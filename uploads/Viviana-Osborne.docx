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F5280" w14:textId="75FFC1F4" w:rsidR="00A07449" w:rsidRPr="00F41B1A" w:rsidRDefault="00167DB2" w:rsidP="0040172F">
      <w:r w:rsidRPr="005542D5">
        <w:rPr>
          <w:noProof/>
          <w:lang w:val="en-US"/>
        </w:rPr>
        <w:drawing>
          <wp:inline distT="0" distB="0" distL="0" distR="0" wp14:anchorId="6FC0AB25" wp14:editId="4D729C42">
            <wp:extent cx="5972175" cy="923925"/>
            <wp:effectExtent l="0" t="0" r="9525" b="9525"/>
            <wp:docPr id="59032128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1282" name="Picture 1" descr="A logo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175" cy="923925"/>
                    </a:xfrm>
                    <a:prstGeom prst="rect">
                      <a:avLst/>
                    </a:prstGeom>
                  </pic:spPr>
                </pic:pic>
              </a:graphicData>
            </a:graphic>
          </wp:inline>
        </w:drawing>
      </w:r>
    </w:p>
    <w:p w14:paraId="2B1CAEC0" w14:textId="77777777" w:rsidR="00A07449" w:rsidRPr="00F41B1A" w:rsidRDefault="00A07449" w:rsidP="00A07449">
      <w:pPr>
        <w:pStyle w:val="Title"/>
      </w:pPr>
    </w:p>
    <w:p w14:paraId="7E25EA8C" w14:textId="77777777" w:rsidR="00A07449" w:rsidRPr="00F41B1A" w:rsidRDefault="00A07449" w:rsidP="00A07449">
      <w:pPr>
        <w:pStyle w:val="Title"/>
      </w:pPr>
    </w:p>
    <w:p w14:paraId="0FA3FFC3" w14:textId="2FAD3B46" w:rsidR="00A07449" w:rsidRPr="00F41B1A" w:rsidRDefault="00321EB3" w:rsidP="00321EB3">
      <w:pPr>
        <w:pStyle w:val="Title"/>
        <w:tabs>
          <w:tab w:val="left" w:pos="10764"/>
        </w:tabs>
      </w:pPr>
      <w:r w:rsidRPr="00F41B1A">
        <w:tab/>
      </w:r>
    </w:p>
    <w:p w14:paraId="33E1247F" w14:textId="77777777" w:rsidR="0078196E" w:rsidRPr="00F41B1A" w:rsidRDefault="0078196E" w:rsidP="0078196E">
      <w:pPr>
        <w:pStyle w:val="Title"/>
        <w:rPr>
          <w:sz w:val="72"/>
          <w:szCs w:val="72"/>
          <w:u w:val="single"/>
        </w:rPr>
      </w:pPr>
      <w:r w:rsidRPr="00F41B1A">
        <w:rPr>
          <w:sz w:val="72"/>
          <w:szCs w:val="72"/>
          <w:u w:val="single"/>
        </w:rPr>
        <w:t>RPL ASSESSMENT KIT</w:t>
      </w:r>
    </w:p>
    <w:p w14:paraId="5F41F5F9" w14:textId="15F810D1" w:rsidR="0078196E" w:rsidRPr="00F41B1A" w:rsidRDefault="000C4A67" w:rsidP="0078196E">
      <w:r w:rsidRPr="00F41B1A">
        <w:rPr>
          <w:rFonts w:asciiTheme="majorHAnsi" w:eastAsiaTheme="majorEastAsia" w:hAnsiTheme="majorHAnsi" w:cstheme="majorBidi"/>
          <w:spacing w:val="-10"/>
          <w:kern w:val="28"/>
          <w:sz w:val="40"/>
          <w:szCs w:val="40"/>
        </w:rPr>
        <w:t>CHC50121 Diploma of Early Childhood Education and Care</w:t>
      </w:r>
    </w:p>
    <w:p w14:paraId="0086497F" w14:textId="2BF81D74" w:rsidR="0078196E" w:rsidRPr="00F41B1A" w:rsidRDefault="0078196E" w:rsidP="0078196E">
      <w:pPr>
        <w:pStyle w:val="Title"/>
        <w:jc w:val="left"/>
        <w:rPr>
          <w:sz w:val="48"/>
          <w:szCs w:val="48"/>
        </w:rPr>
      </w:pPr>
      <w:r w:rsidRPr="00F41B1A">
        <w:rPr>
          <w:sz w:val="48"/>
          <w:szCs w:val="48"/>
        </w:rPr>
        <w:t xml:space="preserve">Student Name:  </w:t>
      </w:r>
      <w:permStart w:id="1928805058" w:edGrp="everyone"/>
      <w:r w:rsidRPr="00F41B1A">
        <w:rPr>
          <w:sz w:val="48"/>
          <w:szCs w:val="48"/>
        </w:rPr>
        <w:t xml:space="preserve"> </w:t>
      </w:r>
      <w:r w:rsidR="00E629C0">
        <w:rPr>
          <w:sz w:val="48"/>
          <w:szCs w:val="48"/>
        </w:rPr>
        <w:t>Viviana Osborne</w:t>
      </w:r>
    </w:p>
    <w:permEnd w:id="1928805058"/>
    <w:p w14:paraId="0BE73CD2" w14:textId="77777777" w:rsidR="00A07449" w:rsidRPr="00F41B1A" w:rsidRDefault="00A07449" w:rsidP="00A07449"/>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37021"/>
        <w:tblLook w:val="04A0" w:firstRow="1" w:lastRow="0" w:firstColumn="1" w:lastColumn="0" w:noHBand="0" w:noVBand="1"/>
      </w:tblPr>
      <w:tblGrid>
        <w:gridCol w:w="9072"/>
      </w:tblGrid>
      <w:tr w:rsidR="00A07449" w:rsidRPr="00F41B1A" w14:paraId="5EC7D0F9" w14:textId="77777777" w:rsidTr="002677C0">
        <w:trPr>
          <w:trHeight w:val="567"/>
          <w:jc w:val="center"/>
        </w:trPr>
        <w:tc>
          <w:tcPr>
            <w:tcW w:w="9072" w:type="dxa"/>
            <w:shd w:val="clear" w:color="auto" w:fill="F37021"/>
            <w:vAlign w:val="center"/>
          </w:tcPr>
          <w:p w14:paraId="4115075A" w14:textId="6D8878F9" w:rsidR="00A07449" w:rsidRPr="00F41B1A" w:rsidRDefault="00A07449" w:rsidP="00A07449">
            <w:pPr>
              <w:spacing w:after="0"/>
              <w:jc w:val="center"/>
              <w:rPr>
                <w:rFonts w:cs="Times New Roman (Body CS)"/>
                <w:smallCaps/>
                <w:color w:val="FFFFFF" w:themeColor="background1"/>
                <w:sz w:val="36"/>
                <w:szCs w:val="30"/>
              </w:rPr>
            </w:pPr>
            <w:r w:rsidRPr="00F41B1A">
              <w:rPr>
                <w:rFonts w:cs="Times New Roman (Body CS)"/>
                <w:smallCaps/>
                <w:color w:val="FFFFFF" w:themeColor="background1"/>
                <w:sz w:val="36"/>
                <w:szCs w:val="30"/>
              </w:rPr>
              <w:t>Section C | Competency Conversation</w:t>
            </w:r>
          </w:p>
        </w:tc>
      </w:tr>
    </w:tbl>
    <w:p w14:paraId="404B8B59" w14:textId="77777777" w:rsidR="00F54BED" w:rsidRPr="00F41B1A" w:rsidRDefault="00A07449" w:rsidP="00F54BED">
      <w:pPr>
        <w:rPr>
          <w:rFonts w:cs="Times New Roman (Body CS)"/>
          <w:smallCaps/>
          <w:sz w:val="32"/>
          <w:szCs w:val="32"/>
        </w:rPr>
      </w:pPr>
      <w:r w:rsidRPr="00F41B1A">
        <w:rPr>
          <w:rFonts w:cs="Times New Roman (Body CS)"/>
          <w:smallCaps/>
        </w:rPr>
        <w:br w:type="page"/>
      </w:r>
      <w:r w:rsidR="00F54BED" w:rsidRPr="00F41B1A">
        <w:rPr>
          <w:rFonts w:cs="Times New Roman (Body CS)"/>
          <w:smallCaps/>
          <w:sz w:val="32"/>
          <w:szCs w:val="32"/>
        </w:rPr>
        <w:lastRenderedPageBreak/>
        <w:t xml:space="preserve">Assessor Instructions </w:t>
      </w:r>
    </w:p>
    <w:p w14:paraId="2D2DA56F" w14:textId="77777777" w:rsidR="00F54BED" w:rsidRPr="00F41B1A" w:rsidRDefault="00F54BED" w:rsidP="00F54BED">
      <w:pPr>
        <w:rPr>
          <w:rFonts w:cs="Times New Roman (Body CS)"/>
          <w:smallCaps/>
          <w:sz w:val="32"/>
          <w:szCs w:val="32"/>
        </w:rPr>
      </w:pPr>
    </w:p>
    <w:p w14:paraId="4B304D78" w14:textId="77777777" w:rsidR="00F54BED" w:rsidRPr="00F41B1A" w:rsidRDefault="00F54BED" w:rsidP="00F54BED">
      <w:r w:rsidRPr="00F41B1A">
        <w:t xml:space="preserve">The Competency Conversations (CC) document is an assessment instrument used by the assessor to record ‘competency conversations’ interviews. There are usually a few of these conversations between the Assessor and the candidate/student before a final assessment is complete, to ensure the Principles of Assessment and Rules of Evidence have been met for each unit of competency being applied for. </w:t>
      </w:r>
    </w:p>
    <w:p w14:paraId="1718CCA3" w14:textId="349EC3A8" w:rsidR="00F54BED" w:rsidRPr="00F41B1A" w:rsidRDefault="00F54BED" w:rsidP="00F54BED">
      <w:r w:rsidRPr="00F41B1A">
        <w:t xml:space="preserve">Assessors should contact their student upon confirmation of enrolment to arrange a suitable method and time to conduct this interview.  An Assessor can do an interview over the phone, video conferencing or go to the student’s workplace. If you are using Zoom to record any conversation or video conference or any personal information, please ensure at all times that the candidate is told prior to and at the commencement of that video that their personal information is being recorded and will be stored by </w:t>
      </w:r>
      <w:proofErr w:type="spellStart"/>
      <w:r w:rsidRPr="00F41B1A">
        <w:t>Traxion</w:t>
      </w:r>
      <w:proofErr w:type="spellEnd"/>
      <w:r w:rsidRPr="00F41B1A">
        <w:t xml:space="preserve"> under privacy laws. This is to ensure that you have received informed consent to record them and any personal information that they provide you with during the Competency Conversation.</w:t>
      </w:r>
    </w:p>
    <w:p w14:paraId="2D6F4D1A" w14:textId="77777777" w:rsidR="00F54BED" w:rsidRPr="00F41B1A" w:rsidRDefault="00F54BED" w:rsidP="00F54BED">
      <w:pPr>
        <w:rPr>
          <w:u w:val="single"/>
        </w:rPr>
      </w:pPr>
      <w:r w:rsidRPr="00F41B1A">
        <w:rPr>
          <w:u w:val="single"/>
        </w:rPr>
        <w:t xml:space="preserve">Do not provide these assessment tools to the student in the interview. </w:t>
      </w:r>
    </w:p>
    <w:p w14:paraId="21EDA7A7" w14:textId="77777777" w:rsidR="00F54BED" w:rsidRPr="00F41B1A" w:rsidRDefault="00F54BED" w:rsidP="00F54BED">
      <w:r w:rsidRPr="00F41B1A">
        <w:t xml:space="preserve">The CC provides an opportunity for the student to confirm their knowledge and skills, and for you to assess aspects of relevant units of competency against all training package requirements as found in </w:t>
      </w:r>
      <w:hyperlink r:id="rId12" w:history="1">
        <w:r w:rsidRPr="00F41B1A">
          <w:rPr>
            <w:rStyle w:val="Hyperlink"/>
          </w:rPr>
          <w:t>www.training.gov.au</w:t>
        </w:r>
      </w:hyperlink>
      <w:r w:rsidRPr="00F41B1A">
        <w:t xml:space="preserve"> .</w:t>
      </w:r>
    </w:p>
    <w:p w14:paraId="354576E7" w14:textId="77777777" w:rsidR="00F54BED" w:rsidRPr="00F41B1A" w:rsidRDefault="00F54BED" w:rsidP="00F54BED">
      <w:pPr>
        <w:rPr>
          <w:u w:val="single"/>
        </w:rPr>
      </w:pPr>
      <w:r w:rsidRPr="00F41B1A">
        <w:rPr>
          <w:u w:val="single"/>
        </w:rPr>
        <w:t>Note:</w:t>
      </w:r>
      <w:r w:rsidRPr="00F41B1A">
        <w:t xml:space="preserve"> </w:t>
      </w:r>
      <w:r w:rsidRPr="00F41B1A">
        <w:rPr>
          <w:u w:val="single"/>
        </w:rPr>
        <w:t>This document should not be provided to students and it is to be used by the assessor only. Benchmarked answers are provided as a guide. Student answers may vary according to their individual workplace experience.</w:t>
      </w:r>
    </w:p>
    <w:p w14:paraId="44EF4F77" w14:textId="77777777" w:rsidR="00F54BED" w:rsidRPr="00F41B1A" w:rsidRDefault="00F54BED" w:rsidP="00F54BED">
      <w:r w:rsidRPr="00F41B1A">
        <w:t>How to complete the Competency Conversation Recording Tools</w:t>
      </w:r>
    </w:p>
    <w:p w14:paraId="2BC85003" w14:textId="45966FE5" w:rsidR="00F54BED" w:rsidRPr="00F41B1A" w:rsidRDefault="00F54BED" w:rsidP="00F54BED">
      <w:r w:rsidRPr="00F41B1A">
        <w:t xml:space="preserve">The following points </w:t>
      </w:r>
      <w:r w:rsidR="00BB135C" w:rsidRPr="00F41B1A">
        <w:t xml:space="preserve">below </w:t>
      </w:r>
      <w:r w:rsidRPr="00F41B1A">
        <w:t>summarise those steps and instructions.</w:t>
      </w:r>
    </w:p>
    <w:p w14:paraId="3EB25D61" w14:textId="77777777" w:rsidR="00F54BED" w:rsidRPr="00F41B1A" w:rsidRDefault="00F54BED" w:rsidP="0066599B">
      <w:pPr>
        <w:pStyle w:val="ListParagraph"/>
        <w:numPr>
          <w:ilvl w:val="0"/>
          <w:numId w:val="3"/>
        </w:numPr>
      </w:pPr>
      <w:r w:rsidRPr="00F41B1A">
        <w:t xml:space="preserve">Begin by preparing for the conversation, which includes identifying and gathering which are the </w:t>
      </w:r>
      <w:proofErr w:type="spellStart"/>
      <w:r w:rsidRPr="00F41B1A">
        <w:t>UoCs</w:t>
      </w:r>
      <w:proofErr w:type="spellEnd"/>
      <w:r w:rsidRPr="00F41B1A">
        <w:t xml:space="preserve"> to be assessed during the CC session. Any units identified and confirmed/verified as Credit Transfer (CT) will be excluded from this session.</w:t>
      </w:r>
    </w:p>
    <w:p w14:paraId="5BB5275B" w14:textId="77777777" w:rsidR="00F54BED" w:rsidRPr="00F41B1A" w:rsidRDefault="00F54BED" w:rsidP="0066599B">
      <w:pPr>
        <w:pStyle w:val="ListParagraph"/>
        <w:numPr>
          <w:ilvl w:val="0"/>
          <w:numId w:val="3"/>
        </w:numPr>
      </w:pPr>
      <w:r w:rsidRPr="00F41B1A">
        <w:t xml:space="preserve">If necessary, tailor or modify the questions provided. Remember that these questions serve as conversation starters and are not rigidly fixed. You have the flexibility to rephrase them or introduce follow-up questions in a more conversational manner. You, the assessor, will have multiple conversations with the candidate prior to having a final competency conversation. </w:t>
      </w:r>
    </w:p>
    <w:p w14:paraId="4FB3B516" w14:textId="77777777" w:rsidR="00F54BED" w:rsidRPr="00F41B1A" w:rsidRDefault="00F54BED" w:rsidP="0066599B">
      <w:pPr>
        <w:pStyle w:val="ListParagraph"/>
        <w:numPr>
          <w:ilvl w:val="0"/>
          <w:numId w:val="3"/>
        </w:numPr>
      </w:pPr>
      <w:r w:rsidRPr="00F41B1A">
        <w:t>Ensure that the student feels at ease and supported throughout the conversation. Creating a comfortable environment is essential to encourage open and honest discussion. Determine whether any reasonable adjustments are required to perform the interview itself.</w:t>
      </w:r>
    </w:p>
    <w:p w14:paraId="3C36DD77" w14:textId="77777777" w:rsidR="00F54BED" w:rsidRPr="00F41B1A" w:rsidRDefault="00F54BED" w:rsidP="0066599B">
      <w:pPr>
        <w:pStyle w:val="ListParagraph"/>
        <w:numPr>
          <w:ilvl w:val="0"/>
          <w:numId w:val="3"/>
        </w:numPr>
      </w:pPr>
      <w:r w:rsidRPr="00F41B1A">
        <w:lastRenderedPageBreak/>
        <w:t>Explain/remind the student of the RTO’s internal and external complaints and appeals processes (in the Student Handbook) or show them where to find those policies/procedures to ensure fairness in the process if the student disagrees with the assessor’s outcome.</w:t>
      </w:r>
    </w:p>
    <w:p w14:paraId="1FDAFB38" w14:textId="77777777" w:rsidR="00F54BED" w:rsidRPr="00F41B1A" w:rsidRDefault="00F54BED" w:rsidP="0066599B">
      <w:pPr>
        <w:pStyle w:val="ListParagraph"/>
        <w:numPr>
          <w:ilvl w:val="0"/>
          <w:numId w:val="3"/>
        </w:numPr>
      </w:pPr>
      <w:r w:rsidRPr="00F41B1A">
        <w:t>Explain to the student what must and must not be included as evidence, ensuring that the student is well-informed about the expectations concerning aspects such as the frequency of evidence examples for performance criteria, the specific environment for task execution, required materials or equipment to be demonstrated, and the frequency of evidence submission to showcase task performance in accordance with the training package requirements for each unit.</w:t>
      </w:r>
    </w:p>
    <w:p w14:paraId="2EE456C8" w14:textId="77777777" w:rsidR="00F54BED" w:rsidRPr="00F41B1A" w:rsidRDefault="00F54BED" w:rsidP="00F54BED">
      <w:r w:rsidRPr="00F41B1A">
        <w:t xml:space="preserve">Context and Conditions </w:t>
      </w:r>
    </w:p>
    <w:p w14:paraId="08E1FC6B" w14:textId="77777777" w:rsidR="00F54BED" w:rsidRPr="00F41B1A" w:rsidRDefault="00F54BED" w:rsidP="00F54BED">
      <w:r w:rsidRPr="00F41B1A">
        <w:t>•</w:t>
      </w:r>
      <w:r w:rsidRPr="00F41B1A">
        <w:tab/>
        <w:t>The CC can be conducted via video conferencing, phone or face to face in person. You must verify that the chosen workplace venues are suitable for the recognition of prior learning assessment process. Many students find their workplace to be a conducive setting where they can discuss their roles and competencies comfortably. Additionally, it provides opportunities to collect direct evidence of workplace competency, such as observing the student in action or reviewing relevant documents. Please explain to the student that if their performance is to be observed, describe what that evidence needs to look like, what the assessor will be looking for as compliant evidence, what specifically any assessor will need to be looking for in their completion of any observation sheets, including the specific tasks and frequency of those tasks and the conditions under which they need to be performed and whether they will need to be video-recorded and/or audio-recorded. What is needed to be seen as evidence for compliance is consistent, practical experience in the performance criteria for all units of competency in the course and that evidence should be from the recent past.</w:t>
      </w:r>
    </w:p>
    <w:p w14:paraId="609D4C77" w14:textId="77777777" w:rsidR="00F54BED" w:rsidRPr="00F41B1A" w:rsidRDefault="00F54BED" w:rsidP="00F54BED">
      <w:r w:rsidRPr="00F41B1A">
        <w:t>•</w:t>
      </w:r>
      <w:r w:rsidRPr="00F41B1A">
        <w:tab/>
        <w:t>As the conversation progresses, carefully record the student's responses which are to be measured against the training package criteria for each unit of competency that recognition is being sought for. Please refer to both the RAS and mapping documents for each unit of competency and related policies and procedures.</w:t>
      </w:r>
    </w:p>
    <w:p w14:paraId="0D8B68E5" w14:textId="35FF21C9" w:rsidR="00F54BED" w:rsidRPr="00F41B1A" w:rsidRDefault="00F54BED" w:rsidP="00F54BED">
      <w:r w:rsidRPr="00F41B1A">
        <w:t xml:space="preserve">Pay close attention to the "key points to be addressed" in the student's answers and make notes in the designated "Assessor notes" section as they relate to the training package requirements. Be attentive to any additional requirements or information that may arise during the conversation. You can also mark points for future reference and allow time after the interview to </w:t>
      </w:r>
      <w:r w:rsidR="00573B1A" w:rsidRPr="00F41B1A">
        <w:t>finalis</w:t>
      </w:r>
      <w:r w:rsidRPr="00F41B1A">
        <w:t>e the recording tool.</w:t>
      </w:r>
    </w:p>
    <w:p w14:paraId="3843CFBD" w14:textId="77777777" w:rsidR="00F54BED" w:rsidRPr="00F41B1A" w:rsidRDefault="00F54BED" w:rsidP="00F54BED">
      <w:r w:rsidRPr="00F41B1A">
        <w:t>•</w:t>
      </w:r>
      <w:r w:rsidRPr="00F41B1A">
        <w:tab/>
        <w:t>Summarise your findings in the Competency Conversation Outcome Indicator section at the conclusion of each unit. Use this section to provide additional details about the student, including relevant examples that confirm their competence, including any frequency if the student demonstrates these more than once. Feel free to add more pages if necessary to accommodate all relevant information.</w:t>
      </w:r>
    </w:p>
    <w:p w14:paraId="1C85687E" w14:textId="77777777" w:rsidR="00F54BED" w:rsidRPr="00F41B1A" w:rsidRDefault="00F54BED" w:rsidP="00F54BED"/>
    <w:p w14:paraId="450673A7" w14:textId="77777777" w:rsidR="00F54BED" w:rsidRPr="00F41B1A" w:rsidRDefault="00F54BED" w:rsidP="00F54BED">
      <w:pPr>
        <w:shd w:val="clear" w:color="auto" w:fill="FFFFFF" w:themeFill="background1"/>
        <w:spacing w:beforeAutospacing="1" w:afterAutospacing="1" w:line="384" w:lineRule="atLeast"/>
        <w:jc w:val="left"/>
      </w:pPr>
      <w:r w:rsidRPr="00F41B1A">
        <w:lastRenderedPageBreak/>
        <w:t>When having the following conversations, please confirm the contexts in which behaviours have been demonstrated to gather evidence of (where applicable):</w:t>
      </w:r>
    </w:p>
    <w:p w14:paraId="238FAB41"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Types of equipment or materials were used in performance examples</w:t>
      </w:r>
    </w:p>
    <w:p w14:paraId="59A9B16E"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Contingencies of the job role being performed by the student</w:t>
      </w:r>
    </w:p>
    <w:p w14:paraId="5E08BA7A"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Physical environment and conditions</w:t>
      </w:r>
    </w:p>
    <w:p w14:paraId="0FE6BB48"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 xml:space="preserve">Relationships with the clients that students engaged with and frequency/how many times students engaged </w:t>
      </w:r>
    </w:p>
    <w:p w14:paraId="21AB6E48" w14:textId="77777777" w:rsidR="00F54BED" w:rsidRPr="00F41B1A" w:rsidRDefault="00F54BED" w:rsidP="0066599B">
      <w:pPr>
        <w:pStyle w:val="ListParagraph"/>
        <w:numPr>
          <w:ilvl w:val="0"/>
          <w:numId w:val="2"/>
        </w:numPr>
        <w:shd w:val="clear" w:color="auto" w:fill="FFFFFF" w:themeFill="background1"/>
        <w:spacing w:beforeAutospacing="1" w:afterAutospacing="1" w:line="384" w:lineRule="atLeast"/>
        <w:jc w:val="left"/>
      </w:pPr>
      <w:r w:rsidRPr="00F41B1A">
        <w:t>Any timeframes for completing those tasks in their workplace roles (e.g. the student may have to meet certain timeframes or benchmark times for completion in their workplace which should be noted down)</w:t>
      </w:r>
    </w:p>
    <w:p w14:paraId="058B8BAB" w14:textId="77777777" w:rsidR="00F54BED" w:rsidRPr="00F41B1A" w:rsidRDefault="00F54BED" w:rsidP="00F54BED">
      <w:pPr>
        <w:spacing w:beforeAutospacing="1" w:afterAutospacing="1" w:line="384" w:lineRule="atLeast"/>
        <w:jc w:val="left"/>
        <w:rPr>
          <w:rFonts w:ascii="Calibri" w:eastAsia="Calibri" w:hAnsi="Calibri" w:cs="Calibri"/>
        </w:rPr>
      </w:pPr>
      <w:r w:rsidRPr="00F41B1A">
        <w:rPr>
          <w:rFonts w:ascii="Calibri" w:eastAsia="Calibri" w:hAnsi="Calibri" w:cs="Calibri"/>
        </w:rPr>
        <w:t>The assessor can add in additional questions, dependent on the responses provided by the student/candidate. The student/candidate's answers must relate to the particular VET unit of competency's knowledge evidence and their workplace.</w:t>
      </w:r>
    </w:p>
    <w:p w14:paraId="402CA1C8" w14:textId="77777777" w:rsidR="00551726" w:rsidRPr="00F41B1A" w:rsidRDefault="00551726" w:rsidP="00551726">
      <w:pPr>
        <w:shd w:val="clear" w:color="auto" w:fill="FFFFFF" w:themeFill="background1"/>
        <w:spacing w:beforeAutospacing="1" w:afterAutospacing="1" w:line="384" w:lineRule="atLeast"/>
        <w:jc w:val="left"/>
      </w:pPr>
      <w:r w:rsidRPr="00F41B1A">
        <w:t xml:space="preserve">Related documents:  </w:t>
      </w:r>
    </w:p>
    <w:p w14:paraId="00239185" w14:textId="3B66F7C9"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Overview </w:t>
      </w:r>
    </w:p>
    <w:p w14:paraId="6F924353" w14:textId="783CBF2B"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A – Self-reflection questionnaire </w:t>
      </w:r>
    </w:p>
    <w:p w14:paraId="592DC734" w14:textId="4D7EDD11"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B – Evidence Portfolio </w:t>
      </w:r>
    </w:p>
    <w:p w14:paraId="4C400E73" w14:textId="16F3A62D"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B – Explanatory Guide </w:t>
      </w:r>
    </w:p>
    <w:p w14:paraId="50773595" w14:textId="1C3ACD63"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D Part 1 – Third Party Reports </w:t>
      </w:r>
    </w:p>
    <w:p w14:paraId="084F6CE0" w14:textId="16E61BEB" w:rsidR="001A4CDB" w:rsidRPr="00F41B1A" w:rsidRDefault="001A4CDB" w:rsidP="001A4CDB">
      <w:pPr>
        <w:shd w:val="clear" w:color="auto" w:fill="FFFFFF" w:themeFill="background1"/>
        <w:spacing w:beforeAutospacing="1" w:afterAutospacing="1" w:line="384" w:lineRule="atLeast"/>
        <w:jc w:val="left"/>
      </w:pPr>
      <w:r w:rsidRPr="00F41B1A">
        <w:lastRenderedPageBreak/>
        <w:t xml:space="preserve">CHC50121 Diploma of Early Childhood Education and Care - RPL Assessment Kit - Section D Part 2 – Employer Competency Conversation </w:t>
      </w:r>
    </w:p>
    <w:p w14:paraId="6A107562" w14:textId="14C9CEC1" w:rsidR="001A4CDB" w:rsidRPr="00F41B1A" w:rsidRDefault="001A4CDB" w:rsidP="001A4CDB">
      <w:pPr>
        <w:shd w:val="clear" w:color="auto" w:fill="FFFFFF" w:themeFill="background1"/>
        <w:spacing w:beforeAutospacing="1" w:afterAutospacing="1" w:line="384" w:lineRule="atLeast"/>
        <w:jc w:val="left"/>
      </w:pPr>
      <w:r w:rsidRPr="00F41B1A">
        <w:t xml:space="preserve">CHC50121 Diploma of Early Childhood Education and Care - RPL Assessment Kit - Section E – Assessment Outcome Checklist   </w:t>
      </w:r>
    </w:p>
    <w:p w14:paraId="147430A8" w14:textId="1D0D876D" w:rsidR="001A4CDB" w:rsidRPr="00F41B1A" w:rsidRDefault="001A4CDB" w:rsidP="001A4CDB">
      <w:pPr>
        <w:shd w:val="clear" w:color="auto" w:fill="FFFFFF" w:themeFill="background1"/>
        <w:spacing w:beforeAutospacing="1" w:afterAutospacing="1" w:line="384" w:lineRule="atLeast"/>
        <w:jc w:val="left"/>
      </w:pPr>
      <w:proofErr w:type="gramStart"/>
      <w:r w:rsidRPr="00F41B1A">
        <w:t>RPL  Assessment</w:t>
      </w:r>
      <w:proofErr w:type="gramEnd"/>
      <w:r w:rsidRPr="00F41B1A">
        <w:t xml:space="preserve"> Strategy (RAS) for CHC50121 Diploma of Early Childhood Education and Care </w:t>
      </w:r>
    </w:p>
    <w:p w14:paraId="1C0C2FD6" w14:textId="2B1114C0" w:rsidR="001A4CDB" w:rsidRPr="00F41B1A" w:rsidRDefault="001A4CDB" w:rsidP="001A4CDB">
      <w:pPr>
        <w:shd w:val="clear" w:color="auto" w:fill="FFFFFF" w:themeFill="background1"/>
        <w:spacing w:beforeAutospacing="1" w:afterAutospacing="1" w:line="384" w:lineRule="atLeast"/>
        <w:jc w:val="left"/>
      </w:pPr>
      <w:r w:rsidRPr="00F41B1A">
        <w:t>CHC50121 Diploma of Early Childhood Education and Care - Validation Mapping</w:t>
      </w:r>
    </w:p>
    <w:p w14:paraId="6418FA42" w14:textId="77777777" w:rsidR="00805583" w:rsidRPr="00F41B1A" w:rsidRDefault="00805583" w:rsidP="00C96B07">
      <w:pPr>
        <w:spacing w:after="0"/>
      </w:pPr>
    </w:p>
    <w:p w14:paraId="62D01DE5" w14:textId="77777777" w:rsidR="00805583" w:rsidRPr="00F41B1A" w:rsidRDefault="00805583" w:rsidP="00C96B07">
      <w:pPr>
        <w:spacing w:after="0"/>
      </w:pPr>
    </w:p>
    <w:p w14:paraId="5C172969" w14:textId="77777777" w:rsidR="00805583" w:rsidRPr="00F41B1A" w:rsidRDefault="00805583" w:rsidP="00C96B07">
      <w:pPr>
        <w:spacing w:after="0"/>
      </w:pPr>
    </w:p>
    <w:p w14:paraId="31B980A0" w14:textId="77777777" w:rsidR="00805583" w:rsidRPr="00F41B1A" w:rsidRDefault="00805583" w:rsidP="00C96B07">
      <w:pPr>
        <w:spacing w:after="0"/>
      </w:pPr>
    </w:p>
    <w:p w14:paraId="6A3B5CBB" w14:textId="77777777" w:rsidR="00805583" w:rsidRPr="00F41B1A" w:rsidRDefault="00805583" w:rsidP="00C96B07">
      <w:pPr>
        <w:spacing w:after="0"/>
      </w:pPr>
    </w:p>
    <w:p w14:paraId="6E7E84BB" w14:textId="77777777" w:rsidR="00805583" w:rsidRPr="00F41B1A" w:rsidRDefault="00805583" w:rsidP="00C96B07">
      <w:pPr>
        <w:spacing w:after="0"/>
      </w:pPr>
    </w:p>
    <w:p w14:paraId="323FD511" w14:textId="77777777" w:rsidR="00805583" w:rsidRPr="00F41B1A" w:rsidRDefault="00805583" w:rsidP="00C96B07">
      <w:pPr>
        <w:spacing w:after="0"/>
      </w:pPr>
    </w:p>
    <w:p w14:paraId="36AA6754" w14:textId="77777777" w:rsidR="00805583" w:rsidRPr="00F41B1A" w:rsidRDefault="00805583" w:rsidP="00C96B07">
      <w:pPr>
        <w:spacing w:after="0"/>
      </w:pPr>
    </w:p>
    <w:p w14:paraId="48A393B6" w14:textId="77777777" w:rsidR="00805583" w:rsidRPr="00F41B1A" w:rsidRDefault="00805583" w:rsidP="00C96B07">
      <w:pPr>
        <w:spacing w:after="0"/>
      </w:pPr>
    </w:p>
    <w:p w14:paraId="656B6126" w14:textId="77777777" w:rsidR="00805583" w:rsidRPr="00F41B1A" w:rsidRDefault="00805583" w:rsidP="00C96B07">
      <w:pPr>
        <w:spacing w:after="0"/>
      </w:pPr>
    </w:p>
    <w:p w14:paraId="7C66E5F5" w14:textId="77777777" w:rsidR="00805583" w:rsidRPr="00F41B1A" w:rsidRDefault="00805583" w:rsidP="00C96B07">
      <w:pPr>
        <w:spacing w:after="0"/>
      </w:pPr>
    </w:p>
    <w:p w14:paraId="5C8DA68C" w14:textId="77777777" w:rsidR="00805583" w:rsidRPr="00F41B1A" w:rsidRDefault="00805583" w:rsidP="00C96B07">
      <w:pPr>
        <w:spacing w:after="0"/>
      </w:pPr>
    </w:p>
    <w:p w14:paraId="1815F784" w14:textId="77777777" w:rsidR="00805583" w:rsidRPr="00F41B1A" w:rsidRDefault="00805583" w:rsidP="00C96B07">
      <w:pPr>
        <w:spacing w:after="0"/>
      </w:pPr>
    </w:p>
    <w:p w14:paraId="344CAE89" w14:textId="77777777" w:rsidR="00805583" w:rsidRPr="00F41B1A" w:rsidRDefault="00805583" w:rsidP="00C96B07">
      <w:pPr>
        <w:spacing w:after="0"/>
      </w:pPr>
    </w:p>
    <w:p w14:paraId="6849B95E" w14:textId="77777777" w:rsidR="00805583" w:rsidRPr="00F41B1A" w:rsidRDefault="00805583" w:rsidP="00C96B07">
      <w:pPr>
        <w:spacing w:after="0"/>
      </w:pPr>
    </w:p>
    <w:p w14:paraId="4F8FCEA9" w14:textId="77777777" w:rsidR="00805583" w:rsidRPr="00F41B1A" w:rsidRDefault="00805583" w:rsidP="00C96B07">
      <w:pPr>
        <w:spacing w:after="0"/>
      </w:pPr>
    </w:p>
    <w:p w14:paraId="77FCE254" w14:textId="77777777" w:rsidR="00805583" w:rsidRPr="00F41B1A" w:rsidRDefault="00805583" w:rsidP="00C96B07">
      <w:pPr>
        <w:spacing w:after="0"/>
      </w:pPr>
    </w:p>
    <w:p w14:paraId="438A3256" w14:textId="77777777" w:rsidR="00805583" w:rsidRPr="00F41B1A" w:rsidRDefault="00805583" w:rsidP="71B0A023">
      <w:pPr>
        <w:spacing w:after="0"/>
      </w:pPr>
    </w:p>
    <w:p w14:paraId="212DCA73" w14:textId="77777777" w:rsidR="00805583" w:rsidRPr="00F41B1A" w:rsidRDefault="00805583" w:rsidP="00C96B07">
      <w:pPr>
        <w:spacing w:after="0"/>
      </w:pPr>
    </w:p>
    <w:p w14:paraId="7BDE6A3C" w14:textId="77777777" w:rsidR="00805583" w:rsidRPr="00F41B1A" w:rsidRDefault="00805583" w:rsidP="00C96B07">
      <w:pPr>
        <w:spacing w:after="0"/>
      </w:pPr>
    </w:p>
    <w:p w14:paraId="3E48B849" w14:textId="77777777" w:rsidR="00805583" w:rsidRPr="00F41B1A" w:rsidRDefault="00805583" w:rsidP="00C96B07">
      <w:pPr>
        <w:spacing w:after="0"/>
      </w:pPr>
    </w:p>
    <w:p w14:paraId="17A38A4C" w14:textId="5DB67A39" w:rsidR="003B0282" w:rsidRPr="00F41B1A" w:rsidRDefault="7C2E4241" w:rsidP="0BCD4BC6">
      <w:pPr>
        <w:pStyle w:val="Heading2"/>
        <w:spacing w:after="0"/>
        <w:rPr>
          <w:b/>
          <w:bCs/>
        </w:rPr>
      </w:pPr>
      <w:r w:rsidRPr="00F41B1A">
        <w:rPr>
          <w:b/>
          <w:bCs/>
        </w:rPr>
        <w:lastRenderedPageBreak/>
        <w:t>BSBTWK502 Manage team effectiveness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B84DAE" w:rsidRPr="00F41B1A" w14:paraId="338B1627" w14:textId="77777777" w:rsidTr="3F9DFB3B">
        <w:trPr>
          <w:trHeight w:val="1350"/>
        </w:trPr>
        <w:tc>
          <w:tcPr>
            <w:tcW w:w="6748" w:type="dxa"/>
            <w:shd w:val="clear" w:color="auto" w:fill="E26714"/>
          </w:tcPr>
          <w:p w14:paraId="0C53E7DF" w14:textId="77777777" w:rsidR="00A61CB2" w:rsidRPr="00F41B1A" w:rsidRDefault="00A61CB2" w:rsidP="00A61CB2">
            <w:pPr>
              <w:rPr>
                <w:color w:val="FFFFFF" w:themeColor="background1"/>
              </w:rPr>
            </w:pPr>
            <w:r w:rsidRPr="00F41B1A">
              <w:rPr>
                <w:color w:val="FFFFFF" w:themeColor="background1"/>
              </w:rPr>
              <w:t xml:space="preserve">Key Points (KP)  </w:t>
            </w:r>
          </w:p>
          <w:p w14:paraId="39D58E8B" w14:textId="09F30778" w:rsidR="007F62B2" w:rsidRPr="00F41B1A" w:rsidRDefault="00A61CB2" w:rsidP="00A61CB2">
            <w:r w:rsidRPr="00F41B1A">
              <w:rPr>
                <w:color w:val="FFFFFF" w:themeColor="background1"/>
              </w:rPr>
              <w:t>the student’s response should evidence the following</w:t>
            </w:r>
          </w:p>
        </w:tc>
        <w:tc>
          <w:tcPr>
            <w:tcW w:w="6860" w:type="dxa"/>
            <w:tcBorders>
              <w:left w:val="nil"/>
              <w:bottom w:val="nil"/>
              <w:right w:val="nil"/>
            </w:tcBorders>
            <w:shd w:val="clear" w:color="auto" w:fill="E26714"/>
          </w:tcPr>
          <w:p w14:paraId="2966540B" w14:textId="3328EA0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B84DAE" w:rsidRPr="00F41B1A" w14:paraId="4518780B" w14:textId="77777777" w:rsidTr="3F9DFB3B">
        <w:trPr>
          <w:trHeight w:val="374"/>
        </w:trPr>
        <w:tc>
          <w:tcPr>
            <w:tcW w:w="13608" w:type="dxa"/>
            <w:gridSpan w:val="2"/>
            <w:tcBorders>
              <w:top w:val="nil"/>
              <w:left w:val="single" w:sz="4" w:space="0" w:color="F36F20"/>
            </w:tcBorders>
          </w:tcPr>
          <w:p w14:paraId="79DD97E0" w14:textId="0D6EDF8A" w:rsidR="00B84DAE" w:rsidRPr="00F41B1A" w:rsidRDefault="4AA8089C"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r w:rsidR="3893AA84" w:rsidRPr="00F41B1A">
              <w:rPr>
                <w:sz w:val="24"/>
                <w:szCs w:val="24"/>
                <w:lang w:val="en-AU"/>
              </w:rPr>
              <w:t>student</w:t>
            </w:r>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B84DAE" w:rsidRPr="00F41B1A" w14:paraId="2B12E984" w14:textId="77777777" w:rsidTr="3F9DFB3B">
        <w:trPr>
          <w:trHeight w:val="366"/>
        </w:trPr>
        <w:tc>
          <w:tcPr>
            <w:tcW w:w="6748" w:type="dxa"/>
            <w:tcBorders>
              <w:left w:val="single" w:sz="4" w:space="0" w:color="F36F20"/>
            </w:tcBorders>
          </w:tcPr>
          <w:p w14:paraId="56C207A6" w14:textId="77777777" w:rsidR="00B84DAE" w:rsidRPr="00F41B1A" w:rsidRDefault="4AA8089C" w:rsidP="0BCD4BC6">
            <w:pPr>
              <w:pStyle w:val="TableParagraph"/>
              <w:spacing w:before="4"/>
              <w:ind w:left="111"/>
              <w:rPr>
                <w:rFonts w:asciiTheme="minorHAnsi" w:hAnsiTheme="minorHAnsi" w:cstheme="minorBidi"/>
                <w:sz w:val="24"/>
                <w:szCs w:val="24"/>
                <w:lang w:val="en-AU"/>
              </w:rPr>
            </w:pPr>
            <w:r w:rsidRPr="00F41B1A">
              <w:rPr>
                <w:rFonts w:asciiTheme="minorHAnsi" w:hAnsiTheme="minorHAnsi" w:cstheme="minorBidi"/>
                <w:sz w:val="24"/>
                <w:szCs w:val="24"/>
                <w:lang w:val="en-AU"/>
              </w:rPr>
              <w:t>Key</w:t>
            </w:r>
            <w:r w:rsidRPr="00F41B1A">
              <w:rPr>
                <w:rFonts w:asciiTheme="minorHAnsi" w:hAnsiTheme="minorHAnsi" w:cstheme="minorBidi"/>
                <w:spacing w:val="-2"/>
                <w:sz w:val="24"/>
                <w:szCs w:val="24"/>
                <w:lang w:val="en-AU"/>
              </w:rPr>
              <w:t xml:space="preserve"> </w:t>
            </w:r>
            <w:r w:rsidRPr="00F41B1A">
              <w:rPr>
                <w:rFonts w:asciiTheme="minorHAnsi" w:hAnsiTheme="minorHAnsi" w:cstheme="minorBidi"/>
                <w:sz w:val="24"/>
                <w:szCs w:val="24"/>
                <w:lang w:val="en-AU"/>
              </w:rPr>
              <w:t>points</w:t>
            </w:r>
            <w:r w:rsidRPr="00F41B1A">
              <w:rPr>
                <w:rFonts w:asciiTheme="minorHAnsi" w:hAnsiTheme="minorHAnsi" w:cstheme="minorBidi"/>
                <w:spacing w:val="-1"/>
                <w:sz w:val="24"/>
                <w:szCs w:val="24"/>
                <w:lang w:val="en-AU"/>
              </w:rPr>
              <w:t xml:space="preserve"> </w:t>
            </w:r>
            <w:r w:rsidRPr="00F41B1A">
              <w:rPr>
                <w:rFonts w:asciiTheme="minorHAnsi" w:hAnsiTheme="minorHAnsi" w:cstheme="minorBidi"/>
                <w:sz w:val="24"/>
                <w:szCs w:val="24"/>
                <w:lang w:val="en-AU"/>
              </w:rPr>
              <w:t>to</w:t>
            </w:r>
            <w:r w:rsidRPr="00F41B1A">
              <w:rPr>
                <w:rFonts w:asciiTheme="minorHAnsi" w:hAnsiTheme="minorHAnsi" w:cstheme="minorBidi"/>
                <w:spacing w:val="-4"/>
                <w:sz w:val="24"/>
                <w:szCs w:val="24"/>
                <w:lang w:val="en-AU"/>
              </w:rPr>
              <w:t xml:space="preserve"> </w:t>
            </w:r>
            <w:r w:rsidRPr="00F41B1A">
              <w:rPr>
                <w:rFonts w:asciiTheme="minorHAnsi" w:hAnsiTheme="minorHAnsi" w:cstheme="minorBidi"/>
                <w:sz w:val="24"/>
                <w:szCs w:val="24"/>
                <w:lang w:val="en-AU"/>
              </w:rPr>
              <w:t>be</w:t>
            </w:r>
            <w:r w:rsidRPr="00F41B1A">
              <w:rPr>
                <w:rFonts w:asciiTheme="minorHAnsi" w:hAnsiTheme="minorHAnsi" w:cstheme="minorBidi"/>
                <w:spacing w:val="-2"/>
                <w:sz w:val="24"/>
                <w:szCs w:val="24"/>
                <w:lang w:val="en-AU"/>
              </w:rPr>
              <w:t xml:space="preserve"> </w:t>
            </w:r>
            <w:r w:rsidRPr="00F41B1A">
              <w:rPr>
                <w:rFonts w:asciiTheme="minorHAnsi" w:hAnsiTheme="minorHAnsi" w:cstheme="minorBidi"/>
                <w:sz w:val="24"/>
                <w:szCs w:val="24"/>
                <w:lang w:val="en-AU"/>
              </w:rPr>
              <w:t>addressed</w:t>
            </w:r>
            <w:r w:rsidRPr="00F41B1A">
              <w:rPr>
                <w:rFonts w:asciiTheme="minorHAnsi" w:hAnsiTheme="minorHAnsi" w:cstheme="minorBidi"/>
                <w:spacing w:val="-4"/>
                <w:sz w:val="24"/>
                <w:szCs w:val="24"/>
                <w:lang w:val="en-AU"/>
              </w:rPr>
              <w:t xml:space="preserve"> </w:t>
            </w:r>
            <w:r w:rsidRPr="00F41B1A">
              <w:rPr>
                <w:rFonts w:asciiTheme="minorHAnsi" w:hAnsiTheme="minorHAnsi" w:cstheme="minorBidi"/>
                <w:sz w:val="24"/>
                <w:szCs w:val="24"/>
                <w:lang w:val="en-AU"/>
              </w:rPr>
              <w:t>by</w:t>
            </w:r>
            <w:r w:rsidRPr="00F41B1A">
              <w:rPr>
                <w:rFonts w:asciiTheme="minorHAnsi" w:hAnsiTheme="minorHAnsi" w:cstheme="minorBidi"/>
                <w:spacing w:val="-1"/>
                <w:sz w:val="24"/>
                <w:szCs w:val="24"/>
                <w:lang w:val="en-AU"/>
              </w:rPr>
              <w:t xml:space="preserve"> </w:t>
            </w:r>
            <w:r w:rsidRPr="00F41B1A">
              <w:rPr>
                <w:rFonts w:asciiTheme="minorHAnsi" w:hAnsiTheme="minorHAnsi" w:cstheme="minorBidi"/>
                <w:sz w:val="24"/>
                <w:szCs w:val="24"/>
                <w:lang w:val="en-AU"/>
              </w:rPr>
              <w:t>the</w:t>
            </w:r>
            <w:r w:rsidRPr="00F41B1A">
              <w:rPr>
                <w:rFonts w:asciiTheme="minorHAnsi" w:hAnsiTheme="minorHAnsi" w:cstheme="minorBidi"/>
                <w:spacing w:val="-2"/>
                <w:sz w:val="24"/>
                <w:szCs w:val="24"/>
                <w:lang w:val="en-AU"/>
              </w:rPr>
              <w:t xml:space="preserve"> student</w:t>
            </w:r>
          </w:p>
        </w:tc>
        <w:tc>
          <w:tcPr>
            <w:tcW w:w="6860" w:type="dxa"/>
          </w:tcPr>
          <w:p w14:paraId="6CAC5A59" w14:textId="77777777" w:rsidR="00B84DAE" w:rsidRPr="00F41B1A" w:rsidRDefault="4AA8089C" w:rsidP="0BCD4BC6">
            <w:pPr>
              <w:pStyle w:val="TableParagraph"/>
              <w:spacing w:before="4"/>
              <w:ind w:left="107"/>
              <w:rPr>
                <w:rFonts w:asciiTheme="minorHAnsi" w:hAnsiTheme="minorHAnsi" w:cstheme="minorBidi"/>
                <w:sz w:val="24"/>
                <w:szCs w:val="24"/>
                <w:lang w:val="en-AU"/>
              </w:rPr>
            </w:pPr>
            <w:r w:rsidRPr="00F41B1A">
              <w:rPr>
                <w:rFonts w:asciiTheme="minorHAnsi" w:hAnsiTheme="minorHAnsi" w:cstheme="minorBidi"/>
                <w:sz w:val="24"/>
                <w:szCs w:val="24"/>
                <w:lang w:val="en-AU"/>
              </w:rPr>
              <w:t>ASSESSOR’S</w:t>
            </w:r>
            <w:r w:rsidRPr="00F41B1A">
              <w:rPr>
                <w:rFonts w:asciiTheme="minorHAnsi" w:hAnsiTheme="minorHAnsi" w:cstheme="minorBidi"/>
                <w:spacing w:val="-4"/>
                <w:sz w:val="24"/>
                <w:szCs w:val="24"/>
                <w:lang w:val="en-AU"/>
              </w:rPr>
              <w:t xml:space="preserve"> </w:t>
            </w:r>
            <w:r w:rsidRPr="00F41B1A">
              <w:rPr>
                <w:rFonts w:asciiTheme="minorHAnsi" w:hAnsiTheme="minorHAnsi" w:cstheme="minorBidi"/>
                <w:spacing w:val="-2"/>
                <w:sz w:val="24"/>
                <w:szCs w:val="24"/>
                <w:lang w:val="en-AU"/>
              </w:rPr>
              <w:t>NOTES</w:t>
            </w:r>
          </w:p>
        </w:tc>
      </w:tr>
      <w:tr w:rsidR="00CE08A6" w:rsidRPr="00F41B1A" w14:paraId="19FF2439" w14:textId="77777777" w:rsidTr="3F9DFB3B">
        <w:trPr>
          <w:trHeight w:val="366"/>
        </w:trPr>
        <w:tc>
          <w:tcPr>
            <w:tcW w:w="6748" w:type="dxa"/>
            <w:tcBorders>
              <w:left w:val="single" w:sz="4" w:space="0" w:color="F36F20"/>
            </w:tcBorders>
          </w:tcPr>
          <w:p w14:paraId="0F95370F" w14:textId="2FEBB487" w:rsidR="00CE08A6" w:rsidRPr="005C740E" w:rsidRDefault="00CE08A6" w:rsidP="00CE08A6">
            <w:pPr>
              <w:pStyle w:val="ListParagraph"/>
              <w:numPr>
                <w:ilvl w:val="0"/>
                <w:numId w:val="4"/>
              </w:numPr>
              <w:spacing w:after="160" w:line="259" w:lineRule="auto"/>
              <w:jc w:val="left"/>
              <w:rPr>
                <w:rFonts w:cstheme="minorHAnsi"/>
                <w:iCs/>
              </w:rPr>
            </w:pPr>
            <w:commentRangeStart w:id="0"/>
            <w:r w:rsidRPr="005C740E">
              <w:rPr>
                <w:rFonts w:cstheme="minorHAnsi"/>
                <w:iCs/>
              </w:rPr>
              <w:t>Can you describe a specific instance where you identified the team's purpose, roles, and responsibilities according to organisational and task objectives within an early childhood education and care setting? For example, how did you ensure alignment between team roles and objectives?</w:t>
            </w:r>
            <w:commentRangeEnd w:id="0"/>
            <w:r w:rsidRPr="005C740E">
              <w:rPr>
                <w:rStyle w:val="CommentReference"/>
                <w:rFonts w:cstheme="minorHAnsi"/>
                <w:iCs/>
                <w:sz w:val="24"/>
                <w:szCs w:val="24"/>
              </w:rPr>
              <w:commentReference w:id="0"/>
            </w:r>
          </w:p>
        </w:tc>
        <w:tc>
          <w:tcPr>
            <w:tcW w:w="6860" w:type="dxa"/>
          </w:tcPr>
          <w:p w14:paraId="6A6E0693" w14:textId="04A69F61" w:rsidR="00CE08A6" w:rsidRPr="00F41B1A" w:rsidRDefault="00CE08A6" w:rsidP="00CE08A6">
            <w:pPr>
              <w:ind w:left="108" w:right="108"/>
            </w:pPr>
            <w:r w:rsidRPr="00E71617">
              <w:t>At Sparrow Early Learning Brighton, Viviana ensures that her team’s roles are aligned with the centre’s objectives, particularly around maintaining high standards of care and safety for the children aged 1.5 to 2.5 years. One example of this was during a room meeting where she clarified responsibilities for each educator. One team member was designated to conduct daily safety checks, another managed sleep monitoring routines, and Viviana herself oversaw the overall classroom flow. This clear identification of roles helped ensure every staff member knew their purpose and tasks, which improved workflow and maintained compliance with centre objectives.</w:t>
            </w:r>
          </w:p>
        </w:tc>
      </w:tr>
      <w:tr w:rsidR="00CE08A6" w:rsidRPr="00F41B1A" w14:paraId="2FA2B0A9" w14:textId="77777777" w:rsidTr="3F9DFB3B">
        <w:trPr>
          <w:trHeight w:val="366"/>
        </w:trPr>
        <w:tc>
          <w:tcPr>
            <w:tcW w:w="6748" w:type="dxa"/>
            <w:tcBorders>
              <w:left w:val="single" w:sz="4" w:space="0" w:color="F36F20"/>
            </w:tcBorders>
          </w:tcPr>
          <w:p w14:paraId="6C1D6AFB" w14:textId="5A675D84" w:rsidR="00CE08A6" w:rsidRPr="00247285" w:rsidRDefault="00CE08A6" w:rsidP="00CE08A6">
            <w:pPr>
              <w:pStyle w:val="ListParagraph"/>
              <w:numPr>
                <w:ilvl w:val="0"/>
                <w:numId w:val="4"/>
              </w:numPr>
              <w:spacing w:after="160" w:line="259" w:lineRule="auto"/>
              <w:jc w:val="left"/>
              <w:rPr>
                <w:rFonts w:cstheme="minorHAnsi"/>
              </w:rPr>
            </w:pPr>
            <w:commentRangeStart w:id="1"/>
            <w:r w:rsidRPr="00F41B1A">
              <w:rPr>
                <w:rFonts w:cstheme="minorHAnsi"/>
              </w:rPr>
              <w:t>How did you develop performance plans, including expected outcomes, key performance indicators (KPIs), and goals for an early childhood education and care team? Can you share a detailed example of such a plan you implemented and its impact on team effectiveness?</w:t>
            </w:r>
            <w:commentRangeEnd w:id="1"/>
            <w:r w:rsidRPr="00F41B1A">
              <w:rPr>
                <w:rStyle w:val="CommentReference"/>
                <w:rFonts w:cstheme="minorHAnsi"/>
                <w:sz w:val="24"/>
                <w:szCs w:val="24"/>
              </w:rPr>
              <w:commentReference w:id="1"/>
            </w:r>
          </w:p>
        </w:tc>
        <w:tc>
          <w:tcPr>
            <w:tcW w:w="6860" w:type="dxa"/>
          </w:tcPr>
          <w:p w14:paraId="3F9E1BF1" w14:textId="47734073" w:rsidR="00CE08A6" w:rsidRPr="00972538" w:rsidRDefault="00CE08A6" w:rsidP="00CE08A6">
            <w:pPr>
              <w:spacing w:before="4"/>
              <w:ind w:left="108" w:right="108"/>
            </w:pPr>
            <w:r w:rsidRPr="00E71617">
              <w:t xml:space="preserve">Viviana developed a performance improvement strategy focusing on strengthening supervision and reducing critical incidents during transitions between outdoor and indoor activities. After receiving feedback that these periods felt rushed, she implemented a performance goal to reduce transition-related stress. She introduced a structured sit-down activity outside—such as singing songs—before moving the children indoors. The expected outcome was smoother transitions, and the key performance indicators included decreased behavioural issues and educator stress. This change, </w:t>
            </w:r>
            <w:r w:rsidRPr="00E71617">
              <w:lastRenderedPageBreak/>
              <w:t>implemented in June 2025, significantly improved the children’s cooperation and educator confidence during transitions.</w:t>
            </w:r>
          </w:p>
        </w:tc>
      </w:tr>
      <w:tr w:rsidR="00CE08A6" w:rsidRPr="00F41B1A" w14:paraId="675260C0" w14:textId="77777777" w:rsidTr="3F9DFB3B">
        <w:trPr>
          <w:trHeight w:val="366"/>
        </w:trPr>
        <w:tc>
          <w:tcPr>
            <w:tcW w:w="6748" w:type="dxa"/>
            <w:tcBorders>
              <w:left w:val="single" w:sz="4" w:space="0" w:color="F36F20"/>
            </w:tcBorders>
          </w:tcPr>
          <w:p w14:paraId="0F602182" w14:textId="5681F8C8" w:rsidR="00CE08A6" w:rsidRPr="00247285" w:rsidRDefault="00CE08A6" w:rsidP="00CE08A6">
            <w:pPr>
              <w:pStyle w:val="ListParagraph"/>
              <w:numPr>
                <w:ilvl w:val="0"/>
                <w:numId w:val="4"/>
              </w:numPr>
              <w:spacing w:after="160" w:line="259" w:lineRule="auto"/>
              <w:jc w:val="left"/>
              <w:rPr>
                <w:rFonts w:cstheme="minorHAnsi"/>
              </w:rPr>
            </w:pPr>
            <w:commentRangeStart w:id="2"/>
            <w:r w:rsidRPr="00F41B1A">
              <w:rPr>
                <w:rFonts w:cstheme="minorHAnsi"/>
              </w:rPr>
              <w:lastRenderedPageBreak/>
              <w:t>Describe strategies you have used to facilitate team member input into planning, decision-making, and operational aspects of team tasks in an early childhood education and care context. Can you provide an example of when you implemented such strategies and its effect on team collaboration?</w:t>
            </w:r>
            <w:commentRangeEnd w:id="2"/>
            <w:r w:rsidRPr="00F41B1A">
              <w:rPr>
                <w:rStyle w:val="CommentReference"/>
                <w:rFonts w:cstheme="minorHAnsi"/>
                <w:sz w:val="24"/>
                <w:szCs w:val="24"/>
              </w:rPr>
              <w:commentReference w:id="2"/>
            </w:r>
          </w:p>
        </w:tc>
        <w:tc>
          <w:tcPr>
            <w:tcW w:w="6860" w:type="dxa"/>
          </w:tcPr>
          <w:p w14:paraId="75F23118" w14:textId="5BD6611A" w:rsidR="00CE08A6" w:rsidRPr="00F41B1A" w:rsidRDefault="00CE08A6" w:rsidP="00CE08A6">
            <w:pPr>
              <w:spacing w:before="4"/>
              <w:ind w:left="108" w:right="108"/>
            </w:pPr>
            <w:r w:rsidRPr="00E71617">
              <w:t>Viviana encourages open input by hosting regular team meetings and engaging in informal discussions during weekly hallway catch-ups. One key strategy she used was creating space for the team to collaboratively review the children’s interests and then contribute ideas for program planning. For example, during a team discussion in April 2025, her team proposed new creative learning experiences like clay play and incorporating natural materials. Their input led to a successful, engaging program that reflected the children's interests, resulting in improved collaboration and morale among the staff.</w:t>
            </w:r>
          </w:p>
        </w:tc>
      </w:tr>
      <w:tr w:rsidR="00CE08A6" w:rsidRPr="00F41B1A" w14:paraId="44E8CF00" w14:textId="77777777" w:rsidTr="3F9DFB3B">
        <w:trPr>
          <w:trHeight w:val="366"/>
        </w:trPr>
        <w:tc>
          <w:tcPr>
            <w:tcW w:w="6748" w:type="dxa"/>
            <w:tcBorders>
              <w:left w:val="single" w:sz="4" w:space="0" w:color="F36F20"/>
            </w:tcBorders>
          </w:tcPr>
          <w:p w14:paraId="5E56897A" w14:textId="690348E6" w:rsidR="00CE08A6" w:rsidRPr="00247285" w:rsidRDefault="00CE08A6" w:rsidP="00CE08A6">
            <w:pPr>
              <w:pStyle w:val="ListParagraph"/>
              <w:numPr>
                <w:ilvl w:val="0"/>
                <w:numId w:val="4"/>
              </w:numPr>
              <w:spacing w:after="160" w:line="259" w:lineRule="auto"/>
              <w:jc w:val="left"/>
              <w:rPr>
                <w:rFonts w:cstheme="minorHAnsi"/>
              </w:rPr>
            </w:pPr>
            <w:commentRangeStart w:id="3"/>
            <w:r w:rsidRPr="00F41B1A">
              <w:rPr>
                <w:rFonts w:cstheme="minorHAnsi"/>
              </w:rPr>
              <w:t>Can you discuss a situation where you developed or modified policies and procedures to promote team member accountability for personal work and team tasks within an early childhood education and care team? Please describe the changes made, the date of implementation, and the resulting impact on team cohesion.</w:t>
            </w:r>
            <w:commentRangeEnd w:id="3"/>
            <w:r w:rsidRPr="00F41B1A">
              <w:rPr>
                <w:rStyle w:val="CommentReference"/>
                <w:rFonts w:cstheme="minorHAnsi"/>
                <w:sz w:val="24"/>
                <w:szCs w:val="24"/>
              </w:rPr>
              <w:commentReference w:id="3"/>
            </w:r>
          </w:p>
        </w:tc>
        <w:tc>
          <w:tcPr>
            <w:tcW w:w="6860" w:type="dxa"/>
          </w:tcPr>
          <w:p w14:paraId="38E50475" w14:textId="3155D611" w:rsidR="00CE08A6" w:rsidRPr="00F41B1A" w:rsidRDefault="00CE08A6" w:rsidP="00CE08A6">
            <w:pPr>
              <w:pStyle w:val="TableParagraph"/>
              <w:spacing w:before="4"/>
              <w:ind w:left="107" w:right="108"/>
            </w:pPr>
            <w:r w:rsidRPr="00E71617">
              <w:t>Viviana supported policy implementation by reinforcing accountability through the daily use of classroom checklists. In early 2025, she worked with her team to adapt the checklist process to ensure all compliance and hygiene tasks were completed and signed off. This included daily cleaning, illness exclusions, and headcounts. By promoting this shared accountability system, each team member became more aware of their personal and collective responsibilities. The revised checklist approach enhanced team cohesion and ensured compliance standards were consistently met.</w:t>
            </w:r>
          </w:p>
        </w:tc>
      </w:tr>
      <w:tr w:rsidR="00CE08A6" w:rsidRPr="00F41B1A" w14:paraId="1D7F7773" w14:textId="77777777" w:rsidTr="3F9DFB3B">
        <w:trPr>
          <w:trHeight w:val="366"/>
        </w:trPr>
        <w:tc>
          <w:tcPr>
            <w:tcW w:w="6748" w:type="dxa"/>
            <w:tcBorders>
              <w:left w:val="single" w:sz="4" w:space="0" w:color="F36F20"/>
            </w:tcBorders>
          </w:tcPr>
          <w:p w14:paraId="325A0C51" w14:textId="68D1EDF0" w:rsidR="00CE08A6" w:rsidRPr="00247285" w:rsidRDefault="00CE08A6" w:rsidP="00CE08A6">
            <w:pPr>
              <w:pStyle w:val="ListParagraph"/>
              <w:numPr>
                <w:ilvl w:val="0"/>
                <w:numId w:val="4"/>
              </w:numPr>
              <w:spacing w:after="160" w:line="259" w:lineRule="auto"/>
              <w:jc w:val="left"/>
              <w:rPr>
                <w:rFonts w:cstheme="minorHAnsi"/>
              </w:rPr>
            </w:pPr>
            <w:commentRangeStart w:id="4"/>
            <w:r w:rsidRPr="00F41B1A">
              <w:rPr>
                <w:rFonts w:cstheme="minorHAnsi"/>
              </w:rPr>
              <w:t>How do you provide feedback to team members on their effort and contributions within an early childhood education and care team? Please provide a specific example of when you provided feedback, including the date and its effect on team dynamics.</w:t>
            </w:r>
            <w:commentRangeEnd w:id="4"/>
            <w:r w:rsidRPr="00F41B1A">
              <w:rPr>
                <w:rStyle w:val="CommentReference"/>
                <w:rFonts w:cstheme="minorHAnsi"/>
                <w:sz w:val="24"/>
                <w:szCs w:val="24"/>
              </w:rPr>
              <w:commentReference w:id="4"/>
            </w:r>
          </w:p>
        </w:tc>
        <w:tc>
          <w:tcPr>
            <w:tcW w:w="6860" w:type="dxa"/>
          </w:tcPr>
          <w:p w14:paraId="439746AF" w14:textId="7A892906" w:rsidR="00CE08A6" w:rsidRPr="006B64A2" w:rsidRDefault="00CE08A6" w:rsidP="00CE08A6">
            <w:pPr>
              <w:ind w:left="108" w:right="108"/>
            </w:pPr>
            <w:r w:rsidRPr="00E71617">
              <w:t>Viviana gives constructive feedback through regular informal conversations and team meetings. For instance, in May 2025, she praised a new educator for their warm approach during sleep checks, highlighting how it made the children feel secure. She also provides guidance when needed, such as offering gentle suggestions during transitions to ensure calm movement between activities. This kind of real-time feedback has positively impacted team dynamics, fostering a supportive and respectful environment.</w:t>
            </w:r>
          </w:p>
        </w:tc>
      </w:tr>
      <w:tr w:rsidR="00CE08A6" w:rsidRPr="00F41B1A" w14:paraId="727DE7B3" w14:textId="77777777" w:rsidTr="3F9DFB3B">
        <w:trPr>
          <w:trHeight w:val="366"/>
        </w:trPr>
        <w:tc>
          <w:tcPr>
            <w:tcW w:w="6748" w:type="dxa"/>
            <w:tcBorders>
              <w:left w:val="single" w:sz="4" w:space="0" w:color="F36F20"/>
            </w:tcBorders>
          </w:tcPr>
          <w:p w14:paraId="3E164261" w14:textId="4724894A" w:rsidR="00CE08A6" w:rsidRPr="00F41B1A" w:rsidRDefault="00CE08A6" w:rsidP="00CE08A6">
            <w:pPr>
              <w:pStyle w:val="ListParagraph"/>
              <w:numPr>
                <w:ilvl w:val="0"/>
                <w:numId w:val="4"/>
              </w:numPr>
              <w:spacing w:after="160" w:line="259" w:lineRule="auto"/>
              <w:jc w:val="left"/>
              <w:rPr>
                <w:rFonts w:cstheme="minorHAnsi"/>
              </w:rPr>
            </w:pPr>
            <w:commentRangeStart w:id="5"/>
            <w:r w:rsidRPr="00F41B1A">
              <w:rPr>
                <w:rFonts w:cstheme="minorHAnsi"/>
              </w:rPr>
              <w:lastRenderedPageBreak/>
              <w:t>Can you share strategies you have employed to encourage team members to participate in and take responsibility for team activities in an early childhood education and care setting? Please provide a specific example with a date and the impact it had on team performance.</w:t>
            </w:r>
            <w:commentRangeEnd w:id="5"/>
            <w:r w:rsidRPr="00F41B1A">
              <w:rPr>
                <w:rStyle w:val="CommentReference"/>
                <w:rFonts w:cstheme="minorHAnsi"/>
                <w:sz w:val="24"/>
                <w:szCs w:val="24"/>
              </w:rPr>
              <w:commentReference w:id="5"/>
            </w:r>
          </w:p>
        </w:tc>
        <w:tc>
          <w:tcPr>
            <w:tcW w:w="6860" w:type="dxa"/>
          </w:tcPr>
          <w:p w14:paraId="76FD67A4" w14:textId="0E118E0F" w:rsidR="00CE08A6" w:rsidRPr="007D70B4" w:rsidRDefault="00CE08A6" w:rsidP="00CE08A6">
            <w:pPr>
              <w:pStyle w:val="NormalWeb"/>
              <w:shd w:val="clear" w:color="auto" w:fill="FFFFFF" w:themeFill="background1"/>
              <w:ind w:left="108" w:right="108"/>
              <w:jc w:val="both"/>
              <w:rPr>
                <w:rFonts w:asciiTheme="minorHAnsi" w:hAnsiTheme="minorHAnsi" w:cstheme="minorBidi"/>
                <w:color w:val="000000" w:themeColor="text1"/>
                <w:lang w:val="en-GB"/>
              </w:rPr>
            </w:pPr>
            <w:r w:rsidRPr="00E71617">
              <w:t>Viviana motivates her team by promoting shared responsibility and creating a culture of encouragement. In March 2025, she introduced a system where educators took turns leading small-group activities based on their strengths. This made team members feel valued and responsible for the outcomes of their sessions. She also role models active participation and kindness in daily routines, which inspires others to do the same. As a result, the team became more engaged and confident in their roles, improving classroom consistency and collaboration.</w:t>
            </w:r>
          </w:p>
        </w:tc>
      </w:tr>
      <w:tr w:rsidR="00CE08A6" w:rsidRPr="00F41B1A" w14:paraId="570040D1" w14:textId="77777777" w:rsidTr="3F9DFB3B">
        <w:trPr>
          <w:trHeight w:val="366"/>
        </w:trPr>
        <w:tc>
          <w:tcPr>
            <w:tcW w:w="6748" w:type="dxa"/>
            <w:tcBorders>
              <w:left w:val="single" w:sz="4" w:space="0" w:color="F36F20"/>
            </w:tcBorders>
          </w:tcPr>
          <w:p w14:paraId="632EB83C" w14:textId="77214E27" w:rsidR="00CE08A6" w:rsidRPr="00247285" w:rsidRDefault="00CE08A6" w:rsidP="00CE08A6">
            <w:pPr>
              <w:pStyle w:val="ListParagraph"/>
              <w:numPr>
                <w:ilvl w:val="0"/>
                <w:numId w:val="4"/>
              </w:numPr>
              <w:spacing w:after="160" w:line="259" w:lineRule="auto"/>
              <w:jc w:val="left"/>
              <w:rPr>
                <w:rFonts w:cstheme="minorHAnsi"/>
              </w:rPr>
            </w:pPr>
            <w:bookmarkStart w:id="6" w:name="_Hlk164376268"/>
            <w:commentRangeStart w:id="7"/>
            <w:r w:rsidRPr="00F41B1A">
              <w:rPr>
                <w:rFonts w:cstheme="minorHAnsi"/>
              </w:rPr>
              <w:t>Describe a time when you supported the team in identifying and resolving work performance problems within an early childhood education and care team. Can you provide an example of a situation you handled, including the date and the outcomes achieved?</w:t>
            </w:r>
            <w:commentRangeEnd w:id="7"/>
            <w:r w:rsidRPr="00F41B1A">
              <w:rPr>
                <w:rStyle w:val="CommentReference"/>
                <w:rFonts w:cstheme="minorHAnsi"/>
                <w:sz w:val="24"/>
                <w:szCs w:val="24"/>
              </w:rPr>
              <w:commentReference w:id="7"/>
            </w:r>
            <w:bookmarkEnd w:id="6"/>
          </w:p>
        </w:tc>
        <w:tc>
          <w:tcPr>
            <w:tcW w:w="6860" w:type="dxa"/>
          </w:tcPr>
          <w:p w14:paraId="125EB988" w14:textId="1E5ED8C9" w:rsidR="00CE08A6" w:rsidRPr="00D7556A" w:rsidRDefault="00CE08A6" w:rsidP="00CE08A6">
            <w:pPr>
              <w:spacing w:before="4"/>
              <w:ind w:left="108" w:right="108"/>
            </w:pPr>
            <w:r w:rsidRPr="00E71617">
              <w:t>When transitions between outdoor and indoor play became chaotic, Viviana recognized the stress it placed on both children and staff. After receiving feedback from a co-worker in early 2025, she helped implement a calm-down routine involving songs and storytelling before re-entering the classroom. This change supported the team in managing behaviour and performance concerns during high-energy periods. The result was smoother transitions and improved engagement from the children, demonstrating her ability to resolve performance challenges collaboratively.</w:t>
            </w:r>
          </w:p>
        </w:tc>
      </w:tr>
      <w:tr w:rsidR="00CE08A6" w:rsidRPr="00F41B1A" w14:paraId="311B547B" w14:textId="77777777" w:rsidTr="3F9DFB3B">
        <w:trPr>
          <w:trHeight w:val="366"/>
        </w:trPr>
        <w:tc>
          <w:tcPr>
            <w:tcW w:w="6748" w:type="dxa"/>
            <w:tcBorders>
              <w:left w:val="single" w:sz="4" w:space="0" w:color="F36F20"/>
            </w:tcBorders>
          </w:tcPr>
          <w:p w14:paraId="3FC3646C" w14:textId="2861994C" w:rsidR="00CE08A6" w:rsidRPr="00247285" w:rsidRDefault="00CE08A6" w:rsidP="00CE08A6">
            <w:pPr>
              <w:pStyle w:val="ListParagraph"/>
              <w:numPr>
                <w:ilvl w:val="0"/>
                <w:numId w:val="4"/>
              </w:numPr>
              <w:spacing w:after="160" w:line="259" w:lineRule="auto"/>
              <w:jc w:val="left"/>
              <w:rPr>
                <w:rFonts w:cstheme="minorHAnsi"/>
              </w:rPr>
            </w:pPr>
            <w:bookmarkStart w:id="8" w:name="_Hlk164376449"/>
            <w:commentRangeStart w:id="9"/>
            <w:r w:rsidRPr="00F41B1A">
              <w:rPr>
                <w:rFonts w:cstheme="minorHAnsi"/>
              </w:rPr>
              <w:t>In what ways do you promote work team collaboration through individual behaviour in an early childhood education and care setting? Please share a specific example of your actions, including when they occurred and the resulting collaboration within the team.</w:t>
            </w:r>
            <w:bookmarkEnd w:id="8"/>
            <w:commentRangeEnd w:id="9"/>
            <w:r w:rsidRPr="00F41B1A">
              <w:rPr>
                <w:rStyle w:val="CommentReference"/>
                <w:rFonts w:cstheme="minorHAnsi"/>
                <w:sz w:val="24"/>
                <w:szCs w:val="24"/>
              </w:rPr>
              <w:commentReference w:id="9"/>
            </w:r>
          </w:p>
        </w:tc>
        <w:tc>
          <w:tcPr>
            <w:tcW w:w="6860" w:type="dxa"/>
          </w:tcPr>
          <w:p w14:paraId="45F05C8D" w14:textId="5C50AA38" w:rsidR="00CE08A6" w:rsidRPr="00F41B1A" w:rsidRDefault="00CE08A6" w:rsidP="00CE08A6">
            <w:pPr>
              <w:ind w:left="108" w:right="108"/>
              <w:rPr>
                <w:color w:val="000000" w:themeColor="text1"/>
              </w:rPr>
            </w:pPr>
            <w:r w:rsidRPr="00E71617">
              <w:t>Viviana promotes collaboration by modelling open communication and respect in all her interactions. For example, during weekly meetings in early 2025, she encouraged all team members to contribute their ideas for classroom improvement. She actively listened and incorporated suggestions into the daily program, such as adjusting rest time routines. Her approachable nature and willingness to share responsibilities have fostered a strong sense of teamwork and mutual support in the room.</w:t>
            </w:r>
          </w:p>
        </w:tc>
      </w:tr>
      <w:tr w:rsidR="00CE08A6" w:rsidRPr="00F41B1A" w14:paraId="347D0CA1" w14:textId="77777777" w:rsidTr="3F9DFB3B">
        <w:trPr>
          <w:trHeight w:val="366"/>
        </w:trPr>
        <w:tc>
          <w:tcPr>
            <w:tcW w:w="6748" w:type="dxa"/>
            <w:tcBorders>
              <w:left w:val="single" w:sz="4" w:space="0" w:color="F36F20"/>
            </w:tcBorders>
          </w:tcPr>
          <w:p w14:paraId="0084C290" w14:textId="4BEA3F6A" w:rsidR="00CE08A6" w:rsidRPr="00247285" w:rsidRDefault="00CE08A6" w:rsidP="00CE08A6">
            <w:pPr>
              <w:pStyle w:val="ListParagraph"/>
              <w:numPr>
                <w:ilvl w:val="0"/>
                <w:numId w:val="4"/>
              </w:numPr>
              <w:spacing w:after="160" w:line="259" w:lineRule="auto"/>
              <w:jc w:val="left"/>
              <w:rPr>
                <w:rFonts w:cstheme="minorHAnsi"/>
              </w:rPr>
            </w:pPr>
            <w:commentRangeStart w:id="10"/>
            <w:r w:rsidRPr="00F41B1A">
              <w:rPr>
                <w:rFonts w:cstheme="minorHAnsi"/>
              </w:rPr>
              <w:t>How do you establish and maintain open communication processes with relevant stakeholders in the context of early childhood education and care? Can you provide a date-</w:t>
            </w:r>
            <w:r w:rsidRPr="00F41B1A">
              <w:rPr>
                <w:rFonts w:cstheme="minorHAnsi"/>
              </w:rPr>
              <w:lastRenderedPageBreak/>
              <w:t>specific example of when you implemented these processes and how they facilitated effective communication?</w:t>
            </w:r>
            <w:commentRangeEnd w:id="10"/>
            <w:r w:rsidRPr="00F41B1A">
              <w:rPr>
                <w:rStyle w:val="CommentReference"/>
                <w:rFonts w:cstheme="minorHAnsi"/>
                <w:sz w:val="24"/>
                <w:szCs w:val="24"/>
              </w:rPr>
              <w:commentReference w:id="10"/>
            </w:r>
          </w:p>
        </w:tc>
        <w:tc>
          <w:tcPr>
            <w:tcW w:w="6860" w:type="dxa"/>
          </w:tcPr>
          <w:p w14:paraId="0028B38E" w14:textId="7A0483A7" w:rsidR="00CE08A6" w:rsidRPr="00C14504" w:rsidRDefault="00CE08A6" w:rsidP="00CE08A6">
            <w:pPr>
              <w:pStyle w:val="NormalWeb"/>
              <w:shd w:val="clear" w:color="auto" w:fill="FFFFFF" w:themeFill="background1"/>
              <w:spacing w:before="4"/>
              <w:ind w:left="108" w:right="108"/>
              <w:jc w:val="both"/>
              <w:rPr>
                <w:rFonts w:asciiTheme="minorHAnsi" w:eastAsiaTheme="minorEastAsia" w:hAnsiTheme="minorHAnsi" w:cstheme="minorBidi"/>
                <w:color w:val="000000" w:themeColor="text1"/>
                <w:lang w:val="en-GB"/>
              </w:rPr>
            </w:pPr>
            <w:r w:rsidRPr="00E71617">
              <w:lastRenderedPageBreak/>
              <w:t xml:space="preserve">Viviana maintains open communication with families through regular face-to-face updates during drop-off and pick-up times, and via the </w:t>
            </w:r>
            <w:proofErr w:type="spellStart"/>
            <w:r w:rsidRPr="00E71617">
              <w:t>Storypark</w:t>
            </w:r>
            <w:proofErr w:type="spellEnd"/>
            <w:r w:rsidRPr="00E71617">
              <w:t xml:space="preserve"> app. Since January 2025, she has used </w:t>
            </w:r>
            <w:proofErr w:type="spellStart"/>
            <w:r w:rsidRPr="00E71617">
              <w:t>Storypark</w:t>
            </w:r>
            <w:proofErr w:type="spellEnd"/>
            <w:r w:rsidRPr="00E71617">
              <w:t xml:space="preserve"> to share daily reflections and photographs, creating transparency between the </w:t>
            </w:r>
            <w:r w:rsidRPr="00E71617">
              <w:lastRenderedPageBreak/>
              <w:t>centre and families. She also encourages family feedback through communication books and casual check-ins. These processes have ensured strong relationships with families and consistent support for children’s learning and wellbeing.</w:t>
            </w:r>
          </w:p>
        </w:tc>
      </w:tr>
      <w:tr w:rsidR="00CE08A6" w:rsidRPr="00F41B1A" w14:paraId="1F89D05C" w14:textId="77777777" w:rsidTr="3F9DFB3B">
        <w:trPr>
          <w:trHeight w:val="366"/>
        </w:trPr>
        <w:tc>
          <w:tcPr>
            <w:tcW w:w="6748" w:type="dxa"/>
            <w:tcBorders>
              <w:left w:val="single" w:sz="4" w:space="0" w:color="F36F20"/>
            </w:tcBorders>
          </w:tcPr>
          <w:p w14:paraId="238956EE" w14:textId="5C3172BE" w:rsidR="00CE08A6" w:rsidRPr="00247285" w:rsidRDefault="00CE08A6" w:rsidP="00CE08A6">
            <w:pPr>
              <w:pStyle w:val="ListParagraph"/>
              <w:numPr>
                <w:ilvl w:val="0"/>
                <w:numId w:val="4"/>
              </w:numPr>
              <w:spacing w:after="160" w:line="259" w:lineRule="auto"/>
              <w:jc w:val="left"/>
              <w:rPr>
                <w:rFonts w:cstheme="minorHAnsi"/>
              </w:rPr>
            </w:pPr>
            <w:commentRangeStart w:id="11"/>
            <w:r w:rsidRPr="00F41B1A">
              <w:rPr>
                <w:rFonts w:cstheme="minorHAnsi"/>
              </w:rPr>
              <w:lastRenderedPageBreak/>
              <w:t>Can you discuss a situation where you communicated and followed up on unresolved issues, concerns, or problems raised by team members with line management? Please provide details including the date and the resolution achieved.</w:t>
            </w:r>
            <w:commentRangeEnd w:id="11"/>
            <w:r w:rsidRPr="00F41B1A">
              <w:rPr>
                <w:rStyle w:val="CommentReference"/>
                <w:rFonts w:cstheme="minorHAnsi"/>
                <w:sz w:val="24"/>
                <w:szCs w:val="24"/>
              </w:rPr>
              <w:commentReference w:id="11"/>
            </w:r>
          </w:p>
        </w:tc>
        <w:tc>
          <w:tcPr>
            <w:tcW w:w="6860" w:type="dxa"/>
          </w:tcPr>
          <w:p w14:paraId="66D8A048" w14:textId="7CFEBBED" w:rsidR="00CE08A6" w:rsidRPr="00F85560"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00E71617">
              <w:t>In February 2025, Viviana supported her team in raising concerns about insufficient resources for art activities. After listening to their concerns, she documented the issue and escalated it to management following the centre’s Grievance Policy. Management responded promptly by restocking supplies and reviewing ordering procedures. This proactive communication not only resolved the issue efficiently but also reinforced team confidence in Viviana’s leadership and the organisation’s responsiveness.</w:t>
            </w:r>
          </w:p>
        </w:tc>
      </w:tr>
      <w:tr w:rsidR="00CE08A6" w:rsidRPr="00F41B1A" w14:paraId="40A5E623" w14:textId="77777777" w:rsidTr="3F9DFB3B">
        <w:trPr>
          <w:trHeight w:val="366"/>
        </w:trPr>
        <w:tc>
          <w:tcPr>
            <w:tcW w:w="6748" w:type="dxa"/>
            <w:tcBorders>
              <w:left w:val="single" w:sz="4" w:space="0" w:color="F36F20"/>
            </w:tcBorders>
          </w:tcPr>
          <w:p w14:paraId="2DFC738C" w14:textId="0586C438" w:rsidR="00CE08A6" w:rsidRPr="00247285" w:rsidRDefault="00CE08A6" w:rsidP="00CE08A6">
            <w:pPr>
              <w:pStyle w:val="ListParagraph"/>
              <w:numPr>
                <w:ilvl w:val="0"/>
                <w:numId w:val="4"/>
              </w:numPr>
              <w:spacing w:after="160" w:line="259" w:lineRule="auto"/>
              <w:jc w:val="left"/>
              <w:rPr>
                <w:rFonts w:cstheme="minorHAnsi"/>
              </w:rPr>
            </w:pPr>
            <w:commentRangeStart w:id="12"/>
            <w:r w:rsidRPr="00F41B1A">
              <w:rPr>
                <w:rFonts w:cstheme="minorHAnsi"/>
              </w:rPr>
              <w:t>How do you perceive group dynamics impacting team performance within an early childhood education and care setting? Can you provide a specific example of when you observed such dynamics affecting team cohesion and performance, like on [date]?</w:t>
            </w:r>
            <w:commentRangeEnd w:id="12"/>
            <w:r w:rsidRPr="00F41B1A">
              <w:rPr>
                <w:rStyle w:val="CommentReference"/>
                <w:rFonts w:cstheme="minorHAnsi"/>
                <w:sz w:val="24"/>
                <w:szCs w:val="24"/>
              </w:rPr>
              <w:commentReference w:id="12"/>
            </w:r>
          </w:p>
        </w:tc>
        <w:tc>
          <w:tcPr>
            <w:tcW w:w="6860" w:type="dxa"/>
          </w:tcPr>
          <w:p w14:paraId="48E97E7A" w14:textId="5D1DA9EE" w:rsidR="00CE08A6" w:rsidRPr="00A31463" w:rsidRDefault="00CE08A6" w:rsidP="00CE08A6">
            <w:pPr>
              <w:pStyle w:val="NormalWeb"/>
              <w:shd w:val="clear" w:color="auto" w:fill="FFFFFF" w:themeFill="background1"/>
              <w:ind w:left="108" w:right="108"/>
              <w:jc w:val="both"/>
            </w:pPr>
            <w:r w:rsidRPr="000C070D">
              <w:t>Viviana recognises that group dynamics play a crucial role in team performance at Sparrow Early Learning Brighton. Earlier in 2025, she observed tension during a team meeting where a staff member felt overwhelmed due to unequal task sharing. The issue was affecting communication and classroom flow. Viviana addressed the concern by facilitating a group discussion, encouraging each team member to share their thoughts. By redistributing duties fairly and supporting open dialogue, she restored team balance and improved cooperation, leading to better day-to-day performance.</w:t>
            </w:r>
          </w:p>
        </w:tc>
      </w:tr>
      <w:tr w:rsidR="00CE08A6" w:rsidRPr="00F41B1A" w14:paraId="7FFD4046" w14:textId="77777777" w:rsidTr="3F9DFB3B">
        <w:trPr>
          <w:trHeight w:val="366"/>
        </w:trPr>
        <w:tc>
          <w:tcPr>
            <w:tcW w:w="6748" w:type="dxa"/>
            <w:tcBorders>
              <w:left w:val="single" w:sz="4" w:space="0" w:color="F36F20"/>
            </w:tcBorders>
          </w:tcPr>
          <w:p w14:paraId="7B79A4CA" w14:textId="4534C6CB" w:rsidR="00CE08A6" w:rsidRPr="00247285" w:rsidRDefault="00CE08A6" w:rsidP="00CE08A6">
            <w:pPr>
              <w:pStyle w:val="ListParagraph"/>
              <w:numPr>
                <w:ilvl w:val="0"/>
                <w:numId w:val="4"/>
              </w:numPr>
              <w:spacing w:after="160" w:line="259" w:lineRule="auto"/>
              <w:jc w:val="left"/>
              <w:rPr>
                <w:rFonts w:cstheme="minorHAnsi"/>
              </w:rPr>
            </w:pPr>
            <w:commentRangeStart w:id="13"/>
            <w:r w:rsidRPr="00F41B1A">
              <w:rPr>
                <w:rFonts w:cstheme="minorHAnsi"/>
              </w:rPr>
              <w:t>Describe methods you've used to establish team activities, including communication processes, in early childhood education and care settings. Can you provide an example of when you implemented these methods, and how they contributed to team effectiveness?</w:t>
            </w:r>
            <w:commentRangeEnd w:id="13"/>
            <w:r w:rsidRPr="00F41B1A">
              <w:rPr>
                <w:rStyle w:val="CommentReference"/>
                <w:rFonts w:cstheme="minorHAnsi"/>
                <w:sz w:val="24"/>
                <w:szCs w:val="24"/>
              </w:rPr>
              <w:commentReference w:id="13"/>
            </w:r>
          </w:p>
        </w:tc>
        <w:tc>
          <w:tcPr>
            <w:tcW w:w="6860" w:type="dxa"/>
          </w:tcPr>
          <w:p w14:paraId="04B3C79B" w14:textId="4C3054AC" w:rsidR="00CE08A6" w:rsidRPr="00AD5F13" w:rsidRDefault="00CE08A6" w:rsidP="00CE08A6">
            <w:pPr>
              <w:pStyle w:val="NormalWeb"/>
              <w:shd w:val="clear" w:color="auto" w:fill="FFFFFF" w:themeFill="background1"/>
              <w:ind w:left="108" w:right="108"/>
              <w:jc w:val="both"/>
            </w:pPr>
            <w:r w:rsidRPr="000C070D">
              <w:t>Viviana has established effective communication practices such as weekly team meetings and hallway catch-ups. In March 2025, she formalised a routine of weekly planning sessions where the team discussed curriculum ideas, child progress, and daily operations. These structured forums provided space for all team members to express insights and align on goals. As a result, the team became more cohesive, and the planning process more collaborative, directly contributing to consistency and quality in the children's learning experiences.</w:t>
            </w:r>
          </w:p>
        </w:tc>
      </w:tr>
      <w:tr w:rsidR="00CE08A6" w:rsidRPr="00F41B1A" w14:paraId="7CC5DF8B" w14:textId="77777777" w:rsidTr="3F9DFB3B">
        <w:trPr>
          <w:trHeight w:val="366"/>
        </w:trPr>
        <w:tc>
          <w:tcPr>
            <w:tcW w:w="6748" w:type="dxa"/>
            <w:tcBorders>
              <w:left w:val="single" w:sz="4" w:space="0" w:color="F36F20"/>
            </w:tcBorders>
          </w:tcPr>
          <w:p w14:paraId="46E5C9EF" w14:textId="50FA1387" w:rsidR="00CE08A6" w:rsidRPr="00247285" w:rsidRDefault="00CE08A6" w:rsidP="00CE08A6">
            <w:pPr>
              <w:pStyle w:val="ListParagraph"/>
              <w:numPr>
                <w:ilvl w:val="0"/>
                <w:numId w:val="4"/>
              </w:numPr>
              <w:spacing w:after="160" w:line="259" w:lineRule="auto"/>
              <w:jc w:val="left"/>
              <w:rPr>
                <w:rFonts w:cstheme="minorHAnsi"/>
              </w:rPr>
            </w:pPr>
            <w:commentRangeStart w:id="14"/>
            <w:r w:rsidRPr="00F41B1A">
              <w:rPr>
                <w:rFonts w:cstheme="minorHAnsi"/>
              </w:rPr>
              <w:t xml:space="preserve">Can you discuss strategies you've employed to support team cohesion, participation, and performance in early childhood </w:t>
            </w:r>
            <w:r w:rsidRPr="00F41B1A">
              <w:rPr>
                <w:rFonts w:cstheme="minorHAnsi"/>
              </w:rPr>
              <w:lastRenderedPageBreak/>
              <w:t>education and care? Please provide an example of when you implemented such strategies, like on [date], and the outcomes achieved.</w:t>
            </w:r>
            <w:commentRangeEnd w:id="14"/>
            <w:r w:rsidRPr="00F41B1A">
              <w:rPr>
                <w:rStyle w:val="CommentReference"/>
                <w:rFonts w:cstheme="minorHAnsi"/>
                <w:sz w:val="24"/>
                <w:szCs w:val="24"/>
              </w:rPr>
              <w:commentReference w:id="14"/>
            </w:r>
          </w:p>
        </w:tc>
        <w:tc>
          <w:tcPr>
            <w:tcW w:w="6860" w:type="dxa"/>
          </w:tcPr>
          <w:p w14:paraId="7880B5A8" w14:textId="6283770B" w:rsidR="00CE08A6" w:rsidRPr="003E12FD" w:rsidRDefault="00CE08A6" w:rsidP="00CE08A6">
            <w:pPr>
              <w:ind w:left="108" w:right="108"/>
              <w:rPr>
                <w:rFonts w:eastAsiaTheme="minorEastAsia"/>
                <w:color w:val="000000" w:themeColor="text1"/>
                <w:lang w:val="en-GB"/>
              </w:rPr>
            </w:pPr>
            <w:r w:rsidRPr="000C070D">
              <w:lastRenderedPageBreak/>
              <w:t xml:space="preserve">To strengthen team cohesion, Viviana promotes inclusivity and shared responsibility. In April 2025, she encouraged each educator </w:t>
            </w:r>
            <w:r w:rsidRPr="000C070D">
              <w:lastRenderedPageBreak/>
              <w:t>to take turns leading group experiences based on their skills and interests. This gave everyone ownership of classroom activities and fostered professional trust. She also role-modelled respectful communication and kindness during day-to-day tasks. These strategies improved participation, lifted team morale, and led to smoother collaboration during programming and transitions.</w:t>
            </w:r>
          </w:p>
        </w:tc>
      </w:tr>
      <w:tr w:rsidR="00CE08A6" w:rsidRPr="00F41B1A" w14:paraId="15A27B15" w14:textId="77777777" w:rsidTr="3F9DFB3B">
        <w:trPr>
          <w:trHeight w:val="366"/>
        </w:trPr>
        <w:tc>
          <w:tcPr>
            <w:tcW w:w="6748" w:type="dxa"/>
            <w:tcBorders>
              <w:left w:val="single" w:sz="4" w:space="0" w:color="F36F20"/>
            </w:tcBorders>
          </w:tcPr>
          <w:p w14:paraId="5BC325DF" w14:textId="19506C44" w:rsidR="00CE08A6" w:rsidRPr="00F41B1A" w:rsidRDefault="00CE08A6" w:rsidP="00CE08A6">
            <w:pPr>
              <w:pStyle w:val="ListParagraph"/>
              <w:numPr>
                <w:ilvl w:val="0"/>
                <w:numId w:val="4"/>
              </w:numPr>
              <w:spacing w:after="160" w:line="259" w:lineRule="auto"/>
              <w:jc w:val="left"/>
              <w:rPr>
                <w:rFonts w:cstheme="minorHAnsi"/>
                <w:color w:val="FF0000"/>
              </w:rPr>
            </w:pPr>
            <w:commentRangeStart w:id="15"/>
            <w:r w:rsidRPr="00F41B1A">
              <w:rPr>
                <w:rFonts w:cstheme="minorHAnsi"/>
              </w:rPr>
              <w:lastRenderedPageBreak/>
              <w:t>How do you employ strategies to gain consensus within a team environment in the context of early childhood education and care? Can you provide a specific example of when you successfully facilitated consensus-building, and its impact on team cohesion?</w:t>
            </w:r>
            <w:commentRangeEnd w:id="15"/>
            <w:r w:rsidRPr="00F41B1A">
              <w:rPr>
                <w:rStyle w:val="CommentReference"/>
              </w:rPr>
              <w:commentReference w:id="15"/>
            </w:r>
          </w:p>
        </w:tc>
        <w:tc>
          <w:tcPr>
            <w:tcW w:w="6860" w:type="dxa"/>
          </w:tcPr>
          <w:p w14:paraId="6890CA01" w14:textId="49CB597B" w:rsidR="00CE08A6" w:rsidRPr="00C56A95" w:rsidRDefault="00CE08A6" w:rsidP="00CE08A6">
            <w:pPr>
              <w:ind w:left="108" w:right="108"/>
              <w:rPr>
                <w:rFonts w:eastAsiaTheme="minorEastAsia"/>
                <w:color w:val="000000" w:themeColor="text1"/>
                <w:lang w:val="en-GB"/>
              </w:rPr>
            </w:pPr>
            <w:r w:rsidRPr="000C070D">
              <w:t>Viviana uses active listening and collaborative discussion to reach team consensus. In May 2025, the team needed to decide on adjustments to the sleep-time routine. She facilitated a brainstorming session where each member voiced their preferences and concerns. By validating everyone’s input and proposing a trial of combined strategies, the team agreed on a gentler, quieter nap transition. This approach fostered a sense of inclusion and teamwork, resulting in improved sleep outcomes for children and better staff cooperation.</w:t>
            </w:r>
          </w:p>
        </w:tc>
      </w:tr>
      <w:tr w:rsidR="00CE08A6" w:rsidRPr="00F41B1A" w14:paraId="5607216A" w14:textId="77777777" w:rsidTr="3F9DFB3B">
        <w:trPr>
          <w:trHeight w:val="366"/>
        </w:trPr>
        <w:tc>
          <w:tcPr>
            <w:tcW w:w="6748" w:type="dxa"/>
            <w:tcBorders>
              <w:left w:val="single" w:sz="4" w:space="0" w:color="F36F20"/>
            </w:tcBorders>
          </w:tcPr>
          <w:p w14:paraId="3F2BD5CE" w14:textId="652EC002" w:rsidR="00CE08A6" w:rsidRPr="00F41B1A" w:rsidRDefault="00CE08A6" w:rsidP="00CE08A6">
            <w:pPr>
              <w:pStyle w:val="ListParagraph"/>
              <w:numPr>
                <w:ilvl w:val="0"/>
                <w:numId w:val="4"/>
              </w:numPr>
              <w:spacing w:after="160" w:line="259" w:lineRule="auto"/>
              <w:jc w:val="left"/>
              <w:rPr>
                <w:rFonts w:cstheme="minorHAnsi"/>
              </w:rPr>
            </w:pPr>
            <w:commentRangeStart w:id="16"/>
            <w:r w:rsidRPr="00F41B1A">
              <w:rPr>
                <w:rFonts w:cstheme="minorHAnsi"/>
              </w:rPr>
              <w:t>Describe your approach to resolving issues or conflicts within an early childhood education and care team. Can you provide an example of a situation where you effectively resolved a conflict, including the date and the outcomes achieved?</w:t>
            </w:r>
            <w:commentRangeEnd w:id="16"/>
            <w:r w:rsidRPr="00F41B1A">
              <w:rPr>
                <w:rStyle w:val="CommentReference"/>
                <w:rFonts w:cstheme="minorHAnsi"/>
                <w:sz w:val="24"/>
                <w:szCs w:val="24"/>
              </w:rPr>
              <w:commentReference w:id="16"/>
            </w:r>
          </w:p>
        </w:tc>
        <w:tc>
          <w:tcPr>
            <w:tcW w:w="6860" w:type="dxa"/>
          </w:tcPr>
          <w:p w14:paraId="0FB60C6B" w14:textId="114FBD95" w:rsidR="00CE08A6" w:rsidRPr="00F41B1A"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eastAsia="en-US"/>
              </w:rPr>
            </w:pPr>
            <w:r w:rsidRPr="000C070D">
              <w:t>Viviana resolves conflicts by promoting open dialogue and mutual respect. In February 2025, a disagreement arose about how to allocate cleaning responsibilities. Viviana initiated a calm conversation where both parties could express their views. She guided them to a compromise by reminding the team of shared responsibilities and fairness. The issue was resolved with an updated checklist that rotated duties. This not only addressed the concern but also boosted team accountability and morale.</w:t>
            </w:r>
          </w:p>
        </w:tc>
      </w:tr>
      <w:tr w:rsidR="00CE08A6" w:rsidRPr="00F41B1A" w14:paraId="4260B55E" w14:textId="77777777" w:rsidTr="3F9DFB3B">
        <w:trPr>
          <w:trHeight w:val="366"/>
        </w:trPr>
        <w:tc>
          <w:tcPr>
            <w:tcW w:w="6748" w:type="dxa"/>
            <w:tcBorders>
              <w:left w:val="single" w:sz="4" w:space="0" w:color="F36F20"/>
            </w:tcBorders>
          </w:tcPr>
          <w:p w14:paraId="2CC21968" w14:textId="10E9E212" w:rsidR="00CE08A6" w:rsidRPr="00247285" w:rsidRDefault="00CE08A6" w:rsidP="00CE08A6">
            <w:pPr>
              <w:pStyle w:val="ListParagraph"/>
              <w:numPr>
                <w:ilvl w:val="0"/>
                <w:numId w:val="4"/>
              </w:numPr>
              <w:rPr>
                <w:rFonts w:cstheme="minorHAnsi"/>
              </w:rPr>
            </w:pPr>
            <w:commentRangeStart w:id="17"/>
            <w:r w:rsidRPr="00F41B1A">
              <w:rPr>
                <w:rFonts w:cstheme="minorHAnsi"/>
              </w:rPr>
              <w:t>Can you describe a specific instance where you managed the effectiveness of a work team? How did you provide feedback to encourage, value, and reward team members, model desired behaviour and practices, and foster shared understanding of purpose, roles, and responsibilities?</w:t>
            </w:r>
            <w:commentRangeEnd w:id="17"/>
            <w:r w:rsidRPr="00F41B1A">
              <w:rPr>
                <w:rStyle w:val="CommentReference"/>
                <w:rFonts w:cstheme="minorHAnsi"/>
                <w:sz w:val="24"/>
                <w:szCs w:val="24"/>
              </w:rPr>
              <w:commentReference w:id="17"/>
            </w:r>
          </w:p>
        </w:tc>
        <w:tc>
          <w:tcPr>
            <w:tcW w:w="6860" w:type="dxa"/>
          </w:tcPr>
          <w:p w14:paraId="2D557470" w14:textId="21EC88EA" w:rsidR="00CE08A6" w:rsidRPr="004B57CC" w:rsidRDefault="00CE08A6" w:rsidP="00CE08A6">
            <w:pPr>
              <w:ind w:left="108" w:right="108"/>
              <w:rPr>
                <w:color w:val="000000" w:themeColor="text1"/>
                <w:lang w:val="en-GB"/>
              </w:rPr>
            </w:pPr>
            <w:r w:rsidRPr="000C070D">
              <w:t xml:space="preserve">In early 2025, Viviana noticed a team member struggling during transitions with the children. She offered supportive feedback, suggesting techniques like using songs to ease movement between activities. She praised the educator’s effort to implement these strategies and recognised their growth during a team meeting. Viviana consistently models professionalism by being calm, communicative, and proactive. Her feedback and positive </w:t>
            </w:r>
            <w:r w:rsidRPr="000C070D">
              <w:lastRenderedPageBreak/>
              <w:t>reinforcement create a learning-focused environment where roles and responsibilities are clear and shared goals are achieved.</w:t>
            </w:r>
          </w:p>
        </w:tc>
      </w:tr>
      <w:tr w:rsidR="00CE08A6" w:rsidRPr="00F41B1A" w14:paraId="66A7A371" w14:textId="77777777" w:rsidTr="3F9DFB3B">
        <w:trPr>
          <w:trHeight w:val="366"/>
        </w:trPr>
        <w:tc>
          <w:tcPr>
            <w:tcW w:w="6748" w:type="dxa"/>
            <w:tcBorders>
              <w:left w:val="single" w:sz="4" w:space="0" w:color="F36F20"/>
            </w:tcBorders>
          </w:tcPr>
          <w:p w14:paraId="3C5A4AC0" w14:textId="313BD3C9" w:rsidR="00CE08A6" w:rsidRPr="00247285" w:rsidRDefault="00CE08A6" w:rsidP="00CE08A6">
            <w:pPr>
              <w:pStyle w:val="ListParagraph"/>
              <w:numPr>
                <w:ilvl w:val="0"/>
                <w:numId w:val="4"/>
              </w:numPr>
              <w:rPr>
                <w:rFonts w:cstheme="minorHAnsi"/>
              </w:rPr>
            </w:pPr>
            <w:commentRangeStart w:id="18"/>
            <w:r w:rsidRPr="00F41B1A">
              <w:rPr>
                <w:rFonts w:cstheme="minorHAnsi"/>
              </w:rPr>
              <w:lastRenderedPageBreak/>
              <w:t>How do you support your team to meet expected performance outcomes, including providing formal and informal learning opportunities as needed? Can you provide an example of when you developed performance plans with key performance indicators (KPIs), outputs, and goals for individuals or the team, incorporating input from stakeholders?</w:t>
            </w:r>
            <w:commentRangeEnd w:id="18"/>
            <w:r w:rsidRPr="00F41B1A">
              <w:rPr>
                <w:rStyle w:val="CommentReference"/>
                <w:rFonts w:cstheme="minorHAnsi"/>
                <w:sz w:val="24"/>
                <w:szCs w:val="24"/>
              </w:rPr>
              <w:commentReference w:id="18"/>
            </w:r>
          </w:p>
        </w:tc>
        <w:tc>
          <w:tcPr>
            <w:tcW w:w="6860" w:type="dxa"/>
          </w:tcPr>
          <w:p w14:paraId="6EF2760C" w14:textId="51E3725A" w:rsidR="00CE08A6" w:rsidRPr="00AD7083" w:rsidRDefault="00CE08A6" w:rsidP="00CE08A6">
            <w:pPr>
              <w:ind w:left="108" w:right="108"/>
            </w:pPr>
            <w:r w:rsidRPr="000C070D">
              <w:t>Viviana supports her team through both formal and informal learning opportunities. In January 2025, she introduced a checklist-based performance strategy focused on improving hygiene compliance. She reviewed key responsibilities with each educator and helped them understand performance expectations. She also guided new staff through induction and hands-on coaching. With input from the team and management, they aligned on daily health and safety tasks. This collaborative planning and targeted feedback helped maintain high compliance and smooth classroom operations.</w:t>
            </w:r>
          </w:p>
        </w:tc>
      </w:tr>
      <w:tr w:rsidR="00CE08A6" w:rsidRPr="00F41B1A" w14:paraId="0C0320AE" w14:textId="77777777" w:rsidTr="3F9DFB3B">
        <w:trPr>
          <w:trHeight w:val="366"/>
        </w:trPr>
        <w:tc>
          <w:tcPr>
            <w:tcW w:w="6748" w:type="dxa"/>
            <w:tcBorders>
              <w:left w:val="single" w:sz="4" w:space="0" w:color="F36F20"/>
              <w:bottom w:val="single" w:sz="4" w:space="0" w:color="EC7C30"/>
            </w:tcBorders>
          </w:tcPr>
          <w:p w14:paraId="351625F8" w14:textId="336B0BB8" w:rsidR="00CE08A6" w:rsidRPr="00247285" w:rsidRDefault="00CE08A6" w:rsidP="00CE08A6">
            <w:pPr>
              <w:pStyle w:val="ListParagraph"/>
              <w:numPr>
                <w:ilvl w:val="0"/>
                <w:numId w:val="4"/>
              </w:numPr>
              <w:rPr>
                <w:rFonts w:cstheme="minorHAnsi"/>
              </w:rPr>
            </w:pPr>
            <w:commentRangeStart w:id="19"/>
            <w:r w:rsidRPr="00F41B1A">
              <w:rPr>
                <w:rFonts w:cstheme="minorHAnsi"/>
              </w:rPr>
              <w:t>Describe a situation where you effectively communicated with a range of stakeholders about team performance plans and team performance. How did you evaluate and take necessary corrective action regarding unresolved issues, concerns, and problems raised by internal or external stakeholders?</w:t>
            </w:r>
            <w:commentRangeEnd w:id="19"/>
            <w:r w:rsidRPr="00F41B1A">
              <w:rPr>
                <w:rStyle w:val="CommentReference"/>
                <w:rFonts w:cstheme="minorHAnsi"/>
                <w:sz w:val="24"/>
                <w:szCs w:val="24"/>
              </w:rPr>
              <w:commentReference w:id="19"/>
            </w:r>
          </w:p>
        </w:tc>
        <w:tc>
          <w:tcPr>
            <w:tcW w:w="6860" w:type="dxa"/>
            <w:tcBorders>
              <w:bottom w:val="single" w:sz="4" w:space="0" w:color="EC7C30"/>
            </w:tcBorders>
          </w:tcPr>
          <w:p w14:paraId="2DBB784E" w14:textId="202125DC" w:rsidR="00CE08A6" w:rsidRPr="007D7FE2"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000C070D">
              <w:t xml:space="preserve">Viviana regularly communicates team performance through </w:t>
            </w:r>
            <w:proofErr w:type="spellStart"/>
            <w:r w:rsidRPr="000C070D">
              <w:t>Storypark</w:t>
            </w:r>
            <w:proofErr w:type="spellEnd"/>
            <w:r w:rsidRPr="000C070D">
              <w:t xml:space="preserve"> updates and face-to-face conversations with families. In March 2025, after a parent raised concerns about their child’s adjustment to routines, Viviana discussed the matter with her team and management. She documented the feedback and developed an action plan to offer more consistent transitions for that child. After reviewing the plan with the family, the approach was adjusted to include more visual cues and calm-down time. This resolved the concern and strengthened trust with stakeholders.</w:t>
            </w:r>
          </w:p>
        </w:tc>
      </w:tr>
      <w:tr w:rsidR="00CE08A6" w:rsidRPr="00F41B1A" w14:paraId="3B8D9355" w14:textId="77777777" w:rsidTr="3F9DFB3B">
        <w:trPr>
          <w:trHeight w:val="366"/>
        </w:trPr>
        <w:tc>
          <w:tcPr>
            <w:tcW w:w="6748" w:type="dxa"/>
            <w:tcBorders>
              <w:left w:val="single" w:sz="4" w:space="0" w:color="F36F20"/>
              <w:bottom w:val="single" w:sz="4" w:space="0" w:color="EC7C30"/>
            </w:tcBorders>
          </w:tcPr>
          <w:p w14:paraId="3CBB1CE7" w14:textId="549D49A6" w:rsidR="00CE08A6" w:rsidRPr="00247285" w:rsidRDefault="00CE08A6" w:rsidP="00CE08A6">
            <w:pPr>
              <w:pStyle w:val="ListParagraph"/>
              <w:numPr>
                <w:ilvl w:val="0"/>
                <w:numId w:val="4"/>
              </w:numPr>
              <w:rPr>
                <w:rFonts w:cstheme="minorHAnsi"/>
              </w:rPr>
            </w:pPr>
            <w:commentRangeStart w:id="20"/>
            <w:r w:rsidRPr="00F41B1A">
              <w:rPr>
                <w:rFonts w:cstheme="minorHAnsi"/>
              </w:rPr>
              <w:t>Can you provide an example of when you supported your team to meet expected performance outcomes by fostering a shared understanding of purpose, roles, and responsibilities? How did you provide feedback to encourage, value, and reward team members for their contributions?</w:t>
            </w:r>
            <w:commentRangeEnd w:id="20"/>
            <w:r w:rsidRPr="00F41B1A">
              <w:rPr>
                <w:rStyle w:val="CommentReference"/>
                <w:rFonts w:cstheme="minorHAnsi"/>
                <w:sz w:val="24"/>
                <w:szCs w:val="24"/>
              </w:rPr>
              <w:commentReference w:id="20"/>
            </w:r>
          </w:p>
        </w:tc>
        <w:tc>
          <w:tcPr>
            <w:tcW w:w="6860" w:type="dxa"/>
            <w:tcBorders>
              <w:bottom w:val="single" w:sz="4" w:space="0" w:color="EC7C30"/>
            </w:tcBorders>
          </w:tcPr>
          <w:p w14:paraId="715095BE" w14:textId="1126F2D0" w:rsidR="00CE08A6" w:rsidRPr="00F41B1A" w:rsidRDefault="00CE08A6" w:rsidP="00CE08A6">
            <w:pPr>
              <w:pStyle w:val="TableParagraph"/>
              <w:spacing w:before="4"/>
              <w:ind w:left="107" w:right="108"/>
              <w:rPr>
                <w:rFonts w:asciiTheme="minorHAnsi" w:hAnsiTheme="minorHAnsi" w:cstheme="minorBidi"/>
                <w:color w:val="000000" w:themeColor="text1"/>
                <w:sz w:val="24"/>
                <w:szCs w:val="24"/>
                <w:lang w:val="en-AU"/>
              </w:rPr>
            </w:pPr>
            <w:r w:rsidRPr="000C070D">
              <w:t>In her room, Viviana ensures everyone understands the shared goal of creating a safe, nurturing environment for toddlers. In February 2025, she led a team discussion about improving rest-time routines and assigned roles clearly. She acknowledged her co-worker’s initiative in creating a calming corner by offering positive verbal feedback during their team debrief. This recognition made staff feel appreciated and encouraged similar efforts. Clear communication of roles and regular reinforcement of purpose created a united, high-performing team.</w:t>
            </w:r>
          </w:p>
        </w:tc>
      </w:tr>
    </w:tbl>
    <w:p w14:paraId="383A1D0B" w14:textId="48ACDB2B" w:rsidR="003B0282" w:rsidRPr="00F41B1A" w:rsidRDefault="003B0282" w:rsidP="0BCD4BC6">
      <w:pPr>
        <w:spacing w:after="0"/>
      </w:pPr>
    </w:p>
    <w:p w14:paraId="5A250544" w14:textId="7D2047D0" w:rsidR="003B0282" w:rsidRPr="00F41B1A" w:rsidRDefault="7C2E4241" w:rsidP="0BCD4BC6">
      <w:pPr>
        <w:pStyle w:val="Heading2"/>
        <w:spacing w:after="0"/>
        <w:rPr>
          <w:rFonts w:asciiTheme="minorHAnsi" w:hAnsiTheme="minorHAnsi" w:cstheme="minorBidi"/>
          <w:b/>
          <w:bCs/>
        </w:rPr>
      </w:pPr>
      <w:r w:rsidRPr="00F41B1A">
        <w:rPr>
          <w:rFonts w:asciiTheme="minorHAnsi" w:hAnsiTheme="minorHAnsi" w:cstheme="minorBidi"/>
          <w:b/>
          <w:bCs/>
        </w:rPr>
        <w:lastRenderedPageBreak/>
        <w:t>CHCECE041 Maintain a safe and healthy environment for children</w:t>
      </w:r>
    </w:p>
    <w:tbl>
      <w:tblPr>
        <w:tblW w:w="13660" w:type="dxa"/>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912"/>
      </w:tblGrid>
      <w:tr w:rsidR="0057129D" w:rsidRPr="00F41B1A" w14:paraId="78A294EC" w14:textId="77777777" w:rsidTr="3F9DFB3B">
        <w:trPr>
          <w:trHeight w:val="1350"/>
        </w:trPr>
        <w:tc>
          <w:tcPr>
            <w:tcW w:w="6748" w:type="dxa"/>
            <w:shd w:val="clear" w:color="auto" w:fill="EB6D1A"/>
          </w:tcPr>
          <w:p w14:paraId="4891276E" w14:textId="455847BA" w:rsidR="33C98748" w:rsidRPr="005542D5" w:rsidRDefault="33C98748" w:rsidP="33C98748">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7AE377B0" w14:textId="5102872A" w:rsidR="33C98748" w:rsidRPr="00F41B1A" w:rsidRDefault="33C98748" w:rsidP="33C98748">
            <w:pPr>
              <w:pStyle w:val="TableParagraph"/>
              <w:spacing w:before="4"/>
              <w:rPr>
                <w:color w:val="FFFFFF" w:themeColor="background1"/>
                <w:sz w:val="24"/>
                <w:szCs w:val="24"/>
                <w:lang w:val="en-AU"/>
              </w:rPr>
            </w:pPr>
            <w:r w:rsidRPr="00F41B1A">
              <w:rPr>
                <w:color w:val="FFFFFF" w:themeColor="background1"/>
                <w:sz w:val="24"/>
                <w:szCs w:val="24"/>
                <w:lang w:val="en-AU"/>
              </w:rPr>
              <w:t>the student’s response should evidence the following</w:t>
            </w:r>
          </w:p>
        </w:tc>
        <w:tc>
          <w:tcPr>
            <w:tcW w:w="6912" w:type="dxa"/>
            <w:tcBorders>
              <w:left w:val="nil"/>
              <w:bottom w:val="nil"/>
              <w:right w:val="nil"/>
            </w:tcBorders>
            <w:shd w:val="clear" w:color="auto" w:fill="F36F20"/>
          </w:tcPr>
          <w:p w14:paraId="0C30B2E3" w14:textId="1C66A28C"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38F108A" w14:textId="77777777" w:rsidTr="3F9DFB3B">
        <w:trPr>
          <w:trHeight w:val="374"/>
        </w:trPr>
        <w:tc>
          <w:tcPr>
            <w:tcW w:w="13660" w:type="dxa"/>
            <w:gridSpan w:val="2"/>
            <w:tcBorders>
              <w:top w:val="nil"/>
              <w:left w:val="single" w:sz="4" w:space="0" w:color="F36F20"/>
            </w:tcBorders>
          </w:tcPr>
          <w:p w14:paraId="10381BCC"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0D96E795" w14:textId="77777777" w:rsidTr="3F9DFB3B">
        <w:trPr>
          <w:trHeight w:val="366"/>
        </w:trPr>
        <w:tc>
          <w:tcPr>
            <w:tcW w:w="6748" w:type="dxa"/>
            <w:tcBorders>
              <w:left w:val="single" w:sz="4" w:space="0" w:color="F36F20"/>
            </w:tcBorders>
          </w:tcPr>
          <w:p w14:paraId="327A5726"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912" w:type="dxa"/>
          </w:tcPr>
          <w:p w14:paraId="1A6E1E8E"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CE08A6" w:rsidRPr="00F41B1A" w14:paraId="5913628D" w14:textId="77777777" w:rsidTr="3F9DFB3B">
        <w:trPr>
          <w:trHeight w:val="366"/>
        </w:trPr>
        <w:tc>
          <w:tcPr>
            <w:tcW w:w="6748" w:type="dxa"/>
            <w:tcBorders>
              <w:left w:val="single" w:sz="4" w:space="0" w:color="F36F20"/>
            </w:tcBorders>
          </w:tcPr>
          <w:p w14:paraId="713F093B" w14:textId="0F7A1D2E"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1"/>
            <w:r w:rsidRPr="00F41B1A">
              <w:rPr>
                <w:rFonts w:cstheme="minorHAnsi"/>
                <w:color w:val="000000" w:themeColor="text1"/>
              </w:rPr>
              <w:t>Question: How do you access health and safety policies and procedures in your childcare service?</w:t>
            </w:r>
            <w:commentRangeEnd w:id="21"/>
            <w:r w:rsidRPr="00F41B1A">
              <w:rPr>
                <w:rStyle w:val="CommentReference"/>
                <w:rFonts w:cstheme="minorHAnsi"/>
                <w:color w:val="000000" w:themeColor="text1"/>
                <w:sz w:val="24"/>
                <w:szCs w:val="24"/>
              </w:rPr>
              <w:commentReference w:id="21"/>
            </w:r>
          </w:p>
        </w:tc>
        <w:tc>
          <w:tcPr>
            <w:tcW w:w="6912" w:type="dxa"/>
          </w:tcPr>
          <w:p w14:paraId="1A520EED" w14:textId="4F6533A3" w:rsidR="00CE08A6" w:rsidRPr="00F41B1A" w:rsidRDefault="00CE08A6" w:rsidP="00CE08A6">
            <w:pPr>
              <w:ind w:left="108" w:right="108"/>
              <w:rPr>
                <w:color w:val="000000" w:themeColor="text1"/>
              </w:rPr>
            </w:pPr>
            <w:r w:rsidRPr="00267871">
              <w:t>At Sparrow Early Learning Brighton, Viviana accesses Health and Safety Policies and Procedures through daily operational tools such as checklists and regular updates provided by the centre. These procedures are integrated into everyday routines, including cleaning schedules, compliance checks, and illness management. For example, Viviana refers to policies around Safe Sleep, which are revisited through annual training to ensure all staff are familiar with expectations. By engaging with these resources regularly, Viviana ensures she remains compliant with organisational standards and contributes to maintaining a safe environment for children.</w:t>
            </w:r>
          </w:p>
        </w:tc>
      </w:tr>
      <w:tr w:rsidR="00CE08A6" w:rsidRPr="00F41B1A" w14:paraId="17C95040" w14:textId="77777777" w:rsidTr="3F9DFB3B">
        <w:trPr>
          <w:trHeight w:val="366"/>
        </w:trPr>
        <w:tc>
          <w:tcPr>
            <w:tcW w:w="6748" w:type="dxa"/>
            <w:tcBorders>
              <w:left w:val="single" w:sz="4" w:space="0" w:color="F36F20"/>
            </w:tcBorders>
          </w:tcPr>
          <w:p w14:paraId="57B8ADDD" w14:textId="54508166"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2"/>
            <w:r w:rsidRPr="00F41B1A">
              <w:rPr>
                <w:rFonts w:cstheme="minorHAnsi"/>
                <w:color w:val="000000" w:themeColor="text1"/>
              </w:rPr>
              <w:t>Question: How do you establish your role and responsibilities in maintaining health and safety from the policies and procedures?</w:t>
            </w:r>
            <w:commentRangeEnd w:id="22"/>
            <w:r w:rsidRPr="00F41B1A">
              <w:rPr>
                <w:rStyle w:val="CommentReference"/>
                <w:rFonts w:cstheme="minorHAnsi"/>
                <w:color w:val="000000" w:themeColor="text1"/>
                <w:sz w:val="24"/>
                <w:szCs w:val="24"/>
              </w:rPr>
              <w:commentReference w:id="22"/>
            </w:r>
          </w:p>
        </w:tc>
        <w:tc>
          <w:tcPr>
            <w:tcW w:w="6912" w:type="dxa"/>
          </w:tcPr>
          <w:p w14:paraId="62F2CDAD" w14:textId="19A1A7E0" w:rsidR="00CE08A6" w:rsidRPr="00F41B1A" w:rsidRDefault="00CE08A6" w:rsidP="00CE08A6">
            <w:pPr>
              <w:pStyle w:val="NormalWeb"/>
              <w:shd w:val="clear" w:color="auto" w:fill="FFFFFF" w:themeFill="background1"/>
              <w:ind w:left="108" w:right="108"/>
              <w:jc w:val="both"/>
            </w:pPr>
            <w:r w:rsidRPr="00267871">
              <w:t>Viviana understands her role and responsibilities by consistently referring to her service’s Health and Safety Policies. She applies this knowledge through practical actions such as performing daily cleaning and supervision routines, participating in sleep checks every 15 minutes, and ensuring qualifications like First Aid are current. She also maintains regular communication with her team to align practices and responsibilities. These steps ensure her role aligns with both service expectations and broader regulatory frameworks.</w:t>
            </w:r>
          </w:p>
        </w:tc>
      </w:tr>
      <w:tr w:rsidR="00CE08A6" w:rsidRPr="00F41B1A" w14:paraId="1DCE36DA" w14:textId="77777777" w:rsidTr="3F9DFB3B">
        <w:trPr>
          <w:trHeight w:val="366"/>
        </w:trPr>
        <w:tc>
          <w:tcPr>
            <w:tcW w:w="6748" w:type="dxa"/>
            <w:tcBorders>
              <w:left w:val="single" w:sz="4" w:space="0" w:color="F36F20"/>
            </w:tcBorders>
          </w:tcPr>
          <w:p w14:paraId="21185808" w14:textId="79A7A3FF" w:rsidR="00CE08A6" w:rsidRPr="00F41B1A" w:rsidRDefault="00CE08A6" w:rsidP="00CE08A6">
            <w:pPr>
              <w:pStyle w:val="ListParagraph"/>
              <w:numPr>
                <w:ilvl w:val="0"/>
                <w:numId w:val="24"/>
              </w:numPr>
              <w:spacing w:after="160" w:line="259" w:lineRule="auto"/>
              <w:jc w:val="left"/>
              <w:rPr>
                <w:rFonts w:cstheme="minorHAnsi"/>
                <w:color w:val="000000" w:themeColor="text1"/>
              </w:rPr>
            </w:pPr>
            <w:commentRangeStart w:id="23"/>
            <w:r w:rsidRPr="00F41B1A">
              <w:rPr>
                <w:rFonts w:cstheme="minorHAnsi"/>
                <w:color w:val="000000" w:themeColor="text1"/>
              </w:rPr>
              <w:t>Question: How do you monitor and assess potential hazards and risks associated with children's activities and physical areas?</w:t>
            </w:r>
            <w:commentRangeEnd w:id="23"/>
            <w:r w:rsidRPr="00F41B1A">
              <w:rPr>
                <w:rStyle w:val="CommentReference"/>
                <w:rFonts w:cstheme="minorHAnsi"/>
                <w:color w:val="000000" w:themeColor="text1"/>
                <w:sz w:val="24"/>
                <w:szCs w:val="24"/>
              </w:rPr>
              <w:commentReference w:id="23"/>
            </w:r>
          </w:p>
        </w:tc>
        <w:tc>
          <w:tcPr>
            <w:tcW w:w="6912" w:type="dxa"/>
          </w:tcPr>
          <w:p w14:paraId="3DF5E7E6" w14:textId="69B5D697" w:rsidR="00CE08A6" w:rsidRPr="00F25A67" w:rsidRDefault="00CE08A6" w:rsidP="00CE08A6">
            <w:pPr>
              <w:pStyle w:val="NormalWeb"/>
              <w:shd w:val="clear" w:color="auto" w:fill="FFFFFF" w:themeFill="background1"/>
              <w:ind w:left="108" w:right="108"/>
              <w:jc w:val="both"/>
            </w:pPr>
            <w:r w:rsidRPr="00267871">
              <w:t xml:space="preserve">Viviana actively monitors and assesses potential hazards through structured processes at Sparrow Early Learning Brighton. She conducts daily inspections using checklists to ensure all play and learning environments are safe and compliant. Regular headcounts are </w:t>
            </w:r>
            <w:r w:rsidRPr="00267871">
              <w:lastRenderedPageBreak/>
              <w:t xml:space="preserve">performed to account for all children, and physical areas are assessed continuously during supervision. She also uses incident documentation tools such as </w:t>
            </w:r>
            <w:proofErr w:type="spellStart"/>
            <w:r w:rsidRPr="00267871">
              <w:t>Storypark</w:t>
            </w:r>
            <w:proofErr w:type="spellEnd"/>
            <w:r w:rsidRPr="00267871">
              <w:t xml:space="preserve"> to report and reflect on events, ensuring that all risks are identified, recorded, and mitigated in line with service policies.</w:t>
            </w:r>
          </w:p>
        </w:tc>
      </w:tr>
      <w:tr w:rsidR="00CE08A6" w:rsidRPr="00F41B1A" w14:paraId="19932292" w14:textId="77777777" w:rsidTr="3F9DFB3B">
        <w:trPr>
          <w:trHeight w:val="366"/>
        </w:trPr>
        <w:tc>
          <w:tcPr>
            <w:tcW w:w="6748" w:type="dxa"/>
            <w:tcBorders>
              <w:left w:val="single" w:sz="4" w:space="0" w:color="F36F20"/>
            </w:tcBorders>
          </w:tcPr>
          <w:p w14:paraId="0B1B09F0" w14:textId="586E7668" w:rsidR="00CE08A6" w:rsidRPr="00F41B1A" w:rsidRDefault="00CE08A6" w:rsidP="00CE08A6">
            <w:pPr>
              <w:pStyle w:val="ListParagraph"/>
              <w:numPr>
                <w:ilvl w:val="0"/>
                <w:numId w:val="24"/>
              </w:numPr>
              <w:spacing w:after="160" w:line="259" w:lineRule="auto"/>
              <w:jc w:val="left"/>
              <w:rPr>
                <w:rFonts w:cstheme="minorHAnsi"/>
                <w:color w:val="000000" w:themeColor="text1"/>
              </w:rPr>
            </w:pPr>
            <w:commentRangeStart w:id="24"/>
            <w:r w:rsidRPr="00F41B1A">
              <w:rPr>
                <w:rFonts w:cstheme="minorHAnsi"/>
                <w:color w:val="000000" w:themeColor="text1"/>
              </w:rPr>
              <w:lastRenderedPageBreak/>
              <w:t>Question: How do you model and monitor compliance with health and safety policies and procedures in your childcare service?</w:t>
            </w:r>
            <w:commentRangeEnd w:id="24"/>
            <w:r w:rsidRPr="00F41B1A">
              <w:rPr>
                <w:rStyle w:val="CommentReference"/>
                <w:rFonts w:cstheme="minorHAnsi"/>
                <w:color w:val="000000" w:themeColor="text1"/>
                <w:sz w:val="24"/>
                <w:szCs w:val="24"/>
              </w:rPr>
              <w:commentReference w:id="24"/>
            </w:r>
          </w:p>
        </w:tc>
        <w:tc>
          <w:tcPr>
            <w:tcW w:w="6912" w:type="dxa"/>
          </w:tcPr>
          <w:p w14:paraId="2758ED44" w14:textId="2736F051" w:rsidR="00CE08A6" w:rsidRPr="0024716A" w:rsidRDefault="00CE08A6" w:rsidP="00CE08A6">
            <w:pPr>
              <w:pStyle w:val="NormalWeb"/>
              <w:shd w:val="clear" w:color="auto" w:fill="FFFFFF" w:themeFill="background1"/>
              <w:ind w:left="108" w:right="108"/>
              <w:jc w:val="both"/>
              <w:rPr>
                <w:rFonts w:cstheme="minorBidi"/>
                <w:color w:val="000000" w:themeColor="text1"/>
                <w:lang w:val="en-GB"/>
              </w:rPr>
            </w:pPr>
            <w:r w:rsidRPr="00267871">
              <w:t>Viviana models compliance by consistently upholding the standards of her service’s health and safety practices. She performs routine safety tasks like cleaning, sleep monitoring, and child supervision, and ensures these are done in accordance with the centre's procedures. She encourages colleagues to follow the same practices and participates in team meetings and policy reviews to maintain a shared understanding. Viviana also addresses any concerns by raising them with management, demonstrating her proactive role in maintaining safety and compliance.</w:t>
            </w:r>
          </w:p>
        </w:tc>
      </w:tr>
      <w:tr w:rsidR="00CE08A6" w:rsidRPr="00F41B1A" w14:paraId="6E8272AD" w14:textId="77777777" w:rsidTr="3F9DFB3B">
        <w:trPr>
          <w:trHeight w:val="366"/>
        </w:trPr>
        <w:tc>
          <w:tcPr>
            <w:tcW w:w="6748" w:type="dxa"/>
            <w:tcBorders>
              <w:left w:val="single" w:sz="4" w:space="0" w:color="F36F20"/>
            </w:tcBorders>
          </w:tcPr>
          <w:p w14:paraId="3CA1FEDA" w14:textId="6153EA65" w:rsidR="00CE08A6" w:rsidRPr="00F41B1A" w:rsidRDefault="00CE08A6" w:rsidP="00CE08A6">
            <w:pPr>
              <w:pStyle w:val="ListParagraph"/>
              <w:numPr>
                <w:ilvl w:val="0"/>
                <w:numId w:val="24"/>
              </w:numPr>
              <w:spacing w:after="160" w:line="259" w:lineRule="auto"/>
              <w:jc w:val="left"/>
              <w:rPr>
                <w:rFonts w:cstheme="minorHAnsi"/>
                <w:color w:val="000000" w:themeColor="text1"/>
              </w:rPr>
            </w:pPr>
            <w:commentRangeStart w:id="25"/>
            <w:r w:rsidRPr="004E76B5">
              <w:rPr>
                <w:rFonts w:cstheme="minorHAnsi"/>
                <w:color w:val="000000" w:themeColor="text1"/>
              </w:rPr>
              <w:t>How do you identify and respond to health and safety issues according to service policies and procedures?</w:t>
            </w:r>
            <w:commentRangeEnd w:id="25"/>
            <w:r>
              <w:rPr>
                <w:rStyle w:val="CommentReference"/>
              </w:rPr>
              <w:commentReference w:id="25"/>
            </w:r>
          </w:p>
        </w:tc>
        <w:tc>
          <w:tcPr>
            <w:tcW w:w="6912" w:type="dxa"/>
          </w:tcPr>
          <w:p w14:paraId="2DBAB36F" w14:textId="0EA182B2" w:rsidR="00CE08A6" w:rsidRPr="00930CC3"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00267871">
              <w:t xml:space="preserve">Viviana identifies health and safety issues through vigilant observation and by using structured tools like daily checklists and illness policies. For example, in cases of gastro, she applies the 24-hour exclusion policy to protect other children and staff. When a serious incident occurs, such as a child bumping their head, she provides First Aid, notifies parents, completes an incident report on </w:t>
            </w:r>
            <w:proofErr w:type="spellStart"/>
            <w:r w:rsidRPr="00267871">
              <w:t>Storypark</w:t>
            </w:r>
            <w:proofErr w:type="spellEnd"/>
            <w:r w:rsidRPr="00267871">
              <w:t>, and escalates to management if required. Her responses are always aligned with service protocols and demonstrate her commitment to a safe environment.</w:t>
            </w:r>
          </w:p>
        </w:tc>
      </w:tr>
      <w:tr w:rsidR="00CE08A6" w:rsidRPr="00F41B1A" w14:paraId="33416E8E" w14:textId="77777777" w:rsidTr="3F9DFB3B">
        <w:trPr>
          <w:trHeight w:val="366"/>
        </w:trPr>
        <w:tc>
          <w:tcPr>
            <w:tcW w:w="6748" w:type="dxa"/>
            <w:tcBorders>
              <w:left w:val="single" w:sz="4" w:space="0" w:color="F36F20"/>
            </w:tcBorders>
          </w:tcPr>
          <w:p w14:paraId="1D765062" w14:textId="48991A1D"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6"/>
            <w:r w:rsidRPr="00F41B1A">
              <w:rPr>
                <w:rFonts w:cstheme="minorHAnsi"/>
                <w:color w:val="000000" w:themeColor="text1"/>
              </w:rPr>
              <w:t>Question: How do you contribute to the improvement of health and safety policies and procedures through critical reflection and feedback?</w:t>
            </w:r>
            <w:commentRangeEnd w:id="26"/>
            <w:r w:rsidRPr="00F41B1A">
              <w:rPr>
                <w:rStyle w:val="CommentReference"/>
                <w:rFonts w:cstheme="minorHAnsi"/>
                <w:color w:val="000000" w:themeColor="text1"/>
                <w:sz w:val="24"/>
                <w:szCs w:val="24"/>
              </w:rPr>
              <w:commentReference w:id="26"/>
            </w:r>
          </w:p>
        </w:tc>
        <w:tc>
          <w:tcPr>
            <w:tcW w:w="6912" w:type="dxa"/>
          </w:tcPr>
          <w:p w14:paraId="5EF68B0E" w14:textId="065E174B" w:rsidR="00CE08A6" w:rsidRPr="009F424F" w:rsidRDefault="00CE08A6" w:rsidP="00CE08A6">
            <w:pPr>
              <w:pStyle w:val="NormalWeb"/>
              <w:shd w:val="clear" w:color="auto" w:fill="FFFFFF" w:themeFill="background1"/>
              <w:ind w:left="108" w:right="108"/>
              <w:jc w:val="both"/>
            </w:pPr>
            <w:r w:rsidRPr="00267871">
              <w:t xml:space="preserve">Viviana contributes to policy improvement by engaging in regular critical reflection and feedback discussions with her team and management. She reflects monthly on her practice and documents these reflections via </w:t>
            </w:r>
            <w:proofErr w:type="spellStart"/>
            <w:r w:rsidRPr="00267871">
              <w:t>Storypark</w:t>
            </w:r>
            <w:proofErr w:type="spellEnd"/>
            <w:r w:rsidRPr="00267871">
              <w:t>. She also participates in meetings where policy reviews are conducted, and provides suggestions based on practical experience. This collaborative approach ensures that feedback is not only gathered but also translated into meaningful updates that align with current safety standards.</w:t>
            </w:r>
          </w:p>
        </w:tc>
      </w:tr>
      <w:tr w:rsidR="00CE08A6" w:rsidRPr="00F41B1A" w14:paraId="6562841A" w14:textId="77777777" w:rsidTr="3F9DFB3B">
        <w:trPr>
          <w:trHeight w:val="366"/>
        </w:trPr>
        <w:tc>
          <w:tcPr>
            <w:tcW w:w="6748" w:type="dxa"/>
            <w:tcBorders>
              <w:left w:val="single" w:sz="4" w:space="0" w:color="F36F20"/>
            </w:tcBorders>
          </w:tcPr>
          <w:p w14:paraId="703B0896" w14:textId="63CB873F"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7"/>
            <w:r w:rsidRPr="00F41B1A">
              <w:rPr>
                <w:rFonts w:cstheme="minorHAnsi"/>
                <w:color w:val="000000" w:themeColor="text1"/>
              </w:rPr>
              <w:lastRenderedPageBreak/>
              <w:t>Question: How do you complete an excursion risk management plan according to service policies and procedures?</w:t>
            </w:r>
            <w:commentRangeEnd w:id="27"/>
            <w:r w:rsidRPr="00F41B1A">
              <w:rPr>
                <w:rStyle w:val="CommentReference"/>
                <w:rFonts w:cstheme="minorHAnsi"/>
                <w:color w:val="000000" w:themeColor="text1"/>
                <w:sz w:val="24"/>
                <w:szCs w:val="24"/>
              </w:rPr>
              <w:commentReference w:id="27"/>
            </w:r>
          </w:p>
        </w:tc>
        <w:tc>
          <w:tcPr>
            <w:tcW w:w="6912" w:type="dxa"/>
          </w:tcPr>
          <w:p w14:paraId="23C55BE1" w14:textId="221355D6" w:rsidR="00CE08A6" w:rsidRPr="00290B93"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00267871">
              <w:t>While specific excursions weren't described in the transcript, Viviana demonstrated a sound understanding of health and safety through structured planning and risk management. If planning an excursion, she would follow the service’s protocols by identifying potential hazards, assessing risks, organising proper supervision ratios, obtaining parental permissions, and documenting these in a formal plan. She would also involve colleagues in discussions and planning to ensure that all logistical and safety requirements are met.</w:t>
            </w:r>
          </w:p>
        </w:tc>
      </w:tr>
      <w:tr w:rsidR="00CE08A6" w:rsidRPr="00F41B1A" w14:paraId="4342F171" w14:textId="77777777" w:rsidTr="3F9DFB3B">
        <w:trPr>
          <w:trHeight w:val="366"/>
        </w:trPr>
        <w:tc>
          <w:tcPr>
            <w:tcW w:w="6748" w:type="dxa"/>
            <w:tcBorders>
              <w:left w:val="single" w:sz="4" w:space="0" w:color="F36F20"/>
            </w:tcBorders>
          </w:tcPr>
          <w:p w14:paraId="0F72D096" w14:textId="5FD2C1AA"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8"/>
            <w:r w:rsidRPr="00F41B1A">
              <w:rPr>
                <w:rFonts w:cstheme="minorHAnsi"/>
                <w:color w:val="000000" w:themeColor="text1"/>
              </w:rPr>
              <w:t>Question: How do you minimise and manage risks during excursions by planning communication and collaboration with educators and volunteers?</w:t>
            </w:r>
            <w:commentRangeEnd w:id="28"/>
            <w:r w:rsidRPr="00F41B1A">
              <w:rPr>
                <w:rStyle w:val="CommentReference"/>
                <w:rFonts w:cstheme="minorHAnsi"/>
                <w:color w:val="000000" w:themeColor="text1"/>
                <w:sz w:val="24"/>
                <w:szCs w:val="24"/>
              </w:rPr>
              <w:commentReference w:id="28"/>
            </w:r>
          </w:p>
        </w:tc>
        <w:tc>
          <w:tcPr>
            <w:tcW w:w="6912" w:type="dxa"/>
          </w:tcPr>
          <w:p w14:paraId="42B8B6A0" w14:textId="1376CDA5" w:rsidR="00CE08A6" w:rsidRPr="00290B93" w:rsidRDefault="00CE08A6" w:rsidP="00CE08A6">
            <w:pPr>
              <w:ind w:left="108" w:right="108"/>
            </w:pPr>
            <w:r w:rsidRPr="00267871">
              <w:t>Viviana would minimise and manage risks on excursions by collaborating closely with educators and volunteers to assign clear roles and responsibilities. Although the transcript did not mention an actual excursion, her approach to teamwork—such as conducting team meetings, open communication, and being supportive—would extend to excursions through briefings and active supervision. She would ensure all stakeholders are informed and prepared to manage risks effectively, including communicating with families and adhering to insurance and safety protocols.</w:t>
            </w:r>
          </w:p>
        </w:tc>
      </w:tr>
      <w:tr w:rsidR="00CE08A6" w:rsidRPr="00F41B1A" w14:paraId="5F03BC27" w14:textId="77777777" w:rsidTr="3F9DFB3B">
        <w:trPr>
          <w:trHeight w:val="366"/>
        </w:trPr>
        <w:tc>
          <w:tcPr>
            <w:tcW w:w="6748" w:type="dxa"/>
            <w:tcBorders>
              <w:left w:val="single" w:sz="4" w:space="0" w:color="F36F20"/>
            </w:tcBorders>
          </w:tcPr>
          <w:p w14:paraId="7A35434E" w14:textId="3302D668"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29"/>
            <w:r w:rsidRPr="00F41B1A">
              <w:rPr>
                <w:rFonts w:cstheme="minorHAnsi"/>
                <w:color w:val="000000" w:themeColor="text1"/>
              </w:rPr>
              <w:t>Question: How do you maintain accurate health and safety records according to service policies and procedures?</w:t>
            </w:r>
            <w:commentRangeEnd w:id="29"/>
            <w:r w:rsidRPr="00F41B1A">
              <w:rPr>
                <w:rStyle w:val="CommentReference"/>
                <w:rFonts w:cstheme="minorHAnsi"/>
                <w:color w:val="000000" w:themeColor="text1"/>
                <w:sz w:val="24"/>
                <w:szCs w:val="24"/>
              </w:rPr>
              <w:commentReference w:id="29"/>
            </w:r>
          </w:p>
        </w:tc>
        <w:tc>
          <w:tcPr>
            <w:tcW w:w="6912" w:type="dxa"/>
          </w:tcPr>
          <w:p w14:paraId="6863FD92" w14:textId="78D66DC5" w:rsidR="00CE08A6" w:rsidRPr="00A71902" w:rsidRDefault="00CE08A6" w:rsidP="00CE08A6">
            <w:pPr>
              <w:pStyle w:val="TableParagraph"/>
              <w:spacing w:before="4"/>
              <w:ind w:left="108" w:right="108"/>
              <w:jc w:val="both"/>
            </w:pPr>
            <w:r w:rsidRPr="00267871">
              <w:t xml:space="preserve">Viviana maintains accurate records by documenting all incidents and safety-related matters promptly and in detail. She uses platforms like </w:t>
            </w:r>
            <w:proofErr w:type="spellStart"/>
            <w:r w:rsidRPr="00267871">
              <w:t>Storypark</w:t>
            </w:r>
            <w:proofErr w:type="spellEnd"/>
            <w:r w:rsidRPr="00267871">
              <w:t xml:space="preserve"> to record incidents such as injuries and includes relevant details like the time, nature of the incident, and the actions taken. She also completes daily checklists for cleaning and compliance and ensures these records are kept consistently and securely. This systematic documentation supports both regulatory compliance and ongoing safety monitoring.</w:t>
            </w:r>
          </w:p>
        </w:tc>
      </w:tr>
      <w:tr w:rsidR="00CE08A6" w:rsidRPr="00F41B1A" w14:paraId="22C91F5B" w14:textId="77777777" w:rsidTr="3F9DFB3B">
        <w:trPr>
          <w:trHeight w:val="366"/>
        </w:trPr>
        <w:tc>
          <w:tcPr>
            <w:tcW w:w="6748" w:type="dxa"/>
            <w:tcBorders>
              <w:left w:val="single" w:sz="4" w:space="0" w:color="F36F20"/>
            </w:tcBorders>
          </w:tcPr>
          <w:p w14:paraId="30206964" w14:textId="05ED6043" w:rsidR="00CE08A6" w:rsidRPr="00247285" w:rsidRDefault="00CE08A6" w:rsidP="00CE08A6">
            <w:pPr>
              <w:pStyle w:val="ListParagraph"/>
              <w:numPr>
                <w:ilvl w:val="0"/>
                <w:numId w:val="24"/>
              </w:numPr>
              <w:spacing w:after="160" w:line="259" w:lineRule="auto"/>
              <w:jc w:val="left"/>
              <w:rPr>
                <w:rFonts w:cstheme="minorHAnsi"/>
                <w:color w:val="000000" w:themeColor="text1"/>
              </w:rPr>
            </w:pPr>
            <w:commentRangeStart w:id="30"/>
            <w:r w:rsidRPr="00F41B1A">
              <w:rPr>
                <w:rFonts w:cstheme="minorHAnsi"/>
                <w:color w:val="000000" w:themeColor="text1"/>
              </w:rPr>
              <w:t>Question: How do you utilise critical reflection to enhance your understanding of health and safety practices and contribute to policy improvement?</w:t>
            </w:r>
            <w:commentRangeEnd w:id="30"/>
            <w:r w:rsidRPr="00F41B1A">
              <w:rPr>
                <w:rStyle w:val="CommentReference"/>
                <w:rFonts w:cstheme="minorHAnsi"/>
                <w:color w:val="000000" w:themeColor="text1"/>
                <w:sz w:val="24"/>
                <w:szCs w:val="24"/>
              </w:rPr>
              <w:commentReference w:id="30"/>
            </w:r>
          </w:p>
        </w:tc>
        <w:tc>
          <w:tcPr>
            <w:tcW w:w="6912" w:type="dxa"/>
          </w:tcPr>
          <w:p w14:paraId="6677F399" w14:textId="49C22DAA" w:rsidR="00CE08A6" w:rsidRPr="00205C3C" w:rsidRDefault="00CE08A6" w:rsidP="00CE08A6">
            <w:pPr>
              <w:pStyle w:val="NormalWeb"/>
              <w:shd w:val="clear" w:color="auto" w:fill="FFFFFF" w:themeFill="background1"/>
              <w:ind w:left="108" w:right="108"/>
              <w:jc w:val="both"/>
              <w:rPr>
                <w:rFonts w:asciiTheme="minorHAnsi" w:eastAsiaTheme="minorEastAsia" w:hAnsiTheme="minorHAnsi" w:cstheme="minorBidi"/>
                <w:color w:val="000000" w:themeColor="text1"/>
                <w:lang w:val="en-GB"/>
              </w:rPr>
            </w:pPr>
            <w:r w:rsidRPr="00267871">
              <w:t xml:space="preserve">Viviana regularly reflects on her professional practices to improve health and safety procedures. She uses monthly reflections and seeks feedback from her supervisors to evaluate her performance and identify areas for growth. One example from the transcript shows how she adjusted her transition routine from outdoors to indoors based on feedback, using a calmer, structured approach to reduce stress for children. This demonstrates how reflection directly influences her </w:t>
            </w:r>
            <w:r w:rsidRPr="00267871">
              <w:lastRenderedPageBreak/>
              <w:t>practice and contributes to continuous improvement at Sparrow Early Learning Brighton.</w:t>
            </w:r>
          </w:p>
        </w:tc>
      </w:tr>
      <w:tr w:rsidR="002B6142" w:rsidRPr="00F41B1A" w14:paraId="3B017FB3" w14:textId="77777777" w:rsidTr="3F9DFB3B">
        <w:trPr>
          <w:trHeight w:val="366"/>
        </w:trPr>
        <w:tc>
          <w:tcPr>
            <w:tcW w:w="6748" w:type="dxa"/>
            <w:tcBorders>
              <w:left w:val="single" w:sz="4" w:space="0" w:color="F36F20"/>
            </w:tcBorders>
          </w:tcPr>
          <w:p w14:paraId="395CBCB8" w14:textId="5770CA10"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1"/>
            <w:r w:rsidRPr="00F41B1A">
              <w:rPr>
                <w:rFonts w:cstheme="minorHAnsi"/>
                <w:color w:val="000000" w:themeColor="text1"/>
              </w:rPr>
              <w:lastRenderedPageBreak/>
              <w:t>Question: How do you identify opportunities to maintain up-to-date knowledge about health and safety issues?</w:t>
            </w:r>
            <w:commentRangeEnd w:id="31"/>
            <w:r w:rsidRPr="00F41B1A">
              <w:rPr>
                <w:rStyle w:val="CommentReference"/>
                <w:rFonts w:cstheme="minorHAnsi"/>
                <w:color w:val="000000" w:themeColor="text1"/>
                <w:sz w:val="24"/>
                <w:szCs w:val="24"/>
              </w:rPr>
              <w:commentReference w:id="31"/>
            </w:r>
          </w:p>
        </w:tc>
        <w:tc>
          <w:tcPr>
            <w:tcW w:w="6912" w:type="dxa"/>
          </w:tcPr>
          <w:p w14:paraId="35C0A833" w14:textId="1E8C3519" w:rsidR="002B6142" w:rsidRPr="004613E3" w:rsidRDefault="002B6142" w:rsidP="002B6142">
            <w:pPr>
              <w:pStyle w:val="NormalWeb"/>
              <w:shd w:val="clear" w:color="auto" w:fill="FFFFFF" w:themeFill="background1"/>
              <w:ind w:left="108" w:right="108"/>
              <w:jc w:val="both"/>
            </w:pPr>
            <w:r w:rsidRPr="00D072AB">
              <w:t>At Sparrow Early Learning Brighton, Viviana maintains current knowledge of Health and Safety Issues through regular professional development opportunities and training sessions, such as annual Safe Sleep training. She also participates in regular staff meetings and monthly policy reviews, where updates and changes to practices are discussed. These collaborative sessions allow Viviana to remain informed about new procedures and legislative updates, ensuring she consistently applies best practice to her daily responsibilities.</w:t>
            </w:r>
          </w:p>
        </w:tc>
      </w:tr>
      <w:tr w:rsidR="002B6142" w:rsidRPr="00F41B1A" w14:paraId="086D9261" w14:textId="77777777" w:rsidTr="3F9DFB3B">
        <w:trPr>
          <w:trHeight w:val="366"/>
        </w:trPr>
        <w:tc>
          <w:tcPr>
            <w:tcW w:w="6748" w:type="dxa"/>
            <w:tcBorders>
              <w:left w:val="single" w:sz="4" w:space="0" w:color="F36F20"/>
            </w:tcBorders>
          </w:tcPr>
          <w:p w14:paraId="7F8DF84B" w14:textId="1C8B995A"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2"/>
            <w:r w:rsidRPr="00F41B1A">
              <w:rPr>
                <w:rFonts w:cstheme="minorHAnsi"/>
                <w:color w:val="000000" w:themeColor="text1"/>
              </w:rPr>
              <w:t>Question: How do you access credible and authoritative sources of information regarding health and safety practices?</w:t>
            </w:r>
            <w:commentRangeEnd w:id="32"/>
            <w:r w:rsidRPr="00F41B1A">
              <w:rPr>
                <w:rStyle w:val="CommentReference"/>
                <w:rFonts w:cstheme="minorHAnsi"/>
                <w:color w:val="000000" w:themeColor="text1"/>
                <w:sz w:val="24"/>
                <w:szCs w:val="24"/>
              </w:rPr>
              <w:commentReference w:id="32"/>
            </w:r>
          </w:p>
        </w:tc>
        <w:tc>
          <w:tcPr>
            <w:tcW w:w="6912" w:type="dxa"/>
          </w:tcPr>
          <w:p w14:paraId="047B475E" w14:textId="6F9F542E" w:rsidR="002B6142" w:rsidRPr="00F41B1A" w:rsidRDefault="002B6142" w:rsidP="002B6142">
            <w:pPr>
              <w:pStyle w:val="NormalWeb"/>
              <w:shd w:val="clear" w:color="auto" w:fill="FFFFFF" w:themeFill="background1"/>
              <w:ind w:left="108" w:right="108"/>
              <w:jc w:val="both"/>
            </w:pPr>
            <w:r w:rsidRPr="00D072AB">
              <w:t>Viviana accesses credible and authoritative Health and Safety information through her service’s internal resources and external sources when necessary. She engages with her service’s documented policies, which are developed in accordance with the National Quality Standard and relevant legislation. Additionally, she stays informed through communication with management and professional development sessions facilitated by qualified experts, ensuring that the knowledge she applies in practice is reliable and compliant.</w:t>
            </w:r>
          </w:p>
        </w:tc>
      </w:tr>
      <w:tr w:rsidR="002B6142" w:rsidRPr="00F41B1A" w14:paraId="00A1D6E1" w14:textId="77777777" w:rsidTr="3F9DFB3B">
        <w:trPr>
          <w:trHeight w:val="366"/>
        </w:trPr>
        <w:tc>
          <w:tcPr>
            <w:tcW w:w="6748" w:type="dxa"/>
            <w:tcBorders>
              <w:left w:val="single" w:sz="4" w:space="0" w:color="F36F20"/>
            </w:tcBorders>
          </w:tcPr>
          <w:p w14:paraId="29A3A2D6" w14:textId="6D8027FF"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3"/>
            <w:r w:rsidRPr="00F41B1A">
              <w:rPr>
                <w:rFonts w:cstheme="minorHAnsi"/>
                <w:color w:val="000000" w:themeColor="text1"/>
              </w:rPr>
              <w:t>Question: How do you seek feedback from colleagues on health and safety practices and potential issues?</w:t>
            </w:r>
            <w:commentRangeEnd w:id="33"/>
            <w:r w:rsidRPr="00F41B1A">
              <w:rPr>
                <w:rStyle w:val="CommentReference"/>
                <w:rFonts w:cstheme="minorHAnsi"/>
                <w:color w:val="000000" w:themeColor="text1"/>
                <w:sz w:val="24"/>
                <w:szCs w:val="24"/>
              </w:rPr>
              <w:commentReference w:id="33"/>
            </w:r>
          </w:p>
        </w:tc>
        <w:tc>
          <w:tcPr>
            <w:tcW w:w="6912" w:type="dxa"/>
          </w:tcPr>
          <w:p w14:paraId="05AAB301" w14:textId="56E8A48C" w:rsidR="002B6142" w:rsidRPr="00F41B1A" w:rsidRDefault="002B6142" w:rsidP="002B6142">
            <w:pPr>
              <w:pStyle w:val="NormalWeb"/>
              <w:shd w:val="clear" w:color="auto" w:fill="FFFFFF" w:themeFill="background1"/>
              <w:ind w:left="108" w:right="108"/>
              <w:jc w:val="both"/>
            </w:pPr>
            <w:r w:rsidRPr="00D072AB">
              <w:t>Viviana actively seeks feedback from her colleagues through regular communication, both informally during daily interactions and formally during staff meetings and hallway discussions. These forums allow the team to reflect on practices, discuss areas for improvement, and ensure alignment on safety procedures. Viviana values this open dialogue, as it fosters collaboration and promotes consistent adherence to the centre’s Health and Safety Policies and Procedures.</w:t>
            </w:r>
          </w:p>
        </w:tc>
      </w:tr>
      <w:tr w:rsidR="002B6142" w:rsidRPr="00F41B1A" w14:paraId="3F46E5FC" w14:textId="77777777" w:rsidTr="3F9DFB3B">
        <w:trPr>
          <w:trHeight w:val="366"/>
        </w:trPr>
        <w:tc>
          <w:tcPr>
            <w:tcW w:w="6748" w:type="dxa"/>
            <w:tcBorders>
              <w:left w:val="single" w:sz="4" w:space="0" w:color="F36F20"/>
            </w:tcBorders>
          </w:tcPr>
          <w:p w14:paraId="4F42B7F0" w14:textId="560ABE35"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4"/>
            <w:r w:rsidRPr="00F41B1A">
              <w:rPr>
                <w:rFonts w:cstheme="minorHAnsi"/>
                <w:color w:val="000000" w:themeColor="text1"/>
              </w:rPr>
              <w:t>Question: How do you use feedback and critical reflection to contribute to the improvement of health and safety policies and procedures?</w:t>
            </w:r>
            <w:commentRangeEnd w:id="34"/>
            <w:r w:rsidRPr="00F41B1A">
              <w:rPr>
                <w:rStyle w:val="CommentReference"/>
                <w:rFonts w:cstheme="minorHAnsi"/>
                <w:color w:val="000000" w:themeColor="text1"/>
                <w:sz w:val="24"/>
                <w:szCs w:val="24"/>
              </w:rPr>
              <w:commentReference w:id="34"/>
            </w:r>
          </w:p>
        </w:tc>
        <w:tc>
          <w:tcPr>
            <w:tcW w:w="6912" w:type="dxa"/>
          </w:tcPr>
          <w:p w14:paraId="4D974535" w14:textId="55BA8BCB" w:rsidR="002B6142" w:rsidRPr="00F41B1A" w:rsidRDefault="002B6142" w:rsidP="002B6142">
            <w:pPr>
              <w:pStyle w:val="NormalWeb"/>
              <w:shd w:val="clear" w:color="auto" w:fill="FFFFFF" w:themeFill="background1"/>
              <w:ind w:left="108" w:right="108"/>
              <w:jc w:val="both"/>
            </w:pPr>
            <w:r w:rsidRPr="00D072AB">
              <w:t xml:space="preserve">Viviana uses feedback and Critical Reflection as tools to improve safety practices at her centre. For example, after receiving feedback about rushed transitions between outdoor and indoor play, she implemented a calmer routine involving singing and group engagement to make the transition smoother and safer. She documents reflections monthly and discusses them during meetings with her </w:t>
            </w:r>
            <w:r w:rsidRPr="00D072AB">
              <w:lastRenderedPageBreak/>
              <w:t>manager, contributing to continuous improvement in Health and Safety procedures at Sparrow Early Learning Brighton.</w:t>
            </w:r>
          </w:p>
        </w:tc>
      </w:tr>
      <w:tr w:rsidR="002B6142" w:rsidRPr="00F41B1A" w14:paraId="1A76DEA7" w14:textId="77777777" w:rsidTr="3F9DFB3B">
        <w:trPr>
          <w:trHeight w:val="366"/>
        </w:trPr>
        <w:tc>
          <w:tcPr>
            <w:tcW w:w="6748" w:type="dxa"/>
            <w:tcBorders>
              <w:left w:val="single" w:sz="4" w:space="0" w:color="F36F20"/>
            </w:tcBorders>
          </w:tcPr>
          <w:p w14:paraId="5C278E0B" w14:textId="5B465509" w:rsidR="002B6142" w:rsidRPr="00F41B1A" w:rsidRDefault="002B6142" w:rsidP="002B6142">
            <w:pPr>
              <w:pStyle w:val="ListParagraph"/>
              <w:numPr>
                <w:ilvl w:val="0"/>
                <w:numId w:val="24"/>
              </w:numPr>
              <w:spacing w:after="160" w:line="259" w:lineRule="auto"/>
              <w:jc w:val="left"/>
              <w:rPr>
                <w:rFonts w:cstheme="minorHAnsi"/>
                <w:color w:val="000000" w:themeColor="text1"/>
              </w:rPr>
            </w:pPr>
            <w:commentRangeStart w:id="35"/>
            <w:r w:rsidRPr="00F41B1A">
              <w:rPr>
                <w:rFonts w:cstheme="minorHAnsi"/>
                <w:color w:val="000000" w:themeColor="text1"/>
              </w:rPr>
              <w:lastRenderedPageBreak/>
              <w:t>Question: How do you employ techniques for working with others during excursions to minimise risks and ensure children's safety?</w:t>
            </w:r>
            <w:commentRangeEnd w:id="35"/>
            <w:r w:rsidRPr="00F41B1A">
              <w:rPr>
                <w:rStyle w:val="CommentReference"/>
                <w:rFonts w:cstheme="minorHAnsi"/>
                <w:color w:val="000000" w:themeColor="text1"/>
                <w:sz w:val="24"/>
                <w:szCs w:val="24"/>
              </w:rPr>
              <w:commentReference w:id="35"/>
            </w:r>
          </w:p>
        </w:tc>
        <w:tc>
          <w:tcPr>
            <w:tcW w:w="6912" w:type="dxa"/>
          </w:tcPr>
          <w:p w14:paraId="74812BB6" w14:textId="248B5085" w:rsidR="002B6142" w:rsidRPr="00F41B1A" w:rsidRDefault="002B6142" w:rsidP="002B6142">
            <w:pPr>
              <w:pStyle w:val="NormalWeb"/>
              <w:shd w:val="clear" w:color="auto" w:fill="FFFFFF" w:themeFill="background1"/>
              <w:ind w:left="108" w:right="108"/>
              <w:jc w:val="both"/>
            </w:pPr>
            <w:r w:rsidRPr="00D072AB">
              <w:t>While Viviana did not discuss a recent excursion specifically in the transcript, she demonstrated strong collaborative skills in managing health and safety. If participating in an excursion, she would apply techniques such as assigning roles among educators, conducting pre-excursion briefings, and ensuring everyone understands emergency procedures. Viviana’s emphasis on teamwork, communication, and supervision in day-to-day operations would naturally extend to excursions, ensuring risks are minimised and children are kept safe.</w:t>
            </w:r>
          </w:p>
        </w:tc>
      </w:tr>
      <w:tr w:rsidR="002B6142" w:rsidRPr="00F41B1A" w14:paraId="19C130FE" w14:textId="77777777" w:rsidTr="3F9DFB3B">
        <w:trPr>
          <w:trHeight w:val="366"/>
        </w:trPr>
        <w:tc>
          <w:tcPr>
            <w:tcW w:w="6748" w:type="dxa"/>
            <w:tcBorders>
              <w:left w:val="single" w:sz="4" w:space="0" w:color="F36F20"/>
            </w:tcBorders>
          </w:tcPr>
          <w:p w14:paraId="7F4EC549" w14:textId="3EBAA264" w:rsidR="002B6142" w:rsidRPr="00247285" w:rsidRDefault="002B6142" w:rsidP="002B6142">
            <w:pPr>
              <w:pStyle w:val="ListParagraph"/>
              <w:numPr>
                <w:ilvl w:val="0"/>
                <w:numId w:val="24"/>
              </w:numPr>
              <w:rPr>
                <w:color w:val="000000" w:themeColor="text1"/>
              </w:rPr>
            </w:pPr>
            <w:commentRangeStart w:id="36"/>
            <w:r w:rsidRPr="00F41B1A">
              <w:rPr>
                <w:color w:val="000000" w:themeColor="text1"/>
              </w:rPr>
              <w:t>Question: How do you examine existing service policies and procedures to address risks in various areas such as health safety, and wellbeing, including medical conditions and the administration of medication?</w:t>
            </w:r>
            <w:commentRangeEnd w:id="36"/>
            <w:r w:rsidRPr="00F41B1A">
              <w:rPr>
                <w:rStyle w:val="CommentReference"/>
              </w:rPr>
              <w:commentReference w:id="36"/>
            </w:r>
          </w:p>
        </w:tc>
        <w:tc>
          <w:tcPr>
            <w:tcW w:w="6912" w:type="dxa"/>
          </w:tcPr>
          <w:p w14:paraId="0BF38EFD" w14:textId="09520AF0" w:rsidR="002B6142" w:rsidRPr="00F41B1A" w:rsidRDefault="002B6142" w:rsidP="002B6142">
            <w:pPr>
              <w:pStyle w:val="NormalWeb"/>
              <w:shd w:val="clear" w:color="auto" w:fill="FFFFFF" w:themeFill="background1"/>
              <w:spacing w:before="4"/>
              <w:ind w:left="108" w:right="108"/>
              <w:jc w:val="both"/>
            </w:pPr>
            <w:r w:rsidRPr="00D072AB">
              <w:t>Viviana regularly engages with her service’s Health and Safety Policies through daily routines such as illness management, cleaning, and supervision. For example, she adheres to protocols for managing illness, such as a 24-hour exclusion period for gastro. Although medical conditions and medication administration were not specifically discussed, her general approach to policy adherence and maintaining a clean and safe environment demonstrates her commitment to minimising risks in line with centre procedures.</w:t>
            </w:r>
          </w:p>
        </w:tc>
      </w:tr>
      <w:tr w:rsidR="002B6142" w:rsidRPr="00F41B1A" w14:paraId="2E10EFF7" w14:textId="77777777" w:rsidTr="3F9DFB3B">
        <w:trPr>
          <w:trHeight w:val="366"/>
        </w:trPr>
        <w:tc>
          <w:tcPr>
            <w:tcW w:w="6748" w:type="dxa"/>
            <w:tcBorders>
              <w:left w:val="single" w:sz="4" w:space="0" w:color="F36F20"/>
            </w:tcBorders>
          </w:tcPr>
          <w:p w14:paraId="5B81DD8F" w14:textId="58531F82" w:rsidR="002B6142" w:rsidRPr="00247285" w:rsidRDefault="002B6142" w:rsidP="002B6142">
            <w:pPr>
              <w:pStyle w:val="ListParagraph"/>
              <w:numPr>
                <w:ilvl w:val="0"/>
                <w:numId w:val="24"/>
              </w:numPr>
              <w:rPr>
                <w:rFonts w:cstheme="minorHAnsi"/>
                <w:color w:val="000000" w:themeColor="text1"/>
              </w:rPr>
            </w:pPr>
            <w:commentRangeStart w:id="37"/>
            <w:r w:rsidRPr="00F41B1A">
              <w:rPr>
                <w:rFonts w:cstheme="minorHAnsi"/>
                <w:color w:val="000000" w:themeColor="text1"/>
              </w:rPr>
              <w:t>Question: How do you develop a risk management plan for an excursion, ensuring alignment with service policies, procedures, and legislative requirements, including emergencies and evacuations?</w:t>
            </w:r>
            <w:commentRangeEnd w:id="37"/>
            <w:r w:rsidRPr="00F41B1A">
              <w:rPr>
                <w:rStyle w:val="CommentReference"/>
                <w:rFonts w:cstheme="minorHAnsi"/>
                <w:color w:val="000000" w:themeColor="text1"/>
                <w:sz w:val="24"/>
                <w:szCs w:val="24"/>
              </w:rPr>
              <w:commentReference w:id="37"/>
            </w:r>
          </w:p>
        </w:tc>
        <w:tc>
          <w:tcPr>
            <w:tcW w:w="6912" w:type="dxa"/>
          </w:tcPr>
          <w:p w14:paraId="201DB0B6" w14:textId="10430BC2" w:rsidR="002B6142" w:rsidRPr="00F41B1A" w:rsidRDefault="002B6142" w:rsidP="002B6142">
            <w:pPr>
              <w:pStyle w:val="NormalWeb"/>
              <w:shd w:val="clear" w:color="auto" w:fill="FFFFFF" w:themeFill="background1"/>
              <w:spacing w:before="4"/>
              <w:ind w:left="108" w:right="108"/>
              <w:jc w:val="both"/>
            </w:pPr>
            <w:r w:rsidRPr="00D072AB">
              <w:t>Although not directly referenced in her transcript, based on Viviana’s demonstrated understanding of compliance and safety routines, she would develop an Excursion Risk Management Plan by identifying hazards, assessing potential risks, and outlining procedures for emergencies and evacuations. She would also ensure the plan aligns with legislative requirements, include parent permissions, and confirm that educator-to-child ratios and supervision responsibilities are clearly defined. Her organised approach and policy adherence would ensure the plan meets all service standards.</w:t>
            </w:r>
          </w:p>
        </w:tc>
      </w:tr>
      <w:tr w:rsidR="002B6142" w:rsidRPr="00F41B1A" w14:paraId="7EC94254" w14:textId="77777777" w:rsidTr="3F9DFB3B">
        <w:trPr>
          <w:trHeight w:val="366"/>
        </w:trPr>
        <w:tc>
          <w:tcPr>
            <w:tcW w:w="6748" w:type="dxa"/>
            <w:tcBorders>
              <w:left w:val="single" w:sz="4" w:space="0" w:color="F36F20"/>
            </w:tcBorders>
          </w:tcPr>
          <w:p w14:paraId="7E61E3D5" w14:textId="607105FB" w:rsidR="002B6142" w:rsidRPr="00247285" w:rsidRDefault="002B6142" w:rsidP="002B6142">
            <w:pPr>
              <w:pStyle w:val="ListParagraph"/>
              <w:numPr>
                <w:ilvl w:val="0"/>
                <w:numId w:val="24"/>
              </w:numPr>
              <w:rPr>
                <w:rFonts w:cstheme="minorHAnsi"/>
                <w:color w:val="000000" w:themeColor="text1"/>
              </w:rPr>
            </w:pPr>
            <w:commentRangeStart w:id="38"/>
            <w:r w:rsidRPr="00F41B1A">
              <w:rPr>
                <w:rFonts w:cstheme="minorHAnsi"/>
                <w:color w:val="000000" w:themeColor="text1"/>
              </w:rPr>
              <w:t>Question: Can you explain how you address incidents, injuries, trauma, and illnesses within the context of service policies and procedures, including drop off and collection of children?</w:t>
            </w:r>
            <w:commentRangeEnd w:id="38"/>
            <w:r w:rsidRPr="00F41B1A">
              <w:rPr>
                <w:rStyle w:val="CommentReference"/>
                <w:rFonts w:cstheme="minorHAnsi"/>
                <w:color w:val="000000" w:themeColor="text1"/>
                <w:sz w:val="24"/>
                <w:szCs w:val="24"/>
              </w:rPr>
              <w:commentReference w:id="38"/>
            </w:r>
          </w:p>
        </w:tc>
        <w:tc>
          <w:tcPr>
            <w:tcW w:w="6912" w:type="dxa"/>
          </w:tcPr>
          <w:p w14:paraId="0C6E4E94" w14:textId="255E9650" w:rsidR="002B6142" w:rsidRPr="00F41B1A" w:rsidRDefault="002B6142" w:rsidP="002B6142">
            <w:pPr>
              <w:pStyle w:val="TableParagraph"/>
              <w:spacing w:before="4"/>
              <w:ind w:left="108" w:right="108"/>
            </w:pPr>
            <w:r w:rsidRPr="00D072AB">
              <w:t xml:space="preserve">Viviana follows clear procedures when addressing Incidents, Injuries, Trauma, and Illnesses. She provides First Aid when needed, documents the incident in </w:t>
            </w:r>
            <w:proofErr w:type="spellStart"/>
            <w:r w:rsidRPr="00D072AB">
              <w:t>Storypark</w:t>
            </w:r>
            <w:proofErr w:type="spellEnd"/>
            <w:r w:rsidRPr="00D072AB">
              <w:t xml:space="preserve">, and informs parents immediately. For example, if a child bumps their head, she follows reporting and monitoring procedures and contacts the family. During drop-off and collection, Viviana ensures </w:t>
            </w:r>
            <w:r w:rsidRPr="00D072AB">
              <w:lastRenderedPageBreak/>
              <w:t>safe handovers by checking in with families daily and maintaining open communication to support both the child’s health and emotional wellbeing.</w:t>
            </w:r>
          </w:p>
        </w:tc>
      </w:tr>
      <w:tr w:rsidR="002B6142" w:rsidRPr="00F41B1A" w14:paraId="5C2389B6" w14:textId="77777777" w:rsidTr="3F9DFB3B">
        <w:trPr>
          <w:trHeight w:val="366"/>
        </w:trPr>
        <w:tc>
          <w:tcPr>
            <w:tcW w:w="6748" w:type="dxa"/>
            <w:tcBorders>
              <w:left w:val="single" w:sz="4" w:space="0" w:color="F36F20"/>
            </w:tcBorders>
          </w:tcPr>
          <w:p w14:paraId="01895292" w14:textId="05F6C91E" w:rsidR="002B6142" w:rsidRPr="00247285" w:rsidRDefault="002B6142" w:rsidP="002B6142">
            <w:pPr>
              <w:pStyle w:val="ListParagraph"/>
              <w:numPr>
                <w:ilvl w:val="0"/>
                <w:numId w:val="24"/>
              </w:numPr>
              <w:rPr>
                <w:rFonts w:cstheme="minorHAnsi"/>
                <w:color w:val="000000" w:themeColor="text1"/>
              </w:rPr>
            </w:pPr>
            <w:commentRangeStart w:id="39"/>
            <w:r w:rsidRPr="00F41B1A">
              <w:rPr>
                <w:rFonts w:cstheme="minorHAnsi"/>
                <w:color w:val="000000" w:themeColor="text1"/>
              </w:rPr>
              <w:lastRenderedPageBreak/>
              <w:t>Question: How do you ensure effective supervision practices are implemented, considering the requirements outlined in service policies and procedures, particularly in relation to medical conditions and emergencies?</w:t>
            </w:r>
            <w:commentRangeEnd w:id="39"/>
            <w:r w:rsidRPr="00F41B1A">
              <w:rPr>
                <w:rStyle w:val="CommentReference"/>
                <w:rFonts w:cstheme="minorHAnsi"/>
                <w:color w:val="000000" w:themeColor="text1"/>
                <w:sz w:val="24"/>
                <w:szCs w:val="24"/>
              </w:rPr>
              <w:commentReference w:id="39"/>
            </w:r>
          </w:p>
        </w:tc>
        <w:tc>
          <w:tcPr>
            <w:tcW w:w="6912" w:type="dxa"/>
          </w:tcPr>
          <w:p w14:paraId="0C3158AD" w14:textId="38EF741C" w:rsidR="002B6142" w:rsidRPr="00F41B1A" w:rsidRDefault="002B6142" w:rsidP="002B6142">
            <w:pPr>
              <w:pStyle w:val="TableParagraph"/>
              <w:spacing w:before="4"/>
              <w:ind w:left="107" w:right="108"/>
            </w:pPr>
            <w:r w:rsidRPr="00D072AB">
              <w:t>Viviana ensures Effective Supervision by remaining vigilant and actively engaged with children throughout the day. She performs regular headcounts, sleep checks every 15 minutes, and stays updated with policies related to supervision and safety. Although medical conditions were not specifically discussed in the transcript, her consistent monitoring and responsive approach to emergencies—such as administering First Aid and escalating concerns—demonstrate her commitment to ensuring children’s safety in all circumstances.</w:t>
            </w:r>
          </w:p>
        </w:tc>
      </w:tr>
    </w:tbl>
    <w:p w14:paraId="40A3980D" w14:textId="6AAF4CD6" w:rsidR="00805583" w:rsidRDefault="00805583" w:rsidP="0BCD4BC6">
      <w:pPr>
        <w:spacing w:after="0"/>
        <w:rPr>
          <w:color w:val="000000" w:themeColor="text1"/>
        </w:rPr>
      </w:pPr>
    </w:p>
    <w:p w14:paraId="571D01F7" w14:textId="77777777" w:rsidR="00247285" w:rsidRDefault="00247285" w:rsidP="0BCD4BC6">
      <w:pPr>
        <w:spacing w:after="0"/>
        <w:rPr>
          <w:color w:val="000000" w:themeColor="text1"/>
        </w:rPr>
      </w:pPr>
    </w:p>
    <w:p w14:paraId="75A435C3" w14:textId="77777777" w:rsidR="00247285" w:rsidRDefault="00247285" w:rsidP="0BCD4BC6">
      <w:pPr>
        <w:spacing w:after="0"/>
        <w:rPr>
          <w:color w:val="000000" w:themeColor="text1"/>
        </w:rPr>
      </w:pPr>
    </w:p>
    <w:p w14:paraId="61E12A0E" w14:textId="77777777" w:rsidR="00247285" w:rsidRPr="00F41B1A" w:rsidRDefault="00247285" w:rsidP="0BCD4BC6">
      <w:pPr>
        <w:spacing w:after="0"/>
        <w:rPr>
          <w:color w:val="000000" w:themeColor="text1"/>
        </w:rPr>
      </w:pPr>
    </w:p>
    <w:p w14:paraId="5EC513F5" w14:textId="34351C1E" w:rsidR="00805583" w:rsidRPr="00F41B1A" w:rsidRDefault="3CCF44BD" w:rsidP="0BCD4BC6">
      <w:pPr>
        <w:pStyle w:val="Heading2"/>
        <w:spacing w:after="0"/>
        <w:rPr>
          <w:b/>
          <w:bCs/>
        </w:rPr>
      </w:pPr>
      <w:r w:rsidRPr="00F41B1A">
        <w:rPr>
          <w:b/>
          <w:bCs/>
        </w:rPr>
        <w:t>CHCECE042 Foster holistic early childhood learning, development and wellbeing </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397"/>
        <w:gridCol w:w="7211"/>
      </w:tblGrid>
      <w:tr w:rsidR="004B1DDF" w:rsidRPr="00F41B1A" w14:paraId="3295F411" w14:textId="77777777" w:rsidTr="002B6142">
        <w:trPr>
          <w:trHeight w:val="1395"/>
        </w:trPr>
        <w:tc>
          <w:tcPr>
            <w:tcW w:w="6397" w:type="dxa"/>
            <w:shd w:val="clear" w:color="auto" w:fill="E26714"/>
          </w:tcPr>
          <w:p w14:paraId="52F2A4CA" w14:textId="77777777" w:rsidR="00645C0A" w:rsidRPr="00F41B1A" w:rsidRDefault="00645C0A" w:rsidP="00645C0A">
            <w:pPr>
              <w:rPr>
                <w:color w:val="FFFFFF" w:themeColor="background1"/>
              </w:rPr>
            </w:pPr>
            <w:r w:rsidRPr="00F41B1A">
              <w:rPr>
                <w:color w:val="FFFFFF" w:themeColor="background1"/>
              </w:rPr>
              <w:t xml:space="preserve">Key Points (KP)  </w:t>
            </w:r>
          </w:p>
          <w:p w14:paraId="709170F8" w14:textId="41A8B459" w:rsidR="007F62B2" w:rsidRPr="00F41B1A" w:rsidRDefault="00645C0A">
            <w:r w:rsidRPr="00F41B1A">
              <w:rPr>
                <w:color w:val="FFFFFF" w:themeColor="background1"/>
              </w:rPr>
              <w:t>the student’s response should evidence the following</w:t>
            </w:r>
          </w:p>
        </w:tc>
        <w:tc>
          <w:tcPr>
            <w:tcW w:w="7211" w:type="dxa"/>
            <w:tcBorders>
              <w:left w:val="nil"/>
              <w:bottom w:val="nil"/>
              <w:right w:val="nil"/>
            </w:tcBorders>
            <w:shd w:val="clear" w:color="auto" w:fill="E26714"/>
          </w:tcPr>
          <w:p w14:paraId="712A37A1" w14:textId="404F0E2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4B1DDF" w:rsidRPr="00F41B1A" w14:paraId="30653BBD" w14:textId="77777777" w:rsidTr="3F9DFB3B">
        <w:trPr>
          <w:trHeight w:val="374"/>
        </w:trPr>
        <w:tc>
          <w:tcPr>
            <w:tcW w:w="13608" w:type="dxa"/>
            <w:gridSpan w:val="2"/>
            <w:tcBorders>
              <w:top w:val="nil"/>
              <w:left w:val="single" w:sz="4" w:space="0" w:color="F36F20"/>
            </w:tcBorders>
          </w:tcPr>
          <w:p w14:paraId="3DC1018C" w14:textId="77777777" w:rsidR="004B1DDF" w:rsidRPr="00F41B1A" w:rsidRDefault="4BEB07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4B1DDF" w:rsidRPr="00F41B1A" w14:paraId="6B760744" w14:textId="77777777" w:rsidTr="3F9DFB3B">
        <w:trPr>
          <w:trHeight w:val="374"/>
        </w:trPr>
        <w:tc>
          <w:tcPr>
            <w:tcW w:w="13608" w:type="dxa"/>
            <w:gridSpan w:val="2"/>
            <w:tcBorders>
              <w:top w:val="nil"/>
              <w:left w:val="single" w:sz="4" w:space="0" w:color="F36F20"/>
            </w:tcBorders>
            <w:vAlign w:val="center"/>
          </w:tcPr>
          <w:p w14:paraId="36B1A05F" w14:textId="77777777" w:rsidR="004B1DDF" w:rsidRPr="00F41B1A" w:rsidRDefault="004B1DDF" w:rsidP="005C731B">
            <w:pPr>
              <w:rPr>
                <w:color w:val="FF0000"/>
              </w:rPr>
            </w:pPr>
            <w:r w:rsidRPr="00F41B1A">
              <w:rPr>
                <w:color w:val="FF0000"/>
              </w:rPr>
              <w:t>Assessor Instruction: IMPORTANT</w:t>
            </w:r>
          </w:p>
          <w:p w14:paraId="576226C4" w14:textId="77777777" w:rsidR="004B1DDF" w:rsidRPr="00F41B1A" w:rsidRDefault="004B1DDF" w:rsidP="005C731B">
            <w:pPr>
              <w:pStyle w:val="TableParagraph"/>
              <w:spacing w:before="13"/>
              <w:rPr>
                <w:sz w:val="20"/>
                <w:szCs w:val="20"/>
                <w:lang w:val="en-AU"/>
              </w:rPr>
            </w:pPr>
            <w:r w:rsidRPr="00F41B1A">
              <w:rPr>
                <w:color w:val="FF0000"/>
                <w:lang w:val="en-AU"/>
              </w:rPr>
              <w:t>Please note that all aspects of performance evidence below must be directly observed by the assessor.</w:t>
            </w:r>
          </w:p>
        </w:tc>
      </w:tr>
      <w:tr w:rsidR="004B1DDF" w:rsidRPr="00F41B1A" w14:paraId="00F4C74C" w14:textId="77777777" w:rsidTr="3F9DFB3B">
        <w:trPr>
          <w:trHeight w:val="366"/>
        </w:trPr>
        <w:tc>
          <w:tcPr>
            <w:tcW w:w="6397" w:type="dxa"/>
            <w:tcBorders>
              <w:left w:val="single" w:sz="4" w:space="0" w:color="F36F20"/>
            </w:tcBorders>
            <w:vAlign w:val="center"/>
          </w:tcPr>
          <w:p w14:paraId="2A01A248" w14:textId="19AAF6AA" w:rsidR="004B1DDF" w:rsidRPr="00F41B1A" w:rsidRDefault="004B1DDF" w:rsidP="7863B066">
            <w:pPr>
              <w:pStyle w:val="TableParagraph"/>
              <w:spacing w:before="4"/>
              <w:ind w:left="111"/>
              <w:rPr>
                <w:sz w:val="20"/>
                <w:szCs w:val="20"/>
                <w:lang w:val="en-AU"/>
              </w:rPr>
            </w:pPr>
            <w:r w:rsidRPr="7863B066">
              <w:rPr>
                <w:lang w:val="en-AU"/>
              </w:rPr>
              <w:t xml:space="preserve">Date </w:t>
            </w:r>
            <w:r w:rsidR="476D4FB5" w:rsidRPr="7863B066">
              <w:rPr>
                <w:lang w:val="en-AU"/>
              </w:rPr>
              <w:t xml:space="preserve">and Time of </w:t>
            </w:r>
            <w:r w:rsidRPr="7863B066">
              <w:rPr>
                <w:lang w:val="en-AU"/>
              </w:rPr>
              <w:t>Observation:</w:t>
            </w:r>
          </w:p>
        </w:tc>
        <w:tc>
          <w:tcPr>
            <w:tcW w:w="7211" w:type="dxa"/>
          </w:tcPr>
          <w:p w14:paraId="1BBB7143" w14:textId="5EF75CA0" w:rsidR="004B1DDF" w:rsidRPr="00F41B1A" w:rsidRDefault="002131C2" w:rsidP="7863B066">
            <w:pPr>
              <w:pStyle w:val="TableParagraph"/>
              <w:spacing w:before="4"/>
              <w:rPr>
                <w:sz w:val="20"/>
                <w:szCs w:val="20"/>
                <w:lang w:val="en-AU"/>
              </w:rPr>
            </w:pPr>
            <w:r>
              <w:rPr>
                <w:lang w:val="en-AU"/>
              </w:rPr>
              <w:t>18/07/2025 9-10am</w:t>
            </w:r>
          </w:p>
        </w:tc>
      </w:tr>
      <w:tr w:rsidR="004B1DDF" w:rsidRPr="00F41B1A" w14:paraId="74A8CB9D" w14:textId="77777777" w:rsidTr="3F9DFB3B">
        <w:trPr>
          <w:trHeight w:val="366"/>
        </w:trPr>
        <w:tc>
          <w:tcPr>
            <w:tcW w:w="6397" w:type="dxa"/>
            <w:tcBorders>
              <w:left w:val="single" w:sz="4" w:space="0" w:color="F36F20"/>
            </w:tcBorders>
            <w:vAlign w:val="center"/>
          </w:tcPr>
          <w:p w14:paraId="498E6BAD" w14:textId="77777777" w:rsidR="004B1DDF" w:rsidRPr="00F41B1A" w:rsidRDefault="004B1DDF" w:rsidP="005C731B">
            <w:pPr>
              <w:pStyle w:val="TableParagraph"/>
              <w:spacing w:before="4"/>
              <w:ind w:left="111"/>
              <w:rPr>
                <w:sz w:val="20"/>
                <w:lang w:val="en-AU"/>
              </w:rPr>
            </w:pPr>
            <w:r w:rsidRPr="00F41B1A">
              <w:rPr>
                <w:lang w:val="en-AU"/>
              </w:rPr>
              <w:t xml:space="preserve">Place of Observation: </w:t>
            </w:r>
          </w:p>
        </w:tc>
        <w:tc>
          <w:tcPr>
            <w:tcW w:w="7211" w:type="dxa"/>
          </w:tcPr>
          <w:p w14:paraId="77C5A71C" w14:textId="6E0950F7" w:rsidR="004B1DDF" w:rsidRPr="00F41B1A" w:rsidRDefault="002131C2" w:rsidP="005C731B">
            <w:pPr>
              <w:pStyle w:val="TableParagraph"/>
              <w:spacing w:before="4"/>
              <w:ind w:left="107"/>
              <w:rPr>
                <w:sz w:val="20"/>
                <w:lang w:val="en-AU"/>
              </w:rPr>
            </w:pPr>
            <w:r w:rsidRPr="002131C2">
              <w:rPr>
                <w:color w:val="FF0000"/>
                <w:lang w:val="en-AU"/>
              </w:rPr>
              <w:t>Sparrow Early Learning Brighton</w:t>
            </w:r>
          </w:p>
        </w:tc>
      </w:tr>
      <w:tr w:rsidR="004B1DDF" w:rsidRPr="00F41B1A" w14:paraId="4F760212" w14:textId="77777777" w:rsidTr="3F9DFB3B">
        <w:trPr>
          <w:trHeight w:val="366"/>
        </w:trPr>
        <w:tc>
          <w:tcPr>
            <w:tcW w:w="6397" w:type="dxa"/>
            <w:tcBorders>
              <w:left w:val="single" w:sz="4" w:space="0" w:color="F36F20"/>
            </w:tcBorders>
          </w:tcPr>
          <w:p w14:paraId="0A983C5A" w14:textId="77777777" w:rsidR="004B1DDF" w:rsidRPr="00F41B1A" w:rsidRDefault="4BEB07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7211" w:type="dxa"/>
          </w:tcPr>
          <w:p w14:paraId="0D4FF4FB" w14:textId="77777777" w:rsidR="004B1DDF" w:rsidRPr="00F41B1A" w:rsidRDefault="4BEB07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2B6142" w:rsidRPr="00F41B1A" w14:paraId="609A59DD" w14:textId="77777777" w:rsidTr="3F9DFB3B">
        <w:trPr>
          <w:trHeight w:val="366"/>
        </w:trPr>
        <w:tc>
          <w:tcPr>
            <w:tcW w:w="6397" w:type="dxa"/>
            <w:tcBorders>
              <w:left w:val="single" w:sz="4" w:space="0" w:color="F36F20"/>
            </w:tcBorders>
          </w:tcPr>
          <w:p w14:paraId="6C461F32" w14:textId="308C067E"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0"/>
            <w:r w:rsidRPr="00F41B1A">
              <w:rPr>
                <w:rFonts w:cstheme="minorHAnsi"/>
                <w:color w:val="000000" w:themeColor="text1"/>
              </w:rPr>
              <w:t xml:space="preserve">Question: How do you explore, compare theories and research on early childhood development and learning </w:t>
            </w:r>
            <w:r w:rsidRPr="00F41B1A">
              <w:rPr>
                <w:rFonts w:cstheme="minorHAnsi"/>
                <w:color w:val="000000" w:themeColor="text1"/>
              </w:rPr>
              <w:lastRenderedPageBreak/>
              <w:t>from credible sources, and assess the relevance of information in relation to your own pedagogical practices and philosophy?</w:t>
            </w:r>
            <w:commentRangeEnd w:id="40"/>
            <w:r w:rsidRPr="00F41B1A">
              <w:rPr>
                <w:rStyle w:val="CommentReference"/>
                <w:rFonts w:cstheme="minorHAnsi"/>
                <w:color w:val="000000" w:themeColor="text1"/>
                <w:sz w:val="24"/>
                <w:szCs w:val="24"/>
              </w:rPr>
              <w:commentReference w:id="40"/>
            </w:r>
          </w:p>
        </w:tc>
        <w:tc>
          <w:tcPr>
            <w:tcW w:w="7211" w:type="dxa"/>
          </w:tcPr>
          <w:p w14:paraId="5927A2B8" w14:textId="70DDCDB9" w:rsidR="002B6142" w:rsidRPr="00F41B1A" w:rsidRDefault="002B6142" w:rsidP="002B6142">
            <w:pPr>
              <w:pStyle w:val="NormalWeb"/>
              <w:shd w:val="clear" w:color="auto" w:fill="FFFFFF" w:themeFill="background1"/>
              <w:spacing w:before="4"/>
              <w:ind w:left="108" w:right="108"/>
              <w:jc w:val="both"/>
            </w:pPr>
            <w:r w:rsidRPr="00C20C3E">
              <w:lastRenderedPageBreak/>
              <w:t xml:space="preserve">At Sparrow Early Learning Brighton, Viviana explores and compares theories and research on early childhood development by engaging with </w:t>
            </w:r>
            <w:r w:rsidRPr="00C20C3E">
              <w:lastRenderedPageBreak/>
              <w:t>the Early Years Learning Framework (EYLF), specifically the principles of “Being, Belonging and Becoming.” She uses this framework alongside developmental milestones to guide her pedagogy. Viviana reflects on these resources to ensure her practices support children’s emotional, cognitive, and physical development and align with National Quality Standards and service policies. She applies critical reflection to determine the relevance of theoretical perspectives and updates her practice to ensure it suits the age group she works with (1½ to 2½ years).</w:t>
            </w:r>
          </w:p>
        </w:tc>
      </w:tr>
      <w:tr w:rsidR="002B6142" w:rsidRPr="00F41B1A" w14:paraId="784CE80F" w14:textId="77777777" w:rsidTr="3F9DFB3B">
        <w:trPr>
          <w:trHeight w:val="366"/>
        </w:trPr>
        <w:tc>
          <w:tcPr>
            <w:tcW w:w="6397" w:type="dxa"/>
            <w:tcBorders>
              <w:left w:val="single" w:sz="4" w:space="0" w:color="F36F20"/>
            </w:tcBorders>
          </w:tcPr>
          <w:p w14:paraId="02F688EE" w14:textId="6E4DCECA"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1"/>
            <w:r w:rsidRPr="00F41B1A">
              <w:rPr>
                <w:rFonts w:cstheme="minorHAnsi"/>
                <w:color w:val="000000" w:themeColor="text1"/>
              </w:rPr>
              <w:lastRenderedPageBreak/>
              <w:t>Question: How do you identify, use opportunities to update and enhance your own knowledge in early childhood education and development, and share knowledge with colleagues and others involved in the care and education of children?</w:t>
            </w:r>
            <w:commentRangeEnd w:id="41"/>
            <w:r w:rsidRPr="00F41B1A">
              <w:rPr>
                <w:rStyle w:val="CommentReference"/>
                <w:rFonts w:cstheme="minorHAnsi"/>
                <w:color w:val="000000" w:themeColor="text1"/>
                <w:sz w:val="24"/>
                <w:szCs w:val="24"/>
              </w:rPr>
              <w:commentReference w:id="41"/>
            </w:r>
          </w:p>
        </w:tc>
        <w:tc>
          <w:tcPr>
            <w:tcW w:w="7211" w:type="dxa"/>
          </w:tcPr>
          <w:p w14:paraId="46EFCB09" w14:textId="55279FF7" w:rsidR="002B6142" w:rsidRPr="00F41B1A" w:rsidRDefault="002B6142" w:rsidP="002B6142">
            <w:pPr>
              <w:pStyle w:val="NormalWeb"/>
              <w:shd w:val="clear" w:color="auto" w:fill="FFFFFF" w:themeFill="background1"/>
              <w:ind w:left="108" w:right="108"/>
              <w:jc w:val="both"/>
            </w:pPr>
            <w:r w:rsidRPr="00C20C3E">
              <w:t xml:space="preserve">Viviana actively seeks professional development opportunities, including yearly appraisals and professional training, to enhance her knowledge in early childhood education. She regularly reflects on her practice through </w:t>
            </w:r>
            <w:proofErr w:type="spellStart"/>
            <w:r w:rsidRPr="00C20C3E">
              <w:t>Storypark</w:t>
            </w:r>
            <w:proofErr w:type="spellEnd"/>
            <w:r w:rsidRPr="00C20C3E">
              <w:t xml:space="preserve"> and discussions with management. For example, after receiving feedback about rushed transitions, she introduced calm group-time songs to ease children into routines. She engages in staff meetings and hallway discussions, where she shares new insights and strategies with colleagues, promoting a culture of continuous improvement and team collaboration.</w:t>
            </w:r>
          </w:p>
        </w:tc>
      </w:tr>
      <w:tr w:rsidR="002B6142" w:rsidRPr="00F41B1A" w14:paraId="3962F765" w14:textId="77777777" w:rsidTr="3F9DFB3B">
        <w:trPr>
          <w:trHeight w:val="366"/>
        </w:trPr>
        <w:tc>
          <w:tcPr>
            <w:tcW w:w="6397" w:type="dxa"/>
            <w:tcBorders>
              <w:left w:val="single" w:sz="4" w:space="0" w:color="F36F20"/>
            </w:tcBorders>
          </w:tcPr>
          <w:p w14:paraId="0820F312" w14:textId="42FCA841" w:rsidR="002B6142" w:rsidRPr="00F41B1A" w:rsidRDefault="002B6142" w:rsidP="002B6142">
            <w:pPr>
              <w:pStyle w:val="ListParagraph"/>
              <w:numPr>
                <w:ilvl w:val="0"/>
                <w:numId w:val="25"/>
              </w:numPr>
              <w:spacing w:after="160" w:line="259" w:lineRule="auto"/>
              <w:jc w:val="left"/>
              <w:rPr>
                <w:rFonts w:cstheme="minorHAnsi"/>
                <w:color w:val="000000" w:themeColor="text1"/>
              </w:rPr>
            </w:pPr>
            <w:commentRangeStart w:id="42"/>
            <w:r w:rsidRPr="00F41B1A">
              <w:rPr>
                <w:rFonts w:cstheme="minorHAnsi"/>
                <w:color w:val="000000" w:themeColor="text1"/>
              </w:rPr>
              <w:t>Question: How do you investigate and contrast theories and research on sense of belonging in early childhood education sourced from reputable references, while also monitoring and assessing the effectiveness of strategies employed to foster children’s sense of belonging, taking into account patterns of growth and typical development?</w:t>
            </w:r>
            <w:commentRangeEnd w:id="42"/>
            <w:r w:rsidRPr="00F41B1A">
              <w:rPr>
                <w:rStyle w:val="CommentReference"/>
                <w:rFonts w:cstheme="minorHAnsi"/>
                <w:color w:val="000000" w:themeColor="text1"/>
                <w:sz w:val="24"/>
                <w:szCs w:val="24"/>
              </w:rPr>
              <w:commentReference w:id="42"/>
            </w:r>
          </w:p>
        </w:tc>
        <w:tc>
          <w:tcPr>
            <w:tcW w:w="7211" w:type="dxa"/>
          </w:tcPr>
          <w:p w14:paraId="7319A1D9" w14:textId="1F2582E1" w:rsidR="002B6142" w:rsidRPr="00F41B1A" w:rsidRDefault="002B6142" w:rsidP="002B6142">
            <w:pPr>
              <w:pStyle w:val="NormalWeb"/>
              <w:shd w:val="clear" w:color="auto" w:fill="FFFFFF" w:themeFill="background1"/>
              <w:ind w:left="108" w:right="108"/>
              <w:jc w:val="both"/>
            </w:pPr>
            <w:r w:rsidRPr="00C20C3E">
              <w:t xml:space="preserve">Viviana applies concepts from EYLF to support children's sense of belonging by creating emotionally responsive and inclusive environments. She recognises the importance of individual patterns of growth and </w:t>
            </w:r>
            <w:proofErr w:type="gramStart"/>
            <w:r w:rsidRPr="00C20C3E">
              <w:t>tailors</w:t>
            </w:r>
            <w:proofErr w:type="gramEnd"/>
            <w:r w:rsidRPr="00C20C3E">
              <w:t xml:space="preserve"> interactions accordingly. She builds strong relationships with families to better understand each child’s background and needs. Viviana monitors children’s behaviour and engagement, adjusting strategies when needed—for instance, by offering visual aids or emotional recognition charts for non-verbal children. Her approach ensures strategies are continuously evaluated for effectiveness and adapted to meet developmental needs.</w:t>
            </w:r>
          </w:p>
        </w:tc>
      </w:tr>
      <w:tr w:rsidR="002B6142" w:rsidRPr="00F41B1A" w14:paraId="3C892DFE" w14:textId="77777777" w:rsidTr="3F9DFB3B">
        <w:trPr>
          <w:trHeight w:val="366"/>
        </w:trPr>
        <w:tc>
          <w:tcPr>
            <w:tcW w:w="6397" w:type="dxa"/>
            <w:tcBorders>
              <w:left w:val="single" w:sz="4" w:space="0" w:color="F36F20"/>
            </w:tcBorders>
          </w:tcPr>
          <w:p w14:paraId="02103AE1" w14:textId="53310F60"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3"/>
            <w:r w:rsidRPr="00F41B1A">
              <w:rPr>
                <w:rFonts w:cstheme="minorHAnsi"/>
                <w:color w:val="000000" w:themeColor="text1"/>
              </w:rPr>
              <w:t>Question: How do you develop and implement strategies to build children’s sense of belonging? Can you explain how you develop relationships with children and their families to support children’s sense of belonging?</w:t>
            </w:r>
            <w:commentRangeEnd w:id="43"/>
            <w:r w:rsidRPr="00F41B1A">
              <w:rPr>
                <w:rStyle w:val="CommentReference"/>
                <w:rFonts w:cstheme="minorHAnsi"/>
                <w:color w:val="000000" w:themeColor="text1"/>
                <w:sz w:val="24"/>
                <w:szCs w:val="24"/>
              </w:rPr>
              <w:commentReference w:id="43"/>
            </w:r>
          </w:p>
        </w:tc>
        <w:tc>
          <w:tcPr>
            <w:tcW w:w="7211" w:type="dxa"/>
          </w:tcPr>
          <w:p w14:paraId="43AF70DA" w14:textId="04A824FB" w:rsidR="002B6142" w:rsidRPr="00F41B1A" w:rsidRDefault="002B6142" w:rsidP="002B6142">
            <w:pPr>
              <w:pStyle w:val="NormalWeb"/>
              <w:shd w:val="clear" w:color="auto" w:fill="FFFFFF" w:themeFill="background1"/>
              <w:spacing w:before="4"/>
              <w:ind w:left="108" w:right="108"/>
              <w:jc w:val="both"/>
            </w:pPr>
            <w:r w:rsidRPr="00C20C3E">
              <w:t xml:space="preserve">Viviana supports a sense of belonging by building trusting, consistent relationships with children and families. She ensures every child feels heard and valued, adjusting activities to suit all abilities. Viviana encourages family involvement through </w:t>
            </w:r>
            <w:proofErr w:type="spellStart"/>
            <w:r w:rsidRPr="00C20C3E">
              <w:t>Storypark</w:t>
            </w:r>
            <w:proofErr w:type="spellEnd"/>
            <w:r w:rsidRPr="00C20C3E">
              <w:t xml:space="preserve"> updates, drop-off and pick-up conversations, and daily communication books. She implements </w:t>
            </w:r>
            <w:r w:rsidRPr="00C20C3E">
              <w:lastRenderedPageBreak/>
              <w:t>strategies like cultural inclusion, responsive caregiving, and emotional safety practices such as daily visual aids for feelings and positive language to reinforce each child’s identity and connectedness within the group.</w:t>
            </w:r>
          </w:p>
        </w:tc>
      </w:tr>
      <w:tr w:rsidR="002B6142" w:rsidRPr="00F41B1A" w14:paraId="3A581311" w14:textId="77777777" w:rsidTr="3F9DFB3B">
        <w:trPr>
          <w:trHeight w:val="366"/>
        </w:trPr>
        <w:tc>
          <w:tcPr>
            <w:tcW w:w="6397" w:type="dxa"/>
            <w:tcBorders>
              <w:left w:val="single" w:sz="4" w:space="0" w:color="F36F20"/>
            </w:tcBorders>
          </w:tcPr>
          <w:p w14:paraId="6120D64C" w14:textId="4A956821"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4"/>
            <w:r w:rsidRPr="00F41B1A">
              <w:rPr>
                <w:rFonts w:cstheme="minorHAnsi"/>
                <w:color w:val="000000" w:themeColor="text1"/>
              </w:rPr>
              <w:lastRenderedPageBreak/>
              <w:t>Question: How do you support children’s understanding of the link between physical fitness and their health and well-being?</w:t>
            </w:r>
            <w:commentRangeEnd w:id="44"/>
            <w:r w:rsidRPr="00F41B1A">
              <w:rPr>
                <w:rStyle w:val="CommentReference"/>
                <w:rFonts w:cstheme="minorHAnsi"/>
                <w:color w:val="000000" w:themeColor="text1"/>
                <w:sz w:val="24"/>
                <w:szCs w:val="24"/>
              </w:rPr>
              <w:commentReference w:id="44"/>
            </w:r>
          </w:p>
        </w:tc>
        <w:tc>
          <w:tcPr>
            <w:tcW w:w="7211" w:type="dxa"/>
          </w:tcPr>
          <w:p w14:paraId="43CA136D" w14:textId="1AE57912" w:rsidR="002B6142" w:rsidRPr="00F41B1A" w:rsidRDefault="002B6142" w:rsidP="002B6142">
            <w:pPr>
              <w:pStyle w:val="NormalWeb"/>
              <w:shd w:val="clear" w:color="auto" w:fill="FFFFFF" w:themeFill="background1"/>
              <w:spacing w:before="4"/>
              <w:ind w:left="108" w:right="108"/>
              <w:jc w:val="both"/>
            </w:pPr>
            <w:r w:rsidRPr="00C20C3E">
              <w:t>Viviana supports children’s understanding of physical health through a balanced mix of indoor and outdoor activities that promote gross motor development. She integrates movement-based play into the daily routine and encourages hydration and rest. By following healthy eating guidelines and fostering active participation in physical experiences, she helps children connect their fitness activities to overall health. These practices are intentional and responsive, supporting the development of healthy habits in young children.</w:t>
            </w:r>
          </w:p>
        </w:tc>
      </w:tr>
      <w:tr w:rsidR="002B6142" w:rsidRPr="00F41B1A" w14:paraId="0789380E" w14:textId="77777777" w:rsidTr="3F9DFB3B">
        <w:trPr>
          <w:trHeight w:val="366"/>
        </w:trPr>
        <w:tc>
          <w:tcPr>
            <w:tcW w:w="6397" w:type="dxa"/>
            <w:tcBorders>
              <w:left w:val="single" w:sz="4" w:space="0" w:color="F36F20"/>
            </w:tcBorders>
          </w:tcPr>
          <w:p w14:paraId="755312A9" w14:textId="428D5833" w:rsidR="002B6142" w:rsidRPr="00F41B1A" w:rsidRDefault="002B6142" w:rsidP="002B6142">
            <w:pPr>
              <w:pStyle w:val="ListParagraph"/>
              <w:numPr>
                <w:ilvl w:val="0"/>
                <w:numId w:val="25"/>
              </w:numPr>
              <w:spacing w:after="160" w:line="259" w:lineRule="auto"/>
              <w:jc w:val="left"/>
              <w:rPr>
                <w:rFonts w:cstheme="minorHAnsi"/>
                <w:color w:val="000000" w:themeColor="text1"/>
              </w:rPr>
            </w:pPr>
            <w:commentRangeStart w:id="45"/>
            <w:r w:rsidRPr="00F41B1A">
              <w:rPr>
                <w:rFonts w:cstheme="minorHAnsi"/>
                <w:color w:val="000000" w:themeColor="text1"/>
              </w:rPr>
              <w:t>Question: Can you explain how you create opportunities for children to develop a positive self-image and identity through play?</w:t>
            </w:r>
            <w:commentRangeEnd w:id="45"/>
            <w:r w:rsidRPr="00F41B1A">
              <w:rPr>
                <w:rStyle w:val="CommentReference"/>
                <w:rFonts w:cstheme="minorHAnsi"/>
                <w:color w:val="000000" w:themeColor="text1"/>
                <w:sz w:val="24"/>
                <w:szCs w:val="24"/>
              </w:rPr>
              <w:commentReference w:id="45"/>
            </w:r>
          </w:p>
        </w:tc>
        <w:tc>
          <w:tcPr>
            <w:tcW w:w="7211" w:type="dxa"/>
          </w:tcPr>
          <w:p w14:paraId="0EFFD489" w14:textId="08393AE8" w:rsidR="002B6142" w:rsidRPr="00F41B1A" w:rsidRDefault="002B6142" w:rsidP="002B6142">
            <w:pPr>
              <w:pStyle w:val="NormalWeb"/>
              <w:shd w:val="clear" w:color="auto" w:fill="FFFFFF" w:themeFill="background1"/>
              <w:spacing w:before="4"/>
              <w:ind w:left="108" w:right="108"/>
              <w:jc w:val="both"/>
            </w:pPr>
            <w:r w:rsidRPr="00C20C3E">
              <w:t>Viviana creates opportunities for children to explore identity by offering inclusive and diverse play experiences. She uses open-ended play materials and child-led activities that allow for self-expression. Through supportive language, role modelling, and emotional recognition tools, she encourages confidence and resilience. Her activities celebrate each child's uniqueness, reinforcing their cultural background and personal interests in both spontaneous and planned play.</w:t>
            </w:r>
          </w:p>
        </w:tc>
      </w:tr>
      <w:tr w:rsidR="002B6142" w:rsidRPr="00F41B1A" w14:paraId="7756AF4F" w14:textId="77777777" w:rsidTr="3F9DFB3B">
        <w:trPr>
          <w:trHeight w:val="366"/>
        </w:trPr>
        <w:tc>
          <w:tcPr>
            <w:tcW w:w="6397" w:type="dxa"/>
            <w:tcBorders>
              <w:left w:val="single" w:sz="4" w:space="0" w:color="F36F20"/>
            </w:tcBorders>
          </w:tcPr>
          <w:p w14:paraId="0D939C5E" w14:textId="2BC06D28"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6"/>
            <w:r w:rsidRPr="00F41B1A">
              <w:rPr>
                <w:rFonts w:cstheme="minorHAnsi"/>
                <w:color w:val="000000" w:themeColor="text1"/>
              </w:rPr>
              <w:t>Question: How do you provide opportunities for children to recognise their own and others’ emotions and to release feelings using a range of strategies?</w:t>
            </w:r>
            <w:commentRangeEnd w:id="46"/>
            <w:r w:rsidRPr="00F41B1A">
              <w:rPr>
                <w:rStyle w:val="CommentReference"/>
                <w:rFonts w:cstheme="minorHAnsi"/>
                <w:color w:val="000000" w:themeColor="text1"/>
                <w:sz w:val="24"/>
                <w:szCs w:val="24"/>
              </w:rPr>
              <w:commentReference w:id="46"/>
            </w:r>
          </w:p>
        </w:tc>
        <w:tc>
          <w:tcPr>
            <w:tcW w:w="7211" w:type="dxa"/>
          </w:tcPr>
          <w:p w14:paraId="72E286B4" w14:textId="7FB64175" w:rsidR="002B6142" w:rsidRPr="00F41B1A" w:rsidRDefault="002B6142" w:rsidP="002B6142">
            <w:pPr>
              <w:spacing w:before="4"/>
              <w:ind w:left="108" w:right="108"/>
            </w:pPr>
            <w:r w:rsidRPr="00C20C3E">
              <w:t>Viviana provides emotional development support by using posters with facial expressions and teaching Australian Sign Language to help young children express feelings. She role models appropriate emotional responses and encourages empathy by talking openly with children about their emotions. She also creates safe environments for children to release feelings through calm-down spaces, open conversations, and emotional literacy experiences tailored to their developmental stage.</w:t>
            </w:r>
          </w:p>
        </w:tc>
      </w:tr>
      <w:tr w:rsidR="002B6142" w:rsidRPr="00F41B1A" w14:paraId="2EABA707" w14:textId="77777777" w:rsidTr="3F9DFB3B">
        <w:trPr>
          <w:trHeight w:val="366"/>
        </w:trPr>
        <w:tc>
          <w:tcPr>
            <w:tcW w:w="6397" w:type="dxa"/>
            <w:tcBorders>
              <w:left w:val="single" w:sz="4" w:space="0" w:color="F36F20"/>
            </w:tcBorders>
          </w:tcPr>
          <w:p w14:paraId="50593A1B" w14:textId="22A8CB98"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7"/>
            <w:r w:rsidRPr="00F41B1A">
              <w:rPr>
                <w:rFonts w:cstheme="minorHAnsi"/>
                <w:color w:val="000000" w:themeColor="text1"/>
              </w:rPr>
              <w:t>Question: How do you structure experiences to promote cooperation and conflict resolution among children?</w:t>
            </w:r>
            <w:commentRangeEnd w:id="47"/>
            <w:r w:rsidRPr="00F41B1A">
              <w:rPr>
                <w:rStyle w:val="CommentReference"/>
                <w:rFonts w:cstheme="minorHAnsi"/>
                <w:color w:val="000000" w:themeColor="text1"/>
                <w:sz w:val="24"/>
                <w:szCs w:val="24"/>
              </w:rPr>
              <w:commentReference w:id="47"/>
            </w:r>
          </w:p>
        </w:tc>
        <w:tc>
          <w:tcPr>
            <w:tcW w:w="7211" w:type="dxa"/>
          </w:tcPr>
          <w:p w14:paraId="0A16FB19" w14:textId="51939658" w:rsidR="002B6142" w:rsidRPr="00F41B1A" w:rsidRDefault="002B6142" w:rsidP="002B6142">
            <w:pPr>
              <w:pStyle w:val="NormalWeb"/>
              <w:shd w:val="clear" w:color="auto" w:fill="FFFFFF" w:themeFill="background1"/>
              <w:spacing w:before="4"/>
              <w:ind w:left="108" w:right="108"/>
              <w:jc w:val="both"/>
            </w:pPr>
            <w:r w:rsidRPr="00C20C3E">
              <w:t>Viviana structures her group experiences to foster cooperation through role modelling and setting clear expectations. She promotes sharing and turn-taking during activities and engages in intentional teaching to address conflicts as they arise. She regularly uses verbal prompts and reflective conversations to help children develop empathy and problem-</w:t>
            </w:r>
            <w:r w:rsidRPr="00C20C3E">
              <w:lastRenderedPageBreak/>
              <w:t>solving skills. Her approach builds social competence and emotional regulation within the group.</w:t>
            </w:r>
          </w:p>
        </w:tc>
      </w:tr>
      <w:tr w:rsidR="002B6142" w:rsidRPr="00F41B1A" w14:paraId="60437E6E" w14:textId="77777777" w:rsidTr="3F9DFB3B">
        <w:trPr>
          <w:trHeight w:val="366"/>
        </w:trPr>
        <w:tc>
          <w:tcPr>
            <w:tcW w:w="6397" w:type="dxa"/>
            <w:tcBorders>
              <w:left w:val="single" w:sz="4" w:space="0" w:color="F36F20"/>
            </w:tcBorders>
          </w:tcPr>
          <w:p w14:paraId="235EFA32" w14:textId="035ED79E" w:rsidR="002B6142" w:rsidRPr="00F41B1A" w:rsidRDefault="002B6142" w:rsidP="002B6142">
            <w:pPr>
              <w:pStyle w:val="ListParagraph"/>
              <w:numPr>
                <w:ilvl w:val="0"/>
                <w:numId w:val="25"/>
              </w:numPr>
              <w:spacing w:after="160" w:line="259" w:lineRule="auto"/>
              <w:jc w:val="left"/>
              <w:rPr>
                <w:rFonts w:cstheme="minorHAnsi"/>
                <w:color w:val="000000" w:themeColor="text1"/>
              </w:rPr>
            </w:pPr>
            <w:commentRangeStart w:id="48"/>
            <w:r w:rsidRPr="00F41B1A">
              <w:rPr>
                <w:rFonts w:cstheme="minorHAnsi"/>
                <w:color w:val="000000" w:themeColor="text1"/>
              </w:rPr>
              <w:lastRenderedPageBreak/>
              <w:t>Question: Can you describe how you create a literacy-rich environment and engage children with culturally constructed texts?</w:t>
            </w:r>
            <w:commentRangeEnd w:id="48"/>
            <w:r w:rsidRPr="00F41B1A">
              <w:rPr>
                <w:rStyle w:val="CommentReference"/>
                <w:rFonts w:cstheme="minorHAnsi"/>
                <w:color w:val="000000" w:themeColor="text1"/>
                <w:sz w:val="24"/>
                <w:szCs w:val="24"/>
              </w:rPr>
              <w:commentReference w:id="48"/>
            </w:r>
          </w:p>
        </w:tc>
        <w:tc>
          <w:tcPr>
            <w:tcW w:w="7211" w:type="dxa"/>
          </w:tcPr>
          <w:p w14:paraId="0DB12775" w14:textId="3E003D16" w:rsidR="002B6142" w:rsidRPr="00F41B1A" w:rsidRDefault="002B6142" w:rsidP="002B6142">
            <w:pPr>
              <w:pStyle w:val="NormalWeb"/>
              <w:shd w:val="clear" w:color="auto" w:fill="FFFFFF" w:themeFill="background1"/>
              <w:spacing w:before="4"/>
              <w:ind w:left="108" w:right="108"/>
              <w:jc w:val="both"/>
            </w:pPr>
            <w:r w:rsidRPr="00C20C3E">
              <w:t xml:space="preserve">At Sparrow Early Learning Brighton, Viviana provides a literacy-rich environment using storytelling, songs, and culturally inclusive materials. She incorporates texts and songs in different languages such as </w:t>
            </w:r>
            <w:proofErr w:type="spellStart"/>
            <w:r w:rsidRPr="00C20C3E">
              <w:t>Maori</w:t>
            </w:r>
            <w:proofErr w:type="spellEnd"/>
            <w:r w:rsidRPr="00C20C3E">
              <w:t xml:space="preserve"> and uses Australian Sign Language daily. She also includes diverse cultural practices during group time and special events like NAIDOC Week to promote engagement with culturally constructed texts and language development.</w:t>
            </w:r>
          </w:p>
        </w:tc>
      </w:tr>
      <w:tr w:rsidR="002B6142" w:rsidRPr="00F41B1A" w14:paraId="3A046D18" w14:textId="77777777" w:rsidTr="3F9DFB3B">
        <w:trPr>
          <w:trHeight w:val="366"/>
        </w:trPr>
        <w:tc>
          <w:tcPr>
            <w:tcW w:w="6397" w:type="dxa"/>
            <w:tcBorders>
              <w:left w:val="single" w:sz="4" w:space="0" w:color="F36F20"/>
            </w:tcBorders>
          </w:tcPr>
          <w:p w14:paraId="0D2165F9" w14:textId="07E82438"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49"/>
            <w:r w:rsidRPr="00F41B1A">
              <w:rPr>
                <w:rFonts w:cstheme="minorHAnsi"/>
                <w:color w:val="000000" w:themeColor="text1"/>
              </w:rPr>
              <w:t>Question: How do you provide resources to encourage children to experiment with images and print to support language and literacy learning?</w:t>
            </w:r>
            <w:commentRangeEnd w:id="49"/>
            <w:r w:rsidRPr="00F41B1A">
              <w:rPr>
                <w:rStyle w:val="CommentReference"/>
                <w:rFonts w:cstheme="minorHAnsi"/>
                <w:color w:val="000000" w:themeColor="text1"/>
                <w:sz w:val="24"/>
                <w:szCs w:val="24"/>
              </w:rPr>
              <w:commentReference w:id="49"/>
            </w:r>
          </w:p>
        </w:tc>
        <w:tc>
          <w:tcPr>
            <w:tcW w:w="7211" w:type="dxa"/>
          </w:tcPr>
          <w:p w14:paraId="5551B11C" w14:textId="33D53226" w:rsidR="002B6142" w:rsidRPr="00F41B1A" w:rsidRDefault="002B6142" w:rsidP="002B6142">
            <w:pPr>
              <w:pStyle w:val="NormalWeb"/>
              <w:shd w:val="clear" w:color="auto" w:fill="FFFFFF" w:themeFill="background1"/>
              <w:spacing w:before="4"/>
              <w:ind w:left="108" w:right="108"/>
              <w:jc w:val="both"/>
            </w:pPr>
            <w:r w:rsidRPr="00C20C3E">
              <w:t>Viviana provides varied resources such as visual literacy posters, sign language materials, and storytelling props to support children’s language and literacy. She encourages children to engage with pictures, signs, and books, using both planned and spontaneous learning opportunities. These resources are developmentally appropriate and stimulate curiosity, allowing children to explore and communicate in creative and meaningful ways.</w:t>
            </w:r>
          </w:p>
        </w:tc>
      </w:tr>
      <w:tr w:rsidR="002B6142" w:rsidRPr="00F41B1A" w14:paraId="52D8B2B6" w14:textId="77777777" w:rsidTr="3F9DFB3B">
        <w:trPr>
          <w:trHeight w:val="366"/>
        </w:trPr>
        <w:tc>
          <w:tcPr>
            <w:tcW w:w="6397" w:type="dxa"/>
            <w:tcBorders>
              <w:left w:val="single" w:sz="4" w:space="0" w:color="F36F20"/>
            </w:tcBorders>
          </w:tcPr>
          <w:p w14:paraId="532A4700" w14:textId="4FD1282B"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0"/>
            <w:r w:rsidRPr="00F41B1A">
              <w:rPr>
                <w:rFonts w:cstheme="minorHAnsi"/>
                <w:color w:val="000000" w:themeColor="text1"/>
              </w:rPr>
              <w:t>Question: How do you facilitate opportunities for children to participate in science, mathematics, engineering, and technology experiences?</w:t>
            </w:r>
            <w:commentRangeEnd w:id="50"/>
            <w:r w:rsidRPr="00F41B1A">
              <w:rPr>
                <w:rStyle w:val="CommentReference"/>
                <w:rFonts w:cstheme="minorHAnsi"/>
                <w:color w:val="000000" w:themeColor="text1"/>
                <w:sz w:val="24"/>
                <w:szCs w:val="24"/>
              </w:rPr>
              <w:commentReference w:id="50"/>
            </w:r>
          </w:p>
        </w:tc>
        <w:tc>
          <w:tcPr>
            <w:tcW w:w="7211" w:type="dxa"/>
          </w:tcPr>
          <w:p w14:paraId="17F2A60B" w14:textId="4BA441D0" w:rsidR="002B6142" w:rsidRPr="00F41B1A" w:rsidRDefault="002B6142" w:rsidP="002B6142">
            <w:pPr>
              <w:pStyle w:val="TableParagraph"/>
              <w:spacing w:before="4"/>
              <w:ind w:left="108" w:right="108"/>
              <w:jc w:val="both"/>
            </w:pPr>
            <w:r w:rsidRPr="00DA75FE">
              <w:t>Viviana facilitates STEM opportunities at Sparrow Early Learning Brighton through hands-on, inquiry-based experiences that align with children's interests and development. For example, when using clay for a creative experience, she encouraged children to collect natural materials like sticks and leaves, integrating nature-based science learning. She engages children in discussions and open-ended questioning during play to develop critical thinking. By introducing new materials and observing their experimentation, she incorporates foundational STEM concepts in a developmentally appropriate and engaging way.</w:t>
            </w:r>
          </w:p>
        </w:tc>
      </w:tr>
      <w:tr w:rsidR="002B6142" w:rsidRPr="00F41B1A" w14:paraId="24150FFE" w14:textId="77777777" w:rsidTr="3F9DFB3B">
        <w:trPr>
          <w:trHeight w:val="366"/>
        </w:trPr>
        <w:tc>
          <w:tcPr>
            <w:tcW w:w="6397" w:type="dxa"/>
            <w:tcBorders>
              <w:left w:val="single" w:sz="4" w:space="0" w:color="F36F20"/>
            </w:tcBorders>
          </w:tcPr>
          <w:p w14:paraId="5AB10761" w14:textId="5C5C873F"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1"/>
            <w:r w:rsidRPr="00F41B1A">
              <w:rPr>
                <w:rFonts w:cstheme="minorHAnsi"/>
                <w:color w:val="000000" w:themeColor="text1"/>
              </w:rPr>
              <w:t>Question: How do you implement teaching and learning strategies to support specific developmental areas in early childhood education?</w:t>
            </w:r>
            <w:commentRangeEnd w:id="51"/>
            <w:r w:rsidRPr="00F41B1A">
              <w:rPr>
                <w:rStyle w:val="CommentReference"/>
                <w:rFonts w:cstheme="minorHAnsi"/>
                <w:color w:val="000000" w:themeColor="text1"/>
                <w:sz w:val="24"/>
                <w:szCs w:val="24"/>
              </w:rPr>
              <w:commentReference w:id="51"/>
            </w:r>
          </w:p>
        </w:tc>
        <w:tc>
          <w:tcPr>
            <w:tcW w:w="7211" w:type="dxa"/>
          </w:tcPr>
          <w:p w14:paraId="5474E8D5" w14:textId="27B29347" w:rsidR="002B6142" w:rsidRPr="00F41B1A" w:rsidRDefault="002B6142" w:rsidP="002B6142">
            <w:pPr>
              <w:pStyle w:val="NormalWeb"/>
              <w:shd w:val="clear" w:color="auto" w:fill="FFFFFF" w:themeFill="background1"/>
              <w:spacing w:before="4"/>
              <w:ind w:left="108" w:right="108"/>
              <w:jc w:val="both"/>
            </w:pPr>
            <w:r w:rsidRPr="00DA75FE">
              <w:t xml:space="preserve">Viviana tailors her teaching strategies to support each child's unique developmental needs across emotional, cognitive, physical, communication, and social areas. She uses play-based learning, intentional teaching, and spontaneous activities to ensure children are meeting their milestones. For example, she integrates emotional development tools like facial expression posters and encourages physical development through outdoor play. Her strategies are responsive and </w:t>
            </w:r>
            <w:r w:rsidRPr="00DA75FE">
              <w:lastRenderedPageBreak/>
              <w:t>aligned with each child's interests and abilities, supporting holistic learning.</w:t>
            </w:r>
          </w:p>
        </w:tc>
      </w:tr>
      <w:tr w:rsidR="002B6142" w:rsidRPr="00F41B1A" w14:paraId="0614C213" w14:textId="77777777" w:rsidTr="3F9DFB3B">
        <w:trPr>
          <w:trHeight w:val="366"/>
        </w:trPr>
        <w:tc>
          <w:tcPr>
            <w:tcW w:w="6397" w:type="dxa"/>
            <w:tcBorders>
              <w:left w:val="single" w:sz="4" w:space="0" w:color="F36F20"/>
            </w:tcBorders>
          </w:tcPr>
          <w:p w14:paraId="1A1393CD" w14:textId="30A95991"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2"/>
            <w:r w:rsidRPr="00F41B1A">
              <w:rPr>
                <w:rFonts w:cstheme="minorHAnsi"/>
                <w:color w:val="000000" w:themeColor="text1"/>
              </w:rPr>
              <w:lastRenderedPageBreak/>
              <w:t>Question: How do you assess children's learning obtained from both planned and spontaneous experiences?</w:t>
            </w:r>
            <w:commentRangeEnd w:id="52"/>
            <w:r w:rsidRPr="00F41B1A">
              <w:rPr>
                <w:rStyle w:val="CommentReference"/>
                <w:rFonts w:cstheme="minorHAnsi"/>
                <w:color w:val="000000" w:themeColor="text1"/>
                <w:sz w:val="24"/>
                <w:szCs w:val="24"/>
              </w:rPr>
              <w:commentReference w:id="52"/>
            </w:r>
          </w:p>
        </w:tc>
        <w:tc>
          <w:tcPr>
            <w:tcW w:w="7211" w:type="dxa"/>
          </w:tcPr>
          <w:p w14:paraId="7C19D531" w14:textId="18AB2991" w:rsidR="002B6142" w:rsidRPr="00F41B1A" w:rsidRDefault="002B6142" w:rsidP="002B6142">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00DA75FE">
              <w:t xml:space="preserve">Viviana uses a combination of observations, critical reflection, and documentation on </w:t>
            </w:r>
            <w:proofErr w:type="spellStart"/>
            <w:r w:rsidRPr="00DA75FE">
              <w:t>Storypark</w:t>
            </w:r>
            <w:proofErr w:type="spellEnd"/>
            <w:r w:rsidRPr="00DA75FE">
              <w:t xml:space="preserve"> to assess children's learning. She monitors children during both planned and spontaneous activities, adjusting her approaches based on their responses. Viviana involves children in the process by encouraging decision-making during play. This enables her to better understand their strengths and interests. She uses frameworks like EYLF and developmental milestones to evaluate learning outcomes, ensuring they align with learning goals.</w:t>
            </w:r>
          </w:p>
        </w:tc>
      </w:tr>
      <w:tr w:rsidR="002B6142" w:rsidRPr="00F41B1A" w14:paraId="6E6B969B" w14:textId="77777777" w:rsidTr="3F9DFB3B">
        <w:trPr>
          <w:trHeight w:val="366"/>
        </w:trPr>
        <w:tc>
          <w:tcPr>
            <w:tcW w:w="6397" w:type="dxa"/>
            <w:tcBorders>
              <w:left w:val="single" w:sz="4" w:space="0" w:color="F36F20"/>
            </w:tcBorders>
          </w:tcPr>
          <w:p w14:paraId="3C028928" w14:textId="1611FCED"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3"/>
            <w:r w:rsidRPr="00F41B1A">
              <w:rPr>
                <w:rFonts w:cstheme="minorHAnsi"/>
                <w:color w:val="000000" w:themeColor="text1"/>
              </w:rPr>
              <w:t>Question: How do you gather feedback from colleagues, families, and children to evaluate your work practices in early childhood education?</w:t>
            </w:r>
            <w:commentRangeEnd w:id="53"/>
            <w:r w:rsidRPr="00F41B1A">
              <w:rPr>
                <w:rStyle w:val="CommentReference"/>
                <w:rFonts w:cstheme="minorHAnsi"/>
                <w:color w:val="000000" w:themeColor="text1"/>
                <w:sz w:val="24"/>
                <w:szCs w:val="24"/>
              </w:rPr>
              <w:commentReference w:id="53"/>
            </w:r>
          </w:p>
        </w:tc>
        <w:tc>
          <w:tcPr>
            <w:tcW w:w="7211" w:type="dxa"/>
          </w:tcPr>
          <w:p w14:paraId="48548B2A" w14:textId="698A630E" w:rsidR="002B6142" w:rsidRPr="00F41B1A" w:rsidRDefault="002B6142" w:rsidP="002B6142">
            <w:pPr>
              <w:pStyle w:val="NormalWeb"/>
              <w:shd w:val="clear" w:color="auto" w:fill="FFFFFF" w:themeFill="background1"/>
              <w:spacing w:before="4"/>
              <w:ind w:left="108" w:right="108"/>
              <w:jc w:val="both"/>
            </w:pPr>
            <w:r w:rsidRPr="00DA75FE">
              <w:t xml:space="preserve">Viviana collects feedback through ongoing conversations with families during drop-offs and pick-ups, regular updates on </w:t>
            </w:r>
            <w:proofErr w:type="spellStart"/>
            <w:r w:rsidRPr="00DA75FE">
              <w:t>Storypark</w:t>
            </w:r>
            <w:proofErr w:type="spellEnd"/>
            <w:r w:rsidRPr="00DA75FE">
              <w:t>, and communication books. She also participates in team meetings and hallway catch-ups to share and receive insights from colleagues. Feedback from these interactions helps her adjust her practice, improve her engagement with children, and align with family expectations and service standards.</w:t>
            </w:r>
          </w:p>
        </w:tc>
      </w:tr>
      <w:tr w:rsidR="002B6142" w:rsidRPr="00F41B1A" w14:paraId="2434D166" w14:textId="77777777" w:rsidTr="3F9DFB3B">
        <w:trPr>
          <w:trHeight w:val="366"/>
        </w:trPr>
        <w:tc>
          <w:tcPr>
            <w:tcW w:w="6397" w:type="dxa"/>
            <w:tcBorders>
              <w:left w:val="single" w:sz="4" w:space="0" w:color="F36F20"/>
            </w:tcBorders>
          </w:tcPr>
          <w:p w14:paraId="31735355" w14:textId="33EC068C"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4"/>
            <w:r w:rsidRPr="00F41B1A">
              <w:rPr>
                <w:rFonts w:cstheme="minorHAnsi"/>
                <w:color w:val="000000" w:themeColor="text1"/>
              </w:rPr>
              <w:t>Question: How do you use evaluation outcomes to inform future practice in early childhood education?</w:t>
            </w:r>
            <w:commentRangeEnd w:id="54"/>
            <w:r w:rsidRPr="00F41B1A">
              <w:rPr>
                <w:rStyle w:val="CommentReference"/>
                <w:rFonts w:cstheme="minorHAnsi"/>
                <w:color w:val="000000" w:themeColor="text1"/>
                <w:sz w:val="24"/>
                <w:szCs w:val="24"/>
              </w:rPr>
              <w:commentReference w:id="54"/>
            </w:r>
          </w:p>
        </w:tc>
        <w:tc>
          <w:tcPr>
            <w:tcW w:w="7211" w:type="dxa"/>
          </w:tcPr>
          <w:p w14:paraId="3050BB79" w14:textId="12CF3B25" w:rsidR="002B6142" w:rsidRPr="00F41B1A" w:rsidRDefault="002B6142" w:rsidP="002B6142">
            <w:pPr>
              <w:ind w:left="108" w:right="108"/>
            </w:pPr>
            <w:r w:rsidRPr="00DA75FE">
              <w:t>Viviana uses feedback and reflections to set goals and make informed changes in her practice. For example, after receiving feedback that transitions from outdoor to indoor time felt rushed, she introduced a calm singing routine outdoors before moving inside. This change was based on evaluating how the previous method impacted children’s well-being. She continuously applies reflective insights and shared evaluations from team discussions to enhance the quality of experiences for children.</w:t>
            </w:r>
          </w:p>
        </w:tc>
      </w:tr>
      <w:tr w:rsidR="002B6142" w:rsidRPr="00F41B1A" w14:paraId="5646B769" w14:textId="77777777" w:rsidTr="3F9DFB3B">
        <w:trPr>
          <w:trHeight w:val="366"/>
        </w:trPr>
        <w:tc>
          <w:tcPr>
            <w:tcW w:w="6397" w:type="dxa"/>
            <w:tcBorders>
              <w:left w:val="single" w:sz="4" w:space="0" w:color="F36F20"/>
            </w:tcBorders>
          </w:tcPr>
          <w:p w14:paraId="42076A74" w14:textId="78AA4D85"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5"/>
            <w:r w:rsidRPr="00F41B1A">
              <w:rPr>
                <w:rFonts w:cstheme="minorHAnsi"/>
                <w:color w:val="000000" w:themeColor="text1"/>
              </w:rPr>
              <w:t>How do you identify and apply information from at least two different credible sources about the domains of early childhood development, and their interrelationships?</w:t>
            </w:r>
            <w:commentRangeEnd w:id="55"/>
            <w:r w:rsidRPr="00F41B1A">
              <w:rPr>
                <w:rStyle w:val="CommentReference"/>
                <w:rFonts w:cstheme="minorHAnsi"/>
                <w:color w:val="000000" w:themeColor="text1"/>
                <w:sz w:val="24"/>
                <w:szCs w:val="24"/>
              </w:rPr>
              <w:commentReference w:id="55"/>
            </w:r>
          </w:p>
        </w:tc>
        <w:tc>
          <w:tcPr>
            <w:tcW w:w="7211" w:type="dxa"/>
          </w:tcPr>
          <w:p w14:paraId="318BABB3" w14:textId="6F17D8BB" w:rsidR="002B6142" w:rsidRPr="00F41B1A" w:rsidRDefault="002B6142" w:rsidP="002B6142">
            <w:pPr>
              <w:pStyle w:val="NormalWeb"/>
              <w:shd w:val="clear" w:color="auto" w:fill="FFFFFF" w:themeFill="background1"/>
              <w:spacing w:before="4"/>
              <w:ind w:left="108" w:right="108"/>
              <w:jc w:val="both"/>
            </w:pPr>
            <w:r w:rsidRPr="00DA75FE">
              <w:t xml:space="preserve">Viviana draws from the Early Years Learning Framework and developmental milestone resources to inform her understanding of the interrelated domains of development. She considers how emotional, physical, cognitive, and communication skills overlap when planning activities. For instance, when supporting emotional development with visual aids, she also facilitates language growth by using sign language. </w:t>
            </w:r>
            <w:r w:rsidRPr="00DA75FE">
              <w:lastRenderedPageBreak/>
              <w:t>Her approach ensures she caters to the child’s overall development using multiple informed sources.</w:t>
            </w:r>
          </w:p>
        </w:tc>
      </w:tr>
      <w:tr w:rsidR="002B6142" w:rsidRPr="00F41B1A" w14:paraId="37F1009C" w14:textId="77777777" w:rsidTr="3F9DFB3B">
        <w:trPr>
          <w:trHeight w:val="366"/>
        </w:trPr>
        <w:tc>
          <w:tcPr>
            <w:tcW w:w="6397" w:type="dxa"/>
            <w:tcBorders>
              <w:left w:val="single" w:sz="4" w:space="0" w:color="F36F20"/>
            </w:tcBorders>
          </w:tcPr>
          <w:p w14:paraId="74746011" w14:textId="458F2E9D"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6"/>
            <w:r w:rsidRPr="00F41B1A">
              <w:rPr>
                <w:rFonts w:cstheme="minorHAnsi"/>
                <w:color w:val="000000" w:themeColor="text1"/>
              </w:rPr>
              <w:lastRenderedPageBreak/>
              <w:t>How do you plan and document four experiences for children aged from birth to six years, incorporating routines, play, transitions, and opportunities for development across cognitive, communication, emotional, physical, and social areas?</w:t>
            </w:r>
            <w:commentRangeEnd w:id="56"/>
            <w:r w:rsidRPr="00F41B1A">
              <w:rPr>
                <w:rStyle w:val="CommentReference"/>
                <w:rFonts w:cstheme="minorHAnsi"/>
                <w:color w:val="000000" w:themeColor="text1"/>
                <w:sz w:val="24"/>
                <w:szCs w:val="24"/>
              </w:rPr>
              <w:commentReference w:id="56"/>
            </w:r>
          </w:p>
        </w:tc>
        <w:tc>
          <w:tcPr>
            <w:tcW w:w="7211" w:type="dxa"/>
          </w:tcPr>
          <w:p w14:paraId="2F9666C3" w14:textId="07C3C7DE" w:rsidR="002B6142" w:rsidRPr="00F41B1A" w:rsidRDefault="002B6142" w:rsidP="002B6142">
            <w:pPr>
              <w:pStyle w:val="TableParagraph"/>
              <w:spacing w:before="4"/>
              <w:ind w:left="108" w:right="108"/>
              <w:jc w:val="both"/>
            </w:pPr>
            <w:r w:rsidRPr="00DA75FE">
              <w:t xml:space="preserve">Viviana plans and documents a variety of experiences that incorporate daily routines and transitions while supporting development in key areas. Example 1: During outdoor play, she includes gross motor activities to support physical and social skills. Example 2: Circle time involves emotional expression through songs and storytelling. Example 3: Art sessions using natural materials and clay encourage cognitive and emotional expression. Example 4: Transition times are supported with music and group discussions, aiding communication and emotional regulation. Each activity is documented through </w:t>
            </w:r>
            <w:proofErr w:type="spellStart"/>
            <w:r w:rsidRPr="00DA75FE">
              <w:t>Storypark</w:t>
            </w:r>
            <w:proofErr w:type="spellEnd"/>
            <w:r w:rsidRPr="00DA75FE">
              <w:t xml:space="preserve"> with learning goals and reflections.</w:t>
            </w:r>
          </w:p>
        </w:tc>
      </w:tr>
      <w:tr w:rsidR="002B6142" w:rsidRPr="00F41B1A" w14:paraId="109E3256" w14:textId="77777777" w:rsidTr="3F9DFB3B">
        <w:trPr>
          <w:trHeight w:val="366"/>
        </w:trPr>
        <w:tc>
          <w:tcPr>
            <w:tcW w:w="6397" w:type="dxa"/>
            <w:tcBorders>
              <w:left w:val="single" w:sz="4" w:space="0" w:color="F36F20"/>
            </w:tcBorders>
          </w:tcPr>
          <w:p w14:paraId="14E32223" w14:textId="05B89DB6"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7"/>
            <w:r w:rsidRPr="00F41B1A">
              <w:rPr>
                <w:rFonts w:cstheme="minorHAnsi"/>
                <w:color w:val="000000" w:themeColor="text1"/>
              </w:rPr>
              <w:t>How do you provide two experiences for individual children, incorporating cognitive, communication, emotional, physical, and social development, as outlined in the planned documentation?</w:t>
            </w:r>
            <w:commentRangeEnd w:id="57"/>
            <w:r w:rsidRPr="00F41B1A">
              <w:rPr>
                <w:rStyle w:val="CommentReference"/>
                <w:rFonts w:cstheme="minorHAnsi"/>
                <w:color w:val="000000" w:themeColor="text1"/>
                <w:sz w:val="24"/>
                <w:szCs w:val="24"/>
              </w:rPr>
              <w:commentReference w:id="57"/>
            </w:r>
          </w:p>
        </w:tc>
        <w:tc>
          <w:tcPr>
            <w:tcW w:w="7211" w:type="dxa"/>
          </w:tcPr>
          <w:p w14:paraId="68A15747" w14:textId="6A64D238" w:rsidR="002B6142" w:rsidRPr="00F41B1A" w:rsidRDefault="002B6142" w:rsidP="002B6142">
            <w:pPr>
              <w:pStyle w:val="NormalWeb"/>
              <w:shd w:val="clear" w:color="auto" w:fill="FFFFFF" w:themeFill="background1"/>
              <w:ind w:left="108" w:right="108"/>
              <w:jc w:val="both"/>
            </w:pPr>
            <w:r w:rsidRPr="00DA75FE">
              <w:t>Example 1: For a child interested in water play, Viviana set up a sensory water table, supporting physical development and communication through new vocabulary and peer interaction. Example 2: For a child developing emotional regulation, she used visual emotion charts and guided the child in identifying feelings, enhancing emotional awareness and social skills. These experiences were planned and recorded, reflecting each child’s developmental goals.</w:t>
            </w:r>
          </w:p>
        </w:tc>
      </w:tr>
      <w:tr w:rsidR="002B6142" w:rsidRPr="00F41B1A" w14:paraId="5D273194" w14:textId="77777777" w:rsidTr="3F9DFB3B">
        <w:trPr>
          <w:trHeight w:val="366"/>
        </w:trPr>
        <w:tc>
          <w:tcPr>
            <w:tcW w:w="6397" w:type="dxa"/>
            <w:tcBorders>
              <w:left w:val="single" w:sz="4" w:space="0" w:color="F36F20"/>
            </w:tcBorders>
          </w:tcPr>
          <w:p w14:paraId="320FB51A" w14:textId="0CF28323" w:rsidR="002B6142" w:rsidRPr="00247285" w:rsidRDefault="002B6142" w:rsidP="002B6142">
            <w:pPr>
              <w:pStyle w:val="ListParagraph"/>
              <w:numPr>
                <w:ilvl w:val="0"/>
                <w:numId w:val="25"/>
              </w:numPr>
              <w:rPr>
                <w:rFonts w:cstheme="minorHAnsi"/>
                <w:color w:val="000000" w:themeColor="text1"/>
              </w:rPr>
            </w:pPr>
            <w:commentRangeStart w:id="58"/>
            <w:r w:rsidRPr="00F41B1A">
              <w:rPr>
                <w:rFonts w:cstheme="minorHAnsi"/>
                <w:color w:val="000000" w:themeColor="text1"/>
              </w:rPr>
              <w:t>How do you provide two experiences on separate occasions for groups of children, ensuring cognitive, communication, emotional, physical, and social development, as outlined in the planned documentation?</w:t>
            </w:r>
            <w:commentRangeEnd w:id="58"/>
            <w:r w:rsidRPr="00F41B1A">
              <w:rPr>
                <w:rStyle w:val="CommentReference"/>
                <w:rFonts w:cstheme="minorHAnsi"/>
                <w:color w:val="000000" w:themeColor="text1"/>
                <w:sz w:val="24"/>
                <w:szCs w:val="24"/>
              </w:rPr>
              <w:commentReference w:id="58"/>
            </w:r>
          </w:p>
        </w:tc>
        <w:tc>
          <w:tcPr>
            <w:tcW w:w="7211" w:type="dxa"/>
          </w:tcPr>
          <w:p w14:paraId="1FA3775F" w14:textId="3FBC3E8A" w:rsidR="002B6142" w:rsidRPr="00F41B1A" w:rsidRDefault="002B6142" w:rsidP="002B6142">
            <w:pPr>
              <w:pStyle w:val="NormalWeb"/>
              <w:shd w:val="clear" w:color="auto" w:fill="FFFFFF" w:themeFill="background1"/>
              <w:spacing w:before="4"/>
              <w:ind w:left="108" w:right="108"/>
              <w:jc w:val="both"/>
            </w:pPr>
            <w:r w:rsidRPr="00DA75FE">
              <w:t>Example 1: Viviana facilitated a group clay and nature play activity, encouraging children to explore textures, share resources, and express creativity, covering cognitive, physical, and social development. Example 2: During NAIDOC Week, she led group art activities such as rock painting and engaged children in didgeridoo sessions, promoting emotional connection, cultural awareness, and communication. These group experiences were documented and reflected in planned curriculum outcomes.</w:t>
            </w:r>
          </w:p>
        </w:tc>
      </w:tr>
      <w:tr w:rsidR="002B6142" w:rsidRPr="00F41B1A" w14:paraId="654E3864" w14:textId="77777777" w:rsidTr="3F9DFB3B">
        <w:trPr>
          <w:trHeight w:val="366"/>
        </w:trPr>
        <w:tc>
          <w:tcPr>
            <w:tcW w:w="6397" w:type="dxa"/>
            <w:tcBorders>
              <w:left w:val="single" w:sz="4" w:space="0" w:color="F36F20"/>
              <w:bottom w:val="single" w:sz="4" w:space="0" w:color="EC7C30"/>
            </w:tcBorders>
          </w:tcPr>
          <w:p w14:paraId="364D8CFF" w14:textId="30FA8DD1" w:rsidR="002B6142" w:rsidRPr="00247285" w:rsidRDefault="002B6142" w:rsidP="002B6142">
            <w:pPr>
              <w:pStyle w:val="ListParagraph"/>
              <w:numPr>
                <w:ilvl w:val="0"/>
                <w:numId w:val="25"/>
              </w:numPr>
              <w:spacing w:after="160" w:line="259" w:lineRule="auto"/>
              <w:jc w:val="left"/>
              <w:rPr>
                <w:rFonts w:cstheme="minorHAnsi"/>
                <w:color w:val="000000" w:themeColor="text1"/>
              </w:rPr>
            </w:pPr>
            <w:commentRangeStart w:id="59"/>
            <w:r w:rsidRPr="00F41B1A">
              <w:rPr>
                <w:rFonts w:cstheme="minorHAnsi"/>
                <w:color w:val="000000" w:themeColor="text1"/>
              </w:rPr>
              <w:t>How do you use observation, collaboration, and critical reflection to evaluate the four experiences and document evaluation outcomes?</w:t>
            </w:r>
            <w:commentRangeEnd w:id="59"/>
            <w:r w:rsidRPr="00F41B1A">
              <w:rPr>
                <w:rStyle w:val="CommentReference"/>
                <w:rFonts w:cstheme="minorHAnsi"/>
                <w:color w:val="000000" w:themeColor="text1"/>
                <w:sz w:val="24"/>
                <w:szCs w:val="24"/>
              </w:rPr>
              <w:commentReference w:id="59"/>
            </w:r>
          </w:p>
        </w:tc>
        <w:tc>
          <w:tcPr>
            <w:tcW w:w="7211" w:type="dxa"/>
            <w:tcBorders>
              <w:bottom w:val="single" w:sz="4" w:space="0" w:color="EC7C30"/>
            </w:tcBorders>
          </w:tcPr>
          <w:p w14:paraId="5826D88B" w14:textId="3605A640" w:rsidR="002B6142" w:rsidRPr="00F41B1A" w:rsidRDefault="002B6142" w:rsidP="002B6142">
            <w:pPr>
              <w:pStyle w:val="NormalWeb"/>
              <w:shd w:val="clear" w:color="auto" w:fill="FFFFFF" w:themeFill="background1"/>
              <w:spacing w:before="4"/>
              <w:ind w:left="108" w:right="108"/>
              <w:jc w:val="both"/>
            </w:pPr>
            <w:r w:rsidRPr="00DA75FE">
              <w:t xml:space="preserve">Viviana observes children during activities and uses </w:t>
            </w:r>
            <w:proofErr w:type="spellStart"/>
            <w:r w:rsidRPr="00DA75FE">
              <w:t>Storypark</w:t>
            </w:r>
            <w:proofErr w:type="spellEnd"/>
            <w:r w:rsidRPr="00DA75FE">
              <w:t xml:space="preserve"> to document engagement, achievements, and areas for improvement. She collaborates with colleagues during team meetings to discuss observations and share feedback. Through regular critical reflection, she evaluates what worked well and what could be improved. These evaluations inform adjustments in her planning, ensuring future </w:t>
            </w:r>
            <w:r w:rsidRPr="00DA75FE">
              <w:lastRenderedPageBreak/>
              <w:t>experiences are more aligned with children’s developmental needs and interests.</w:t>
            </w:r>
          </w:p>
        </w:tc>
      </w:tr>
    </w:tbl>
    <w:p w14:paraId="32D790BE" w14:textId="77777777" w:rsidR="00FA3E71" w:rsidRPr="00F41B1A" w:rsidRDefault="00FA3E71" w:rsidP="00C96B07">
      <w:pPr>
        <w:spacing w:after="0"/>
      </w:pPr>
    </w:p>
    <w:p w14:paraId="12A07714" w14:textId="2F3EA17A" w:rsidR="00160815" w:rsidRPr="00F41B1A" w:rsidRDefault="5CFDEB86" w:rsidP="0BCD4BC6">
      <w:pPr>
        <w:pStyle w:val="Heading2"/>
        <w:spacing w:after="0"/>
        <w:rPr>
          <w:b/>
          <w:bCs/>
        </w:rPr>
      </w:pPr>
      <w:r w:rsidRPr="00F41B1A">
        <w:rPr>
          <w:b/>
          <w:bCs/>
        </w:rPr>
        <w:t>CHCECE043 Nurture creativity in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2DE343C0" w14:textId="77777777" w:rsidTr="002B6142">
        <w:trPr>
          <w:trHeight w:val="1578"/>
        </w:trPr>
        <w:tc>
          <w:tcPr>
            <w:tcW w:w="6748" w:type="dxa"/>
            <w:shd w:val="clear" w:color="auto" w:fill="E26714"/>
          </w:tcPr>
          <w:p w14:paraId="49CD5AA8" w14:textId="77777777" w:rsidR="00A93ECE" w:rsidRPr="00F43F53" w:rsidRDefault="00A93ECE" w:rsidP="00A93ECE">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186478E7" w14:textId="661BBA11" w:rsidR="007F62B2" w:rsidRPr="00F41B1A" w:rsidRDefault="00A93ECE">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4C6556B9" w14:textId="77AB15B6"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73EDEE96" w14:textId="77777777" w:rsidTr="3F9DFB3B">
        <w:trPr>
          <w:trHeight w:val="374"/>
        </w:trPr>
        <w:tc>
          <w:tcPr>
            <w:tcW w:w="13608" w:type="dxa"/>
            <w:gridSpan w:val="2"/>
            <w:tcBorders>
              <w:top w:val="nil"/>
              <w:left w:val="single" w:sz="4" w:space="0" w:color="F36F20"/>
            </w:tcBorders>
          </w:tcPr>
          <w:p w14:paraId="02AAF7B8"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446057AE" w14:textId="77777777" w:rsidTr="3F9DFB3B">
        <w:trPr>
          <w:trHeight w:val="366"/>
        </w:trPr>
        <w:tc>
          <w:tcPr>
            <w:tcW w:w="6748" w:type="dxa"/>
            <w:tcBorders>
              <w:left w:val="single" w:sz="4" w:space="0" w:color="F36F20"/>
            </w:tcBorders>
          </w:tcPr>
          <w:p w14:paraId="09E6D8CC"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7817CEAA"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2131C2" w14:paraId="0567BA21" w14:textId="77777777" w:rsidTr="007B6C27">
        <w:trPr>
          <w:trHeight w:val="300"/>
        </w:trPr>
        <w:tc>
          <w:tcPr>
            <w:tcW w:w="6748" w:type="dxa"/>
            <w:tcBorders>
              <w:left w:val="single" w:sz="4" w:space="0" w:color="F36F20"/>
            </w:tcBorders>
            <w:vAlign w:val="center"/>
          </w:tcPr>
          <w:p w14:paraId="6F337DC6" w14:textId="0984E46E" w:rsidR="002131C2" w:rsidRDefault="002131C2" w:rsidP="002131C2">
            <w:pPr>
              <w:pStyle w:val="TableParagraph"/>
              <w:spacing w:before="4"/>
              <w:ind w:left="111"/>
              <w:rPr>
                <w:color w:val="FF0000"/>
                <w:sz w:val="20"/>
                <w:szCs w:val="20"/>
                <w:lang w:val="en-AU"/>
              </w:rPr>
            </w:pPr>
            <w:r w:rsidRPr="7863B066">
              <w:rPr>
                <w:lang w:val="en-AU"/>
              </w:rPr>
              <w:t>Date and Time of Observation:</w:t>
            </w:r>
          </w:p>
        </w:tc>
        <w:tc>
          <w:tcPr>
            <w:tcW w:w="6860" w:type="dxa"/>
          </w:tcPr>
          <w:p w14:paraId="4E01AD3A" w14:textId="7E5F0EB2" w:rsidR="002131C2" w:rsidRDefault="002131C2" w:rsidP="002131C2">
            <w:pPr>
              <w:pStyle w:val="TableParagraph"/>
              <w:spacing w:before="4"/>
              <w:rPr>
                <w:sz w:val="20"/>
                <w:szCs w:val="20"/>
                <w:lang w:val="en-AU"/>
              </w:rPr>
            </w:pPr>
            <w:r>
              <w:rPr>
                <w:lang w:val="en-AU"/>
              </w:rPr>
              <w:t>18/07/2025 9-10am</w:t>
            </w:r>
          </w:p>
        </w:tc>
      </w:tr>
      <w:tr w:rsidR="002131C2" w14:paraId="1B143F30" w14:textId="77777777" w:rsidTr="007B6C27">
        <w:trPr>
          <w:trHeight w:val="300"/>
        </w:trPr>
        <w:tc>
          <w:tcPr>
            <w:tcW w:w="6748" w:type="dxa"/>
            <w:tcBorders>
              <w:left w:val="single" w:sz="4" w:space="0" w:color="F36F20"/>
            </w:tcBorders>
            <w:vAlign w:val="center"/>
          </w:tcPr>
          <w:p w14:paraId="30A0D2A3" w14:textId="353CC334" w:rsidR="002131C2" w:rsidRDefault="002131C2" w:rsidP="002131C2">
            <w:pPr>
              <w:pStyle w:val="TableParagraph"/>
              <w:spacing w:before="4"/>
              <w:ind w:left="111"/>
              <w:rPr>
                <w:color w:val="FF0000"/>
                <w:sz w:val="20"/>
                <w:szCs w:val="20"/>
                <w:lang w:val="en-AU"/>
              </w:rPr>
            </w:pPr>
            <w:r w:rsidRPr="00F41B1A">
              <w:rPr>
                <w:lang w:val="en-AU"/>
              </w:rPr>
              <w:t xml:space="preserve">Place of Observation: </w:t>
            </w:r>
          </w:p>
        </w:tc>
        <w:tc>
          <w:tcPr>
            <w:tcW w:w="6860" w:type="dxa"/>
          </w:tcPr>
          <w:p w14:paraId="344C3CF1" w14:textId="28E5D883" w:rsidR="002131C2" w:rsidRDefault="002131C2" w:rsidP="002131C2">
            <w:pPr>
              <w:pStyle w:val="TableParagraph"/>
              <w:spacing w:before="4"/>
              <w:ind w:left="107"/>
              <w:rPr>
                <w:sz w:val="20"/>
                <w:szCs w:val="20"/>
                <w:lang w:val="en-AU"/>
              </w:rPr>
            </w:pPr>
            <w:r w:rsidRPr="002131C2">
              <w:rPr>
                <w:color w:val="FF0000"/>
                <w:lang w:val="en-AU"/>
              </w:rPr>
              <w:t>Sparrow Early Learning Brighton</w:t>
            </w:r>
          </w:p>
        </w:tc>
      </w:tr>
      <w:tr w:rsidR="002B6142" w:rsidRPr="00F41B1A" w14:paraId="0A8A1413" w14:textId="77777777" w:rsidTr="3F9DFB3B">
        <w:trPr>
          <w:trHeight w:val="366"/>
        </w:trPr>
        <w:tc>
          <w:tcPr>
            <w:tcW w:w="6748" w:type="dxa"/>
            <w:tcBorders>
              <w:left w:val="single" w:sz="4" w:space="0" w:color="F36F20"/>
            </w:tcBorders>
          </w:tcPr>
          <w:p w14:paraId="3F1074DE" w14:textId="7DE0363A"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0"/>
            <w:r w:rsidRPr="00F41B1A">
              <w:rPr>
                <w:rFonts w:asciiTheme="minorHAnsi" w:hAnsiTheme="minorHAnsi" w:cstheme="minorHAnsi"/>
                <w:sz w:val="24"/>
                <w:szCs w:val="24"/>
                <w:lang w:val="en-AU"/>
              </w:rPr>
              <w:t>How do you explore the role of the arts in early childhood development and learning, considering the requirements of the National Quality Standard (NQS) and related regulations and laws, including children’s health and safety, educational program and practice, physical environment, and relationships with children?</w:t>
            </w:r>
            <w:commentRangeEnd w:id="60"/>
            <w:r w:rsidRPr="00F41B1A">
              <w:rPr>
                <w:rStyle w:val="CommentReference"/>
                <w:rFonts w:asciiTheme="minorHAnsi" w:eastAsiaTheme="minorHAnsi" w:hAnsiTheme="minorHAnsi" w:cstheme="minorHAnsi"/>
                <w:sz w:val="24"/>
                <w:szCs w:val="24"/>
                <w:lang w:val="en-AU"/>
              </w:rPr>
              <w:commentReference w:id="60"/>
            </w:r>
          </w:p>
        </w:tc>
        <w:tc>
          <w:tcPr>
            <w:tcW w:w="6860" w:type="dxa"/>
          </w:tcPr>
          <w:p w14:paraId="75604D80" w14:textId="57B7509E" w:rsidR="002B6142" w:rsidRPr="00BF35CA" w:rsidRDefault="002B6142" w:rsidP="002B6142">
            <w:pPr>
              <w:pStyle w:val="NormalWeb"/>
              <w:shd w:val="clear" w:color="auto" w:fill="FFFFFF" w:themeFill="background1"/>
              <w:spacing w:before="4"/>
              <w:ind w:left="108" w:right="108"/>
              <w:jc w:val="both"/>
            </w:pPr>
            <w:r w:rsidRPr="009C45E2">
              <w:t>At Sparrow Early Learning Brighton, Viviana supports the role of the arts by integrating open-ended creative experiences into her daily programming, which aligns with the NQS standards for Educational Program and Practice and Relationships with Children. She provides activities that are both engaging and safe, ensuring that children have access to developmentally appropriate materials in a secure and stimulating Physical Environment. For instance, her clay experience involved children using natural materials like sticks and leaves, supporting holistic learning while maintaining Health and Safety through supervision and appropriate materials. She stays informed about best practices and reflects regularly to ensure her approach remains aligned with relevant policies and frameworks.</w:t>
            </w:r>
          </w:p>
        </w:tc>
      </w:tr>
      <w:tr w:rsidR="002B6142" w:rsidRPr="00F41B1A" w14:paraId="6DF79933" w14:textId="77777777" w:rsidTr="3F9DFB3B">
        <w:trPr>
          <w:trHeight w:val="366"/>
        </w:trPr>
        <w:tc>
          <w:tcPr>
            <w:tcW w:w="6748" w:type="dxa"/>
            <w:tcBorders>
              <w:left w:val="single" w:sz="4" w:space="0" w:color="F36F20"/>
            </w:tcBorders>
          </w:tcPr>
          <w:p w14:paraId="11854DB2" w14:textId="6D778F9A"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1"/>
            <w:r w:rsidRPr="00F41B1A">
              <w:rPr>
                <w:rFonts w:asciiTheme="minorHAnsi" w:hAnsiTheme="minorHAnsi" w:cstheme="minorHAnsi"/>
                <w:sz w:val="24"/>
                <w:szCs w:val="24"/>
                <w:lang w:val="en-AU"/>
              </w:rPr>
              <w:t xml:space="preserve">How do you understand the concept of creative freedom and its positive connection to development and learning, incorporating insights from current research and theories about the importance of creative freedom in fostering </w:t>
            </w:r>
            <w:r w:rsidRPr="00F41B1A">
              <w:rPr>
                <w:rFonts w:asciiTheme="minorHAnsi" w:hAnsiTheme="minorHAnsi" w:cstheme="minorHAnsi"/>
                <w:sz w:val="24"/>
                <w:szCs w:val="24"/>
                <w:lang w:val="en-AU"/>
              </w:rPr>
              <w:lastRenderedPageBreak/>
              <w:t>children's agency and self-expression?</w:t>
            </w:r>
            <w:commentRangeEnd w:id="61"/>
            <w:r w:rsidRPr="00F41B1A">
              <w:rPr>
                <w:rStyle w:val="CommentReference"/>
                <w:rFonts w:asciiTheme="minorHAnsi" w:eastAsiaTheme="minorHAnsi" w:hAnsiTheme="minorHAnsi" w:cstheme="minorHAnsi"/>
                <w:sz w:val="24"/>
                <w:szCs w:val="24"/>
                <w:lang w:val="en-AU"/>
              </w:rPr>
              <w:commentReference w:id="61"/>
            </w:r>
          </w:p>
        </w:tc>
        <w:tc>
          <w:tcPr>
            <w:tcW w:w="6860" w:type="dxa"/>
          </w:tcPr>
          <w:p w14:paraId="42025159" w14:textId="4CACDF6E" w:rsidR="002B6142" w:rsidRPr="00BF35CA" w:rsidRDefault="002B6142" w:rsidP="002B6142">
            <w:pPr>
              <w:pStyle w:val="TableParagraph"/>
              <w:spacing w:before="4"/>
              <w:ind w:left="108" w:right="108"/>
              <w:jc w:val="both"/>
            </w:pPr>
            <w:r w:rsidRPr="009C45E2">
              <w:lastRenderedPageBreak/>
              <w:t xml:space="preserve">Viviana embraces creative freedom by offering children open-ended resources and supporting their right to self-expression through play. She consistently encourages children to explore different materials without focusing on perfection, reinforcing their autonomy and confidence. When </w:t>
            </w:r>
            <w:r w:rsidRPr="009C45E2">
              <w:lastRenderedPageBreak/>
              <w:t xml:space="preserve">a child’s creative attempt doesn't go as expected, she uses Positive Language to encourage trying again, </w:t>
            </w:r>
            <w:proofErr w:type="spellStart"/>
            <w:r w:rsidRPr="009C45E2">
              <w:t>recognising</w:t>
            </w:r>
            <w:proofErr w:type="spellEnd"/>
            <w:r w:rsidRPr="009C45E2">
              <w:t xml:space="preserve"> that the process itself fosters problem-solving, emotional growth, and agency. Her approach supports current theories that value the creative process as central to development, and she ensures that each child is supported to express themselves freely and without fear of failure.</w:t>
            </w:r>
          </w:p>
        </w:tc>
      </w:tr>
      <w:tr w:rsidR="002B6142" w:rsidRPr="00F41B1A" w14:paraId="7E2FF1C5" w14:textId="77777777" w:rsidTr="3F9DFB3B">
        <w:trPr>
          <w:trHeight w:val="366"/>
        </w:trPr>
        <w:tc>
          <w:tcPr>
            <w:tcW w:w="6748" w:type="dxa"/>
            <w:tcBorders>
              <w:left w:val="single" w:sz="4" w:space="0" w:color="F36F20"/>
            </w:tcBorders>
          </w:tcPr>
          <w:p w14:paraId="62A15534" w14:textId="553C2FF2"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2"/>
            <w:r w:rsidRPr="00F41B1A">
              <w:rPr>
                <w:rFonts w:asciiTheme="minorHAnsi" w:hAnsiTheme="minorHAnsi" w:cstheme="minorHAnsi"/>
                <w:sz w:val="24"/>
                <w:szCs w:val="24"/>
                <w:lang w:val="en-AU"/>
              </w:rPr>
              <w:lastRenderedPageBreak/>
              <w:t>How do you identify the connection between creativity and different learning dispositions, integrating insights from current research and theories about the value of process as well as product in the artistic process?</w:t>
            </w:r>
            <w:commentRangeEnd w:id="62"/>
            <w:r w:rsidRPr="00F41B1A">
              <w:rPr>
                <w:rStyle w:val="CommentReference"/>
                <w:rFonts w:asciiTheme="minorHAnsi" w:eastAsiaTheme="minorHAnsi" w:hAnsiTheme="minorHAnsi" w:cstheme="minorHAnsi"/>
                <w:sz w:val="24"/>
                <w:szCs w:val="24"/>
                <w:lang w:val="en-AU"/>
              </w:rPr>
              <w:commentReference w:id="62"/>
            </w:r>
          </w:p>
        </w:tc>
        <w:tc>
          <w:tcPr>
            <w:tcW w:w="6860" w:type="dxa"/>
          </w:tcPr>
          <w:p w14:paraId="624EA57F" w14:textId="048A8541" w:rsidR="002B6142" w:rsidRPr="00BF35CA" w:rsidRDefault="002B6142" w:rsidP="002B6142">
            <w:pPr>
              <w:pStyle w:val="NormalWeb"/>
              <w:shd w:val="clear" w:color="auto" w:fill="FFFFFF" w:themeFill="background1"/>
              <w:spacing w:before="4"/>
              <w:ind w:left="108" w:right="108"/>
              <w:jc w:val="both"/>
            </w:pPr>
            <w:r w:rsidRPr="009C45E2">
              <w:t>Viviana recognises the link between creativity and learning dispositions such as persistence, curiosity, and confidence. She focuses on the child’s creative journey rather than the final product, enabling children to make meaningful choices and express their emotions. In her clay activity, she observed how children engaged deeply in exploration, using their imagination and collaborating with peers. This approach highlights the value of process-oriented learning, fostering social and emotional development while also encouraging independence and creativity, consistent with current theories in early childhood education.</w:t>
            </w:r>
          </w:p>
        </w:tc>
      </w:tr>
      <w:tr w:rsidR="002B6142" w:rsidRPr="00F41B1A" w14:paraId="0D76790E" w14:textId="77777777" w:rsidTr="3F9DFB3B">
        <w:trPr>
          <w:trHeight w:val="366"/>
        </w:trPr>
        <w:tc>
          <w:tcPr>
            <w:tcW w:w="6748" w:type="dxa"/>
            <w:tcBorders>
              <w:left w:val="single" w:sz="4" w:space="0" w:color="F36F20"/>
            </w:tcBorders>
          </w:tcPr>
          <w:p w14:paraId="1CEAAFA7" w14:textId="77777777" w:rsidR="002B6142" w:rsidRPr="00F41B1A" w:rsidRDefault="002B6142" w:rsidP="002B6142">
            <w:pPr>
              <w:pStyle w:val="TableParagraph"/>
              <w:numPr>
                <w:ilvl w:val="0"/>
                <w:numId w:val="30"/>
              </w:numPr>
              <w:spacing w:before="4"/>
              <w:rPr>
                <w:rFonts w:asciiTheme="minorHAnsi" w:hAnsiTheme="minorHAnsi" w:cstheme="minorHAnsi"/>
                <w:sz w:val="24"/>
                <w:szCs w:val="24"/>
                <w:lang w:val="en-AU"/>
              </w:rPr>
            </w:pPr>
            <w:commentRangeStart w:id="63"/>
            <w:r w:rsidRPr="00F41B1A">
              <w:rPr>
                <w:rFonts w:asciiTheme="minorHAnsi" w:hAnsiTheme="minorHAnsi" w:cstheme="minorHAnsi"/>
                <w:sz w:val="24"/>
                <w:szCs w:val="24"/>
                <w:lang w:val="en-AU"/>
              </w:rPr>
              <w:t>How do you provide opportunities for children to be exposed to a range of art forms and artists from diverse cultures, considering insights from current research and theories about arts and creativity in diverse cultures?</w:t>
            </w:r>
            <w:commentRangeEnd w:id="63"/>
            <w:r w:rsidRPr="00F41B1A">
              <w:rPr>
                <w:rStyle w:val="CommentReference"/>
                <w:rFonts w:asciiTheme="minorHAnsi" w:eastAsiaTheme="minorHAnsi" w:hAnsiTheme="minorHAnsi" w:cstheme="minorHAnsi"/>
                <w:sz w:val="24"/>
                <w:szCs w:val="24"/>
                <w:lang w:val="en-AU"/>
              </w:rPr>
              <w:commentReference w:id="63"/>
            </w:r>
          </w:p>
          <w:p w14:paraId="470C872B" w14:textId="77777777" w:rsidR="002B6142" w:rsidRPr="00F41B1A" w:rsidRDefault="002B6142" w:rsidP="002B6142">
            <w:pPr>
              <w:pStyle w:val="NormalWeb"/>
              <w:shd w:val="clear" w:color="auto" w:fill="FFFFFF"/>
              <w:jc w:val="both"/>
              <w:rPr>
                <w:rFonts w:asciiTheme="minorHAnsi" w:hAnsiTheme="minorHAnsi" w:cstheme="minorHAnsi"/>
              </w:rPr>
            </w:pPr>
          </w:p>
        </w:tc>
        <w:tc>
          <w:tcPr>
            <w:tcW w:w="6860" w:type="dxa"/>
          </w:tcPr>
          <w:p w14:paraId="46AA471A" w14:textId="54729ABD" w:rsidR="002B6142" w:rsidRPr="00BF35CA" w:rsidRDefault="002B6142" w:rsidP="002B6142">
            <w:pPr>
              <w:pStyle w:val="NormalWeb"/>
              <w:shd w:val="clear" w:color="auto" w:fill="FFFFFF" w:themeFill="background1"/>
              <w:spacing w:before="4"/>
              <w:ind w:left="108" w:right="108"/>
              <w:jc w:val="both"/>
            </w:pPr>
            <w:r w:rsidRPr="009C45E2">
              <w:t xml:space="preserve">At her centre, Viviana integrates a wide range of cultural expressions into the curriculum to foster appreciation of diversity. For example, she includes singing in </w:t>
            </w:r>
            <w:proofErr w:type="spellStart"/>
            <w:r w:rsidRPr="009C45E2">
              <w:t>Maori</w:t>
            </w:r>
            <w:proofErr w:type="spellEnd"/>
            <w:r w:rsidRPr="009C45E2">
              <w:t xml:space="preserve"> during group time and uses Australian Sign Language throughout the day. She also supports open-ended art activities that expose children to various artistic forms and techniques. These practices reflect a culturally responsive approach and align with theories emphasising the importance of representation and inclusivity in arts-based learning.</w:t>
            </w:r>
          </w:p>
        </w:tc>
      </w:tr>
      <w:tr w:rsidR="002B6142" w:rsidRPr="00F41B1A" w14:paraId="47AB5814" w14:textId="77777777" w:rsidTr="3F9DFB3B">
        <w:trPr>
          <w:trHeight w:val="366"/>
        </w:trPr>
        <w:tc>
          <w:tcPr>
            <w:tcW w:w="6748" w:type="dxa"/>
            <w:tcBorders>
              <w:left w:val="single" w:sz="4" w:space="0" w:color="F36F20"/>
            </w:tcBorders>
          </w:tcPr>
          <w:p w14:paraId="31851B8C" w14:textId="105D1F14"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4"/>
            <w:r w:rsidRPr="00F41B1A">
              <w:rPr>
                <w:rFonts w:asciiTheme="minorHAnsi" w:hAnsiTheme="minorHAnsi" w:cstheme="minorHAnsi"/>
                <w:sz w:val="24"/>
                <w:szCs w:val="24"/>
                <w:lang w:val="en-AU"/>
              </w:rPr>
              <w:t>How do you provide experiences that allow children to be exposed to Aboriginal and/or Torres Strait Islander peoples’ art forms and artists, considering the importance of cultural awareness and sensitivity in early childhood education?</w:t>
            </w:r>
            <w:commentRangeEnd w:id="64"/>
            <w:r w:rsidRPr="00F41B1A">
              <w:rPr>
                <w:rStyle w:val="CommentReference"/>
                <w:rFonts w:asciiTheme="minorHAnsi" w:eastAsiaTheme="minorHAnsi" w:hAnsiTheme="minorHAnsi" w:cstheme="minorHAnsi"/>
                <w:sz w:val="24"/>
                <w:szCs w:val="24"/>
                <w:lang w:val="en-AU"/>
              </w:rPr>
              <w:commentReference w:id="64"/>
            </w:r>
          </w:p>
        </w:tc>
        <w:tc>
          <w:tcPr>
            <w:tcW w:w="6860" w:type="dxa"/>
          </w:tcPr>
          <w:p w14:paraId="5A7EA5CC" w14:textId="64587109" w:rsidR="002B6142" w:rsidRPr="00BF35CA" w:rsidRDefault="002B6142" w:rsidP="002B6142">
            <w:pPr>
              <w:pStyle w:val="TableParagraph"/>
              <w:spacing w:before="4"/>
              <w:ind w:left="108" w:right="108"/>
              <w:jc w:val="both"/>
            </w:pPr>
            <w:r w:rsidRPr="009C45E2">
              <w:t xml:space="preserve">Viviana actively incorporates Aboriginal and Torres Strait Islander perspectives into her curriculum. During NAIDOC Week, her class welcomed Jason from Didge for Kids, who demonstrated the didgeridoo and shared cultural knowledge through music. Children also participated in rock painting and other art experiences linked to Indigenous culture. These experiences promote Cultural Awareness and show respect for First Nations Peoples, ensuring children have opportunities to learn about and appreciate Aboriginal and Torres Strait Islander traditions through creative </w:t>
            </w:r>
            <w:r w:rsidRPr="009C45E2">
              <w:lastRenderedPageBreak/>
              <w:t>expression.</w:t>
            </w:r>
          </w:p>
        </w:tc>
      </w:tr>
      <w:tr w:rsidR="002B6142" w:rsidRPr="00F41B1A" w14:paraId="3C414281" w14:textId="77777777" w:rsidTr="3F9DFB3B">
        <w:trPr>
          <w:trHeight w:val="366"/>
        </w:trPr>
        <w:tc>
          <w:tcPr>
            <w:tcW w:w="6748" w:type="dxa"/>
            <w:tcBorders>
              <w:left w:val="single" w:sz="4" w:space="0" w:color="F36F20"/>
            </w:tcBorders>
          </w:tcPr>
          <w:p w14:paraId="4BAC905F" w14:textId="33E7A29B"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5"/>
            <w:r w:rsidRPr="00F41B1A">
              <w:rPr>
                <w:rFonts w:asciiTheme="minorHAnsi" w:hAnsiTheme="minorHAnsi" w:cstheme="minorHAnsi"/>
                <w:sz w:val="24"/>
                <w:szCs w:val="24"/>
                <w:lang w:val="en-AU"/>
              </w:rPr>
              <w:lastRenderedPageBreak/>
              <w:t>How do you identify opportunities that nurture creativity, based on children’s interests and cultural backgrounds, and match these to appropriate types of resources required, including recycled, repurposed, or reused materials?</w:t>
            </w:r>
            <w:commentRangeEnd w:id="65"/>
            <w:r w:rsidRPr="00F41B1A">
              <w:rPr>
                <w:rStyle w:val="CommentReference"/>
                <w:rFonts w:asciiTheme="minorHAnsi" w:eastAsiaTheme="minorHAnsi" w:hAnsiTheme="minorHAnsi" w:cstheme="minorHAnsi"/>
                <w:sz w:val="24"/>
                <w:szCs w:val="24"/>
                <w:lang w:val="en-AU"/>
              </w:rPr>
              <w:commentReference w:id="65"/>
            </w:r>
          </w:p>
        </w:tc>
        <w:tc>
          <w:tcPr>
            <w:tcW w:w="6860" w:type="dxa"/>
          </w:tcPr>
          <w:p w14:paraId="362B7556" w14:textId="6EBA8311" w:rsidR="002B6142" w:rsidRPr="00BF35CA" w:rsidRDefault="002B6142" w:rsidP="002B6142">
            <w:pPr>
              <w:pStyle w:val="NormalWeb"/>
              <w:shd w:val="clear" w:color="auto" w:fill="FFFFFF" w:themeFill="background1"/>
              <w:spacing w:before="4"/>
              <w:ind w:left="108" w:right="108"/>
              <w:jc w:val="both"/>
            </w:pPr>
            <w:r w:rsidRPr="009C45E2">
              <w:t>Viviana closely observes each child’s interests and considers their cultural backgrounds to plan art experiences that are meaningful and engaging. She uses open-ended and often natural or repurposed materials, like the clay activity where children used bark, leaves, and sticks from the garden. These materials encouraged imaginative construction and creativity. Her approach supports sustainability while promoting creativity, allowing children to explore and express their ideas with materials that reflect their interests and support their development.</w:t>
            </w:r>
          </w:p>
        </w:tc>
      </w:tr>
      <w:tr w:rsidR="002B6142" w:rsidRPr="00F41B1A" w14:paraId="42CC8CE4" w14:textId="77777777" w:rsidTr="3F9DFB3B">
        <w:trPr>
          <w:trHeight w:val="366"/>
        </w:trPr>
        <w:tc>
          <w:tcPr>
            <w:tcW w:w="6748" w:type="dxa"/>
            <w:tcBorders>
              <w:left w:val="single" w:sz="4" w:space="0" w:color="F36F20"/>
            </w:tcBorders>
          </w:tcPr>
          <w:p w14:paraId="45869445" w14:textId="4DECD1C4"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6"/>
            <w:r w:rsidRPr="00F41B1A">
              <w:rPr>
                <w:rFonts w:asciiTheme="minorHAnsi" w:hAnsiTheme="minorHAnsi" w:cstheme="minorHAnsi"/>
                <w:sz w:val="24"/>
                <w:szCs w:val="24"/>
                <w:lang w:val="en-AU"/>
              </w:rPr>
              <w:t>How do you structure experiences in various creative areas, such as construction, dramatic play, and visual art, to encourage active learning and apply aesthetic values?</w:t>
            </w:r>
            <w:commentRangeEnd w:id="66"/>
            <w:r w:rsidRPr="00F41B1A">
              <w:rPr>
                <w:rStyle w:val="CommentReference"/>
                <w:rFonts w:asciiTheme="minorHAnsi" w:eastAsiaTheme="minorHAnsi" w:hAnsiTheme="minorHAnsi" w:cstheme="minorHAnsi"/>
                <w:sz w:val="24"/>
                <w:szCs w:val="24"/>
                <w:lang w:val="en-AU"/>
              </w:rPr>
              <w:commentReference w:id="66"/>
            </w:r>
          </w:p>
        </w:tc>
        <w:tc>
          <w:tcPr>
            <w:tcW w:w="6860" w:type="dxa"/>
          </w:tcPr>
          <w:p w14:paraId="56F2FC79" w14:textId="1AEB3D71" w:rsidR="002B6142" w:rsidRPr="00BF35CA" w:rsidRDefault="002B6142" w:rsidP="002B6142">
            <w:pPr>
              <w:pStyle w:val="TableParagraph"/>
              <w:spacing w:before="4"/>
              <w:ind w:left="108" w:right="108"/>
              <w:jc w:val="both"/>
            </w:pPr>
            <w:r w:rsidRPr="009C45E2">
              <w:t>Viviana sets up creative spaces that encourage exploration and self-expression across various domains. In her clay activity, for instance, she provided open-ended tools and allowed children to incorporate natural items and toys to enrich their creations. She remains present during these experiences, asking Open-Ended Questions and supporting children as they explore artistic ideas. These structured yet flexible setups encourage Active Learning and help children develop an appreciation for aesthetics through hands-on engagement.</w:t>
            </w:r>
          </w:p>
        </w:tc>
      </w:tr>
      <w:tr w:rsidR="002B6142" w:rsidRPr="00F41B1A" w14:paraId="1B497F0F" w14:textId="77777777" w:rsidTr="3F9DFB3B">
        <w:trPr>
          <w:trHeight w:val="366"/>
        </w:trPr>
        <w:tc>
          <w:tcPr>
            <w:tcW w:w="6748" w:type="dxa"/>
            <w:tcBorders>
              <w:left w:val="single" w:sz="4" w:space="0" w:color="F36F20"/>
            </w:tcBorders>
          </w:tcPr>
          <w:p w14:paraId="7BD12EBE" w14:textId="7B4040A9"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7"/>
            <w:r w:rsidRPr="00F41B1A">
              <w:rPr>
                <w:rFonts w:asciiTheme="minorHAnsi" w:hAnsiTheme="minorHAnsi" w:cstheme="minorHAnsi"/>
                <w:sz w:val="24"/>
                <w:szCs w:val="24"/>
                <w:lang w:val="en-AU"/>
              </w:rPr>
              <w:t>How do you research and organise resources required for creative activities, ensuring that materials are accessible, varied, and appropriate for children's developmental stages, while considering maintenance of resources and equipment used in creative experiences?</w:t>
            </w:r>
            <w:commentRangeEnd w:id="67"/>
            <w:r w:rsidRPr="00F41B1A">
              <w:rPr>
                <w:rStyle w:val="CommentReference"/>
                <w:rFonts w:asciiTheme="minorHAnsi" w:eastAsiaTheme="minorHAnsi" w:hAnsiTheme="minorHAnsi" w:cstheme="minorHAnsi"/>
                <w:sz w:val="24"/>
                <w:szCs w:val="24"/>
                <w:lang w:val="en-AU"/>
              </w:rPr>
              <w:commentReference w:id="67"/>
            </w:r>
          </w:p>
        </w:tc>
        <w:tc>
          <w:tcPr>
            <w:tcW w:w="6860" w:type="dxa"/>
          </w:tcPr>
          <w:p w14:paraId="22FB3C6A" w14:textId="2E30DA42" w:rsidR="002B6142" w:rsidRPr="00BF35CA" w:rsidRDefault="002B6142" w:rsidP="002B6142">
            <w:pPr>
              <w:pStyle w:val="NormalWeb"/>
              <w:shd w:val="clear" w:color="auto" w:fill="FFFFFF" w:themeFill="background1"/>
              <w:spacing w:before="4"/>
              <w:ind w:left="108" w:right="108"/>
              <w:jc w:val="both"/>
            </w:pPr>
            <w:r w:rsidRPr="009C45E2">
              <w:t>Viviana ensures all creative materials are developmentally appropriate, well-organised, and accessible to children. She selects a variety of Open-Ended Resources and regularly checks that tools and materials are safe and in good condition. Items are arranged to encourage independent access, which supports autonomy and creative freedom. She maintains the quality of these resources through routine checks and restocking, reflecting her commitment to providing high-quality and inclusive learning environments.</w:t>
            </w:r>
          </w:p>
        </w:tc>
      </w:tr>
      <w:tr w:rsidR="002B6142" w:rsidRPr="00F41B1A" w14:paraId="2B1C1C32" w14:textId="77777777" w:rsidTr="3F9DFB3B">
        <w:trPr>
          <w:trHeight w:val="366"/>
        </w:trPr>
        <w:tc>
          <w:tcPr>
            <w:tcW w:w="6748" w:type="dxa"/>
            <w:tcBorders>
              <w:left w:val="single" w:sz="4" w:space="0" w:color="F36F20"/>
            </w:tcBorders>
          </w:tcPr>
          <w:p w14:paraId="76FFA702" w14:textId="115ED01B"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8"/>
            <w:r w:rsidRPr="00F41B1A">
              <w:rPr>
                <w:rFonts w:asciiTheme="minorHAnsi" w:hAnsiTheme="minorHAnsi" w:cstheme="minorHAnsi"/>
                <w:sz w:val="24"/>
                <w:szCs w:val="24"/>
                <w:lang w:val="en-AU"/>
              </w:rPr>
              <w:t>How do you select and promote the use of diverse natural and found materials and make them available to children, fostering curiosity, environmental awareness, and appreciation for the natural world?</w:t>
            </w:r>
            <w:commentRangeEnd w:id="68"/>
            <w:r w:rsidRPr="00F41B1A">
              <w:rPr>
                <w:rStyle w:val="CommentReference"/>
                <w:rFonts w:asciiTheme="minorHAnsi" w:eastAsiaTheme="minorHAnsi" w:hAnsiTheme="minorHAnsi" w:cstheme="minorHAnsi"/>
                <w:sz w:val="24"/>
                <w:szCs w:val="24"/>
                <w:lang w:val="en-AU"/>
              </w:rPr>
              <w:commentReference w:id="68"/>
            </w:r>
          </w:p>
        </w:tc>
        <w:tc>
          <w:tcPr>
            <w:tcW w:w="6860" w:type="dxa"/>
          </w:tcPr>
          <w:p w14:paraId="48B6E280" w14:textId="4AD5F89C" w:rsidR="002B6142" w:rsidRPr="00BF35CA" w:rsidRDefault="002B6142" w:rsidP="002B6142">
            <w:pPr>
              <w:pStyle w:val="NormalWeb"/>
              <w:shd w:val="clear" w:color="auto" w:fill="FFFFFF" w:themeFill="background1"/>
              <w:spacing w:before="4"/>
              <w:ind w:left="108" w:right="108"/>
              <w:jc w:val="both"/>
            </w:pPr>
            <w:r w:rsidRPr="009C45E2">
              <w:t xml:space="preserve">Viviana promotes environmental awareness by integrating Natural and Found Materials into daily creative experiences. She organises nature-inspired activities where children explore with items such as bark, leaves, and sticks collected from outside. Through these experiences, she fosters children’s appreciation for nature and encourages curiosity about the world around them. Her approach not </w:t>
            </w:r>
            <w:r w:rsidRPr="009C45E2">
              <w:lastRenderedPageBreak/>
              <w:t>only nurtures creativity but also instils values of sustainability and respect for the environment.</w:t>
            </w:r>
          </w:p>
        </w:tc>
      </w:tr>
      <w:tr w:rsidR="002B6142" w:rsidRPr="00F41B1A" w14:paraId="316CF6E2" w14:textId="77777777" w:rsidTr="3F9DFB3B">
        <w:trPr>
          <w:trHeight w:val="366"/>
        </w:trPr>
        <w:tc>
          <w:tcPr>
            <w:tcW w:w="6748" w:type="dxa"/>
            <w:tcBorders>
              <w:left w:val="single" w:sz="4" w:space="0" w:color="F36F20"/>
            </w:tcBorders>
          </w:tcPr>
          <w:p w14:paraId="6E30D805" w14:textId="2D86F92A" w:rsidR="002B6142" w:rsidRPr="00247285" w:rsidRDefault="002B6142" w:rsidP="002B6142">
            <w:pPr>
              <w:pStyle w:val="TableParagraph"/>
              <w:numPr>
                <w:ilvl w:val="0"/>
                <w:numId w:val="30"/>
              </w:numPr>
              <w:spacing w:before="4"/>
              <w:rPr>
                <w:rFonts w:asciiTheme="minorHAnsi" w:hAnsiTheme="minorHAnsi" w:cstheme="minorHAnsi"/>
                <w:sz w:val="24"/>
                <w:szCs w:val="24"/>
                <w:lang w:val="en-AU"/>
              </w:rPr>
            </w:pPr>
            <w:commentRangeStart w:id="69"/>
            <w:r w:rsidRPr="00F41B1A">
              <w:rPr>
                <w:rFonts w:asciiTheme="minorHAnsi" w:hAnsiTheme="minorHAnsi" w:cstheme="minorHAnsi"/>
                <w:sz w:val="24"/>
                <w:szCs w:val="24"/>
                <w:lang w:val="en-AU"/>
              </w:rPr>
              <w:lastRenderedPageBreak/>
              <w:t>How do you use techniques and skills in the creative areas at a level sufficient to assist children implement their ideas, providing guidance and support while encouraging children's autonomy and self-expression?</w:t>
            </w:r>
            <w:commentRangeEnd w:id="69"/>
            <w:r w:rsidRPr="00F41B1A">
              <w:rPr>
                <w:rStyle w:val="CommentReference"/>
                <w:rFonts w:asciiTheme="minorHAnsi" w:eastAsiaTheme="minorHAnsi" w:hAnsiTheme="minorHAnsi" w:cstheme="minorHAnsi"/>
                <w:sz w:val="24"/>
                <w:szCs w:val="24"/>
                <w:lang w:val="en-AU"/>
              </w:rPr>
              <w:commentReference w:id="69"/>
            </w:r>
          </w:p>
        </w:tc>
        <w:tc>
          <w:tcPr>
            <w:tcW w:w="6860" w:type="dxa"/>
          </w:tcPr>
          <w:p w14:paraId="62DC1DB8" w14:textId="1B5ECD5B" w:rsidR="002B6142" w:rsidRPr="00BF35CA" w:rsidRDefault="002B6142" w:rsidP="002B6142">
            <w:pPr>
              <w:pStyle w:val="NormalWeb"/>
              <w:shd w:val="clear" w:color="auto" w:fill="FFFFFF" w:themeFill="background1"/>
              <w:ind w:left="108" w:right="108"/>
              <w:jc w:val="both"/>
            </w:pPr>
            <w:r w:rsidRPr="009C45E2">
              <w:t>Viviana possesses foundational skills in creative areas like sculpting and painting, which she uses to support children during their artistic exploration. She provides gentle guidance when needed, but encourages autonomy by allowing children to make their own choices and test their ideas. During the clay activity, for example, she offered materials and stayed involved to ensure children felt supported, while still giving them the freedom to lead their own creative process. This balance nurtures confidence, self-expression, and skill development.</w:t>
            </w:r>
          </w:p>
        </w:tc>
      </w:tr>
      <w:tr w:rsidR="00CB3749" w:rsidRPr="00F41B1A" w14:paraId="6860C523" w14:textId="77777777" w:rsidTr="3F9DFB3B">
        <w:trPr>
          <w:trHeight w:val="366"/>
        </w:trPr>
        <w:tc>
          <w:tcPr>
            <w:tcW w:w="6748" w:type="dxa"/>
            <w:tcBorders>
              <w:left w:val="single" w:sz="4" w:space="0" w:color="F36F20"/>
            </w:tcBorders>
          </w:tcPr>
          <w:p w14:paraId="5DFF1922" w14:textId="75BBA273"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0"/>
            <w:r w:rsidRPr="00F41B1A">
              <w:rPr>
                <w:rFonts w:asciiTheme="minorHAnsi" w:hAnsiTheme="minorHAnsi" w:cstheme="minorHAnsi"/>
                <w:sz w:val="24"/>
                <w:szCs w:val="24"/>
                <w:lang w:val="en-AU"/>
              </w:rPr>
              <w:t>How do you provide time for children to be creative and encourage efforts to extend over days or weeks, allowing for deep exploration and experimentation?</w:t>
            </w:r>
            <w:commentRangeEnd w:id="70"/>
            <w:r w:rsidRPr="00F41B1A">
              <w:rPr>
                <w:rStyle w:val="CommentReference"/>
                <w:rFonts w:asciiTheme="minorHAnsi" w:eastAsiaTheme="minorHAnsi" w:hAnsiTheme="minorHAnsi" w:cstheme="minorHAnsi"/>
                <w:sz w:val="24"/>
                <w:szCs w:val="24"/>
                <w:lang w:val="en-AU"/>
              </w:rPr>
              <w:commentReference w:id="70"/>
            </w:r>
          </w:p>
        </w:tc>
        <w:tc>
          <w:tcPr>
            <w:tcW w:w="6860" w:type="dxa"/>
          </w:tcPr>
          <w:p w14:paraId="1E74229E" w14:textId="1BAED33F" w:rsidR="00CB3749" w:rsidRPr="00BF35CA" w:rsidRDefault="00CB3749" w:rsidP="00CB3749">
            <w:pPr>
              <w:pStyle w:val="NormalWeb"/>
              <w:shd w:val="clear" w:color="auto" w:fill="FFFFFF" w:themeFill="background1"/>
              <w:spacing w:before="4"/>
              <w:ind w:left="108" w:right="108"/>
              <w:jc w:val="both"/>
            </w:pPr>
            <w:r w:rsidRPr="008E7585">
              <w:t>Viviana ensures that creative experiences are not rushed, giving children time to explore materials and revisit activities at their own pace. She provides open-ended resources like clay and natural materials that children can return to and build upon over multiple days. In her clay activity, children gathered sticks, leaves, and bark from outdoors and added elements from their own play, encouraging deep exploration and continuous engagement. Her approach fosters persistence and creativity by allowing ideas to evolve naturally.</w:t>
            </w:r>
          </w:p>
        </w:tc>
      </w:tr>
      <w:tr w:rsidR="00CB3749" w:rsidRPr="00F41B1A" w14:paraId="725BBEEA" w14:textId="77777777" w:rsidTr="3F9DFB3B">
        <w:trPr>
          <w:trHeight w:val="366"/>
        </w:trPr>
        <w:tc>
          <w:tcPr>
            <w:tcW w:w="6748" w:type="dxa"/>
            <w:tcBorders>
              <w:left w:val="single" w:sz="4" w:space="0" w:color="F36F20"/>
            </w:tcBorders>
          </w:tcPr>
          <w:p w14:paraId="215FCBA6" w14:textId="6257D28F"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1"/>
            <w:r w:rsidRPr="00F41B1A">
              <w:rPr>
                <w:rFonts w:asciiTheme="minorHAnsi" w:hAnsiTheme="minorHAnsi" w:cstheme="minorHAnsi"/>
                <w:sz w:val="24"/>
                <w:szCs w:val="24"/>
                <w:lang w:val="en-AU"/>
              </w:rPr>
              <w:t>How do you teach children how to use and care for materials and equipment according to the nature of the activity, promoting responsibility and safety in creative endeavours?</w:t>
            </w:r>
            <w:commentRangeEnd w:id="71"/>
            <w:r w:rsidRPr="00F41B1A">
              <w:rPr>
                <w:rStyle w:val="CommentReference"/>
                <w:rFonts w:asciiTheme="minorHAnsi" w:eastAsiaTheme="minorHAnsi" w:hAnsiTheme="minorHAnsi" w:cstheme="minorHAnsi"/>
                <w:sz w:val="24"/>
                <w:szCs w:val="24"/>
                <w:lang w:val="en-AU"/>
              </w:rPr>
              <w:commentReference w:id="71"/>
            </w:r>
          </w:p>
        </w:tc>
        <w:tc>
          <w:tcPr>
            <w:tcW w:w="6860" w:type="dxa"/>
          </w:tcPr>
          <w:p w14:paraId="731471B9" w14:textId="783A8CED" w:rsidR="00CB3749" w:rsidRPr="00BF35CA" w:rsidRDefault="00CB3749" w:rsidP="00CB3749">
            <w:pPr>
              <w:pStyle w:val="NormalWeb"/>
              <w:shd w:val="clear" w:color="auto" w:fill="FFFFFF" w:themeFill="background1"/>
              <w:spacing w:before="4"/>
              <w:ind w:left="108" w:right="108"/>
              <w:jc w:val="both"/>
            </w:pPr>
            <w:r w:rsidRPr="008E7585">
              <w:t>At Sparrow Early Learning Brighton, Viviana guides children in using creative materials responsibly by modelling safe and appropriate practices. She teaches children how to handle tools like glue and scissors carefully, and provides positive reinforcement when they use materials respectfully. By consistently demonstrating proper techniques and involving children in clean-up routines, she encourages them to take responsibility and understand the importance of caring for shared resources.</w:t>
            </w:r>
          </w:p>
        </w:tc>
      </w:tr>
      <w:tr w:rsidR="00CB3749" w:rsidRPr="00F41B1A" w14:paraId="5540C343" w14:textId="77777777" w:rsidTr="3F9DFB3B">
        <w:trPr>
          <w:trHeight w:val="366"/>
        </w:trPr>
        <w:tc>
          <w:tcPr>
            <w:tcW w:w="6748" w:type="dxa"/>
            <w:tcBorders>
              <w:left w:val="single" w:sz="4" w:space="0" w:color="F36F20"/>
            </w:tcBorders>
          </w:tcPr>
          <w:p w14:paraId="3C480A2D" w14:textId="2B8F0E02"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2"/>
            <w:r w:rsidRPr="00F41B1A">
              <w:rPr>
                <w:rFonts w:asciiTheme="minorHAnsi" w:hAnsiTheme="minorHAnsi" w:cstheme="minorHAnsi"/>
                <w:sz w:val="24"/>
                <w:szCs w:val="24"/>
                <w:lang w:val="en-AU"/>
              </w:rPr>
              <w:t>How do you plan and create opportunities for children to collaborate creatively with each other, fostering teamwork, communication, and social-emotional development?</w:t>
            </w:r>
            <w:commentRangeEnd w:id="72"/>
            <w:r w:rsidRPr="00F41B1A">
              <w:rPr>
                <w:rStyle w:val="CommentReference"/>
                <w:rFonts w:asciiTheme="minorHAnsi" w:eastAsiaTheme="minorHAnsi" w:hAnsiTheme="minorHAnsi" w:cstheme="minorHAnsi"/>
                <w:sz w:val="24"/>
                <w:szCs w:val="24"/>
                <w:lang w:val="en-AU"/>
              </w:rPr>
              <w:commentReference w:id="72"/>
            </w:r>
          </w:p>
        </w:tc>
        <w:tc>
          <w:tcPr>
            <w:tcW w:w="6860" w:type="dxa"/>
          </w:tcPr>
          <w:p w14:paraId="32BB4487" w14:textId="414E2B09" w:rsidR="00CB3749" w:rsidRPr="00BF35CA" w:rsidRDefault="00CB3749" w:rsidP="00CB3749">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008E7585">
              <w:t xml:space="preserve">Viviana regularly encourages group-based art activities that promote teamwork and cooperation. In her clay experience, children naturally began collaborating, sharing materials, and combining ideas. She supports this by being present, asking Open-Ended Questions, and guiding conversations that encourage communication and problem-solving. These moments nurture social-emotional development as </w:t>
            </w:r>
            <w:r w:rsidRPr="008E7585">
              <w:lastRenderedPageBreak/>
              <w:t>children learn to negotiate roles, express opinions, and celebrate each other’s creativity.</w:t>
            </w:r>
          </w:p>
        </w:tc>
      </w:tr>
      <w:tr w:rsidR="00CB3749" w:rsidRPr="00F41B1A" w14:paraId="627366E5" w14:textId="77777777" w:rsidTr="3F9DFB3B">
        <w:trPr>
          <w:trHeight w:val="366"/>
        </w:trPr>
        <w:tc>
          <w:tcPr>
            <w:tcW w:w="6748" w:type="dxa"/>
            <w:tcBorders>
              <w:left w:val="single" w:sz="4" w:space="0" w:color="F36F20"/>
            </w:tcBorders>
          </w:tcPr>
          <w:p w14:paraId="1F4AA792" w14:textId="4D47E70D"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3"/>
            <w:r w:rsidRPr="00F41B1A">
              <w:rPr>
                <w:rFonts w:asciiTheme="minorHAnsi" w:hAnsiTheme="minorHAnsi" w:cstheme="minorHAnsi"/>
                <w:sz w:val="24"/>
                <w:szCs w:val="24"/>
                <w:lang w:val="en-AU"/>
              </w:rPr>
              <w:lastRenderedPageBreak/>
              <w:t>How do you encourage children to use creativity to overcome challenges, fostering resilience and problem-solving skills?</w:t>
            </w:r>
            <w:commentRangeEnd w:id="73"/>
            <w:r w:rsidRPr="00F41B1A">
              <w:rPr>
                <w:rStyle w:val="CommentReference"/>
                <w:rFonts w:asciiTheme="minorHAnsi" w:eastAsiaTheme="minorHAnsi" w:hAnsiTheme="minorHAnsi" w:cstheme="minorHAnsi"/>
                <w:sz w:val="24"/>
                <w:szCs w:val="24"/>
                <w:lang w:val="en-AU"/>
              </w:rPr>
              <w:commentReference w:id="73"/>
            </w:r>
          </w:p>
        </w:tc>
        <w:tc>
          <w:tcPr>
            <w:tcW w:w="6860" w:type="dxa"/>
          </w:tcPr>
          <w:p w14:paraId="0E0B4C1B" w14:textId="1A9CDCD9" w:rsidR="00CB3749" w:rsidRPr="00BF35CA" w:rsidRDefault="00CB3749" w:rsidP="00CB3749">
            <w:pPr>
              <w:pStyle w:val="NormalWeb"/>
              <w:shd w:val="clear" w:color="auto" w:fill="FFFFFF" w:themeFill="background1"/>
              <w:spacing w:before="4"/>
              <w:ind w:left="108" w:right="108"/>
              <w:jc w:val="both"/>
            </w:pPr>
            <w:r w:rsidRPr="008E7585">
              <w:t>Viviana helps children see mistakes as part of learning by encouraging them to keep trying even when things don’t go as planned. When a child struggles with an activity or outcome, she uses Positive Language and offers different materials or methods to try again. Her supportive, non-judgmental approach builds resilience, while her use of open-ended resources gives children room to find creative solutions and adapt their ideas.</w:t>
            </w:r>
          </w:p>
        </w:tc>
      </w:tr>
      <w:tr w:rsidR="00CB3749" w:rsidRPr="00F41B1A" w14:paraId="60154BA1" w14:textId="77777777" w:rsidTr="3F9DFB3B">
        <w:trPr>
          <w:trHeight w:val="366"/>
        </w:trPr>
        <w:tc>
          <w:tcPr>
            <w:tcW w:w="6748" w:type="dxa"/>
            <w:tcBorders>
              <w:left w:val="single" w:sz="4" w:space="0" w:color="F36F20"/>
            </w:tcBorders>
          </w:tcPr>
          <w:p w14:paraId="791C1301" w14:textId="77456D2D"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4"/>
            <w:r w:rsidRPr="00F41B1A">
              <w:rPr>
                <w:rFonts w:asciiTheme="minorHAnsi" w:hAnsiTheme="minorHAnsi" w:cstheme="minorHAnsi"/>
                <w:sz w:val="24"/>
                <w:szCs w:val="24"/>
                <w:lang w:val="en-AU"/>
              </w:rPr>
              <w:t>How do you use flexibility to respond to children’s interests and needs, adapting art experiences to accommodate diverse learning styles and preferences?</w:t>
            </w:r>
            <w:commentRangeEnd w:id="74"/>
            <w:r w:rsidRPr="00F41B1A">
              <w:rPr>
                <w:rStyle w:val="CommentReference"/>
                <w:rFonts w:asciiTheme="minorHAnsi" w:eastAsiaTheme="minorHAnsi" w:hAnsiTheme="minorHAnsi" w:cstheme="minorHAnsi"/>
                <w:sz w:val="24"/>
                <w:szCs w:val="24"/>
                <w:lang w:val="en-AU"/>
              </w:rPr>
              <w:commentReference w:id="74"/>
            </w:r>
          </w:p>
        </w:tc>
        <w:tc>
          <w:tcPr>
            <w:tcW w:w="6860" w:type="dxa"/>
          </w:tcPr>
          <w:p w14:paraId="451209F8" w14:textId="0B059E5F" w:rsidR="00CB3749" w:rsidRPr="00BF35CA" w:rsidRDefault="00CB3749" w:rsidP="00CB3749">
            <w:pPr>
              <w:pStyle w:val="NormalWeb"/>
              <w:shd w:val="clear" w:color="auto" w:fill="FFFFFF" w:themeFill="background1"/>
              <w:spacing w:before="4"/>
              <w:ind w:left="108" w:right="108"/>
              <w:jc w:val="both"/>
            </w:pPr>
            <w:r w:rsidRPr="008E7585">
              <w:t>Viviana is attentive to children’s cues and preferences, adapting creative experiences to suit their developmental stages and interests. She mentioned offering a range of materials during creative play—such as clay and natural items—so children can choose what resonates with them. If a child doesn’t enjoy one experience, she gently encourages alternatives without pressure. Her flexible approach honours diverse learning styles while ensuring that each child feels successful and engaged.</w:t>
            </w:r>
          </w:p>
        </w:tc>
      </w:tr>
      <w:tr w:rsidR="00CB3749" w:rsidRPr="00F41B1A" w14:paraId="45D01A18" w14:textId="77777777" w:rsidTr="3F9DFB3B">
        <w:trPr>
          <w:trHeight w:val="366"/>
        </w:trPr>
        <w:tc>
          <w:tcPr>
            <w:tcW w:w="6748" w:type="dxa"/>
            <w:tcBorders>
              <w:left w:val="single" w:sz="4" w:space="0" w:color="F36F20"/>
            </w:tcBorders>
          </w:tcPr>
          <w:p w14:paraId="7A3861C6" w14:textId="7990CA66"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5"/>
            <w:r w:rsidRPr="00F41B1A">
              <w:rPr>
                <w:rFonts w:asciiTheme="minorHAnsi" w:hAnsiTheme="minorHAnsi" w:cstheme="minorHAnsi"/>
                <w:sz w:val="24"/>
                <w:szCs w:val="24"/>
                <w:lang w:val="en-AU"/>
              </w:rPr>
              <w:t>How do you support children to feel a sense of value and responsibility for equipment and materials through encouragement and modelling, fostering ownership and respect?</w:t>
            </w:r>
            <w:commentRangeEnd w:id="75"/>
            <w:r>
              <w:rPr>
                <w:rStyle w:val="CommentReference"/>
                <w:rFonts w:asciiTheme="minorHAnsi" w:eastAsiaTheme="minorHAnsi" w:hAnsiTheme="minorHAnsi" w:cstheme="minorBidi"/>
                <w:lang w:val="en-AU"/>
              </w:rPr>
              <w:commentReference w:id="75"/>
            </w:r>
          </w:p>
        </w:tc>
        <w:tc>
          <w:tcPr>
            <w:tcW w:w="6860" w:type="dxa"/>
          </w:tcPr>
          <w:p w14:paraId="600BF558" w14:textId="22E65830" w:rsidR="00CB3749" w:rsidRPr="00BF35CA" w:rsidRDefault="00CB3749" w:rsidP="00CB3749">
            <w:pPr>
              <w:pStyle w:val="NormalWeb"/>
              <w:shd w:val="clear" w:color="auto" w:fill="FFFFFF" w:themeFill="background1"/>
              <w:spacing w:before="4"/>
              <w:ind w:left="108" w:right="108"/>
              <w:jc w:val="both"/>
              <w:rPr>
                <w:rFonts w:asciiTheme="minorHAnsi" w:eastAsia="Calibri" w:hAnsiTheme="minorHAnsi" w:cstheme="minorBidi"/>
                <w:color w:val="000000" w:themeColor="text1"/>
                <w:lang w:eastAsia="en-US"/>
              </w:rPr>
            </w:pPr>
            <w:r w:rsidRPr="008E7585">
              <w:t>Viviana fosters a sense of ownership by inviting children to participate in maintaining the creative environment. She models respectful behaviour by handling materials gently and encouraging children to do the same. Her consistent praise for tidiness and careful use of tools reinforces responsible habits, helping children develop pride and accountability in their shared spaces and resources.</w:t>
            </w:r>
          </w:p>
        </w:tc>
      </w:tr>
      <w:tr w:rsidR="00CB3749" w:rsidRPr="00F41B1A" w14:paraId="3C4D0187" w14:textId="77777777" w:rsidTr="3F9DFB3B">
        <w:trPr>
          <w:trHeight w:val="366"/>
        </w:trPr>
        <w:tc>
          <w:tcPr>
            <w:tcW w:w="6748" w:type="dxa"/>
            <w:tcBorders>
              <w:left w:val="single" w:sz="4" w:space="0" w:color="F36F20"/>
            </w:tcBorders>
          </w:tcPr>
          <w:p w14:paraId="2B27BE6C" w14:textId="51604A5A"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6"/>
            <w:r w:rsidRPr="00F41B1A">
              <w:rPr>
                <w:rFonts w:asciiTheme="minorHAnsi" w:hAnsiTheme="minorHAnsi" w:cstheme="minorHAnsi"/>
                <w:sz w:val="24"/>
                <w:szCs w:val="24"/>
                <w:lang w:val="en-AU"/>
              </w:rPr>
              <w:t>How do you use strategies that model creativity by improvising with equipment and materials, demonstrating flexibility and adaptability in the artistic process?</w:t>
            </w:r>
            <w:commentRangeEnd w:id="76"/>
            <w:r w:rsidRPr="00F41B1A">
              <w:rPr>
                <w:rStyle w:val="CommentReference"/>
                <w:rFonts w:asciiTheme="minorHAnsi" w:eastAsiaTheme="minorHAnsi" w:hAnsiTheme="minorHAnsi" w:cstheme="minorHAnsi"/>
                <w:sz w:val="24"/>
                <w:szCs w:val="24"/>
                <w:lang w:val="en-AU"/>
              </w:rPr>
              <w:commentReference w:id="76"/>
            </w:r>
          </w:p>
        </w:tc>
        <w:tc>
          <w:tcPr>
            <w:tcW w:w="6860" w:type="dxa"/>
          </w:tcPr>
          <w:p w14:paraId="2EC0FA3F" w14:textId="05033871" w:rsidR="00CB3749" w:rsidRPr="00BF35CA" w:rsidRDefault="00CB3749" w:rsidP="00CB3749">
            <w:pPr>
              <w:pStyle w:val="NormalWeb"/>
              <w:shd w:val="clear" w:color="auto" w:fill="FFFFFF" w:themeFill="background1"/>
              <w:spacing w:before="4"/>
              <w:ind w:left="108" w:right="108"/>
              <w:jc w:val="both"/>
            </w:pPr>
            <w:r w:rsidRPr="008E7585">
              <w:t>Viviana demonstrates creativity by encouraging children to explore unconventional materials and use them in imaginative ways. In the clay activity, she supported children as they improvised with leaves, bark, and small toys. She stays engaged in their play, asking reflective questions and showing that it’s okay to try different ideas. Her openness to experimentation models adaptability and creative thinking, showing children that there is no single “right” way to be creative.</w:t>
            </w:r>
          </w:p>
        </w:tc>
      </w:tr>
      <w:tr w:rsidR="00CB3749" w:rsidRPr="00F41B1A" w14:paraId="504C38CE" w14:textId="77777777" w:rsidTr="3F9DFB3B">
        <w:trPr>
          <w:trHeight w:val="366"/>
        </w:trPr>
        <w:tc>
          <w:tcPr>
            <w:tcW w:w="6748" w:type="dxa"/>
            <w:tcBorders>
              <w:left w:val="single" w:sz="4" w:space="0" w:color="F36F20"/>
            </w:tcBorders>
          </w:tcPr>
          <w:p w14:paraId="308FC179" w14:textId="7785A7A8"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7"/>
            <w:r w:rsidRPr="00F41B1A">
              <w:rPr>
                <w:rFonts w:asciiTheme="minorHAnsi" w:hAnsiTheme="minorHAnsi" w:cstheme="minorHAnsi"/>
                <w:sz w:val="24"/>
                <w:szCs w:val="24"/>
                <w:lang w:val="en-AU"/>
              </w:rPr>
              <w:lastRenderedPageBreak/>
              <w:t>How do you encourage children to pursue their own original ideas, interpretations, and expressions, fostering confidence and self-expression in the artistic process?</w:t>
            </w:r>
            <w:commentRangeEnd w:id="77"/>
            <w:r w:rsidRPr="00F41B1A">
              <w:rPr>
                <w:rStyle w:val="CommentReference"/>
                <w:rFonts w:asciiTheme="minorHAnsi" w:eastAsiaTheme="minorHAnsi" w:hAnsiTheme="minorHAnsi" w:cstheme="minorHAnsi"/>
                <w:sz w:val="24"/>
                <w:szCs w:val="24"/>
                <w:lang w:val="en-AU"/>
              </w:rPr>
              <w:commentReference w:id="77"/>
            </w:r>
          </w:p>
        </w:tc>
        <w:tc>
          <w:tcPr>
            <w:tcW w:w="6860" w:type="dxa"/>
          </w:tcPr>
          <w:p w14:paraId="15FE1A86" w14:textId="7006FEC9" w:rsidR="00CB3749" w:rsidRPr="00BF35CA" w:rsidRDefault="00CB3749" w:rsidP="00CB3749">
            <w:pPr>
              <w:pStyle w:val="NormalWeb"/>
              <w:shd w:val="clear" w:color="auto" w:fill="FFFFFF" w:themeFill="background1"/>
              <w:spacing w:before="4"/>
              <w:ind w:left="108" w:right="108"/>
              <w:jc w:val="both"/>
            </w:pPr>
            <w:r w:rsidRPr="008E7585">
              <w:t>Viviana creates a safe space for children to express themselves by validating their efforts and encouraging originality. She celebrates their artwork by engaging in conversations about it and reinforcing their choices with positive feedback. For example, during open-ended play, she invites them to share the story behind their creations, making them feel seen and heard. Her support promotes self-confidence and fosters a love for individual expression.</w:t>
            </w:r>
          </w:p>
        </w:tc>
      </w:tr>
      <w:tr w:rsidR="00CB3749" w:rsidRPr="00F41B1A" w14:paraId="08B3FABC" w14:textId="77777777" w:rsidTr="3F9DFB3B">
        <w:trPr>
          <w:trHeight w:val="366"/>
        </w:trPr>
        <w:tc>
          <w:tcPr>
            <w:tcW w:w="6748" w:type="dxa"/>
            <w:tcBorders>
              <w:left w:val="single" w:sz="4" w:space="0" w:color="F36F20"/>
            </w:tcBorders>
          </w:tcPr>
          <w:p w14:paraId="37DC7907" w14:textId="12AD9BA1"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8"/>
            <w:r w:rsidRPr="00F41B1A">
              <w:rPr>
                <w:rFonts w:asciiTheme="minorHAnsi" w:hAnsiTheme="minorHAnsi" w:cstheme="minorHAnsi"/>
                <w:sz w:val="24"/>
                <w:szCs w:val="24"/>
                <w:lang w:val="en-AU"/>
              </w:rPr>
              <w:t>How do you invite children to ask questions and assist them to find their own answers, promoting inquiry-based learning and critical thinking skills in art experiences?</w:t>
            </w:r>
          </w:p>
          <w:commentRangeEnd w:id="78"/>
          <w:p w14:paraId="172C2489" w14:textId="60CA5ADA" w:rsidR="00CB3749" w:rsidRPr="00247285" w:rsidRDefault="00CB3749" w:rsidP="00CB3749">
            <w:pPr>
              <w:pStyle w:val="TableParagraph"/>
              <w:spacing w:before="4"/>
              <w:rPr>
                <w:rFonts w:asciiTheme="minorHAnsi" w:hAnsiTheme="minorHAnsi" w:cstheme="minorHAnsi"/>
                <w:i/>
                <w:iCs/>
                <w:color w:val="FF0000"/>
                <w:sz w:val="24"/>
                <w:szCs w:val="24"/>
                <w:lang w:val="en-AU"/>
              </w:rPr>
            </w:pPr>
            <w:r w:rsidRPr="00F41B1A">
              <w:rPr>
                <w:rStyle w:val="CommentReference"/>
                <w:rFonts w:asciiTheme="minorHAnsi" w:eastAsiaTheme="minorHAnsi" w:hAnsiTheme="minorHAnsi" w:cstheme="minorHAnsi"/>
                <w:sz w:val="24"/>
                <w:szCs w:val="24"/>
                <w:lang w:val="en-AU"/>
              </w:rPr>
              <w:commentReference w:id="78"/>
            </w:r>
          </w:p>
        </w:tc>
        <w:tc>
          <w:tcPr>
            <w:tcW w:w="6860" w:type="dxa"/>
          </w:tcPr>
          <w:p w14:paraId="13824C40" w14:textId="7F3AE606" w:rsidR="00CB3749" w:rsidRPr="00BF35CA" w:rsidRDefault="00CB3749" w:rsidP="00CB3749">
            <w:pPr>
              <w:pStyle w:val="NormalWeb"/>
              <w:shd w:val="clear" w:color="auto" w:fill="FFFFFF" w:themeFill="background1"/>
              <w:spacing w:before="4"/>
              <w:ind w:left="108" w:right="108"/>
              <w:jc w:val="both"/>
            </w:pPr>
            <w:r w:rsidRPr="008E7585">
              <w:t>Viviana promotes inquiry-based learning by using Open-Ended Questions that spark curiosity and guide discovery. She might ask, “What else can you add to your sculpture?” or “How do you think we can make this stand up?” These types of prompts encourage critical thinking and allow children to take ownership of the problem-solving process. Her approach gives space for experimentation and helps children develop confidence in finding their own solutions.</w:t>
            </w:r>
          </w:p>
        </w:tc>
      </w:tr>
      <w:tr w:rsidR="00CB3749" w:rsidRPr="00F41B1A" w14:paraId="61D7B35F" w14:textId="77777777" w:rsidTr="3F9DFB3B">
        <w:trPr>
          <w:trHeight w:val="366"/>
        </w:trPr>
        <w:tc>
          <w:tcPr>
            <w:tcW w:w="6748" w:type="dxa"/>
            <w:tcBorders>
              <w:left w:val="single" w:sz="4" w:space="0" w:color="F36F20"/>
            </w:tcBorders>
          </w:tcPr>
          <w:p w14:paraId="7BA6BCB5" w14:textId="7AD5E381"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79"/>
            <w:r w:rsidRPr="00F41B1A">
              <w:rPr>
                <w:rFonts w:asciiTheme="minorHAnsi" w:hAnsiTheme="minorHAnsi" w:cstheme="minorHAnsi"/>
                <w:sz w:val="24"/>
                <w:szCs w:val="24"/>
                <w:lang w:val="en-AU"/>
              </w:rPr>
              <w:t>How do you engage children in talking about their creations and ask them open-ended questions, promoting reflection, communication, and language development?</w:t>
            </w:r>
            <w:commentRangeEnd w:id="79"/>
            <w:r w:rsidRPr="00F41B1A">
              <w:rPr>
                <w:rStyle w:val="CommentReference"/>
                <w:rFonts w:asciiTheme="minorHAnsi" w:eastAsiaTheme="minorHAnsi" w:hAnsiTheme="minorHAnsi" w:cstheme="minorHAnsi"/>
                <w:sz w:val="24"/>
                <w:szCs w:val="24"/>
                <w:lang w:val="en-AU"/>
              </w:rPr>
              <w:commentReference w:id="79"/>
            </w:r>
          </w:p>
        </w:tc>
        <w:tc>
          <w:tcPr>
            <w:tcW w:w="6860" w:type="dxa"/>
          </w:tcPr>
          <w:p w14:paraId="46A277B8" w14:textId="77EEA113" w:rsidR="00CB3749" w:rsidRPr="00BF35CA" w:rsidRDefault="00CB3749" w:rsidP="00CB3749">
            <w:pPr>
              <w:pStyle w:val="NormalWeb"/>
              <w:shd w:val="clear" w:color="auto" w:fill="FFFFFF" w:themeFill="background1"/>
              <w:spacing w:before="4"/>
              <w:ind w:left="108" w:right="108"/>
              <w:jc w:val="both"/>
            </w:pPr>
            <w:r w:rsidRPr="008E7585">
              <w:t>Viviana supports reflection and language growth by actively discussing children’s artwork with them. She asks questions like “Tell me about what you made,” or “How did you come up with this idea?” to encourage communication and deeper thinking. These conversations promote Vocabulary Development and help children feel proud of their creative process. By valuing their ideas, she nurtures both cognitive and emotional growth.</w:t>
            </w:r>
          </w:p>
        </w:tc>
      </w:tr>
      <w:tr w:rsidR="00CB3749" w:rsidRPr="00F41B1A" w14:paraId="262219A7" w14:textId="77777777" w:rsidTr="3F9DFB3B">
        <w:trPr>
          <w:trHeight w:val="366"/>
        </w:trPr>
        <w:tc>
          <w:tcPr>
            <w:tcW w:w="6748" w:type="dxa"/>
            <w:tcBorders>
              <w:left w:val="single" w:sz="4" w:space="0" w:color="F36F20"/>
            </w:tcBorders>
          </w:tcPr>
          <w:p w14:paraId="6218EF9A" w14:textId="6B4F5D7B"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0"/>
            <w:r w:rsidRPr="00F41B1A">
              <w:rPr>
                <w:rFonts w:asciiTheme="minorHAnsi" w:hAnsiTheme="minorHAnsi" w:cstheme="minorHAnsi"/>
                <w:sz w:val="24"/>
                <w:szCs w:val="24"/>
                <w:lang w:val="en-AU"/>
              </w:rPr>
              <w:t>How do you model and share enthusiasm for creative work with children, inspiring a love for art and fostering a positive attitude towards self-expression?</w:t>
            </w:r>
            <w:commentRangeEnd w:id="80"/>
            <w:r w:rsidRPr="00F41B1A">
              <w:rPr>
                <w:rStyle w:val="CommentReference"/>
                <w:rFonts w:asciiTheme="minorHAnsi" w:eastAsiaTheme="minorHAnsi" w:hAnsiTheme="minorHAnsi" w:cstheme="minorHAnsi"/>
                <w:sz w:val="24"/>
                <w:szCs w:val="24"/>
                <w:lang w:val="en-AU"/>
              </w:rPr>
              <w:commentReference w:id="80"/>
            </w:r>
          </w:p>
          <w:p w14:paraId="2B092213" w14:textId="77777777" w:rsidR="00CB3749" w:rsidRPr="00F41B1A" w:rsidRDefault="00CB3749" w:rsidP="00CB3749">
            <w:pPr>
              <w:pStyle w:val="TableParagraph"/>
              <w:spacing w:before="4"/>
              <w:ind w:left="111"/>
              <w:rPr>
                <w:rFonts w:asciiTheme="minorHAnsi" w:hAnsiTheme="minorHAnsi" w:cstheme="minorHAnsi"/>
                <w:sz w:val="24"/>
                <w:szCs w:val="24"/>
                <w:lang w:val="en-AU"/>
              </w:rPr>
            </w:pPr>
          </w:p>
        </w:tc>
        <w:tc>
          <w:tcPr>
            <w:tcW w:w="6860" w:type="dxa"/>
          </w:tcPr>
          <w:p w14:paraId="186CEF39" w14:textId="074DAD9B" w:rsidR="00CB3749" w:rsidRPr="00BF35CA" w:rsidRDefault="00CB3749" w:rsidP="00CB3749">
            <w:pPr>
              <w:pStyle w:val="NormalWeb"/>
              <w:shd w:val="clear" w:color="auto" w:fill="FFFFFF" w:themeFill="background1"/>
              <w:spacing w:before="4"/>
              <w:ind w:left="108" w:right="108"/>
              <w:jc w:val="both"/>
            </w:pPr>
            <w:r w:rsidRPr="003D7BD1">
              <w:t>Viviana shares her enthusiasm for creativity by being actively involved in children's play and artistic experiences. She joins in their activities, asks Open-Ended Questions, and provides verbal encouragement that highlights specific elements of their work. For instance, during a clay experience, she praised children’s imaginative use of natural materials, reinforcing their efforts and inspiring them to express their ideas with confidence and joy. Her presence and positive reinforcement help children feel proud of their creativity.</w:t>
            </w:r>
          </w:p>
        </w:tc>
      </w:tr>
      <w:tr w:rsidR="00CB3749" w:rsidRPr="00F41B1A" w14:paraId="04B0B06F" w14:textId="77777777" w:rsidTr="3F9DFB3B">
        <w:trPr>
          <w:trHeight w:val="366"/>
        </w:trPr>
        <w:tc>
          <w:tcPr>
            <w:tcW w:w="6748" w:type="dxa"/>
            <w:tcBorders>
              <w:left w:val="single" w:sz="4" w:space="0" w:color="F36F20"/>
            </w:tcBorders>
          </w:tcPr>
          <w:p w14:paraId="053EDB23" w14:textId="54622C05"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1"/>
            <w:r w:rsidRPr="00F41B1A">
              <w:rPr>
                <w:rFonts w:asciiTheme="minorHAnsi" w:hAnsiTheme="minorHAnsi" w:cstheme="minorHAnsi"/>
                <w:sz w:val="24"/>
                <w:szCs w:val="24"/>
                <w:lang w:val="en-AU"/>
              </w:rPr>
              <w:t>How do you show respect and seek permission from children regarding their creative work, promoting autonomy and ownership over their artistic expressions?</w:t>
            </w:r>
            <w:commentRangeEnd w:id="81"/>
            <w:r w:rsidRPr="00F41B1A">
              <w:rPr>
                <w:rStyle w:val="CommentReference"/>
                <w:rFonts w:asciiTheme="minorHAnsi" w:eastAsiaTheme="minorHAnsi" w:hAnsiTheme="minorHAnsi" w:cstheme="minorHAnsi"/>
                <w:sz w:val="24"/>
                <w:szCs w:val="24"/>
                <w:lang w:val="en-AU"/>
              </w:rPr>
              <w:commentReference w:id="81"/>
            </w:r>
          </w:p>
        </w:tc>
        <w:tc>
          <w:tcPr>
            <w:tcW w:w="6860" w:type="dxa"/>
          </w:tcPr>
          <w:p w14:paraId="57697B6C" w14:textId="72CB8DD2" w:rsidR="00CB3749" w:rsidRPr="00BF35CA" w:rsidRDefault="00CB3749" w:rsidP="00CB3749">
            <w:pPr>
              <w:pStyle w:val="NormalWeb"/>
              <w:shd w:val="clear" w:color="auto" w:fill="FFFFFF" w:themeFill="background1"/>
              <w:spacing w:before="4"/>
              <w:ind w:left="108" w:right="108"/>
              <w:jc w:val="both"/>
            </w:pPr>
            <w:r w:rsidRPr="003D7BD1">
              <w:t xml:space="preserve">Viviana supports children's autonomy by always respecting their creative choices. Before displaying artwork or sharing it on </w:t>
            </w:r>
            <w:proofErr w:type="spellStart"/>
            <w:r w:rsidRPr="003D7BD1">
              <w:t>Storypark</w:t>
            </w:r>
            <w:proofErr w:type="spellEnd"/>
            <w:r w:rsidRPr="003D7BD1">
              <w:t xml:space="preserve">, she ensures children are comfortable with it and seeks their </w:t>
            </w:r>
            <w:r w:rsidRPr="003D7BD1">
              <w:lastRenderedPageBreak/>
              <w:t>permission. She validates their preferences by acknowledging their decision-making and giving them control over how their work is presented. This approach promotes a sense of ownership and respect for their ideas.</w:t>
            </w:r>
          </w:p>
        </w:tc>
      </w:tr>
      <w:tr w:rsidR="00CB3749" w:rsidRPr="00F41B1A" w14:paraId="351D84FB" w14:textId="77777777" w:rsidTr="3F9DFB3B">
        <w:trPr>
          <w:trHeight w:val="366"/>
        </w:trPr>
        <w:tc>
          <w:tcPr>
            <w:tcW w:w="6748" w:type="dxa"/>
            <w:tcBorders>
              <w:left w:val="single" w:sz="4" w:space="0" w:color="F36F20"/>
            </w:tcBorders>
          </w:tcPr>
          <w:p w14:paraId="3C572D5C" w14:textId="7EEAD9BB"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2"/>
            <w:r w:rsidRPr="00F41B1A">
              <w:rPr>
                <w:rFonts w:asciiTheme="minorHAnsi" w:hAnsiTheme="minorHAnsi" w:cstheme="minorHAnsi"/>
                <w:sz w:val="24"/>
                <w:szCs w:val="24"/>
                <w:lang w:val="en-AU"/>
              </w:rPr>
              <w:lastRenderedPageBreak/>
              <w:t>How do you encourage children to respect and appreciate the creative effort of their peers, fostering a supportive and inclusive art community?</w:t>
            </w:r>
            <w:commentRangeEnd w:id="82"/>
            <w:r w:rsidRPr="00F41B1A">
              <w:rPr>
                <w:rStyle w:val="CommentReference"/>
                <w:rFonts w:asciiTheme="minorHAnsi" w:eastAsiaTheme="minorHAnsi" w:hAnsiTheme="minorHAnsi" w:cstheme="minorHAnsi"/>
                <w:sz w:val="24"/>
                <w:szCs w:val="24"/>
                <w:lang w:val="en-AU"/>
              </w:rPr>
              <w:commentReference w:id="82"/>
            </w:r>
          </w:p>
        </w:tc>
        <w:tc>
          <w:tcPr>
            <w:tcW w:w="6860" w:type="dxa"/>
          </w:tcPr>
          <w:p w14:paraId="7773EB79" w14:textId="2D757DCE" w:rsidR="00CB3749" w:rsidRPr="00BF35CA" w:rsidRDefault="00CB3749" w:rsidP="00CB3749">
            <w:pPr>
              <w:pStyle w:val="TableParagraph"/>
              <w:spacing w:before="4"/>
              <w:ind w:left="108" w:right="108"/>
              <w:jc w:val="both"/>
            </w:pPr>
            <w:r w:rsidRPr="003D7BD1">
              <w:t>Viviana fosters a culture of mutual respect by encouraging children to admire each other’s work. She uses group discussions and shared storytelling to let children explain their creations, which allows peers to comment positively and ask questions. These interactions help children learn to appreciate diverse forms of expression and build a supportive and inclusive environment. She also models positive feedback to reinforce respectful communication.</w:t>
            </w:r>
          </w:p>
        </w:tc>
      </w:tr>
      <w:tr w:rsidR="00CB3749" w:rsidRPr="00F41B1A" w14:paraId="48B0B74A" w14:textId="77777777" w:rsidTr="3F9DFB3B">
        <w:trPr>
          <w:trHeight w:val="366"/>
        </w:trPr>
        <w:tc>
          <w:tcPr>
            <w:tcW w:w="6748" w:type="dxa"/>
            <w:tcBorders>
              <w:left w:val="single" w:sz="4" w:space="0" w:color="F36F20"/>
            </w:tcBorders>
          </w:tcPr>
          <w:p w14:paraId="096D4FC5" w14:textId="43BCFDC0"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bookmarkStart w:id="83" w:name="_Hlk164376917"/>
            <w:commentRangeStart w:id="84"/>
            <w:r w:rsidRPr="00F41B1A">
              <w:rPr>
                <w:rFonts w:asciiTheme="minorHAnsi" w:hAnsiTheme="minorHAnsi" w:cstheme="minorHAnsi"/>
                <w:sz w:val="24"/>
                <w:szCs w:val="24"/>
                <w:lang w:val="en-AU"/>
              </w:rPr>
              <w:t>How do you identify and use opportunities to gather feedback from colleagues, families, and children, seeking diverse perspectives on the impact of art experiences?</w:t>
            </w:r>
            <w:bookmarkEnd w:id="83"/>
            <w:commentRangeEnd w:id="84"/>
            <w:r>
              <w:rPr>
                <w:rStyle w:val="CommentReference"/>
                <w:rFonts w:asciiTheme="minorHAnsi" w:eastAsiaTheme="minorHAnsi" w:hAnsiTheme="minorHAnsi" w:cstheme="minorBidi"/>
                <w:lang w:val="en-AU"/>
              </w:rPr>
              <w:commentReference w:id="84"/>
            </w:r>
          </w:p>
        </w:tc>
        <w:tc>
          <w:tcPr>
            <w:tcW w:w="6860" w:type="dxa"/>
          </w:tcPr>
          <w:p w14:paraId="4199E9F2" w14:textId="25460509" w:rsidR="00CB3749" w:rsidRPr="00BF35CA" w:rsidRDefault="00CB3749" w:rsidP="00CB3749">
            <w:pPr>
              <w:pStyle w:val="TableParagraph"/>
              <w:spacing w:before="4" w:line="259" w:lineRule="auto"/>
              <w:ind w:left="108" w:right="108"/>
              <w:jc w:val="both"/>
              <w:rPr>
                <w:rFonts w:asciiTheme="minorHAnsi" w:hAnsiTheme="minorHAnsi" w:cstheme="minorBidi"/>
                <w:color w:val="000000" w:themeColor="text1"/>
                <w:sz w:val="24"/>
                <w:szCs w:val="24"/>
                <w:lang w:val="en-AU"/>
              </w:rPr>
            </w:pPr>
            <w:r w:rsidRPr="003D7BD1">
              <w:t xml:space="preserve">Viviana gathers feedback through regular conversations with families at drop-off and pick-up times, using </w:t>
            </w:r>
            <w:proofErr w:type="spellStart"/>
            <w:r w:rsidRPr="003D7BD1">
              <w:t>Storypark</w:t>
            </w:r>
            <w:proofErr w:type="spellEnd"/>
            <w:r w:rsidRPr="003D7BD1">
              <w:t xml:space="preserve"> updates, and engaging in reflective discussions with colleagues. She asks families for their input on children’s interests and uses their feedback to improve and tailor creative experiences. She also observes children’s reactions and involvement to assess what works well, creating a loop of ongoing evaluation and improvement.</w:t>
            </w:r>
          </w:p>
        </w:tc>
      </w:tr>
      <w:tr w:rsidR="00CB3749" w:rsidRPr="00F41B1A" w14:paraId="7056F433" w14:textId="77777777" w:rsidTr="3F9DFB3B">
        <w:trPr>
          <w:trHeight w:val="366"/>
        </w:trPr>
        <w:tc>
          <w:tcPr>
            <w:tcW w:w="6748" w:type="dxa"/>
            <w:tcBorders>
              <w:left w:val="single" w:sz="4" w:space="0" w:color="F36F20"/>
            </w:tcBorders>
          </w:tcPr>
          <w:p w14:paraId="577AF0E2" w14:textId="14D3E482"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5"/>
            <w:r w:rsidRPr="00F41B1A">
              <w:rPr>
                <w:rFonts w:asciiTheme="minorHAnsi" w:hAnsiTheme="minorHAnsi" w:cstheme="minorHAnsi"/>
                <w:sz w:val="24"/>
                <w:szCs w:val="24"/>
                <w:lang w:val="en-AU"/>
              </w:rPr>
              <w:t>How do you use and expand on children’s ideas in relation to creativity, incorporating their interests and suggestions into future art experiences?</w:t>
            </w:r>
            <w:commentRangeEnd w:id="85"/>
            <w:r w:rsidRPr="00F41B1A">
              <w:rPr>
                <w:rStyle w:val="CommentReference"/>
                <w:rFonts w:asciiTheme="minorHAnsi" w:eastAsiaTheme="minorHAnsi" w:hAnsiTheme="minorHAnsi" w:cstheme="minorHAnsi"/>
                <w:sz w:val="24"/>
                <w:szCs w:val="24"/>
                <w:lang w:val="en-AU"/>
              </w:rPr>
              <w:commentReference w:id="85"/>
            </w:r>
          </w:p>
        </w:tc>
        <w:tc>
          <w:tcPr>
            <w:tcW w:w="6860" w:type="dxa"/>
          </w:tcPr>
          <w:p w14:paraId="2277FDF9" w14:textId="386B7AE4" w:rsidR="00CB3749" w:rsidRPr="00BF35CA" w:rsidRDefault="00CB3749" w:rsidP="00CB3749">
            <w:pPr>
              <w:pStyle w:val="NormalWeb"/>
              <w:shd w:val="clear" w:color="auto" w:fill="FFFFFF" w:themeFill="background1"/>
              <w:spacing w:before="4"/>
              <w:ind w:left="108" w:right="108"/>
              <w:jc w:val="both"/>
            </w:pPr>
            <w:r w:rsidRPr="003D7BD1">
              <w:t>Viviana regularly builds on children’s interests when planning future activities. For example, if a child expresses a preference for tactile materials or nature-based play, she incorporates those elements into the next experience, such as including natural loose parts in creative setups. She listens closely to their suggestions during play and uses these to guide her planning, ensuring each experience is meaningful and child-led.</w:t>
            </w:r>
          </w:p>
        </w:tc>
      </w:tr>
      <w:tr w:rsidR="00CB3749" w:rsidRPr="00F41B1A" w14:paraId="1327936E" w14:textId="77777777" w:rsidTr="3F9DFB3B">
        <w:trPr>
          <w:trHeight w:val="366"/>
        </w:trPr>
        <w:tc>
          <w:tcPr>
            <w:tcW w:w="6748" w:type="dxa"/>
            <w:tcBorders>
              <w:left w:val="single" w:sz="4" w:space="0" w:color="F36F20"/>
            </w:tcBorders>
          </w:tcPr>
          <w:p w14:paraId="57E128B9" w14:textId="1F3615D7"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6"/>
            <w:r w:rsidRPr="00F41B1A">
              <w:rPr>
                <w:rFonts w:asciiTheme="minorHAnsi" w:hAnsiTheme="minorHAnsi" w:cstheme="minorHAnsi"/>
                <w:sz w:val="24"/>
                <w:szCs w:val="24"/>
                <w:lang w:val="en-AU"/>
              </w:rPr>
              <w:t>How do you collaborate with others to regularly evaluate children’s participation in experiences and document outcomes according to service policies and procedures, ensuring accountability and continuous improvement?</w:t>
            </w:r>
            <w:commentRangeEnd w:id="86"/>
            <w:r w:rsidRPr="00F41B1A">
              <w:rPr>
                <w:rStyle w:val="CommentReference"/>
                <w:rFonts w:asciiTheme="minorHAnsi" w:eastAsiaTheme="minorHAnsi" w:hAnsiTheme="minorHAnsi" w:cstheme="minorHAnsi"/>
                <w:sz w:val="24"/>
                <w:szCs w:val="24"/>
                <w:lang w:val="en-AU"/>
              </w:rPr>
              <w:commentReference w:id="86"/>
            </w:r>
          </w:p>
        </w:tc>
        <w:tc>
          <w:tcPr>
            <w:tcW w:w="6860" w:type="dxa"/>
          </w:tcPr>
          <w:p w14:paraId="73E429E1" w14:textId="21DA4933" w:rsidR="00CB3749" w:rsidRPr="00BF35CA" w:rsidRDefault="00CB3749" w:rsidP="00CB3749">
            <w:pPr>
              <w:pStyle w:val="NormalWeb"/>
              <w:shd w:val="clear" w:color="auto" w:fill="FFFFFF" w:themeFill="background1"/>
              <w:spacing w:before="4"/>
              <w:ind w:left="108" w:right="108"/>
              <w:jc w:val="both"/>
            </w:pPr>
            <w:r w:rsidRPr="003D7BD1">
              <w:t xml:space="preserve">Viviana collaborates with her team during regular staff and hallway meetings to discuss children’s engagement and evaluate program effectiveness. They follow centre policies to document learning outcomes using </w:t>
            </w:r>
            <w:proofErr w:type="spellStart"/>
            <w:r w:rsidRPr="003D7BD1">
              <w:t>Storypark</w:t>
            </w:r>
            <w:proofErr w:type="spellEnd"/>
            <w:r w:rsidRPr="003D7BD1">
              <w:t xml:space="preserve"> and through written reflections. This documentation process supports accountability and informs future planning, ensuring the program continues to evolve based on real insights from the learning environment.</w:t>
            </w:r>
          </w:p>
        </w:tc>
      </w:tr>
      <w:tr w:rsidR="00CB3749" w:rsidRPr="00F41B1A" w14:paraId="588D3331" w14:textId="77777777" w:rsidTr="3F9DFB3B">
        <w:trPr>
          <w:trHeight w:val="366"/>
        </w:trPr>
        <w:tc>
          <w:tcPr>
            <w:tcW w:w="6748" w:type="dxa"/>
            <w:tcBorders>
              <w:left w:val="single" w:sz="4" w:space="0" w:color="F36F20"/>
            </w:tcBorders>
          </w:tcPr>
          <w:p w14:paraId="1D6087C7" w14:textId="733A5AF1"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bookmarkStart w:id="87" w:name="_Hlk164377303"/>
            <w:commentRangeStart w:id="88"/>
            <w:r w:rsidRPr="00F41B1A">
              <w:rPr>
                <w:rFonts w:asciiTheme="minorHAnsi" w:hAnsiTheme="minorHAnsi" w:cstheme="minorHAnsi"/>
                <w:sz w:val="24"/>
                <w:szCs w:val="24"/>
                <w:lang w:val="en-AU"/>
              </w:rPr>
              <w:lastRenderedPageBreak/>
              <w:t>How do you use evaluation outcomes to inform future practice, making adjustments and enhancements to art experiences based on insights gained from assessment and reflection?</w:t>
            </w:r>
            <w:bookmarkEnd w:id="87"/>
            <w:commentRangeEnd w:id="88"/>
            <w:r w:rsidRPr="00F41B1A">
              <w:rPr>
                <w:rStyle w:val="CommentReference"/>
                <w:rFonts w:asciiTheme="minorHAnsi" w:eastAsiaTheme="minorHAnsi" w:hAnsiTheme="minorHAnsi" w:cstheme="minorHAnsi"/>
                <w:sz w:val="24"/>
                <w:szCs w:val="24"/>
                <w:lang w:val="en-AU"/>
              </w:rPr>
              <w:commentReference w:id="88"/>
            </w:r>
          </w:p>
        </w:tc>
        <w:tc>
          <w:tcPr>
            <w:tcW w:w="6860" w:type="dxa"/>
          </w:tcPr>
          <w:p w14:paraId="1B459C63" w14:textId="2CB77F48" w:rsidR="00CB3749" w:rsidRPr="00BF35CA" w:rsidRDefault="00CB3749" w:rsidP="00CB3749">
            <w:pPr>
              <w:pStyle w:val="TableParagraph"/>
              <w:spacing w:before="4"/>
              <w:ind w:left="108" w:right="108"/>
              <w:jc w:val="both"/>
            </w:pPr>
            <w:r w:rsidRPr="003D7BD1">
              <w:t>Viviana uses reflection and feedback to refine her practice. For example, after receiving feedback about rushed transitions, she changed how her class moved from outdoor to indoor by adding a calm song time to ease the shift. Similarly, she adjusts creative activities based on observed interests and engagement levels, ensuring each experience remains responsive, inclusive, and stimulating.</w:t>
            </w:r>
          </w:p>
        </w:tc>
      </w:tr>
      <w:tr w:rsidR="00CB3749" w:rsidRPr="00F41B1A" w14:paraId="4A8E7B62" w14:textId="77777777" w:rsidTr="3F9DFB3B">
        <w:trPr>
          <w:trHeight w:val="366"/>
        </w:trPr>
        <w:tc>
          <w:tcPr>
            <w:tcW w:w="6748" w:type="dxa"/>
            <w:tcBorders>
              <w:left w:val="single" w:sz="4" w:space="0" w:color="F36F20"/>
            </w:tcBorders>
          </w:tcPr>
          <w:p w14:paraId="5C1FCE56" w14:textId="3B010245" w:rsidR="00CB3749" w:rsidRPr="00247285" w:rsidRDefault="00CB3749" w:rsidP="00CB3749">
            <w:pPr>
              <w:pStyle w:val="TableParagraph"/>
              <w:numPr>
                <w:ilvl w:val="0"/>
                <w:numId w:val="30"/>
              </w:numPr>
              <w:spacing w:before="4"/>
              <w:rPr>
                <w:rFonts w:asciiTheme="minorHAnsi" w:hAnsiTheme="minorHAnsi" w:cstheme="minorHAnsi"/>
                <w:sz w:val="24"/>
                <w:szCs w:val="24"/>
                <w:lang w:val="en-AU"/>
              </w:rPr>
            </w:pPr>
            <w:commentRangeStart w:id="89"/>
            <w:r w:rsidRPr="00F41B1A">
              <w:rPr>
                <w:rFonts w:asciiTheme="minorHAnsi" w:hAnsiTheme="minorHAnsi" w:cstheme="minorHAnsi"/>
                <w:sz w:val="24"/>
                <w:szCs w:val="24"/>
                <w:lang w:val="en-AU"/>
              </w:rPr>
              <w:t>How do you monitor children’s role in creativity through observation and critical reflection, assessing their engagement, problem-solving skills, and self-expression in art activities, while also engaging in critical reflection to enhance my own professional practice? In your response please consider: why and how educators use critical reflection what makes for meaningful critical reflection</w:t>
            </w:r>
            <w:commentRangeEnd w:id="89"/>
            <w:r w:rsidRPr="00F41B1A">
              <w:rPr>
                <w:rStyle w:val="CommentReference"/>
                <w:rFonts w:asciiTheme="minorHAnsi" w:eastAsiaTheme="minorHAnsi" w:hAnsiTheme="minorHAnsi" w:cstheme="minorHAnsi"/>
                <w:sz w:val="24"/>
                <w:szCs w:val="24"/>
                <w:lang w:val="en-AU"/>
              </w:rPr>
              <w:commentReference w:id="89"/>
            </w:r>
          </w:p>
        </w:tc>
        <w:tc>
          <w:tcPr>
            <w:tcW w:w="6860" w:type="dxa"/>
          </w:tcPr>
          <w:p w14:paraId="4B3BA750" w14:textId="4A89198B" w:rsidR="00CB3749" w:rsidRPr="00BF35CA" w:rsidRDefault="00CB3749" w:rsidP="00CB3749">
            <w:pPr>
              <w:pStyle w:val="NormalWeb"/>
              <w:shd w:val="clear" w:color="auto" w:fill="FFFFFF" w:themeFill="background1"/>
              <w:spacing w:before="4"/>
              <w:ind w:left="108" w:right="108"/>
              <w:jc w:val="both"/>
            </w:pPr>
            <w:r w:rsidRPr="003D7BD1">
              <w:t>Viviana observes children’s participation during creative activities, noting their level of engagement, confidence, and interaction with materials. She uses these observations to reflect on the effectiveness of each experience. She conducts monthly reflections and seeks feedback from management to identify areas for growth. For her, meaningful Critical Reflection involves honest evaluation, a willingness to adapt, and a commitment to improving both the children’s experiences and her own practice.</w:t>
            </w:r>
          </w:p>
        </w:tc>
      </w:tr>
      <w:tr w:rsidR="00CB3749" w:rsidRPr="00F41B1A" w14:paraId="723EE258" w14:textId="77777777" w:rsidTr="3F9DFB3B">
        <w:trPr>
          <w:trHeight w:val="366"/>
        </w:trPr>
        <w:tc>
          <w:tcPr>
            <w:tcW w:w="6748" w:type="dxa"/>
            <w:tcBorders>
              <w:left w:val="single" w:sz="4" w:space="0" w:color="F36F20"/>
              <w:bottom w:val="single" w:sz="4" w:space="0" w:color="EC7C30"/>
            </w:tcBorders>
          </w:tcPr>
          <w:p w14:paraId="3E746B93" w14:textId="48B94A49" w:rsidR="00CB3749" w:rsidRPr="00D14C17" w:rsidRDefault="00CB3749" w:rsidP="00CB3749">
            <w:pPr>
              <w:pStyle w:val="TableParagraph"/>
              <w:numPr>
                <w:ilvl w:val="0"/>
                <w:numId w:val="30"/>
              </w:numPr>
              <w:spacing w:before="4"/>
              <w:rPr>
                <w:rFonts w:asciiTheme="minorHAnsi" w:hAnsiTheme="minorHAnsi" w:cstheme="minorHAnsi"/>
                <w:sz w:val="24"/>
                <w:szCs w:val="24"/>
                <w:lang w:val="en-AU"/>
              </w:rPr>
            </w:pPr>
            <w:commentRangeStart w:id="90"/>
            <w:r w:rsidRPr="00F41B1A">
              <w:rPr>
                <w:rFonts w:asciiTheme="minorHAnsi" w:hAnsiTheme="minorHAnsi" w:cstheme="minorHAnsi"/>
                <w:sz w:val="24"/>
                <w:szCs w:val="24"/>
                <w:lang w:val="en-AU"/>
              </w:rPr>
              <w:t>How do you plan and implement at least three experiences for children between the ages of birth and six years that collectively involve construction, digital technologies, dramatic play, imaginative play, language and storytelling, movement, music, STEAM, and visual art, ensuring diverse and engaging learning opportunities?</w:t>
            </w:r>
            <w:commentRangeEnd w:id="90"/>
            <w:r w:rsidRPr="00F41B1A">
              <w:rPr>
                <w:rStyle w:val="CommentReference"/>
                <w:rFonts w:asciiTheme="minorHAnsi" w:eastAsiaTheme="minorHAnsi" w:hAnsiTheme="minorHAnsi" w:cstheme="minorHAnsi"/>
                <w:sz w:val="24"/>
                <w:szCs w:val="24"/>
                <w:lang w:val="en-AU"/>
              </w:rPr>
              <w:commentReference w:id="90"/>
            </w:r>
          </w:p>
        </w:tc>
        <w:tc>
          <w:tcPr>
            <w:tcW w:w="6860" w:type="dxa"/>
            <w:tcBorders>
              <w:bottom w:val="single" w:sz="4" w:space="0" w:color="EC7C30"/>
            </w:tcBorders>
          </w:tcPr>
          <w:p w14:paraId="631EEA6B" w14:textId="77777777" w:rsidR="00CB3749" w:rsidRDefault="00CB3749" w:rsidP="00CB3749">
            <w:pPr>
              <w:pStyle w:val="TableParagraph"/>
              <w:spacing w:before="4"/>
              <w:ind w:left="108" w:right="108"/>
              <w:jc w:val="both"/>
            </w:pPr>
            <w:r w:rsidRPr="003D7BD1">
              <w:t xml:space="preserve">Example 1: Viviana facilitated a clay-based construction activity where children collected natural items like leaves and sticks to use with clay. This activity involved Construction, Imaginative Play, and Visual Art. </w:t>
            </w:r>
          </w:p>
          <w:p w14:paraId="7A062E1D" w14:textId="77777777" w:rsidR="00CB3749" w:rsidRDefault="00CB3749" w:rsidP="00CB3749">
            <w:pPr>
              <w:pStyle w:val="TableParagraph"/>
              <w:spacing w:before="4"/>
              <w:ind w:left="108" w:right="108"/>
              <w:jc w:val="both"/>
            </w:pPr>
          </w:p>
          <w:p w14:paraId="33E33F95" w14:textId="77777777" w:rsidR="00CB3749" w:rsidRDefault="00CB3749" w:rsidP="00CB3749">
            <w:pPr>
              <w:pStyle w:val="TableParagraph"/>
              <w:spacing w:before="4"/>
              <w:ind w:left="108" w:right="108"/>
              <w:jc w:val="both"/>
            </w:pPr>
            <w:r w:rsidRPr="003D7BD1">
              <w:t xml:space="preserve">Example 2: During group time, she integrated Music and Language through singing in </w:t>
            </w:r>
            <w:proofErr w:type="spellStart"/>
            <w:r w:rsidRPr="003D7BD1">
              <w:t>Maori</w:t>
            </w:r>
            <w:proofErr w:type="spellEnd"/>
            <w:r w:rsidRPr="003D7BD1">
              <w:t xml:space="preserve"> and using Australian Sign Language, supporting both cultural understanding and communication. </w:t>
            </w:r>
          </w:p>
          <w:p w14:paraId="30860F13" w14:textId="77777777" w:rsidR="00CB3749" w:rsidRDefault="00CB3749" w:rsidP="00CB3749">
            <w:pPr>
              <w:pStyle w:val="TableParagraph"/>
              <w:spacing w:before="4"/>
              <w:ind w:left="108" w:right="108"/>
              <w:jc w:val="both"/>
            </w:pPr>
          </w:p>
          <w:p w14:paraId="134FAA24" w14:textId="300AFC84" w:rsidR="00CB3749" w:rsidRPr="00BF35CA" w:rsidRDefault="00CB3749" w:rsidP="00CB3749">
            <w:pPr>
              <w:pStyle w:val="TableParagraph"/>
              <w:spacing w:before="4"/>
              <w:ind w:left="108" w:right="108"/>
              <w:jc w:val="both"/>
            </w:pPr>
            <w:r w:rsidRPr="003D7BD1">
              <w:t>Example 3: On NAIDOC Week, she engaged children with dramatic and musical play through a didgeridoo demonstration by Jason from Didge for Kids, enhancing their appreciation of culture and STEAM learning through sensory and auditory exploration.</w:t>
            </w:r>
          </w:p>
        </w:tc>
      </w:tr>
    </w:tbl>
    <w:p w14:paraId="4F6DE4F7" w14:textId="398461DF" w:rsidR="00E102C6" w:rsidRDefault="00E102C6" w:rsidP="0BCD4BC6">
      <w:pPr>
        <w:spacing w:after="0"/>
      </w:pPr>
    </w:p>
    <w:p w14:paraId="0B700D53" w14:textId="77777777" w:rsidR="00294D6F" w:rsidRPr="00F41B1A" w:rsidRDefault="00294D6F" w:rsidP="0BCD4BC6">
      <w:pPr>
        <w:spacing w:after="0"/>
      </w:pPr>
    </w:p>
    <w:p w14:paraId="15697218" w14:textId="3A6CC2FB" w:rsidR="00805583" w:rsidRPr="00F41B1A" w:rsidRDefault="07A26D08" w:rsidP="0BCD4BC6">
      <w:pPr>
        <w:pStyle w:val="Heading2"/>
        <w:spacing w:after="0"/>
        <w:rPr>
          <w:b/>
          <w:bCs/>
        </w:rPr>
      </w:pPr>
      <w:r w:rsidRPr="00F41B1A">
        <w:rPr>
          <w:b/>
          <w:bCs/>
        </w:rPr>
        <w:lastRenderedPageBreak/>
        <w:t>CHCECE044 Facilitate compliance in a children’s education and care service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71E7F5A0" w14:textId="77777777" w:rsidTr="00CB3749">
        <w:trPr>
          <w:trHeight w:val="1275"/>
        </w:trPr>
        <w:tc>
          <w:tcPr>
            <w:tcW w:w="6748" w:type="dxa"/>
            <w:shd w:val="clear" w:color="auto" w:fill="E26714"/>
          </w:tcPr>
          <w:p w14:paraId="2963F268" w14:textId="77777777" w:rsidR="00AE68A7" w:rsidRPr="00F43F53" w:rsidRDefault="00AE68A7" w:rsidP="00AE68A7">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267FAC88" w14:textId="7A5749F5" w:rsidR="007F62B2" w:rsidRPr="00F41B1A" w:rsidRDefault="00AE68A7">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4286EF63" w14:textId="44B79467"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DF25F47" w14:textId="77777777" w:rsidTr="2BE53A8B">
        <w:trPr>
          <w:trHeight w:val="374"/>
        </w:trPr>
        <w:tc>
          <w:tcPr>
            <w:tcW w:w="13608" w:type="dxa"/>
            <w:gridSpan w:val="2"/>
            <w:tcBorders>
              <w:top w:val="nil"/>
              <w:left w:val="single" w:sz="4" w:space="0" w:color="F36F20"/>
            </w:tcBorders>
          </w:tcPr>
          <w:p w14:paraId="6AC6F6AE"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2707BB5D" w14:textId="77777777" w:rsidTr="2BE53A8B">
        <w:trPr>
          <w:trHeight w:val="366"/>
        </w:trPr>
        <w:tc>
          <w:tcPr>
            <w:tcW w:w="6748" w:type="dxa"/>
            <w:tcBorders>
              <w:left w:val="single" w:sz="4" w:space="0" w:color="F36F20"/>
            </w:tcBorders>
          </w:tcPr>
          <w:p w14:paraId="063E208E"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1873A182"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CB3749" w:rsidRPr="00F41B1A" w14:paraId="3E21B0A5" w14:textId="77777777" w:rsidTr="2BE53A8B">
        <w:trPr>
          <w:trHeight w:val="366"/>
        </w:trPr>
        <w:tc>
          <w:tcPr>
            <w:tcW w:w="6748" w:type="dxa"/>
            <w:tcBorders>
              <w:left w:val="single" w:sz="4" w:space="0" w:color="F36F20"/>
            </w:tcBorders>
          </w:tcPr>
          <w:p w14:paraId="6EABAF08" w14:textId="0D4F96BF"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1"/>
            <w:r w:rsidRPr="00F41B1A">
              <w:rPr>
                <w:rFonts w:asciiTheme="minorHAnsi" w:hAnsiTheme="minorHAnsi" w:cstheme="minorHAnsi"/>
                <w:sz w:val="24"/>
                <w:szCs w:val="24"/>
                <w:lang w:val="en-AU"/>
              </w:rPr>
              <w:t>How do you identify and access sources of information about the NQF, seeking assistance if clarification is required on interpretation of any aspect of the framework, including key components such as the National Quality Standard (NQS), Education and Care Services National Law and Regulations, assessment and quality rating process, relevant approved learning frameworks, and the role of national and state/territory governing bodies?</w:t>
            </w:r>
            <w:commentRangeEnd w:id="91"/>
            <w:r w:rsidRPr="00F41B1A">
              <w:rPr>
                <w:rStyle w:val="CommentReference"/>
                <w:rFonts w:asciiTheme="minorHAnsi" w:eastAsiaTheme="minorHAnsi" w:hAnsiTheme="minorHAnsi" w:cstheme="minorHAnsi"/>
                <w:sz w:val="24"/>
                <w:szCs w:val="24"/>
                <w:lang w:val="en-AU"/>
              </w:rPr>
              <w:commentReference w:id="91"/>
            </w:r>
          </w:p>
        </w:tc>
        <w:tc>
          <w:tcPr>
            <w:tcW w:w="6860" w:type="dxa"/>
          </w:tcPr>
          <w:p w14:paraId="4B66B45A" w14:textId="4502B767" w:rsidR="00CB3749" w:rsidRPr="00F02AC4" w:rsidRDefault="00CB3749" w:rsidP="00CB3749">
            <w:pPr>
              <w:pStyle w:val="TableParagraph"/>
              <w:spacing w:before="4"/>
              <w:ind w:left="108" w:right="108"/>
              <w:jc w:val="both"/>
            </w:pPr>
            <w:r w:rsidRPr="00F9335E">
              <w:t>Viviana identifies and accesses reliable sources of information about the National Quality Framework (NQF) by referring to official platforms such as the ACECQA website. These platforms provide current and comprehensive updates on the National Quality Standard (NQS), the Education and Care Services National Law and Regulations, and the assessment and quality rating process. If clarification is needed, she consults her leadership team or reaches out to senior staff and colleagues who are more experienced with the interpretation and practical application of these components in daily operations.</w:t>
            </w:r>
          </w:p>
        </w:tc>
      </w:tr>
      <w:tr w:rsidR="00CB3749" w:rsidRPr="00F41B1A" w14:paraId="1533B8A3" w14:textId="77777777" w:rsidTr="2BE53A8B">
        <w:trPr>
          <w:trHeight w:val="366"/>
        </w:trPr>
        <w:tc>
          <w:tcPr>
            <w:tcW w:w="6748" w:type="dxa"/>
            <w:tcBorders>
              <w:left w:val="single" w:sz="4" w:space="0" w:color="F36F20"/>
            </w:tcBorders>
          </w:tcPr>
          <w:p w14:paraId="2E590FB9" w14:textId="2D58D4FD"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2"/>
            <w:r w:rsidRPr="00F41B1A">
              <w:rPr>
                <w:rFonts w:asciiTheme="minorHAnsi" w:hAnsiTheme="minorHAnsi" w:cstheme="minorHAnsi"/>
                <w:sz w:val="24"/>
                <w:szCs w:val="24"/>
                <w:lang w:val="en-AU"/>
              </w:rPr>
              <w:t>How do you support staff understanding of the NQF and other legislation and regulations relevant to the service through clear and consistent provision of information, including requirements of each of the quality areas within the National Quality Standard, the key purpose of the Education and Care Services National Law and associated regulations, and relevant approved learning frameworks?</w:t>
            </w:r>
            <w:commentRangeEnd w:id="92"/>
            <w:r w:rsidRPr="00F41B1A">
              <w:rPr>
                <w:rStyle w:val="CommentReference"/>
                <w:rFonts w:asciiTheme="minorHAnsi" w:eastAsiaTheme="minorHAnsi" w:hAnsiTheme="minorHAnsi" w:cstheme="minorHAnsi"/>
                <w:sz w:val="24"/>
                <w:szCs w:val="24"/>
                <w:lang w:val="en-AU"/>
              </w:rPr>
              <w:commentReference w:id="92"/>
            </w:r>
          </w:p>
          <w:p w14:paraId="7AEACA4A" w14:textId="77777777" w:rsidR="00CB3749" w:rsidRPr="00F41B1A" w:rsidRDefault="00CB3749" w:rsidP="00CB3749">
            <w:pPr>
              <w:pStyle w:val="TableParagraph"/>
              <w:spacing w:before="4"/>
              <w:ind w:left="111"/>
              <w:rPr>
                <w:rFonts w:asciiTheme="minorHAnsi" w:hAnsiTheme="minorHAnsi" w:cstheme="minorHAnsi"/>
                <w:sz w:val="24"/>
                <w:szCs w:val="24"/>
                <w:lang w:val="en-AU"/>
              </w:rPr>
            </w:pPr>
          </w:p>
        </w:tc>
        <w:tc>
          <w:tcPr>
            <w:tcW w:w="6860" w:type="dxa"/>
          </w:tcPr>
          <w:p w14:paraId="1C5F75B7" w14:textId="6324AA7B" w:rsidR="00CB3749" w:rsidRPr="00F02AC4" w:rsidRDefault="00CB3749" w:rsidP="00CB3749">
            <w:pPr>
              <w:pStyle w:val="TableParagraph"/>
              <w:spacing w:before="4"/>
              <w:ind w:left="108" w:right="108"/>
              <w:jc w:val="both"/>
            </w:pPr>
            <w:r w:rsidRPr="00F9335E">
              <w:t>At Sparrow Early Learning Brighton, Viviana supports staff understanding of the NQF and related legislation by engaging in regular discussions with team members and participating in monthly meetings. She shares her knowledge on the purpose and expectations within each Quality Area of the NQS and promotes open communication to clarify any queries. She also ensures that the team is aware of how the approved learning frameworks guide their daily programs and practices, and encourages questions during hallway meetings to keep everyone informed and confident in their compliance responsibilities.</w:t>
            </w:r>
          </w:p>
        </w:tc>
      </w:tr>
      <w:tr w:rsidR="00CB3749" w:rsidRPr="00F41B1A" w14:paraId="3FC647A4" w14:textId="77777777" w:rsidTr="2BE53A8B">
        <w:trPr>
          <w:trHeight w:val="366"/>
        </w:trPr>
        <w:tc>
          <w:tcPr>
            <w:tcW w:w="6748" w:type="dxa"/>
            <w:tcBorders>
              <w:left w:val="single" w:sz="4" w:space="0" w:color="F36F20"/>
            </w:tcBorders>
          </w:tcPr>
          <w:p w14:paraId="7E8E00BA" w14:textId="2B44E1F2"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3"/>
            <w:r w:rsidRPr="00F41B1A">
              <w:rPr>
                <w:rFonts w:asciiTheme="minorHAnsi" w:hAnsiTheme="minorHAnsi" w:cstheme="minorHAnsi"/>
                <w:sz w:val="24"/>
                <w:szCs w:val="24"/>
                <w:lang w:val="en-AU"/>
              </w:rPr>
              <w:t>How do you analyse the NQS and determine the relevance of its components to the service, including requirements of each of the quality areas and how they align with service practices and goals?</w:t>
            </w:r>
            <w:commentRangeEnd w:id="93"/>
            <w:r w:rsidRPr="00F41B1A">
              <w:rPr>
                <w:rStyle w:val="CommentReference"/>
                <w:rFonts w:asciiTheme="minorHAnsi" w:eastAsiaTheme="minorHAnsi" w:hAnsiTheme="minorHAnsi" w:cstheme="minorHAnsi"/>
                <w:sz w:val="24"/>
                <w:szCs w:val="24"/>
                <w:lang w:val="en-AU"/>
              </w:rPr>
              <w:commentReference w:id="93"/>
            </w:r>
          </w:p>
        </w:tc>
        <w:tc>
          <w:tcPr>
            <w:tcW w:w="6860" w:type="dxa"/>
          </w:tcPr>
          <w:p w14:paraId="28BEEE3C" w14:textId="5A0C21C1" w:rsidR="00CB3749" w:rsidRPr="00F02AC4" w:rsidRDefault="00CB3749" w:rsidP="00CB3749">
            <w:pPr>
              <w:pStyle w:val="TableParagraph"/>
              <w:spacing w:before="4"/>
              <w:ind w:left="108" w:right="108"/>
              <w:jc w:val="both"/>
              <w:rPr>
                <w:rFonts w:asciiTheme="minorHAnsi" w:hAnsiTheme="minorHAnsi" w:cstheme="minorBidi"/>
                <w:color w:val="000000" w:themeColor="text1"/>
                <w:sz w:val="24"/>
                <w:szCs w:val="24"/>
                <w:lang w:val="en-AU"/>
              </w:rPr>
            </w:pPr>
            <w:r w:rsidRPr="00F9335E">
              <w:t xml:space="preserve">Viviana analyses the NQS by reflecting on how each Quality Area relates to current practices within the service. For example, she ensures that the educational program and practice in Quality Area 1 align with the children’s interests, observations, and development needs. She also uses regular staff meetings to review how different quality areas are applied in practice, such as maintaining safe environments (Quality Area 2) and ensuring respectful </w:t>
            </w:r>
            <w:r w:rsidRPr="00F9335E">
              <w:lastRenderedPageBreak/>
              <w:t>relationships (Quality Area 5). This reflective process allows her to tailor the framework to the goals of Sparrow Early Learning Brighton and improve service delivery.</w:t>
            </w:r>
          </w:p>
        </w:tc>
      </w:tr>
      <w:tr w:rsidR="00CB3749" w:rsidRPr="00F41B1A" w14:paraId="0713F915" w14:textId="77777777" w:rsidTr="2BE53A8B">
        <w:trPr>
          <w:trHeight w:val="366"/>
        </w:trPr>
        <w:tc>
          <w:tcPr>
            <w:tcW w:w="6748" w:type="dxa"/>
            <w:tcBorders>
              <w:left w:val="single" w:sz="4" w:space="0" w:color="F36F20"/>
            </w:tcBorders>
          </w:tcPr>
          <w:p w14:paraId="09107A55" w14:textId="4E89FFC1"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4"/>
            <w:r w:rsidRPr="00F41B1A">
              <w:rPr>
                <w:rFonts w:asciiTheme="minorHAnsi" w:hAnsiTheme="minorHAnsi" w:cstheme="minorHAnsi"/>
                <w:sz w:val="24"/>
                <w:szCs w:val="24"/>
                <w:lang w:val="en-AU"/>
              </w:rPr>
              <w:lastRenderedPageBreak/>
              <w:t>How do you interpret details and requirements of the assessment and rating process and share information with all staff in the service, including levels of quality rating, steps in the process, and the role of national and state/territory governing bodies?</w:t>
            </w:r>
            <w:commentRangeEnd w:id="94"/>
            <w:r w:rsidRPr="00F41B1A">
              <w:rPr>
                <w:rStyle w:val="CommentReference"/>
                <w:rFonts w:asciiTheme="minorHAnsi" w:eastAsiaTheme="minorHAnsi" w:hAnsiTheme="minorHAnsi" w:cstheme="minorHAnsi"/>
                <w:sz w:val="24"/>
                <w:szCs w:val="24"/>
                <w:lang w:val="en-AU"/>
              </w:rPr>
              <w:commentReference w:id="94"/>
            </w:r>
          </w:p>
        </w:tc>
        <w:tc>
          <w:tcPr>
            <w:tcW w:w="6860" w:type="dxa"/>
          </w:tcPr>
          <w:p w14:paraId="5831BC5C" w14:textId="766D1A8E" w:rsidR="00CB3749" w:rsidRPr="00F02AC4" w:rsidRDefault="00CB3749" w:rsidP="00CB3749">
            <w:pPr>
              <w:pStyle w:val="TableParagraph"/>
              <w:spacing w:before="4"/>
              <w:ind w:left="108" w:right="108"/>
              <w:jc w:val="both"/>
            </w:pPr>
            <w:r w:rsidRPr="00F9335E">
              <w:t>Viviana ensures that her team understands the assessment and rating process by sharing what she knows during team meetings and hallway catch-ups. She discusses the different quality rating levels and explains the steps involved, including self-assessment, submission of the QIP, and the visit from assessors. She also informs the team about the role of ACECQA and state regulators in monitoring compliance. Viviana leads by example, showing how to follow policies properly and encouraging staff to stay up to date with expectations through regular reviews.</w:t>
            </w:r>
          </w:p>
        </w:tc>
      </w:tr>
      <w:tr w:rsidR="00CB3749" w:rsidRPr="00F41B1A" w14:paraId="7E859185" w14:textId="77777777" w:rsidTr="2BE53A8B">
        <w:trPr>
          <w:trHeight w:val="366"/>
        </w:trPr>
        <w:tc>
          <w:tcPr>
            <w:tcW w:w="6748" w:type="dxa"/>
            <w:tcBorders>
              <w:left w:val="single" w:sz="4" w:space="0" w:color="F36F20"/>
            </w:tcBorders>
          </w:tcPr>
          <w:p w14:paraId="14CFB199" w14:textId="5AA13ADD"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5"/>
            <w:r w:rsidRPr="00F41B1A">
              <w:rPr>
                <w:rFonts w:asciiTheme="minorHAnsi" w:hAnsiTheme="minorHAnsi" w:cstheme="minorHAnsi"/>
                <w:sz w:val="24"/>
                <w:szCs w:val="24"/>
                <w:lang w:val="en-AU"/>
              </w:rPr>
              <w:t>How do you determine ways to collect information from staff, children, families, and the community to inform self-assessment on a regular ongoing basis, considering the key stakeholders in the quality improvement process and how they may be engaged at different stages?</w:t>
            </w:r>
            <w:commentRangeEnd w:id="95"/>
            <w:r w:rsidRPr="00F41B1A">
              <w:rPr>
                <w:rStyle w:val="CommentReference"/>
                <w:rFonts w:asciiTheme="minorHAnsi" w:eastAsiaTheme="minorHAnsi" w:hAnsiTheme="minorHAnsi" w:cstheme="minorHAnsi"/>
                <w:sz w:val="24"/>
                <w:szCs w:val="24"/>
                <w:lang w:val="en-AU"/>
              </w:rPr>
              <w:commentReference w:id="95"/>
            </w:r>
          </w:p>
        </w:tc>
        <w:tc>
          <w:tcPr>
            <w:tcW w:w="6860" w:type="dxa"/>
          </w:tcPr>
          <w:p w14:paraId="7EDCFA91" w14:textId="7ABC6F6F" w:rsidR="00CB3749" w:rsidRPr="00F02AC4" w:rsidRDefault="00CB3749" w:rsidP="00CB3749">
            <w:pPr>
              <w:pStyle w:val="NormalWeb"/>
              <w:shd w:val="clear" w:color="auto" w:fill="FFFFFF" w:themeFill="background1"/>
              <w:spacing w:before="4"/>
              <w:ind w:left="108" w:right="108"/>
              <w:jc w:val="both"/>
            </w:pPr>
            <w:r w:rsidRPr="00F9335E">
              <w:t xml:space="preserve">Viviana collects information for self-assessment through multiple strategies. She engages in regular conversations with families during drop-off and pick-up times, encourages them to use communication books and </w:t>
            </w:r>
            <w:proofErr w:type="spellStart"/>
            <w:r w:rsidRPr="00F9335E">
              <w:t>Storypark</w:t>
            </w:r>
            <w:proofErr w:type="spellEnd"/>
            <w:r w:rsidRPr="00F9335E">
              <w:t xml:space="preserve"> for feedback, and welcomes their input during casual interactions. Staff meetings and hallway meetings provide space for educators to share insights. Children's interests are observed and documented throughout the day, and family input is encouraged through surveys or informal chats. This ongoing engagement ensures that self-assessment reflects the voices of all key stakeholders.</w:t>
            </w:r>
          </w:p>
        </w:tc>
      </w:tr>
      <w:tr w:rsidR="00CB3749" w:rsidRPr="00F41B1A" w14:paraId="4133105F" w14:textId="77777777" w:rsidTr="2BE53A8B">
        <w:trPr>
          <w:trHeight w:val="366"/>
        </w:trPr>
        <w:tc>
          <w:tcPr>
            <w:tcW w:w="6748" w:type="dxa"/>
            <w:tcBorders>
              <w:left w:val="single" w:sz="4" w:space="0" w:color="F36F20"/>
            </w:tcBorders>
          </w:tcPr>
          <w:p w14:paraId="1BF4ED0F" w14:textId="0EB75802"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6"/>
            <w:r w:rsidRPr="00F41B1A">
              <w:rPr>
                <w:rFonts w:asciiTheme="minorHAnsi" w:hAnsiTheme="minorHAnsi" w:cstheme="minorHAnsi"/>
                <w:sz w:val="24"/>
                <w:szCs w:val="24"/>
                <w:lang w:val="en-AU"/>
              </w:rPr>
              <w:t>How do you share ideas with colleagues and involve them in the collection of information to inform self-assessment, ensuring collaboration and ownership of the process?</w:t>
            </w:r>
            <w:commentRangeEnd w:id="96"/>
            <w:r w:rsidRPr="00F41B1A">
              <w:rPr>
                <w:rStyle w:val="CommentReference"/>
                <w:rFonts w:asciiTheme="minorHAnsi" w:eastAsiaTheme="minorHAnsi" w:hAnsiTheme="minorHAnsi" w:cstheme="minorHAnsi"/>
                <w:sz w:val="24"/>
                <w:szCs w:val="24"/>
                <w:lang w:val="en-AU"/>
              </w:rPr>
              <w:commentReference w:id="96"/>
            </w:r>
          </w:p>
        </w:tc>
        <w:tc>
          <w:tcPr>
            <w:tcW w:w="6860" w:type="dxa"/>
          </w:tcPr>
          <w:p w14:paraId="1E370E7A" w14:textId="280DAB69" w:rsidR="00CB3749" w:rsidRPr="00F02AC4" w:rsidRDefault="00CB3749" w:rsidP="00CB3749">
            <w:pPr>
              <w:pStyle w:val="TableParagraph"/>
              <w:spacing w:before="4"/>
              <w:ind w:left="108" w:right="108"/>
              <w:jc w:val="both"/>
            </w:pPr>
            <w:r w:rsidRPr="00F9335E">
              <w:t>Viviana creates a collaborative environment by encouraging her colleagues to participate in regular meetings and idea-sharing sessions. During these meetings, she listens to their feedback and encourages contributions about what’s working well and what can be improved. For example, hallway discussions serve as a casual yet effective way to check in and involve others in reviewing daily practices. Viviana also helps allocate tasks based on each educator’s strengths, promoting team ownership of the self-assessment process.</w:t>
            </w:r>
          </w:p>
        </w:tc>
      </w:tr>
      <w:tr w:rsidR="00CB3749" w:rsidRPr="00F41B1A" w14:paraId="71668C5A" w14:textId="77777777" w:rsidTr="2BE53A8B">
        <w:trPr>
          <w:trHeight w:val="366"/>
        </w:trPr>
        <w:tc>
          <w:tcPr>
            <w:tcW w:w="6748" w:type="dxa"/>
            <w:tcBorders>
              <w:left w:val="single" w:sz="4" w:space="0" w:color="F36F20"/>
            </w:tcBorders>
          </w:tcPr>
          <w:p w14:paraId="7FBEBAD1" w14:textId="338F97F9"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7"/>
            <w:r w:rsidRPr="00F41B1A">
              <w:rPr>
                <w:rFonts w:asciiTheme="minorHAnsi" w:hAnsiTheme="minorHAnsi" w:cstheme="minorHAnsi"/>
                <w:sz w:val="24"/>
                <w:szCs w:val="24"/>
                <w:lang w:val="en-AU"/>
              </w:rPr>
              <w:t>How do you record information collected during the self-assessment process against standards and elements in the NQS, ensuring comprehensive documentation and alignment with regulatory requirements?</w:t>
            </w:r>
            <w:commentRangeEnd w:id="97"/>
            <w:r w:rsidRPr="00F41B1A">
              <w:rPr>
                <w:rStyle w:val="CommentReference"/>
                <w:rFonts w:asciiTheme="minorHAnsi" w:eastAsiaTheme="minorHAnsi" w:hAnsiTheme="minorHAnsi" w:cstheme="minorHAnsi"/>
                <w:sz w:val="24"/>
                <w:szCs w:val="24"/>
                <w:lang w:val="en-AU"/>
              </w:rPr>
              <w:commentReference w:id="97"/>
            </w:r>
          </w:p>
        </w:tc>
        <w:tc>
          <w:tcPr>
            <w:tcW w:w="6860" w:type="dxa"/>
          </w:tcPr>
          <w:p w14:paraId="5311EAB9" w14:textId="4DB646DF" w:rsidR="00CB3749" w:rsidRPr="00F02AC4" w:rsidRDefault="00CB3749" w:rsidP="00CB3749">
            <w:pPr>
              <w:pStyle w:val="NormalWeb"/>
              <w:shd w:val="clear" w:color="auto" w:fill="FFFFFF" w:themeFill="background1"/>
              <w:spacing w:before="4"/>
              <w:ind w:left="108" w:right="108"/>
              <w:jc w:val="both"/>
            </w:pPr>
            <w:r w:rsidRPr="00F9335E">
              <w:t xml:space="preserve">Viviana ensures accurate and organised recording of self-assessment information by using tools and templates provided by her service and </w:t>
            </w:r>
            <w:proofErr w:type="spellStart"/>
            <w:r w:rsidRPr="00F9335E">
              <w:t>Storypark</w:t>
            </w:r>
            <w:proofErr w:type="spellEnd"/>
            <w:r w:rsidRPr="00F9335E">
              <w:t xml:space="preserve">. She aligns the documented feedback with the relevant NQS standards and elements, capturing observations and reflections </w:t>
            </w:r>
            <w:r w:rsidRPr="00F9335E">
              <w:lastRenderedPageBreak/>
              <w:t>in a way that supports quality improvement. This process includes linking children’s developmental observations and educator reflections to specific quality areas, ensuring they are ready for review during assessment and rating.</w:t>
            </w:r>
          </w:p>
        </w:tc>
      </w:tr>
      <w:tr w:rsidR="00CB3749" w:rsidRPr="00F41B1A" w14:paraId="62EF130B" w14:textId="77777777" w:rsidTr="2BE53A8B">
        <w:trPr>
          <w:trHeight w:val="366"/>
        </w:trPr>
        <w:tc>
          <w:tcPr>
            <w:tcW w:w="6748" w:type="dxa"/>
            <w:tcBorders>
              <w:left w:val="single" w:sz="4" w:space="0" w:color="F36F20"/>
            </w:tcBorders>
          </w:tcPr>
          <w:p w14:paraId="18F8CA72" w14:textId="2CA8F5CE"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8"/>
            <w:r w:rsidRPr="00F41B1A">
              <w:rPr>
                <w:rFonts w:asciiTheme="minorHAnsi" w:hAnsiTheme="minorHAnsi" w:cstheme="minorHAnsi"/>
                <w:sz w:val="24"/>
                <w:szCs w:val="24"/>
                <w:lang w:val="en-AU"/>
              </w:rPr>
              <w:lastRenderedPageBreak/>
              <w:t>How do you make self-assessment data available at the service to inform discussion of the assessment and rating process, promoting transparency and accountability?</w:t>
            </w:r>
            <w:commentRangeEnd w:id="98"/>
            <w:r w:rsidRPr="00F41B1A">
              <w:rPr>
                <w:rStyle w:val="CommentReference"/>
                <w:rFonts w:asciiTheme="minorHAnsi" w:eastAsiaTheme="minorHAnsi" w:hAnsiTheme="minorHAnsi" w:cstheme="minorHAnsi"/>
                <w:sz w:val="24"/>
                <w:szCs w:val="24"/>
                <w:lang w:val="en-AU"/>
              </w:rPr>
              <w:commentReference w:id="98"/>
            </w:r>
          </w:p>
        </w:tc>
        <w:tc>
          <w:tcPr>
            <w:tcW w:w="6860" w:type="dxa"/>
          </w:tcPr>
          <w:p w14:paraId="1B7B4411" w14:textId="28580CF2" w:rsidR="00CB3749" w:rsidRPr="00F02AC4" w:rsidRDefault="00CB3749" w:rsidP="00CB3749">
            <w:pPr>
              <w:pStyle w:val="TableParagraph"/>
              <w:spacing w:before="4"/>
              <w:ind w:left="108" w:right="108"/>
              <w:jc w:val="both"/>
            </w:pPr>
            <w:r w:rsidRPr="00F9335E">
              <w:t>At Sparrow Early Learning Brighton, Viviana ensures transparency by sharing self-assessment data through visual displays, daily reflections, and team discussions. She actively contributes during regular meetings where the team reviews reflections, feedback, and documentation. These discussions help staff understand the current standards, areas for improvement, and prepare for future assessment visits. This open approach promotes accountability and keeps all staff involved in maintaining high standards.</w:t>
            </w:r>
          </w:p>
        </w:tc>
      </w:tr>
      <w:tr w:rsidR="00CB3749" w:rsidRPr="00F41B1A" w14:paraId="4699F39C" w14:textId="77777777" w:rsidTr="2BE53A8B">
        <w:trPr>
          <w:trHeight w:val="366"/>
        </w:trPr>
        <w:tc>
          <w:tcPr>
            <w:tcW w:w="6748" w:type="dxa"/>
            <w:tcBorders>
              <w:left w:val="single" w:sz="4" w:space="0" w:color="F36F20"/>
            </w:tcBorders>
          </w:tcPr>
          <w:p w14:paraId="6E9BAAD6" w14:textId="777674D1"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99"/>
            <w:r w:rsidRPr="00F41B1A">
              <w:rPr>
                <w:rFonts w:asciiTheme="minorHAnsi" w:hAnsiTheme="minorHAnsi" w:cstheme="minorHAnsi"/>
                <w:sz w:val="24"/>
                <w:szCs w:val="24"/>
                <w:lang w:val="en-AU"/>
              </w:rPr>
              <w:t>How do you use the information gathered in the self-assessment process to inform the development of the QIP, ensuring that identified areas for improvement are addressed effectively?</w:t>
            </w:r>
            <w:commentRangeEnd w:id="99"/>
            <w:r w:rsidRPr="00F41B1A">
              <w:rPr>
                <w:rStyle w:val="CommentReference"/>
                <w:rFonts w:asciiTheme="minorHAnsi" w:eastAsiaTheme="minorHAnsi" w:hAnsiTheme="minorHAnsi" w:cstheme="minorHAnsi"/>
                <w:sz w:val="24"/>
                <w:szCs w:val="24"/>
                <w:lang w:val="en-AU"/>
              </w:rPr>
              <w:commentReference w:id="99"/>
            </w:r>
          </w:p>
        </w:tc>
        <w:tc>
          <w:tcPr>
            <w:tcW w:w="6860" w:type="dxa"/>
          </w:tcPr>
          <w:p w14:paraId="64F5D930" w14:textId="68835053" w:rsidR="00CB3749" w:rsidRPr="00F02AC4" w:rsidRDefault="00CB3749" w:rsidP="00CB3749">
            <w:pPr>
              <w:pStyle w:val="NormalWeb"/>
              <w:shd w:val="clear" w:color="auto" w:fill="FFFFFF" w:themeFill="background1"/>
              <w:spacing w:before="4"/>
              <w:ind w:left="91" w:right="91"/>
              <w:jc w:val="both"/>
            </w:pPr>
            <w:r w:rsidRPr="00F9335E">
              <w:t>Viviana uses insights from self-assessment to guide the development of the Quality Improvement Plan (QIP). She identifies areas that need enhancement—such as improving transitions or refining health and safety procedures—and discusses these with her team and management. Together, they set achievable goals, like modifying routines or updating resources, and document these in the QIP. This ensures continuous improvement and that the QIP reflects the service’s unique needs and goals.</w:t>
            </w:r>
          </w:p>
        </w:tc>
      </w:tr>
      <w:tr w:rsidR="00CB3749" w:rsidRPr="00F41B1A" w14:paraId="6FD3E94C" w14:textId="77777777" w:rsidTr="2BE53A8B">
        <w:trPr>
          <w:trHeight w:val="366"/>
        </w:trPr>
        <w:tc>
          <w:tcPr>
            <w:tcW w:w="6748" w:type="dxa"/>
            <w:tcBorders>
              <w:left w:val="single" w:sz="4" w:space="0" w:color="F36F20"/>
            </w:tcBorders>
          </w:tcPr>
          <w:p w14:paraId="69DA0047" w14:textId="77777777" w:rsidR="00CB3749" w:rsidRPr="00F41B1A" w:rsidRDefault="00CB3749" w:rsidP="00CB3749">
            <w:pPr>
              <w:pStyle w:val="TableParagraph"/>
              <w:numPr>
                <w:ilvl w:val="0"/>
                <w:numId w:val="31"/>
              </w:numPr>
              <w:spacing w:before="4"/>
              <w:rPr>
                <w:rFonts w:asciiTheme="minorHAnsi" w:hAnsiTheme="minorHAnsi" w:cstheme="minorHAnsi"/>
                <w:sz w:val="24"/>
                <w:szCs w:val="24"/>
                <w:lang w:val="en-AU"/>
              </w:rPr>
            </w:pPr>
            <w:commentRangeStart w:id="100"/>
            <w:r w:rsidRPr="00F41B1A">
              <w:rPr>
                <w:rFonts w:asciiTheme="minorHAnsi" w:hAnsiTheme="minorHAnsi" w:cstheme="minorHAnsi"/>
                <w:sz w:val="24"/>
                <w:szCs w:val="24"/>
                <w:lang w:val="en-AU"/>
              </w:rPr>
              <w:t>How do you collaborate with stakeholders to identify strengths and key improvements sought within the service, promoting ownership and commitment to the QIP?</w:t>
            </w:r>
            <w:commentRangeEnd w:id="100"/>
            <w:r w:rsidRPr="00F41B1A">
              <w:rPr>
                <w:rStyle w:val="CommentReference"/>
                <w:rFonts w:asciiTheme="minorHAnsi" w:eastAsiaTheme="minorHAnsi" w:hAnsiTheme="minorHAnsi" w:cstheme="minorHAnsi"/>
                <w:sz w:val="24"/>
                <w:szCs w:val="24"/>
                <w:lang w:val="en-AU"/>
              </w:rPr>
              <w:commentReference w:id="100"/>
            </w:r>
          </w:p>
          <w:p w14:paraId="0234580C" w14:textId="77777777" w:rsidR="00CB3749" w:rsidRPr="00F41B1A" w:rsidRDefault="00CB3749" w:rsidP="00CB3749">
            <w:pPr>
              <w:pStyle w:val="TableParagraph"/>
              <w:spacing w:before="4"/>
              <w:rPr>
                <w:rFonts w:asciiTheme="minorHAnsi" w:hAnsiTheme="minorHAnsi" w:cstheme="minorHAnsi"/>
                <w:color w:val="FF0000"/>
                <w:sz w:val="24"/>
                <w:szCs w:val="24"/>
                <w:lang w:val="en-AU"/>
              </w:rPr>
            </w:pPr>
          </w:p>
          <w:p w14:paraId="1B23741A" w14:textId="77777777" w:rsidR="00CB3749" w:rsidRPr="00F41B1A" w:rsidRDefault="00CB3749" w:rsidP="00CB3749">
            <w:pPr>
              <w:pStyle w:val="TableParagraph"/>
              <w:spacing w:before="4"/>
              <w:rPr>
                <w:rFonts w:asciiTheme="minorHAnsi" w:hAnsiTheme="minorHAnsi" w:cstheme="minorHAnsi"/>
                <w:sz w:val="24"/>
                <w:szCs w:val="24"/>
                <w:lang w:val="en-AU"/>
              </w:rPr>
            </w:pPr>
          </w:p>
        </w:tc>
        <w:tc>
          <w:tcPr>
            <w:tcW w:w="6860" w:type="dxa"/>
          </w:tcPr>
          <w:p w14:paraId="3A29C769" w14:textId="6AD45838" w:rsidR="00CB3749" w:rsidRPr="00F02AC4" w:rsidRDefault="00CB3749" w:rsidP="00CB3749">
            <w:pPr>
              <w:pStyle w:val="NormalWeb"/>
              <w:shd w:val="clear" w:color="auto" w:fill="FFFFFF" w:themeFill="background1"/>
              <w:spacing w:before="4"/>
              <w:ind w:left="91" w:right="91"/>
              <w:jc w:val="both"/>
            </w:pPr>
            <w:r w:rsidRPr="00F9335E">
              <w:t xml:space="preserve">Viviana works collaboratively with staff, families, and community members to identify strengths and opportunities for improvement. She gathers feedback through </w:t>
            </w:r>
            <w:proofErr w:type="spellStart"/>
            <w:r w:rsidRPr="00F9335E">
              <w:t>Storypark</w:t>
            </w:r>
            <w:proofErr w:type="spellEnd"/>
            <w:r w:rsidRPr="00F9335E">
              <w:t xml:space="preserve"> updates, parent chats, and meetings. For example, when addressing transitions, she responded to feedback and trialled new routines that became part of their continuous improvement strategy. By encouraging input and valuing each stakeholder’s voice, she helps ensure the QIP reflects shared goals and builds a sense of ownership and commitment among all involved.</w:t>
            </w:r>
          </w:p>
        </w:tc>
      </w:tr>
      <w:tr w:rsidR="00CB3749" w:rsidRPr="00F41B1A" w14:paraId="3AE326E7" w14:textId="77777777" w:rsidTr="2BE53A8B">
        <w:trPr>
          <w:trHeight w:val="366"/>
        </w:trPr>
        <w:tc>
          <w:tcPr>
            <w:tcW w:w="6748" w:type="dxa"/>
            <w:tcBorders>
              <w:left w:val="single" w:sz="4" w:space="0" w:color="F36F20"/>
            </w:tcBorders>
          </w:tcPr>
          <w:p w14:paraId="2FAA06DD" w14:textId="15D46F59"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1"/>
            <w:r w:rsidRPr="00F41B1A">
              <w:rPr>
                <w:rFonts w:asciiTheme="minorHAnsi" w:hAnsiTheme="minorHAnsi" w:cstheme="minorHAnsi"/>
                <w:sz w:val="24"/>
                <w:szCs w:val="24"/>
                <w:lang w:val="en-AU"/>
              </w:rPr>
              <w:t>How do you determine how key improvements sought will be reflected in the QIP, ensuring that goals and strategies are clearly defined and actionable?</w:t>
            </w:r>
            <w:commentRangeEnd w:id="101"/>
            <w:r w:rsidRPr="00F41B1A">
              <w:rPr>
                <w:rStyle w:val="CommentReference"/>
                <w:rFonts w:asciiTheme="minorHAnsi" w:eastAsiaTheme="minorHAnsi" w:hAnsiTheme="minorHAnsi" w:cstheme="minorHAnsi"/>
                <w:sz w:val="24"/>
                <w:szCs w:val="24"/>
                <w:lang w:val="en-AU"/>
              </w:rPr>
              <w:commentReference w:id="101"/>
            </w:r>
          </w:p>
        </w:tc>
        <w:tc>
          <w:tcPr>
            <w:tcW w:w="6860" w:type="dxa"/>
          </w:tcPr>
          <w:p w14:paraId="28D628AC" w14:textId="2DFBD53A" w:rsidR="00CB3749" w:rsidRPr="00F02AC4" w:rsidRDefault="00CB3749" w:rsidP="00CB3749">
            <w:pPr>
              <w:pStyle w:val="TableParagraph"/>
              <w:spacing w:before="4"/>
              <w:ind w:left="91" w:right="91"/>
              <w:jc w:val="both"/>
            </w:pPr>
            <w:r w:rsidRPr="005A72B7">
              <w:t xml:space="preserve">Viviana works with her team to turn identified areas for improvement into well-defined and achievable goals within the Quality Improvement Plan (QIP). She uses information from family feedback, educator reflections, and </w:t>
            </w:r>
            <w:r w:rsidRPr="005A72B7">
              <w:lastRenderedPageBreak/>
              <w:t>suggestions from team meetings to guide this process. Improvements are discussed and broken down into clear, actionable steps during collaborative discussions. Viviana ensures each goal is Specific, Measurable, Achievable, Relevant, and Time-bound (SMART), which allows her team to stay focused and measure progress effectively.</w:t>
            </w:r>
          </w:p>
        </w:tc>
      </w:tr>
      <w:tr w:rsidR="00CB3749" w:rsidRPr="00F41B1A" w14:paraId="55DCE95E" w14:textId="77777777" w:rsidTr="2BE53A8B">
        <w:trPr>
          <w:trHeight w:val="366"/>
        </w:trPr>
        <w:tc>
          <w:tcPr>
            <w:tcW w:w="6748" w:type="dxa"/>
            <w:tcBorders>
              <w:left w:val="single" w:sz="4" w:space="0" w:color="F36F20"/>
            </w:tcBorders>
          </w:tcPr>
          <w:p w14:paraId="679A1C45" w14:textId="625AF9C5" w:rsidR="00CB3749" w:rsidRPr="00F41B1A" w:rsidRDefault="00CB3749" w:rsidP="00CB3749">
            <w:pPr>
              <w:pStyle w:val="TableParagraph"/>
              <w:numPr>
                <w:ilvl w:val="0"/>
                <w:numId w:val="31"/>
              </w:numPr>
              <w:spacing w:before="4"/>
              <w:rPr>
                <w:rFonts w:asciiTheme="minorHAnsi" w:hAnsiTheme="minorHAnsi" w:cstheme="minorHAnsi"/>
                <w:sz w:val="24"/>
                <w:szCs w:val="24"/>
                <w:lang w:val="en-AU"/>
              </w:rPr>
            </w:pPr>
            <w:commentRangeStart w:id="102"/>
            <w:r w:rsidRPr="00F41B1A">
              <w:rPr>
                <w:rFonts w:asciiTheme="minorHAnsi" w:hAnsiTheme="minorHAnsi" w:cstheme="minorHAnsi"/>
                <w:sz w:val="24"/>
                <w:szCs w:val="24"/>
                <w:lang w:val="en-AU"/>
              </w:rPr>
              <w:lastRenderedPageBreak/>
              <w:t>How do you record and use the information gathered in the self-assessment process to inform the development of the Quality Improvement Plan (QIP) for two quality areas in an education and care service, considering:</w:t>
            </w:r>
          </w:p>
          <w:p w14:paraId="1E3B648D" w14:textId="05747A40" w:rsidR="00CB3749" w:rsidRPr="00F41B1A" w:rsidRDefault="00CB3749" w:rsidP="00CB3749">
            <w:pPr>
              <w:pStyle w:val="TableParagraph"/>
              <w:numPr>
                <w:ilvl w:val="0"/>
                <w:numId w:val="32"/>
              </w:numPr>
              <w:spacing w:before="4"/>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the key components of the National Quality Framework and their content, including the National Quality Standard (NQS), requirements of each of the quality areas, </w:t>
            </w:r>
          </w:p>
          <w:p w14:paraId="678D34C2" w14:textId="25A286EE"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Education and Care Services National Law and Regulations, </w:t>
            </w:r>
          </w:p>
          <w:p w14:paraId="2F2DF7E1" w14:textId="3132F8A8"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key purpose of the law and associated regulations, </w:t>
            </w:r>
          </w:p>
          <w:p w14:paraId="118B40D1" w14:textId="65BA514C"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assessment and quality rating process, levels of quality rating, steps in the process, </w:t>
            </w:r>
          </w:p>
          <w:p w14:paraId="26424FBE" w14:textId="68CBA70A"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relevant approved learning frameworks, role of national and state/territory governing bodies, </w:t>
            </w:r>
          </w:p>
          <w:p w14:paraId="58FA003E" w14:textId="5184C506"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key stakeholders in the quality improvement process and how they may be engaged at different stages, educators, children, families, local community, </w:t>
            </w:r>
          </w:p>
          <w:p w14:paraId="09E82AA9" w14:textId="7F103262" w:rsidR="00CB3749" w:rsidRPr="00F41B1A"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 xml:space="preserve">compliance support resources, including government and non-government, and </w:t>
            </w:r>
          </w:p>
          <w:p w14:paraId="37582C48" w14:textId="02714CE3" w:rsidR="00CB3749" w:rsidRPr="00247285" w:rsidRDefault="00CB3749" w:rsidP="00CB3749">
            <w:pPr>
              <w:pStyle w:val="TableParagraph"/>
              <w:numPr>
                <w:ilvl w:val="0"/>
                <w:numId w:val="29"/>
              </w:numPr>
              <w:spacing w:before="4"/>
              <w:ind w:left="1148"/>
              <w:rPr>
                <w:rFonts w:asciiTheme="minorHAnsi" w:hAnsiTheme="minorHAnsi" w:cstheme="minorHAnsi"/>
                <w:sz w:val="24"/>
                <w:szCs w:val="24"/>
                <w:lang w:val="en-AU"/>
              </w:rPr>
            </w:pPr>
            <w:r w:rsidRPr="00F41B1A">
              <w:rPr>
                <w:rFonts w:asciiTheme="minorHAnsi" w:hAnsiTheme="minorHAnsi" w:cstheme="minorHAnsi"/>
                <w:sz w:val="24"/>
                <w:szCs w:val="24"/>
                <w:lang w:val="en-AU"/>
              </w:rPr>
              <w:t>contemporary principles and emerging trends and research in service delivery areas?</w:t>
            </w:r>
            <w:commentRangeEnd w:id="102"/>
            <w:r w:rsidRPr="00F41B1A">
              <w:rPr>
                <w:rStyle w:val="CommentReference"/>
                <w:rFonts w:asciiTheme="minorHAnsi" w:eastAsiaTheme="minorHAnsi" w:hAnsiTheme="minorHAnsi" w:cstheme="minorHAnsi"/>
                <w:sz w:val="24"/>
                <w:szCs w:val="24"/>
                <w:lang w:val="en-AU"/>
              </w:rPr>
              <w:commentReference w:id="102"/>
            </w:r>
          </w:p>
        </w:tc>
        <w:tc>
          <w:tcPr>
            <w:tcW w:w="6860" w:type="dxa"/>
          </w:tcPr>
          <w:p w14:paraId="4CA7A11E" w14:textId="14F32CE8" w:rsidR="00CB3749" w:rsidRPr="00F02AC4" w:rsidRDefault="00CB3749" w:rsidP="00CB3749">
            <w:pPr>
              <w:shd w:val="clear" w:color="auto" w:fill="FFFFFF" w:themeFill="background1"/>
              <w:spacing w:after="0"/>
              <w:jc w:val="left"/>
            </w:pPr>
            <w:r w:rsidRPr="005A72B7">
              <w:t xml:space="preserve">Viviana uses the self-assessment process to guide targeted improvements in both Quality Area 1: Educational Program and Practice and Quality Area 5: Relationships with Children. For Quality Area 1, she documents how children's interests guide the learning program and uses EYLF and daily reflections to evaluate and adjust activities. For Quality Area 5, she focuses on strengthening child-educator bonds through active listening, kindness, and building secure routines. She gathers feedback from families during drop-off and pick-up, incorporates reflections through </w:t>
            </w:r>
            <w:proofErr w:type="spellStart"/>
            <w:r w:rsidRPr="005A72B7">
              <w:t>Storypark</w:t>
            </w:r>
            <w:proofErr w:type="spellEnd"/>
            <w:r w:rsidRPr="005A72B7">
              <w:t>, and collaborates with staff during hallway and formal meetings. Viviana aligns all improvements with the NQS, Education and Care Services National Law, and assessment processes. She also uses available compliance tools and templates to record goals, assign responsibilities, and ensure alignment with approved frameworks and emerging best practices. By reflecting on documentation and team feedback, Viviana ensures the QIP is accurate, inclusive, and responsive to children’s developmental needs and family expectations.</w:t>
            </w:r>
          </w:p>
        </w:tc>
      </w:tr>
      <w:tr w:rsidR="00CB3749" w:rsidRPr="00F41B1A" w14:paraId="715A256A" w14:textId="77777777" w:rsidTr="2BE53A8B">
        <w:trPr>
          <w:trHeight w:val="366"/>
        </w:trPr>
        <w:tc>
          <w:tcPr>
            <w:tcW w:w="6748" w:type="dxa"/>
            <w:tcBorders>
              <w:left w:val="single" w:sz="4" w:space="0" w:color="F36F20"/>
            </w:tcBorders>
          </w:tcPr>
          <w:p w14:paraId="16F1A374" w14:textId="0321E97D"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3"/>
            <w:r w:rsidRPr="00F41B1A">
              <w:rPr>
                <w:rFonts w:asciiTheme="minorHAnsi" w:hAnsiTheme="minorHAnsi" w:cstheme="minorHAnsi"/>
                <w:sz w:val="24"/>
                <w:szCs w:val="24"/>
                <w:lang w:val="en-AU"/>
              </w:rPr>
              <w:t>How do you plan collaboration with stakeholders on a regular basis to review the QIP, promoting continuous improvement and accountability?</w:t>
            </w:r>
            <w:commentRangeEnd w:id="103"/>
            <w:r w:rsidRPr="00F41B1A">
              <w:rPr>
                <w:rStyle w:val="CommentReference"/>
                <w:rFonts w:asciiTheme="minorHAnsi" w:eastAsiaTheme="minorHAnsi" w:hAnsiTheme="minorHAnsi" w:cstheme="minorHAnsi"/>
                <w:sz w:val="24"/>
                <w:szCs w:val="24"/>
                <w:lang w:val="en-AU"/>
              </w:rPr>
              <w:commentReference w:id="103"/>
            </w:r>
          </w:p>
        </w:tc>
        <w:tc>
          <w:tcPr>
            <w:tcW w:w="6860" w:type="dxa"/>
          </w:tcPr>
          <w:p w14:paraId="4F18469F" w14:textId="58EB4393" w:rsidR="00CB3749" w:rsidRPr="00F02AC4" w:rsidRDefault="00CB3749" w:rsidP="00CB3749">
            <w:pPr>
              <w:shd w:val="clear" w:color="auto" w:fill="FFFFFF" w:themeFill="background1"/>
              <w:spacing w:after="0"/>
              <w:jc w:val="left"/>
            </w:pPr>
            <w:r w:rsidRPr="005A72B7">
              <w:t xml:space="preserve">Viviana maintains an open and ongoing dialogue with stakeholders by engaging them in regular conversations, </w:t>
            </w:r>
            <w:proofErr w:type="spellStart"/>
            <w:r w:rsidRPr="005A72B7">
              <w:t>Storypark</w:t>
            </w:r>
            <w:proofErr w:type="spellEnd"/>
            <w:r w:rsidRPr="005A72B7">
              <w:t xml:space="preserve"> communications, and daily updates during drop-off and pick-up. She involves families in giving feedback and shares key updates on progress during staff </w:t>
            </w:r>
            <w:r w:rsidRPr="005A72B7">
              <w:lastRenderedPageBreak/>
              <w:t>meetings and hallway discussions. This collaborative approach ensures that everyone remains informed, committed, and able to contribute to continuous quality improvement. Viviana also encourages her colleagues to reflect on what’s working and where changes may be needed, keeping the QIP dynamic and responsive to evolving needs.</w:t>
            </w:r>
          </w:p>
        </w:tc>
      </w:tr>
      <w:tr w:rsidR="00CB3749" w:rsidRPr="00F41B1A" w14:paraId="1A7E000B" w14:textId="77777777" w:rsidTr="2BE53A8B">
        <w:trPr>
          <w:trHeight w:val="366"/>
        </w:trPr>
        <w:tc>
          <w:tcPr>
            <w:tcW w:w="6748" w:type="dxa"/>
            <w:tcBorders>
              <w:left w:val="single" w:sz="4" w:space="0" w:color="F36F20"/>
            </w:tcBorders>
          </w:tcPr>
          <w:p w14:paraId="2A5A43AD" w14:textId="25D98715"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4"/>
            <w:r w:rsidRPr="00F41B1A">
              <w:rPr>
                <w:rFonts w:asciiTheme="minorHAnsi" w:hAnsiTheme="minorHAnsi" w:cstheme="minorHAnsi"/>
                <w:sz w:val="24"/>
                <w:szCs w:val="24"/>
                <w:lang w:val="en-AU"/>
              </w:rPr>
              <w:lastRenderedPageBreak/>
              <w:t>How do you provide timely advice about the assessment visit and schedule meetings with stakeholders and staff to ensure adequate preparation, considering the role of national and state/territory governing bodies in the assessment process?</w:t>
            </w:r>
            <w:commentRangeEnd w:id="104"/>
            <w:r w:rsidRPr="00F41B1A">
              <w:rPr>
                <w:rStyle w:val="CommentReference"/>
                <w:rFonts w:asciiTheme="minorHAnsi" w:eastAsiaTheme="minorHAnsi" w:hAnsiTheme="minorHAnsi" w:cstheme="minorHAnsi"/>
                <w:sz w:val="24"/>
                <w:szCs w:val="24"/>
                <w:lang w:val="en-AU"/>
              </w:rPr>
              <w:commentReference w:id="104"/>
            </w:r>
          </w:p>
        </w:tc>
        <w:tc>
          <w:tcPr>
            <w:tcW w:w="6860" w:type="dxa"/>
          </w:tcPr>
          <w:p w14:paraId="63E31A8A" w14:textId="2302EC70" w:rsidR="00CB3749" w:rsidRPr="00F02AC4" w:rsidRDefault="00CB3749" w:rsidP="00CB3749">
            <w:pPr>
              <w:shd w:val="clear" w:color="auto" w:fill="FFFFFF" w:themeFill="background1"/>
              <w:spacing w:after="0"/>
              <w:jc w:val="left"/>
            </w:pPr>
            <w:r w:rsidRPr="005A72B7">
              <w:t>Viviana keeps her team well-informed about upcoming assessment visits by discussing them during staff meetings and hallway conversations. She provides timely reminders and uses clear communication to ensure all educators are prepared and aware of their roles. Viviana discusses expectations, clarifies responsibilities, and highlights the importance of aligning with ACECQA and regulatory authority requirements. These early preparations help reduce anxiety and promote confidence among the staff.</w:t>
            </w:r>
          </w:p>
        </w:tc>
      </w:tr>
      <w:tr w:rsidR="00CB3749" w:rsidRPr="00F41B1A" w14:paraId="054E060B" w14:textId="77777777" w:rsidTr="2BE53A8B">
        <w:trPr>
          <w:trHeight w:val="366"/>
        </w:trPr>
        <w:tc>
          <w:tcPr>
            <w:tcW w:w="6748" w:type="dxa"/>
            <w:tcBorders>
              <w:left w:val="single" w:sz="4" w:space="0" w:color="F36F20"/>
            </w:tcBorders>
          </w:tcPr>
          <w:p w14:paraId="6ED46CA7" w14:textId="25CEB29A"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5"/>
            <w:r w:rsidRPr="00F41B1A">
              <w:rPr>
                <w:rFonts w:asciiTheme="minorHAnsi" w:hAnsiTheme="minorHAnsi" w:cstheme="minorHAnsi"/>
                <w:sz w:val="24"/>
                <w:szCs w:val="24"/>
                <w:lang w:val="en-AU"/>
              </w:rPr>
              <w:t>How do you check for accuracy and completion of all documentation required for rating and assessment, including relevant compliance support resources provided by government and non-government organisations?</w:t>
            </w:r>
            <w:commentRangeEnd w:id="105"/>
            <w:r w:rsidRPr="00F41B1A">
              <w:rPr>
                <w:rStyle w:val="CommentReference"/>
                <w:rFonts w:asciiTheme="minorHAnsi" w:eastAsiaTheme="minorHAnsi" w:hAnsiTheme="minorHAnsi" w:cstheme="minorHAnsi"/>
                <w:sz w:val="24"/>
                <w:szCs w:val="24"/>
                <w:lang w:val="en-AU"/>
              </w:rPr>
              <w:commentReference w:id="105"/>
            </w:r>
          </w:p>
        </w:tc>
        <w:tc>
          <w:tcPr>
            <w:tcW w:w="6860" w:type="dxa"/>
          </w:tcPr>
          <w:p w14:paraId="66592785" w14:textId="11D790FB" w:rsidR="00CB3749" w:rsidRPr="00F02AC4" w:rsidRDefault="00CB3749" w:rsidP="00CB3749">
            <w:pPr>
              <w:shd w:val="clear" w:color="auto" w:fill="FFFFFF" w:themeFill="background1"/>
              <w:spacing w:after="0"/>
              <w:jc w:val="left"/>
            </w:pPr>
            <w:r w:rsidRPr="005A72B7">
              <w:t xml:space="preserve">Viviana uses checklists and the </w:t>
            </w:r>
            <w:proofErr w:type="spellStart"/>
            <w:r w:rsidRPr="005A72B7">
              <w:t>Storypark</w:t>
            </w:r>
            <w:proofErr w:type="spellEnd"/>
            <w:r w:rsidRPr="005A72B7">
              <w:t xml:space="preserve"> platform to review and manage all relevant documentation for the assessment and rating process. She ensures that all observations, reflections, and updates are recorded accurately and in line with the NQS and other regulations. She refers to compliance support resources and regularly reviews policies and procedures to ensure everything is current and complete. Team meetings are used to cross-check information and confirm that documentation meets the expectations of both government and non-government regulatory bodies.</w:t>
            </w:r>
          </w:p>
        </w:tc>
      </w:tr>
      <w:tr w:rsidR="00CB3749" w:rsidRPr="00F41B1A" w14:paraId="5FC12E7A" w14:textId="77777777" w:rsidTr="2BE53A8B">
        <w:trPr>
          <w:trHeight w:val="366"/>
        </w:trPr>
        <w:tc>
          <w:tcPr>
            <w:tcW w:w="6748" w:type="dxa"/>
            <w:tcBorders>
              <w:left w:val="single" w:sz="4" w:space="0" w:color="F36F20"/>
              <w:bottom w:val="single" w:sz="4" w:space="0" w:color="EC7C30"/>
            </w:tcBorders>
          </w:tcPr>
          <w:p w14:paraId="1D4A769E" w14:textId="6018FCC4" w:rsidR="00CB3749" w:rsidRPr="00247285" w:rsidRDefault="00CB3749" w:rsidP="00CB3749">
            <w:pPr>
              <w:pStyle w:val="TableParagraph"/>
              <w:numPr>
                <w:ilvl w:val="0"/>
                <w:numId w:val="31"/>
              </w:numPr>
              <w:spacing w:before="4"/>
              <w:rPr>
                <w:rFonts w:asciiTheme="minorHAnsi" w:hAnsiTheme="minorHAnsi" w:cstheme="minorHAnsi"/>
                <w:sz w:val="24"/>
                <w:szCs w:val="24"/>
                <w:lang w:val="en-AU"/>
              </w:rPr>
            </w:pPr>
            <w:commentRangeStart w:id="106"/>
            <w:r w:rsidRPr="00F41B1A">
              <w:rPr>
                <w:rFonts w:asciiTheme="minorHAnsi" w:hAnsiTheme="minorHAnsi" w:cstheme="minorHAnsi"/>
                <w:sz w:val="24"/>
                <w:szCs w:val="24"/>
                <w:lang w:val="en-AU"/>
              </w:rPr>
              <w:t>How do you provide clear information to staff about individual and team requirements during the rating and assessment visit, ensuring readiness and confidence in their roles?</w:t>
            </w:r>
            <w:commentRangeEnd w:id="106"/>
            <w:r w:rsidRPr="00F41B1A">
              <w:rPr>
                <w:rStyle w:val="CommentReference"/>
                <w:rFonts w:asciiTheme="minorHAnsi" w:eastAsiaTheme="minorHAnsi" w:hAnsiTheme="minorHAnsi" w:cstheme="minorHAnsi"/>
                <w:sz w:val="24"/>
                <w:szCs w:val="24"/>
                <w:lang w:val="en-AU"/>
              </w:rPr>
              <w:commentReference w:id="106"/>
            </w:r>
          </w:p>
        </w:tc>
        <w:tc>
          <w:tcPr>
            <w:tcW w:w="6860" w:type="dxa"/>
            <w:tcBorders>
              <w:bottom w:val="single" w:sz="4" w:space="0" w:color="EC7C30"/>
            </w:tcBorders>
          </w:tcPr>
          <w:p w14:paraId="4CB53BBA" w14:textId="0C953CCB" w:rsidR="00CB3749" w:rsidRPr="00F02AC4" w:rsidRDefault="00CB3749" w:rsidP="00CB3749">
            <w:pPr>
              <w:shd w:val="clear" w:color="auto" w:fill="FFFFFF" w:themeFill="background1"/>
              <w:spacing w:after="0"/>
              <w:jc w:val="left"/>
            </w:pPr>
            <w:r w:rsidRPr="005A72B7">
              <w:t xml:space="preserve">Viviana supports her team in preparing for the assessment visit by clearly explaining each person's responsibilities and providing ongoing guidance during team meetings. She shares expectations during informal hallway chats and ensures that staff are confident in discussing their work, daily routines, and documentation. Viviana encourages open communication so that team members feel </w:t>
            </w:r>
            <w:r w:rsidRPr="005A72B7">
              <w:lastRenderedPageBreak/>
              <w:t>supported and ready to demonstrate compliance with the National Quality Framework during the visit.</w:t>
            </w:r>
          </w:p>
        </w:tc>
      </w:tr>
    </w:tbl>
    <w:p w14:paraId="049A3649" w14:textId="77777777" w:rsidR="00247285" w:rsidRDefault="00247285" w:rsidP="0BCD4BC6">
      <w:pPr>
        <w:spacing w:after="0"/>
      </w:pPr>
    </w:p>
    <w:p w14:paraId="384C2A06" w14:textId="77777777" w:rsidR="00247285" w:rsidRPr="00F41B1A" w:rsidRDefault="00247285" w:rsidP="0BCD4BC6">
      <w:pPr>
        <w:spacing w:after="0"/>
      </w:pPr>
    </w:p>
    <w:p w14:paraId="071F9678" w14:textId="77777777" w:rsidR="0059591E" w:rsidRPr="00F41B1A" w:rsidRDefault="621CC735" w:rsidP="0BCD4BC6">
      <w:pPr>
        <w:pStyle w:val="Heading2"/>
        <w:spacing w:after="0"/>
        <w:rPr>
          <w:b/>
          <w:bCs/>
        </w:rPr>
      </w:pPr>
      <w:r w:rsidRPr="00F41B1A">
        <w:rPr>
          <w:b/>
          <w:bCs/>
        </w:rPr>
        <w:t>CHCECE045 Foster positive and respectful interactions and behaviour in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92C6812" w14:textId="77777777" w:rsidTr="00CB3749">
        <w:trPr>
          <w:trHeight w:val="1335"/>
        </w:trPr>
        <w:tc>
          <w:tcPr>
            <w:tcW w:w="6748" w:type="dxa"/>
            <w:shd w:val="clear" w:color="auto" w:fill="E26714"/>
          </w:tcPr>
          <w:p w14:paraId="24DE3837" w14:textId="77777777" w:rsidR="00D319F9" w:rsidRPr="00F43F53" w:rsidRDefault="00D319F9" w:rsidP="00D319F9">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2B33FAFE" w14:textId="7C1F5EBC" w:rsidR="007F62B2" w:rsidRPr="00F41B1A" w:rsidRDefault="00D319F9">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598DF5FC" w14:textId="4CFA75DC"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369BAE78" w14:textId="77777777" w:rsidTr="3F9DFB3B">
        <w:trPr>
          <w:trHeight w:val="374"/>
        </w:trPr>
        <w:tc>
          <w:tcPr>
            <w:tcW w:w="13608" w:type="dxa"/>
            <w:gridSpan w:val="2"/>
            <w:tcBorders>
              <w:top w:val="nil"/>
              <w:left w:val="single" w:sz="4" w:space="0" w:color="F36F20"/>
            </w:tcBorders>
          </w:tcPr>
          <w:p w14:paraId="67A16B3B"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52C1FEAE" w14:textId="77777777" w:rsidTr="3F9DFB3B">
        <w:trPr>
          <w:trHeight w:val="366"/>
        </w:trPr>
        <w:tc>
          <w:tcPr>
            <w:tcW w:w="6748" w:type="dxa"/>
            <w:tcBorders>
              <w:left w:val="single" w:sz="4" w:space="0" w:color="F36F20"/>
            </w:tcBorders>
          </w:tcPr>
          <w:p w14:paraId="0D810AFD" w14:textId="7D02CF64" w:rsidR="0057129D" w:rsidRPr="00F41B1A" w:rsidRDefault="4683577D" w:rsidP="0BCD4BC6">
            <w:pPr>
              <w:pStyle w:val="TableParagraph"/>
              <w:spacing w:before="4"/>
              <w:ind w:left="111"/>
              <w:rPr>
                <w:sz w:val="24"/>
                <w:szCs w:val="24"/>
                <w:lang w:val="en-AU"/>
              </w:rPr>
            </w:pPr>
            <w:r w:rsidRPr="00F41B1A">
              <w:rPr>
                <w:sz w:val="24"/>
                <w:szCs w:val="24"/>
                <w:lang w:val="en-AU"/>
              </w:rPr>
              <w:t>Key points to be addressed by the student</w:t>
            </w:r>
          </w:p>
        </w:tc>
        <w:tc>
          <w:tcPr>
            <w:tcW w:w="6860" w:type="dxa"/>
          </w:tcPr>
          <w:p w14:paraId="2A8F33C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CB3749" w:rsidRPr="00F41B1A" w14:paraId="64457D67" w14:textId="77777777" w:rsidTr="3F9DFB3B">
        <w:trPr>
          <w:trHeight w:val="366"/>
        </w:trPr>
        <w:tc>
          <w:tcPr>
            <w:tcW w:w="6748" w:type="dxa"/>
            <w:tcBorders>
              <w:left w:val="single" w:sz="4" w:space="0" w:color="F36F20"/>
            </w:tcBorders>
          </w:tcPr>
          <w:p w14:paraId="64B75ABB" w14:textId="5B9E9BCB" w:rsidR="00CB3749" w:rsidRPr="00F41B1A" w:rsidRDefault="00CB3749" w:rsidP="00CB3749">
            <w:pPr>
              <w:pStyle w:val="TableParagraph"/>
              <w:numPr>
                <w:ilvl w:val="0"/>
                <w:numId w:val="33"/>
              </w:numPr>
              <w:spacing w:before="4"/>
              <w:rPr>
                <w:iCs/>
                <w:color w:val="000000" w:themeColor="text1"/>
                <w:sz w:val="24"/>
                <w:szCs w:val="24"/>
                <w:lang w:val="en-AU"/>
              </w:rPr>
            </w:pPr>
            <w:commentRangeStart w:id="107"/>
            <w:r w:rsidRPr="00F41B1A">
              <w:rPr>
                <w:iCs/>
                <w:color w:val="000000" w:themeColor="text1"/>
                <w:sz w:val="24"/>
                <w:szCs w:val="24"/>
                <w:lang w:val="en-AU"/>
              </w:rPr>
              <w:t xml:space="preserve">How can </w:t>
            </w:r>
            <w:r>
              <w:rPr>
                <w:iCs/>
                <w:color w:val="000000" w:themeColor="text1"/>
                <w:sz w:val="24"/>
                <w:szCs w:val="24"/>
                <w:lang w:val="en-AU"/>
              </w:rPr>
              <w:t>you</w:t>
            </w:r>
            <w:r w:rsidRPr="00F41B1A">
              <w:rPr>
                <w:iCs/>
                <w:color w:val="000000" w:themeColor="text1"/>
                <w:sz w:val="24"/>
                <w:szCs w:val="24"/>
                <w:lang w:val="en-AU"/>
              </w:rPr>
              <w:t xml:space="preserve"> collaborate with colleagues about expectations for positive and respectful interactions and behaviour, taking into consideration various factors such as:</w:t>
            </w:r>
          </w:p>
          <w:p w14:paraId="6920B43D" w14:textId="313BC6E0"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 actions of others, </w:t>
            </w:r>
          </w:p>
          <w:p w14:paraId="66A07D0A" w14:textId="77777777"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 child’s need for agency, </w:t>
            </w:r>
          </w:p>
          <w:p w14:paraId="3346750A" w14:textId="5FBCBCB6"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their history, </w:t>
            </w:r>
          </w:p>
          <w:p w14:paraId="3104E1BE" w14:textId="64FE804E"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group dynamics,</w:t>
            </w:r>
          </w:p>
          <w:p w14:paraId="2354F916" w14:textId="4D1BD4D9"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illness, personality, </w:t>
            </w:r>
          </w:p>
          <w:p w14:paraId="0DE48A47" w14:textId="79F8C662"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recent and current events, </w:t>
            </w:r>
          </w:p>
          <w:p w14:paraId="13996BA3" w14:textId="199DB91A"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and the size of the group</w:t>
            </w:r>
          </w:p>
          <w:p w14:paraId="7FC2F546" w14:textId="611C66B9"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 xml:space="preserve">National Quality Standard (NQS), including collaborative partnerships with families and communities, </w:t>
            </w:r>
          </w:p>
          <w:p w14:paraId="75486CF2" w14:textId="7CBCA232" w:rsidR="00CB3749" w:rsidRPr="00F41B1A" w:rsidRDefault="00CB3749" w:rsidP="00CB3749">
            <w:pPr>
              <w:pStyle w:val="TableParagraph"/>
              <w:numPr>
                <w:ilvl w:val="0"/>
                <w:numId w:val="28"/>
              </w:numPr>
              <w:spacing w:before="4"/>
              <w:rPr>
                <w:iCs/>
                <w:color w:val="000000" w:themeColor="text1"/>
                <w:sz w:val="24"/>
                <w:szCs w:val="24"/>
                <w:lang w:val="en-AU"/>
              </w:rPr>
            </w:pPr>
            <w:r w:rsidRPr="00F41B1A">
              <w:rPr>
                <w:iCs/>
                <w:color w:val="000000" w:themeColor="text1"/>
                <w:sz w:val="24"/>
                <w:szCs w:val="24"/>
                <w:lang w:val="en-AU"/>
              </w:rPr>
              <w:t>and the philosophy, policies, and procedures of the service?</w:t>
            </w:r>
          </w:p>
          <w:p w14:paraId="77544B8C" w14:textId="69F28777" w:rsidR="00CB3749" w:rsidRPr="00125E40" w:rsidRDefault="00CB3749" w:rsidP="00CB3749">
            <w:pPr>
              <w:pStyle w:val="TableParagraph"/>
              <w:numPr>
                <w:ilvl w:val="0"/>
                <w:numId w:val="28"/>
              </w:numPr>
              <w:spacing w:before="4"/>
              <w:rPr>
                <w:i/>
                <w:iCs/>
                <w:color w:val="000000" w:themeColor="text1"/>
                <w:sz w:val="24"/>
                <w:szCs w:val="24"/>
                <w:lang w:val="en-AU"/>
              </w:rPr>
            </w:pPr>
            <w:r w:rsidRPr="00F41B1A">
              <w:rPr>
                <w:iCs/>
                <w:color w:val="000000" w:themeColor="text1"/>
                <w:sz w:val="24"/>
                <w:szCs w:val="24"/>
                <w:lang w:val="en-AU"/>
              </w:rPr>
              <w:t>how they are implemented, monitored and evaluated</w:t>
            </w:r>
            <w:r>
              <w:rPr>
                <w:iCs/>
                <w:color w:val="000000" w:themeColor="text1"/>
                <w:sz w:val="24"/>
                <w:szCs w:val="24"/>
                <w:lang w:val="en-AU"/>
              </w:rPr>
              <w:t>?</w:t>
            </w:r>
            <w:r w:rsidRPr="00F41B1A">
              <w:rPr>
                <w:iCs/>
                <w:color w:val="000000" w:themeColor="text1"/>
                <w:sz w:val="24"/>
                <w:szCs w:val="24"/>
                <w:lang w:val="en-AU"/>
              </w:rPr>
              <w:br/>
            </w:r>
            <w:commentRangeEnd w:id="107"/>
            <w:r w:rsidRPr="00F41B1A">
              <w:rPr>
                <w:rStyle w:val="CommentReference"/>
                <w:rFonts w:asciiTheme="minorHAnsi" w:eastAsiaTheme="minorHAnsi" w:hAnsiTheme="minorHAnsi" w:cstheme="minorBidi"/>
                <w:color w:val="000000" w:themeColor="text1"/>
                <w:sz w:val="24"/>
                <w:szCs w:val="24"/>
                <w:lang w:val="en-AU"/>
              </w:rPr>
              <w:commentReference w:id="107"/>
            </w:r>
          </w:p>
        </w:tc>
        <w:tc>
          <w:tcPr>
            <w:tcW w:w="6860" w:type="dxa"/>
          </w:tcPr>
          <w:p w14:paraId="77E3411A" w14:textId="3DF2E83E" w:rsidR="00CB3749" w:rsidRPr="00F41B1A" w:rsidRDefault="00CB3749" w:rsidP="00CB3749">
            <w:pPr>
              <w:pStyle w:val="TableParagraph"/>
              <w:spacing w:before="4"/>
              <w:ind w:left="91" w:right="91"/>
            </w:pPr>
            <w:r w:rsidRPr="00C973F1">
              <w:t xml:space="preserve">At Sparrow Early Learning Brighton, Viviana collaborates with her colleagues through open communication and regular team meetings, where they discuss strategies and reflect on children’s </w:t>
            </w:r>
            <w:proofErr w:type="spellStart"/>
            <w:r w:rsidRPr="00C973F1">
              <w:t>behaviour</w:t>
            </w:r>
            <w:proofErr w:type="spellEnd"/>
            <w:r w:rsidRPr="00C973F1">
              <w:t xml:space="preserve"> in relation to their individual needs, personalities, and group dynamics. They ensure that the expectations for Positive and Respectful Interactions and </w:t>
            </w:r>
            <w:proofErr w:type="spellStart"/>
            <w:r w:rsidRPr="00C973F1">
              <w:t>Behaviour</w:t>
            </w:r>
            <w:proofErr w:type="spellEnd"/>
            <w:r w:rsidRPr="00C973F1">
              <w:t xml:space="preserve"> reflect children’s agency, current wellbeing, and cultural backgrounds. Viviana contributes to these discussions by offering feedback based on her observations and by considering children’s history, their unique personalities, and any recent or current events affecting the group. She helps monitor how group size and illnesses impact dynamics and ensures that educators are responsive to changing circumstances. Viviana aligns her practices with the National Quality Standard (particularly Quality Area 5: Relationships with Children and Quality Area 1: Educational Program and Practice), the service philosophy, and policies and procedures. These standards are implemented through consistent day-to-day interactions, sleep and hygiene routines, and visual support tools for children. Monitoring is conducted through daily checklists, reflective practices, and staff meetings. Evaluation takes place through feedback loops with families via </w:t>
            </w:r>
            <w:proofErr w:type="spellStart"/>
            <w:r w:rsidRPr="00C973F1">
              <w:t>Storypark</w:t>
            </w:r>
            <w:proofErr w:type="spellEnd"/>
            <w:r w:rsidRPr="00C973F1">
              <w:t xml:space="preserve">, policy reviews, and discussions </w:t>
            </w:r>
            <w:r w:rsidRPr="00C973F1">
              <w:lastRenderedPageBreak/>
              <w:t>with leadership. This collaborative and reflective approach supports the development of a Quality Improvement Plan and ongoing professional growth among educators.</w:t>
            </w:r>
          </w:p>
        </w:tc>
      </w:tr>
      <w:tr w:rsidR="00CB3749" w:rsidRPr="00F41B1A" w14:paraId="48F519D1" w14:textId="77777777" w:rsidTr="3F9DFB3B">
        <w:trPr>
          <w:trHeight w:val="366"/>
        </w:trPr>
        <w:tc>
          <w:tcPr>
            <w:tcW w:w="6748" w:type="dxa"/>
            <w:tcBorders>
              <w:left w:val="single" w:sz="4" w:space="0" w:color="F36F20"/>
            </w:tcBorders>
          </w:tcPr>
          <w:p w14:paraId="1A03A14D" w14:textId="3582D14F" w:rsidR="00CB3749" w:rsidRPr="00247285" w:rsidRDefault="00CB3749" w:rsidP="00CB3749">
            <w:pPr>
              <w:pStyle w:val="TableParagraph"/>
              <w:numPr>
                <w:ilvl w:val="0"/>
                <w:numId w:val="33"/>
              </w:numPr>
              <w:spacing w:before="4"/>
              <w:rPr>
                <w:color w:val="000000" w:themeColor="text1"/>
                <w:sz w:val="24"/>
                <w:szCs w:val="24"/>
                <w:lang w:val="en-AU"/>
              </w:rPr>
            </w:pPr>
            <w:commentRangeStart w:id="108"/>
            <w:r w:rsidRPr="00F41B1A">
              <w:rPr>
                <w:color w:val="000000" w:themeColor="text1"/>
                <w:sz w:val="24"/>
                <w:szCs w:val="24"/>
                <w:lang w:val="en-AU"/>
              </w:rPr>
              <w:lastRenderedPageBreak/>
              <w:t>How do you collaborate with children to develop expectations for positive and respectful interactions and behaviour, incorporating their perspectives and fostering a sense of ownership, in alignment with principles of the UN Convention on the Rights of the Child?</w:t>
            </w:r>
            <w:commentRangeEnd w:id="108"/>
            <w:r w:rsidRPr="00F41B1A">
              <w:rPr>
                <w:rStyle w:val="CommentReference"/>
                <w:rFonts w:asciiTheme="minorHAnsi" w:eastAsiaTheme="minorHAnsi" w:hAnsiTheme="minorHAnsi" w:cstheme="minorBidi"/>
                <w:color w:val="000000" w:themeColor="text1"/>
                <w:sz w:val="24"/>
                <w:szCs w:val="24"/>
                <w:lang w:val="en-AU"/>
              </w:rPr>
              <w:commentReference w:id="108"/>
            </w:r>
          </w:p>
        </w:tc>
        <w:tc>
          <w:tcPr>
            <w:tcW w:w="6860" w:type="dxa"/>
          </w:tcPr>
          <w:p w14:paraId="184FD041" w14:textId="4B3EEBD0" w:rsidR="00CB3749" w:rsidRPr="00F41B1A" w:rsidRDefault="00CB3749" w:rsidP="00CB3749">
            <w:pPr>
              <w:pStyle w:val="NormalWeb"/>
              <w:shd w:val="clear" w:color="auto" w:fill="FFFFFF" w:themeFill="background1"/>
              <w:spacing w:before="4"/>
              <w:ind w:left="91" w:right="91"/>
              <w:jc w:val="both"/>
            </w:pPr>
            <w:r w:rsidRPr="00C973F1">
              <w:t>Viviana fosters collaboration with children by respecting their individual voices and incorporating their perspectives into everyday routines. She ensures that each child feels heard and supported, providing them with the opportunity to express emotions and preferences, even at a young age. This approach honours the principles of the UN Convention on the Rights of the Child, particularly the right of children to express their views freely. To promote a sense of ownership, Viviana uses visual aids such as posters showing emotions and Australian Sign Language to support communication. She engages children with gentle verbal prompts and open-ended questions, guiding them to understand and practise Positive and Respectful Interactions. By embedding these strategies into the learning environment, she empowers children to participate meaningfully and develop a sense of belonging and agency.</w:t>
            </w:r>
          </w:p>
        </w:tc>
      </w:tr>
      <w:tr w:rsidR="00CB3749" w:rsidRPr="00F41B1A" w14:paraId="17D4F48B" w14:textId="77777777" w:rsidTr="3F9DFB3B">
        <w:trPr>
          <w:trHeight w:val="366"/>
        </w:trPr>
        <w:tc>
          <w:tcPr>
            <w:tcW w:w="6748" w:type="dxa"/>
            <w:tcBorders>
              <w:left w:val="single" w:sz="4" w:space="0" w:color="F36F20"/>
            </w:tcBorders>
          </w:tcPr>
          <w:p w14:paraId="58E8B51A" w14:textId="134B2199" w:rsidR="00CB3749" w:rsidRPr="00CE513D" w:rsidRDefault="00CB3749" w:rsidP="00CB3749">
            <w:pPr>
              <w:pStyle w:val="TableParagraph"/>
              <w:numPr>
                <w:ilvl w:val="0"/>
                <w:numId w:val="33"/>
              </w:numPr>
              <w:spacing w:before="4"/>
              <w:rPr>
                <w:color w:val="000000" w:themeColor="text1"/>
                <w:sz w:val="24"/>
                <w:szCs w:val="24"/>
                <w:lang w:val="en-AU"/>
              </w:rPr>
            </w:pPr>
            <w:commentRangeStart w:id="109"/>
            <w:r w:rsidRPr="00F41B1A">
              <w:rPr>
                <w:color w:val="000000" w:themeColor="text1"/>
                <w:sz w:val="24"/>
                <w:szCs w:val="24"/>
                <w:lang w:val="en-AU"/>
              </w:rPr>
              <w:t>How do you identify strategies that support children in managing their own pro-social skills and regulation, considering individual children's needs, cultures, and backgrounds, and drawing on current and emerging theory and research about developing children’s cooperative behaviour?</w:t>
            </w:r>
            <w:commentRangeEnd w:id="109"/>
            <w:r w:rsidRPr="00F41B1A">
              <w:rPr>
                <w:rStyle w:val="CommentReference"/>
                <w:rFonts w:asciiTheme="minorHAnsi" w:eastAsiaTheme="minorHAnsi" w:hAnsiTheme="minorHAnsi" w:cstheme="minorBidi"/>
                <w:color w:val="000000" w:themeColor="text1"/>
                <w:sz w:val="24"/>
                <w:szCs w:val="24"/>
                <w:lang w:val="en-AU"/>
              </w:rPr>
              <w:commentReference w:id="109"/>
            </w:r>
          </w:p>
        </w:tc>
        <w:tc>
          <w:tcPr>
            <w:tcW w:w="6860" w:type="dxa"/>
          </w:tcPr>
          <w:p w14:paraId="72789ABB" w14:textId="5F3C3AE8"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C973F1">
              <w:t>Viviana identifies strategies for developing Pro-social Skills and Self-regulation by first getting to know each child individually. She considers their unique needs, family backgrounds, and developmental stages. Her use of open-ended questioning and gentle reminders encourages children to reflect on their choices. She applies strategies such as positive reinforcement and modelling respectful communication to guide children’s cooperative behaviour. Viviana draws from current practices in early childhood education by embedding relationship-based guidance and emotional recognition through visual tools. She adapts her approach to the child’s communication level and culture, using techniques like role-modelling and structured routines to foster calm and consistent responses. These strategies are designed to help children regulate emotions, form positive relationships, and develop social understanding over time.</w:t>
            </w:r>
          </w:p>
        </w:tc>
      </w:tr>
      <w:tr w:rsidR="00CB3749" w:rsidRPr="00F41B1A" w14:paraId="0B8B0929" w14:textId="77777777" w:rsidTr="3F9DFB3B">
        <w:trPr>
          <w:trHeight w:val="366"/>
        </w:trPr>
        <w:tc>
          <w:tcPr>
            <w:tcW w:w="6748" w:type="dxa"/>
            <w:tcBorders>
              <w:left w:val="single" w:sz="4" w:space="0" w:color="F36F20"/>
            </w:tcBorders>
          </w:tcPr>
          <w:p w14:paraId="484D744C" w14:textId="629EB2E5" w:rsidR="00CB3749" w:rsidRPr="00CE513D" w:rsidRDefault="00CB3749" w:rsidP="00CB3749">
            <w:pPr>
              <w:pStyle w:val="TableParagraph"/>
              <w:numPr>
                <w:ilvl w:val="0"/>
                <w:numId w:val="33"/>
              </w:numPr>
              <w:spacing w:before="4"/>
              <w:rPr>
                <w:color w:val="000000" w:themeColor="text1"/>
                <w:sz w:val="24"/>
                <w:szCs w:val="24"/>
                <w:lang w:val="en-AU"/>
              </w:rPr>
            </w:pPr>
            <w:commentRangeStart w:id="110"/>
            <w:r w:rsidRPr="00F41B1A">
              <w:rPr>
                <w:color w:val="000000" w:themeColor="text1"/>
                <w:sz w:val="24"/>
                <w:szCs w:val="24"/>
                <w:lang w:val="en-AU"/>
              </w:rPr>
              <w:lastRenderedPageBreak/>
              <w:t>How do you assess the impact of the physical and social environment and curriculum on children's behaviour to ensure alignment with the NQS, particularly focusing on relationships with children and features of environments that nurture positive relationships and a sense of belonging?</w:t>
            </w:r>
            <w:commentRangeEnd w:id="110"/>
            <w:r w:rsidRPr="00F41B1A">
              <w:rPr>
                <w:rStyle w:val="CommentReference"/>
                <w:rFonts w:asciiTheme="minorHAnsi" w:eastAsiaTheme="minorHAnsi" w:hAnsiTheme="minorHAnsi" w:cstheme="minorBidi"/>
                <w:color w:val="000000" w:themeColor="text1"/>
                <w:sz w:val="24"/>
                <w:szCs w:val="24"/>
                <w:lang w:val="en-AU"/>
              </w:rPr>
              <w:commentReference w:id="110"/>
            </w:r>
          </w:p>
        </w:tc>
        <w:tc>
          <w:tcPr>
            <w:tcW w:w="6860" w:type="dxa"/>
          </w:tcPr>
          <w:p w14:paraId="5E736232" w14:textId="14A7907E" w:rsidR="00CB3749" w:rsidRPr="00F41B1A" w:rsidRDefault="00CB3749" w:rsidP="00CB3749">
            <w:pPr>
              <w:pStyle w:val="NormalWeb"/>
              <w:shd w:val="clear" w:color="auto" w:fill="FFFFFF" w:themeFill="background1"/>
              <w:spacing w:before="4"/>
              <w:ind w:left="91" w:right="91"/>
              <w:jc w:val="both"/>
            </w:pPr>
            <w:r w:rsidRPr="00C973F1">
              <w:t>At Sparrow Early Learning Brighton, Viviana assesses both the physical and social environment to ensure it nurtures positive relationships and supports a Sense of Belonging. She observes how children interact during activities and throughout the day, noting how the setup of the learning environment either promotes or limits connection. She ensures that both indoor and outdoor spaces support group interactions and individual needs. Viviana facilitates open-ended, child-led play, which is central to the curriculum, and incorporates flexible routines that provide emotional security. She ensures all strategies are aligned with the National Quality Standard, especially around Relationship building and Curriculum planning. Her reflections and team discussions allow for ongoing adjustments to improve children’s engagement and wellbeing.</w:t>
            </w:r>
          </w:p>
        </w:tc>
      </w:tr>
      <w:tr w:rsidR="00CB3749" w:rsidRPr="00F41B1A" w14:paraId="54A6FCC2" w14:textId="77777777" w:rsidTr="3F9DFB3B">
        <w:trPr>
          <w:trHeight w:val="366"/>
        </w:trPr>
        <w:tc>
          <w:tcPr>
            <w:tcW w:w="6748" w:type="dxa"/>
            <w:tcBorders>
              <w:left w:val="single" w:sz="4" w:space="0" w:color="F36F20"/>
            </w:tcBorders>
          </w:tcPr>
          <w:p w14:paraId="240DC171" w14:textId="058A736C" w:rsidR="00CB3749" w:rsidRPr="00CE513D" w:rsidRDefault="00CB3749" w:rsidP="00CB3749">
            <w:pPr>
              <w:pStyle w:val="TableParagraph"/>
              <w:numPr>
                <w:ilvl w:val="0"/>
                <w:numId w:val="33"/>
              </w:numPr>
              <w:spacing w:before="4"/>
              <w:rPr>
                <w:color w:val="000000" w:themeColor="text1"/>
                <w:sz w:val="24"/>
                <w:szCs w:val="24"/>
                <w:lang w:val="en-AU"/>
              </w:rPr>
            </w:pPr>
            <w:commentRangeStart w:id="111"/>
            <w:r w:rsidRPr="00F41B1A">
              <w:rPr>
                <w:color w:val="000000" w:themeColor="text1"/>
                <w:sz w:val="24"/>
                <w:szCs w:val="24"/>
                <w:lang w:val="en-AU"/>
              </w:rPr>
              <w:t>How do you observe children and provide clear and consistent support to encourage positive interactions and behaviour, considering the Early Childhood Australia Code of Ethics and relationship-based guidance strategies?</w:t>
            </w:r>
            <w:commentRangeEnd w:id="111"/>
            <w:r w:rsidRPr="00F41B1A">
              <w:rPr>
                <w:rStyle w:val="CommentReference"/>
                <w:rFonts w:asciiTheme="minorHAnsi" w:eastAsiaTheme="minorHAnsi" w:hAnsiTheme="minorHAnsi" w:cstheme="minorBidi"/>
                <w:color w:val="000000" w:themeColor="text1"/>
                <w:sz w:val="24"/>
                <w:szCs w:val="24"/>
                <w:lang w:val="en-AU"/>
              </w:rPr>
              <w:commentReference w:id="111"/>
            </w:r>
          </w:p>
        </w:tc>
        <w:tc>
          <w:tcPr>
            <w:tcW w:w="6860" w:type="dxa"/>
          </w:tcPr>
          <w:p w14:paraId="3EC2DD0C" w14:textId="0131C993" w:rsidR="00CB3749" w:rsidRPr="00F41B1A" w:rsidRDefault="00CB3749" w:rsidP="00CB3749">
            <w:pPr>
              <w:pStyle w:val="NormalWeb"/>
              <w:shd w:val="clear" w:color="auto" w:fill="FFFFFF" w:themeFill="background1"/>
              <w:spacing w:before="4"/>
              <w:ind w:left="91" w:right="91"/>
              <w:jc w:val="both"/>
            </w:pPr>
            <w:r w:rsidRPr="00C973F1">
              <w:t>Viviana uses a Relationship-Based Guidance approach rooted in the Early Childhood Australia Code of Ethics to observe and respond to children’s needs consistently and respectfully. She builds trusting relationships by being approachable, empathetic, and present in every interaction. Viviana encourages Positive Interactions through gentle verbal prompts, positive reinforcement, and open-ended engagement. She role-models respectful communication, supports emotional expression through visual cues, and offers consistent verbal reminders to reinforce expectations. Her daily practices reflect ethical responsibilities and help children feel safe, supported, and understood.</w:t>
            </w:r>
          </w:p>
        </w:tc>
      </w:tr>
      <w:tr w:rsidR="00CB3749" w:rsidRPr="00F41B1A" w14:paraId="22DCDE2E" w14:textId="77777777" w:rsidTr="3F9DFB3B">
        <w:trPr>
          <w:trHeight w:val="366"/>
        </w:trPr>
        <w:tc>
          <w:tcPr>
            <w:tcW w:w="6748" w:type="dxa"/>
            <w:tcBorders>
              <w:left w:val="single" w:sz="4" w:space="0" w:color="F36F20"/>
            </w:tcBorders>
          </w:tcPr>
          <w:p w14:paraId="15C04FED" w14:textId="78AFFCB4" w:rsidR="00CB3749" w:rsidRPr="00CE513D" w:rsidRDefault="00CB3749" w:rsidP="00CB3749">
            <w:pPr>
              <w:pStyle w:val="TableParagraph"/>
              <w:numPr>
                <w:ilvl w:val="0"/>
                <w:numId w:val="33"/>
              </w:numPr>
              <w:spacing w:before="4"/>
              <w:rPr>
                <w:i/>
                <w:iCs/>
                <w:color w:val="000000" w:themeColor="text1"/>
                <w:sz w:val="24"/>
                <w:szCs w:val="24"/>
                <w:lang w:val="en-AU"/>
              </w:rPr>
            </w:pPr>
            <w:commentRangeStart w:id="112"/>
            <w:r w:rsidRPr="00F41B1A">
              <w:rPr>
                <w:color w:val="000000" w:themeColor="text1"/>
                <w:sz w:val="24"/>
                <w:szCs w:val="24"/>
                <w:lang w:val="en-AU"/>
              </w:rPr>
              <w:t>How do you model consistent approaches and provide support to colleagues through coaching and mentoring, drawing on current and emerging theory and research about developing children’s cooperative behaviour?</w:t>
            </w:r>
            <w:commentRangeEnd w:id="112"/>
            <w:r w:rsidRPr="00F41B1A">
              <w:rPr>
                <w:rStyle w:val="CommentReference"/>
                <w:rFonts w:asciiTheme="minorHAnsi" w:eastAsiaTheme="minorHAnsi" w:hAnsiTheme="minorHAnsi" w:cstheme="minorBidi"/>
                <w:color w:val="000000" w:themeColor="text1"/>
                <w:sz w:val="24"/>
                <w:szCs w:val="24"/>
                <w:lang w:val="en-AU"/>
              </w:rPr>
              <w:commentReference w:id="112"/>
            </w:r>
          </w:p>
        </w:tc>
        <w:tc>
          <w:tcPr>
            <w:tcW w:w="6860" w:type="dxa"/>
          </w:tcPr>
          <w:p w14:paraId="0DC6E8C7" w14:textId="46D2AD30"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C973F1">
              <w:t xml:space="preserve">Viviana models consistency and supports colleagues through everyday collaboration and reflective dialogue. She leads by example—demonstrating respectful communication with children, maintaining calm during challenges, and sharing behaviour strategies with her team. Her approach draws on current understanding of child development, focusing on responsive caregiving and emotional support. She encourages team members to reflect on what works and guides new staff during induction by showing them practical methods for promoting cooperation. Her support fosters a team culture that </w:t>
            </w:r>
            <w:r w:rsidRPr="00C973F1">
              <w:lastRenderedPageBreak/>
              <w:t>embraces continuous learning and evidence-informed practices, enhancing overall educator capacity to guide children’s social behaviour.</w:t>
            </w:r>
          </w:p>
        </w:tc>
      </w:tr>
      <w:tr w:rsidR="00CB3749" w:rsidRPr="00F41B1A" w14:paraId="53C6FDD1" w14:textId="77777777" w:rsidTr="3F9DFB3B">
        <w:trPr>
          <w:trHeight w:val="366"/>
        </w:trPr>
        <w:tc>
          <w:tcPr>
            <w:tcW w:w="6748" w:type="dxa"/>
            <w:tcBorders>
              <w:left w:val="single" w:sz="4" w:space="0" w:color="F36F20"/>
            </w:tcBorders>
          </w:tcPr>
          <w:p w14:paraId="15929282" w14:textId="091381D0" w:rsidR="00CB3749" w:rsidRPr="00CE513D" w:rsidRDefault="00CB3749" w:rsidP="00CB3749">
            <w:pPr>
              <w:pStyle w:val="TableParagraph"/>
              <w:numPr>
                <w:ilvl w:val="0"/>
                <w:numId w:val="33"/>
              </w:numPr>
              <w:spacing w:before="4"/>
              <w:rPr>
                <w:color w:val="000000" w:themeColor="text1"/>
                <w:sz w:val="24"/>
                <w:szCs w:val="24"/>
                <w:lang w:val="en-AU"/>
              </w:rPr>
            </w:pPr>
            <w:commentRangeStart w:id="113"/>
            <w:r w:rsidRPr="00F41B1A">
              <w:rPr>
                <w:color w:val="000000" w:themeColor="text1"/>
                <w:sz w:val="24"/>
                <w:szCs w:val="24"/>
                <w:lang w:val="en-AU"/>
              </w:rPr>
              <w:lastRenderedPageBreak/>
              <w:t>How do you assist children to resolve conflicts appropriate to their age and stage of development, incorporating frameworks for observing children to understand individual needs?</w:t>
            </w:r>
            <w:commentRangeEnd w:id="113"/>
            <w:r w:rsidRPr="00F41B1A">
              <w:rPr>
                <w:rStyle w:val="CommentReference"/>
                <w:rFonts w:asciiTheme="minorHAnsi" w:eastAsiaTheme="minorHAnsi" w:hAnsiTheme="minorHAnsi" w:cstheme="minorBidi"/>
                <w:color w:val="000000" w:themeColor="text1"/>
                <w:sz w:val="24"/>
                <w:szCs w:val="24"/>
                <w:lang w:val="en-AU"/>
              </w:rPr>
              <w:commentReference w:id="113"/>
            </w:r>
          </w:p>
        </w:tc>
        <w:tc>
          <w:tcPr>
            <w:tcW w:w="6860" w:type="dxa"/>
          </w:tcPr>
          <w:p w14:paraId="330B4E48" w14:textId="22C28DDD"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C973F1">
              <w:t>Viviana assists young children in resolving conflict by using simple language, visual aids, and emotional recognition tools appropriate for toddlers. She patiently guides them through identifying their feelings and offers strategies like sharing, turn-taking, and using basic sign language. Through ongoing observation, she learns each child’s temperament and communication style, which informs her guidance. Her responses are developmentally appropriate, with the goal of helping children build skills in Self-regulation and conflict resolution. These strategies are supported by her knowledge of child development and relationship-based frameworks.</w:t>
            </w:r>
          </w:p>
        </w:tc>
      </w:tr>
      <w:tr w:rsidR="00CB3749" w:rsidRPr="00F41B1A" w14:paraId="161B97F2" w14:textId="77777777" w:rsidTr="3F9DFB3B">
        <w:trPr>
          <w:trHeight w:val="366"/>
        </w:trPr>
        <w:tc>
          <w:tcPr>
            <w:tcW w:w="6748" w:type="dxa"/>
            <w:tcBorders>
              <w:left w:val="single" w:sz="4" w:space="0" w:color="F36F20"/>
            </w:tcBorders>
          </w:tcPr>
          <w:p w14:paraId="2D0F18D7" w14:textId="5D4FC557" w:rsidR="00CB3749" w:rsidRPr="00247285" w:rsidRDefault="00CB3749" w:rsidP="00CB3749">
            <w:pPr>
              <w:pStyle w:val="TableParagraph"/>
              <w:numPr>
                <w:ilvl w:val="0"/>
                <w:numId w:val="33"/>
              </w:numPr>
              <w:spacing w:before="4"/>
              <w:rPr>
                <w:color w:val="000000" w:themeColor="text1"/>
                <w:sz w:val="24"/>
                <w:szCs w:val="24"/>
                <w:lang w:val="en-AU"/>
              </w:rPr>
            </w:pPr>
            <w:commentRangeStart w:id="114"/>
            <w:r w:rsidRPr="00F41B1A">
              <w:rPr>
                <w:color w:val="000000" w:themeColor="text1"/>
                <w:sz w:val="24"/>
                <w:szCs w:val="24"/>
                <w:lang w:val="en-AU"/>
              </w:rPr>
              <w:t>How do you collaborate with children to develop alternative responses and behaviours, ensuring their active involvement in the process and drawing on relationship-based guidance strategies?</w:t>
            </w:r>
            <w:commentRangeEnd w:id="114"/>
            <w:r w:rsidRPr="00F41B1A">
              <w:rPr>
                <w:rStyle w:val="CommentReference"/>
                <w:rFonts w:asciiTheme="minorHAnsi" w:eastAsiaTheme="minorHAnsi" w:hAnsiTheme="minorHAnsi" w:cstheme="minorBidi"/>
                <w:color w:val="000000" w:themeColor="text1"/>
                <w:sz w:val="24"/>
                <w:szCs w:val="24"/>
                <w:lang w:val="en-AU"/>
              </w:rPr>
              <w:commentReference w:id="114"/>
            </w:r>
          </w:p>
        </w:tc>
        <w:tc>
          <w:tcPr>
            <w:tcW w:w="6860" w:type="dxa"/>
          </w:tcPr>
          <w:p w14:paraId="3738B8F0" w14:textId="6B5D8217"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C973F1">
              <w:t>Viviana collaborates with children to explore Alternative Behaviours by involving them in discussions and problem-solving suited to their age level. She encourages them to try different ways of responding to situations, especially when emotions run high or conflicts arise. She uses relationship-based techniques such as modelling calm responses, encouraging verbal expression, and validating children’s feelings. By fostering a safe and responsive environment, Viviana gives children the confidence to express themselves and make better behavioural choices. Her active involvement and gentle support empower children to take ownership of their social interactions.</w:t>
            </w:r>
          </w:p>
        </w:tc>
      </w:tr>
      <w:tr w:rsidR="00CB3749" w:rsidRPr="00F41B1A" w14:paraId="2801CC72" w14:textId="77777777" w:rsidTr="3F9DFB3B">
        <w:trPr>
          <w:trHeight w:val="366"/>
        </w:trPr>
        <w:tc>
          <w:tcPr>
            <w:tcW w:w="6748" w:type="dxa"/>
            <w:tcBorders>
              <w:left w:val="single" w:sz="4" w:space="0" w:color="F36F20"/>
            </w:tcBorders>
          </w:tcPr>
          <w:p w14:paraId="5FB62EAB" w14:textId="19EBA9AA" w:rsidR="00CB3749" w:rsidRPr="00CE513D" w:rsidRDefault="00CB3749" w:rsidP="00CB3749">
            <w:pPr>
              <w:pStyle w:val="TableParagraph"/>
              <w:numPr>
                <w:ilvl w:val="0"/>
                <w:numId w:val="33"/>
              </w:numPr>
              <w:spacing w:before="4"/>
              <w:rPr>
                <w:color w:val="000000" w:themeColor="text1"/>
                <w:sz w:val="24"/>
                <w:szCs w:val="24"/>
                <w:lang w:val="en-AU"/>
              </w:rPr>
            </w:pPr>
            <w:commentRangeStart w:id="115"/>
            <w:r w:rsidRPr="00F41B1A">
              <w:rPr>
                <w:color w:val="000000" w:themeColor="text1"/>
                <w:sz w:val="24"/>
                <w:szCs w:val="24"/>
                <w:lang w:val="en-AU"/>
              </w:rPr>
              <w:t>How do you recognise factors that may cause challenges for children's ability to interact positively and engage in the curriculum, considering diverse backgrounds and individual needs, as well as contrasting beliefs and family beliefs about behaviour in different cultures and social groups?</w:t>
            </w:r>
            <w:commentRangeEnd w:id="115"/>
            <w:r w:rsidRPr="00F41B1A">
              <w:rPr>
                <w:rStyle w:val="CommentReference"/>
                <w:rFonts w:asciiTheme="minorHAnsi" w:eastAsiaTheme="minorHAnsi" w:hAnsiTheme="minorHAnsi" w:cstheme="minorBidi"/>
                <w:color w:val="000000" w:themeColor="text1"/>
                <w:sz w:val="24"/>
                <w:szCs w:val="24"/>
                <w:lang w:val="en-AU"/>
              </w:rPr>
              <w:commentReference w:id="115"/>
            </w:r>
          </w:p>
        </w:tc>
        <w:tc>
          <w:tcPr>
            <w:tcW w:w="6860" w:type="dxa"/>
          </w:tcPr>
          <w:p w14:paraId="6B293C79" w14:textId="33028BFE"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C973F1">
              <w:t xml:space="preserve">Viviana recognises a range of factors that influence children’s behaviour, including cultural background, family routines, developmental delays, and emotional states. She builds relationships with families to learn about home life and preferences, allowing her to adjust expectations and support each child appropriately. She acknowledges that different cultures may have varying beliefs about behaviour and discipline, and she respects those differences by incorporating cultural practices and routines into the classroom. Through collaboration with families and observation of individual </w:t>
            </w:r>
            <w:r w:rsidRPr="00C973F1">
              <w:lastRenderedPageBreak/>
              <w:t>needs, she provides responsive strategies that support engagement and participation in the curriculum.</w:t>
            </w:r>
          </w:p>
        </w:tc>
      </w:tr>
      <w:tr w:rsidR="00CB3749" w:rsidRPr="00F41B1A" w14:paraId="02208057" w14:textId="77777777" w:rsidTr="3F9DFB3B">
        <w:trPr>
          <w:trHeight w:val="366"/>
        </w:trPr>
        <w:tc>
          <w:tcPr>
            <w:tcW w:w="6748" w:type="dxa"/>
            <w:tcBorders>
              <w:left w:val="single" w:sz="4" w:space="0" w:color="F36F20"/>
            </w:tcBorders>
          </w:tcPr>
          <w:p w14:paraId="07EEDFD3" w14:textId="15487243" w:rsidR="00CB3749" w:rsidRPr="00CE513D" w:rsidRDefault="00CB3749" w:rsidP="00CB3749">
            <w:pPr>
              <w:pStyle w:val="TableParagraph"/>
              <w:numPr>
                <w:ilvl w:val="0"/>
                <w:numId w:val="33"/>
              </w:numPr>
              <w:spacing w:before="4"/>
              <w:rPr>
                <w:color w:val="000000" w:themeColor="text1"/>
                <w:sz w:val="24"/>
                <w:szCs w:val="24"/>
                <w:lang w:val="en-AU"/>
              </w:rPr>
            </w:pPr>
            <w:commentRangeStart w:id="116"/>
            <w:r w:rsidRPr="00F41B1A">
              <w:rPr>
                <w:color w:val="000000" w:themeColor="text1"/>
                <w:sz w:val="24"/>
                <w:szCs w:val="24"/>
                <w:lang w:val="en-AU"/>
              </w:rPr>
              <w:lastRenderedPageBreak/>
              <w:t>How do you recognise the effects of my own life experiences and ideologies on perspectives about children's behaviour, ensuring objectivity and cultural competence, and using critical reflection to identify and respond to this?</w:t>
            </w:r>
            <w:commentRangeEnd w:id="116"/>
            <w:r w:rsidRPr="00F41B1A">
              <w:rPr>
                <w:rStyle w:val="CommentReference"/>
                <w:rFonts w:asciiTheme="minorHAnsi" w:eastAsiaTheme="minorHAnsi" w:hAnsiTheme="minorHAnsi" w:cstheme="minorBidi"/>
                <w:color w:val="000000" w:themeColor="text1"/>
                <w:sz w:val="24"/>
                <w:szCs w:val="24"/>
                <w:lang w:val="en-AU"/>
              </w:rPr>
              <w:commentReference w:id="116"/>
            </w:r>
          </w:p>
        </w:tc>
        <w:tc>
          <w:tcPr>
            <w:tcW w:w="6860" w:type="dxa"/>
          </w:tcPr>
          <w:p w14:paraId="720D4517" w14:textId="2C3B229B"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C973F1">
              <w:t xml:space="preserve">Viviana uses Critical Reflection to assess how her personal beliefs and experiences influence her interpretation of children’s behaviour. She acknowledges that her upbringing and views may carry unconscious bias, and she actively seeks feedback from colleagues and management to challenge and refine her approach. She engages in regular professional development and training to build Cultural Competence, ensuring that she responds appropriately to diverse needs. By reflecting on her actions through </w:t>
            </w:r>
            <w:proofErr w:type="spellStart"/>
            <w:r w:rsidRPr="00C973F1">
              <w:t>Storypark</w:t>
            </w:r>
            <w:proofErr w:type="spellEnd"/>
            <w:r w:rsidRPr="00C973F1">
              <w:t xml:space="preserve"> and team discussions, Viviana ensures she remains objective, ethical, and inclusive in her interactions and behavioural guidance.</w:t>
            </w:r>
          </w:p>
        </w:tc>
      </w:tr>
      <w:tr w:rsidR="00CB3749" w:rsidRPr="00F41B1A" w14:paraId="21D409DA" w14:textId="77777777" w:rsidTr="3F9DFB3B">
        <w:trPr>
          <w:trHeight w:val="366"/>
        </w:trPr>
        <w:tc>
          <w:tcPr>
            <w:tcW w:w="6748" w:type="dxa"/>
            <w:tcBorders>
              <w:left w:val="single" w:sz="4" w:space="0" w:color="F36F20"/>
            </w:tcBorders>
          </w:tcPr>
          <w:p w14:paraId="5A95EA6B" w14:textId="30D7C121" w:rsidR="00CB3749" w:rsidRPr="00CE513D" w:rsidRDefault="00CB3749" w:rsidP="00CB3749">
            <w:pPr>
              <w:pStyle w:val="TableParagraph"/>
              <w:numPr>
                <w:ilvl w:val="0"/>
                <w:numId w:val="33"/>
              </w:numPr>
              <w:spacing w:before="4"/>
              <w:rPr>
                <w:i/>
                <w:iCs/>
                <w:color w:val="000000" w:themeColor="text1"/>
                <w:sz w:val="24"/>
                <w:szCs w:val="24"/>
                <w:lang w:val="en-AU"/>
              </w:rPr>
            </w:pPr>
            <w:commentRangeStart w:id="117"/>
            <w:r w:rsidRPr="00F41B1A">
              <w:rPr>
                <w:color w:val="000000" w:themeColor="text1"/>
                <w:sz w:val="24"/>
                <w:szCs w:val="24"/>
                <w:lang w:val="en-AU"/>
              </w:rPr>
              <w:t>How do you observe and document patterns of challenging behaviour according to service policies and procedures, ensuring accuracy and confidentiality, and processes for identifying and recording challenging behaviours?</w:t>
            </w:r>
            <w:commentRangeEnd w:id="117"/>
            <w:r w:rsidRPr="00F41B1A">
              <w:rPr>
                <w:rStyle w:val="CommentReference"/>
                <w:rFonts w:asciiTheme="minorHAnsi" w:eastAsiaTheme="minorHAnsi" w:hAnsiTheme="minorHAnsi" w:cstheme="minorBidi"/>
                <w:color w:val="000000" w:themeColor="text1"/>
                <w:sz w:val="24"/>
                <w:szCs w:val="24"/>
                <w:lang w:val="en-AU"/>
              </w:rPr>
              <w:commentReference w:id="117"/>
            </w:r>
          </w:p>
        </w:tc>
        <w:tc>
          <w:tcPr>
            <w:tcW w:w="6860" w:type="dxa"/>
          </w:tcPr>
          <w:p w14:paraId="444EE5D6" w14:textId="612EE520"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B30D30">
              <w:t xml:space="preserve">Viviana observes and documents challenging behaviour using the appropriate policies and systems in place at Sparrow Early Learning Brighton. She completes incident reports through the </w:t>
            </w:r>
            <w:proofErr w:type="spellStart"/>
            <w:r w:rsidRPr="00B30D30">
              <w:t>Storypark</w:t>
            </w:r>
            <w:proofErr w:type="spellEnd"/>
            <w:r w:rsidRPr="00B30D30">
              <w:t xml:space="preserve"> platform, clearly recording the incident, how it occurred, and the steps taken. She ensures accuracy by including details such as what led up to the behaviour (antecedent), the behaviour itself, and the result or consequence. Confidentiality is maintained at all times by storing records securely and limiting access to authorised personnel. Viviana adheres to the service’s documentation procedures and ensures that her records are professional, respectful, and objective, upholding ethical and legal responsibilities.</w:t>
            </w:r>
          </w:p>
        </w:tc>
      </w:tr>
      <w:tr w:rsidR="00CB3749" w:rsidRPr="00F41B1A" w14:paraId="7A33590B" w14:textId="77777777" w:rsidTr="3F9DFB3B">
        <w:trPr>
          <w:trHeight w:val="366"/>
        </w:trPr>
        <w:tc>
          <w:tcPr>
            <w:tcW w:w="6748" w:type="dxa"/>
            <w:tcBorders>
              <w:left w:val="single" w:sz="4" w:space="0" w:color="F36F20"/>
            </w:tcBorders>
          </w:tcPr>
          <w:p w14:paraId="680CE6D6" w14:textId="2CA346EC" w:rsidR="00CB3749" w:rsidRPr="00CE513D" w:rsidRDefault="00CB3749" w:rsidP="00CB3749">
            <w:pPr>
              <w:pStyle w:val="TableParagraph"/>
              <w:numPr>
                <w:ilvl w:val="0"/>
                <w:numId w:val="33"/>
              </w:numPr>
              <w:spacing w:before="4"/>
              <w:rPr>
                <w:color w:val="000000" w:themeColor="text1"/>
                <w:sz w:val="24"/>
                <w:szCs w:val="24"/>
                <w:lang w:val="en-AU"/>
              </w:rPr>
            </w:pPr>
            <w:commentRangeStart w:id="118"/>
            <w:r w:rsidRPr="00F41B1A">
              <w:rPr>
                <w:color w:val="000000" w:themeColor="text1"/>
                <w:sz w:val="24"/>
                <w:szCs w:val="24"/>
                <w:lang w:val="en-AU"/>
              </w:rPr>
              <w:t>How do you identify and reflect on the variables and influences that do impact an individual child's behaviour and how this may inform responses, considering stages of child development and age-appropriate expectations of behaviour?</w:t>
            </w:r>
            <w:commentRangeEnd w:id="118"/>
            <w:r w:rsidRPr="00F41B1A">
              <w:rPr>
                <w:rStyle w:val="CommentReference"/>
                <w:rFonts w:asciiTheme="minorHAnsi" w:eastAsiaTheme="minorHAnsi" w:hAnsiTheme="minorHAnsi" w:cstheme="minorBidi"/>
                <w:color w:val="000000" w:themeColor="text1"/>
                <w:sz w:val="24"/>
                <w:szCs w:val="24"/>
                <w:lang w:val="en-AU"/>
              </w:rPr>
              <w:commentReference w:id="118"/>
            </w:r>
          </w:p>
        </w:tc>
        <w:tc>
          <w:tcPr>
            <w:tcW w:w="6860" w:type="dxa"/>
          </w:tcPr>
          <w:p w14:paraId="52008D23" w14:textId="58809289" w:rsidR="00CB3749" w:rsidRPr="00F41B1A" w:rsidRDefault="00CB3749" w:rsidP="00CB3749">
            <w:pPr>
              <w:pStyle w:val="TableParagraph"/>
              <w:spacing w:before="4"/>
              <w:ind w:left="91" w:right="91"/>
              <w:jc w:val="both"/>
              <w:rPr>
                <w:color w:val="000000" w:themeColor="text1"/>
                <w:sz w:val="24"/>
                <w:szCs w:val="24"/>
                <w:lang w:val="en-AU"/>
              </w:rPr>
            </w:pPr>
            <w:r w:rsidRPr="00B30D30">
              <w:t xml:space="preserve">Viviana reflects on multiple variables that influence a child’s </w:t>
            </w:r>
            <w:proofErr w:type="spellStart"/>
            <w:r w:rsidRPr="00B30D30">
              <w:t>behaviour</w:t>
            </w:r>
            <w:proofErr w:type="spellEnd"/>
            <w:r w:rsidRPr="00B30D30">
              <w:t xml:space="preserve">, including developmental stage, emotional wellbeing, and family context. She acknowledges that children aged 1½ to 2½ are still learning to manage big emotions and often express themselves physically or nonverbally. She pays close attention to how a child’s routine, communication style, or current events like illness or changes at home might impact their </w:t>
            </w:r>
            <w:proofErr w:type="spellStart"/>
            <w:r w:rsidRPr="00B30D30">
              <w:t>behaviour</w:t>
            </w:r>
            <w:proofErr w:type="spellEnd"/>
            <w:r w:rsidRPr="00B30D30">
              <w:t xml:space="preserve">. Through observation and thoughtful consideration, she ensures her responses are developmentally appropriate and guided by an understanding of each child’s temperament and background. Her ability to </w:t>
            </w:r>
            <w:r w:rsidRPr="00B30D30">
              <w:lastRenderedPageBreak/>
              <w:t>tailor support enhances the child’s learning and sense of security.</w:t>
            </w:r>
          </w:p>
        </w:tc>
      </w:tr>
      <w:tr w:rsidR="00CB3749" w:rsidRPr="00F41B1A" w14:paraId="7AC3D763" w14:textId="77777777" w:rsidTr="3F9DFB3B">
        <w:trPr>
          <w:trHeight w:val="366"/>
        </w:trPr>
        <w:tc>
          <w:tcPr>
            <w:tcW w:w="6748" w:type="dxa"/>
            <w:tcBorders>
              <w:left w:val="single" w:sz="4" w:space="0" w:color="F36F20"/>
            </w:tcBorders>
          </w:tcPr>
          <w:p w14:paraId="1EEBF954" w14:textId="582E021A" w:rsidR="00CB3749" w:rsidRPr="00CE513D" w:rsidRDefault="00CB3749" w:rsidP="00CB3749">
            <w:pPr>
              <w:pStyle w:val="TableParagraph"/>
              <w:numPr>
                <w:ilvl w:val="0"/>
                <w:numId w:val="33"/>
              </w:numPr>
              <w:spacing w:before="4"/>
              <w:rPr>
                <w:color w:val="000000" w:themeColor="text1"/>
                <w:sz w:val="24"/>
                <w:szCs w:val="24"/>
                <w:lang w:val="en-AU"/>
              </w:rPr>
            </w:pPr>
            <w:commentRangeStart w:id="119"/>
            <w:r w:rsidRPr="00F41B1A">
              <w:rPr>
                <w:color w:val="000000" w:themeColor="text1"/>
                <w:sz w:val="24"/>
                <w:szCs w:val="24"/>
                <w:lang w:val="en-AU"/>
              </w:rPr>
              <w:lastRenderedPageBreak/>
              <w:t>How do you identify and respond to the needs of other children who may be affected by the behaviour, ensuring a supportive and inclusive environment for all?</w:t>
            </w:r>
            <w:commentRangeEnd w:id="119"/>
            <w:r w:rsidRPr="00F41B1A">
              <w:rPr>
                <w:rStyle w:val="CommentReference"/>
                <w:rFonts w:asciiTheme="minorHAnsi" w:eastAsiaTheme="minorHAnsi" w:hAnsiTheme="minorHAnsi" w:cstheme="minorBidi"/>
                <w:color w:val="000000" w:themeColor="text1"/>
                <w:sz w:val="24"/>
                <w:szCs w:val="24"/>
                <w:lang w:val="en-AU"/>
              </w:rPr>
              <w:commentReference w:id="119"/>
            </w:r>
          </w:p>
        </w:tc>
        <w:tc>
          <w:tcPr>
            <w:tcW w:w="6860" w:type="dxa"/>
          </w:tcPr>
          <w:p w14:paraId="5DC8C895" w14:textId="459FE0B8"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B30D30">
              <w:t>Viviana is highly mindful of how one child’s behaviour may impact others. She ensures all children feel safe and supported by maintaining open communication and emotional reassurance. When disruptions occur, she takes time to comfort children who may be affected and explains what is happening in a calm and age-appropriate manner. She also uses strategies like group discussions, emotional recognition posters, and guided play to help all children develop empathy and understanding. These practices foster a supportive, Inclusive Environment where children learn to recognise emotions and support one another, even in the presence of behavioural challenges.</w:t>
            </w:r>
          </w:p>
        </w:tc>
      </w:tr>
      <w:tr w:rsidR="00CB3749" w:rsidRPr="00F41B1A" w14:paraId="753EFD2A" w14:textId="77777777" w:rsidTr="3F9DFB3B">
        <w:trPr>
          <w:trHeight w:val="366"/>
        </w:trPr>
        <w:tc>
          <w:tcPr>
            <w:tcW w:w="6748" w:type="dxa"/>
            <w:tcBorders>
              <w:left w:val="single" w:sz="4" w:space="0" w:color="F36F20"/>
            </w:tcBorders>
          </w:tcPr>
          <w:p w14:paraId="462AFA4F" w14:textId="421CF7AD" w:rsidR="00CB3749" w:rsidRPr="00CE513D" w:rsidRDefault="00CB3749" w:rsidP="00CB3749">
            <w:pPr>
              <w:pStyle w:val="TableParagraph"/>
              <w:numPr>
                <w:ilvl w:val="0"/>
                <w:numId w:val="33"/>
              </w:numPr>
              <w:spacing w:before="4"/>
              <w:rPr>
                <w:color w:val="000000" w:themeColor="text1"/>
                <w:sz w:val="24"/>
                <w:szCs w:val="24"/>
                <w:lang w:val="en-AU"/>
              </w:rPr>
            </w:pPr>
            <w:commentRangeStart w:id="120"/>
            <w:r w:rsidRPr="00F41B1A">
              <w:rPr>
                <w:color w:val="000000" w:themeColor="text1"/>
                <w:sz w:val="24"/>
                <w:szCs w:val="24"/>
                <w:lang w:val="en-AU"/>
              </w:rPr>
              <w:t>How do you analyse information regarding identified behaviour and use a collaborative approach to planning, ensuring input from relevant stakeholders and adherence to service policies, incorporating principles of the UN Convention on the Rights of the Child?</w:t>
            </w:r>
            <w:commentRangeEnd w:id="120"/>
            <w:r w:rsidRPr="00F41B1A">
              <w:rPr>
                <w:rStyle w:val="CommentReference"/>
                <w:rFonts w:asciiTheme="minorHAnsi" w:eastAsiaTheme="minorHAnsi" w:hAnsiTheme="minorHAnsi" w:cstheme="minorBidi"/>
                <w:color w:val="000000" w:themeColor="text1"/>
                <w:sz w:val="24"/>
                <w:szCs w:val="24"/>
                <w:lang w:val="en-AU"/>
              </w:rPr>
              <w:commentReference w:id="120"/>
            </w:r>
          </w:p>
        </w:tc>
        <w:tc>
          <w:tcPr>
            <w:tcW w:w="6860" w:type="dxa"/>
          </w:tcPr>
          <w:p w14:paraId="79D18096" w14:textId="497501E3"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B30D30">
              <w:t xml:space="preserve">When a challenging behaviour arises, Viviana collects information through observation and incident documentation, and she collaborates with her colleagues and the child’s family to explore causes and solutions. She ensures the child's voice is considered by observing their preferences and behaviours, aligning with the UN Convention on the Rights of the Child, which affirms the child’s right to be heard. Viviana promotes a team-based approach, engaging in conversations with families and staff during meetings or through </w:t>
            </w:r>
            <w:proofErr w:type="spellStart"/>
            <w:r w:rsidRPr="00B30D30">
              <w:t>Storypark</w:t>
            </w:r>
            <w:proofErr w:type="spellEnd"/>
            <w:r w:rsidRPr="00B30D30">
              <w:t xml:space="preserve"> updates. By following service policy and encouraging shared decision-making, she helps co-develop responsive strategies that meet the child's developmental and emotional needs.</w:t>
            </w:r>
          </w:p>
        </w:tc>
      </w:tr>
      <w:tr w:rsidR="00CB3749" w:rsidRPr="00F41B1A" w14:paraId="39D267A4" w14:textId="77777777" w:rsidTr="3F9DFB3B">
        <w:trPr>
          <w:trHeight w:val="366"/>
        </w:trPr>
        <w:tc>
          <w:tcPr>
            <w:tcW w:w="6748" w:type="dxa"/>
            <w:tcBorders>
              <w:left w:val="single" w:sz="4" w:space="0" w:color="F36F20"/>
            </w:tcBorders>
          </w:tcPr>
          <w:p w14:paraId="0C832C12" w14:textId="53C1A085" w:rsidR="00CB3749" w:rsidRPr="00CE513D" w:rsidRDefault="00CB3749" w:rsidP="00CB3749">
            <w:pPr>
              <w:pStyle w:val="TableParagraph"/>
              <w:numPr>
                <w:ilvl w:val="0"/>
                <w:numId w:val="33"/>
              </w:numPr>
              <w:spacing w:before="4"/>
              <w:rPr>
                <w:color w:val="000000" w:themeColor="text1"/>
                <w:sz w:val="24"/>
                <w:szCs w:val="24"/>
                <w:lang w:val="en-AU"/>
              </w:rPr>
            </w:pPr>
            <w:commentRangeStart w:id="121"/>
            <w:r w:rsidRPr="00F41B1A">
              <w:rPr>
                <w:color w:val="000000" w:themeColor="text1"/>
                <w:sz w:val="24"/>
                <w:szCs w:val="24"/>
                <w:lang w:val="en-AU"/>
              </w:rPr>
              <w:t>How do you identify long-term and short-term objectives that are consistent with the child's cultural practices, abilities, age, and developmental stage, in line with requirements of the National Quality Standard?</w:t>
            </w:r>
            <w:commentRangeEnd w:id="121"/>
            <w:r w:rsidRPr="00F41B1A">
              <w:rPr>
                <w:rStyle w:val="CommentReference"/>
                <w:rFonts w:asciiTheme="minorHAnsi" w:eastAsiaTheme="minorHAnsi" w:hAnsiTheme="minorHAnsi" w:cstheme="minorBidi"/>
                <w:color w:val="000000" w:themeColor="text1"/>
                <w:sz w:val="24"/>
                <w:szCs w:val="24"/>
                <w:lang w:val="en-AU"/>
              </w:rPr>
              <w:commentReference w:id="121"/>
            </w:r>
          </w:p>
        </w:tc>
        <w:tc>
          <w:tcPr>
            <w:tcW w:w="6860" w:type="dxa"/>
          </w:tcPr>
          <w:p w14:paraId="1F3E731A" w14:textId="3E5A6940"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B30D30">
              <w:t>Viviana sets both short- and long-term objectives tailored to the child’s age, development, and cultural background. For instance, if a child is developing early language skills or learning to self-regulate, her goals may include enhancing communication through sign language and supporting emotional literacy using visual aids. She collaborates with families to ensure cultural values are acknowledged—such as incorporating home routines into care or celebrating diverse traditions. These goals are aligned with the National Quality Standard, especially in areas promoting partnerships with families and developmental appropriateness.</w:t>
            </w:r>
          </w:p>
        </w:tc>
      </w:tr>
      <w:tr w:rsidR="00CB3749" w:rsidRPr="00F41B1A" w14:paraId="72F5AF14" w14:textId="77777777" w:rsidTr="3F9DFB3B">
        <w:trPr>
          <w:trHeight w:val="366"/>
        </w:trPr>
        <w:tc>
          <w:tcPr>
            <w:tcW w:w="6748" w:type="dxa"/>
            <w:tcBorders>
              <w:left w:val="single" w:sz="4" w:space="0" w:color="F36F20"/>
            </w:tcBorders>
          </w:tcPr>
          <w:p w14:paraId="3AA1D640" w14:textId="032B43B5" w:rsidR="00CB3749" w:rsidRPr="00CE513D" w:rsidRDefault="00CB3749" w:rsidP="00CB3749">
            <w:pPr>
              <w:pStyle w:val="TableParagraph"/>
              <w:numPr>
                <w:ilvl w:val="0"/>
                <w:numId w:val="33"/>
              </w:numPr>
              <w:spacing w:before="4"/>
              <w:rPr>
                <w:color w:val="000000" w:themeColor="text1"/>
                <w:sz w:val="24"/>
                <w:szCs w:val="24"/>
                <w:lang w:val="en-AU"/>
              </w:rPr>
            </w:pPr>
            <w:commentRangeStart w:id="122"/>
            <w:r w:rsidRPr="00F41B1A">
              <w:rPr>
                <w:color w:val="000000" w:themeColor="text1"/>
                <w:sz w:val="24"/>
                <w:szCs w:val="24"/>
                <w:lang w:val="en-AU"/>
              </w:rPr>
              <w:lastRenderedPageBreak/>
              <w:t>How do you identify situations where advice or liaison with other professionals or authorities is needed and take action according to service policies and procedures, ensuring timely and appropriate support, considering potential contributing factors to behaviours?</w:t>
            </w:r>
            <w:commentRangeEnd w:id="122"/>
            <w:r w:rsidRPr="00F41B1A">
              <w:rPr>
                <w:rStyle w:val="CommentReference"/>
                <w:rFonts w:asciiTheme="minorHAnsi" w:eastAsiaTheme="minorHAnsi" w:hAnsiTheme="minorHAnsi" w:cstheme="minorBidi"/>
                <w:color w:val="000000" w:themeColor="text1"/>
                <w:sz w:val="24"/>
                <w:szCs w:val="24"/>
                <w:lang w:val="en-AU"/>
              </w:rPr>
              <w:commentReference w:id="122"/>
            </w:r>
          </w:p>
        </w:tc>
        <w:tc>
          <w:tcPr>
            <w:tcW w:w="6860" w:type="dxa"/>
          </w:tcPr>
          <w:p w14:paraId="6DA52126" w14:textId="4FDE204A" w:rsidR="00CB3749" w:rsidRPr="00F41B1A" w:rsidRDefault="00CB3749" w:rsidP="00CB3749">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00B30D30">
              <w:t>Viviana identifies the need for professional involvement when a child’s behaviour suggests there may be underlying developmental, emotional, or social challenges beyond everyday responses. For example, if behaviour persists despite support, she consults with the service director or educational leader and suggests involving allied health professionals like speech therapists or child psychologists. She considers contributing factors such as trauma, language barriers, or cultural expectations and follows the service’s policies for timely referral or mandatory reporting where necessary. Her proactive and sensitive approach ensures the child receives the appropriate intervention and care.</w:t>
            </w:r>
          </w:p>
        </w:tc>
      </w:tr>
      <w:tr w:rsidR="00CB3749" w:rsidRPr="00F41B1A" w14:paraId="4571C018" w14:textId="77777777" w:rsidTr="3F9DFB3B">
        <w:trPr>
          <w:trHeight w:val="366"/>
        </w:trPr>
        <w:tc>
          <w:tcPr>
            <w:tcW w:w="6748" w:type="dxa"/>
            <w:tcBorders>
              <w:left w:val="single" w:sz="4" w:space="0" w:color="F36F20"/>
            </w:tcBorders>
          </w:tcPr>
          <w:p w14:paraId="57DEC516" w14:textId="34BEA77C" w:rsidR="00CB3749" w:rsidRPr="00CE513D" w:rsidRDefault="00CB3749" w:rsidP="00CB3749">
            <w:pPr>
              <w:pStyle w:val="TableParagraph"/>
              <w:numPr>
                <w:ilvl w:val="0"/>
                <w:numId w:val="33"/>
              </w:numPr>
              <w:spacing w:before="4"/>
              <w:rPr>
                <w:color w:val="000000" w:themeColor="text1"/>
                <w:sz w:val="24"/>
                <w:szCs w:val="24"/>
                <w:lang w:val="en-AU"/>
              </w:rPr>
            </w:pPr>
            <w:commentRangeStart w:id="123"/>
            <w:r w:rsidRPr="00F41B1A">
              <w:rPr>
                <w:color w:val="000000" w:themeColor="text1"/>
                <w:sz w:val="24"/>
                <w:szCs w:val="24"/>
                <w:lang w:val="en-AU"/>
              </w:rPr>
              <w:t>How do you develop and document the plan according to service policies and procedures and in consultation with the child's family, ensuring transparency and collaboration, while considering different family beliefs about behaviour in different cultures and social groups?</w:t>
            </w:r>
            <w:commentRangeEnd w:id="123"/>
            <w:r w:rsidRPr="00F41B1A">
              <w:rPr>
                <w:rStyle w:val="CommentReference"/>
                <w:rFonts w:asciiTheme="minorHAnsi" w:eastAsiaTheme="minorHAnsi" w:hAnsiTheme="minorHAnsi" w:cstheme="minorBidi"/>
                <w:color w:val="000000" w:themeColor="text1"/>
                <w:sz w:val="24"/>
                <w:szCs w:val="24"/>
                <w:lang w:val="en-AU"/>
              </w:rPr>
              <w:commentReference w:id="123"/>
            </w:r>
          </w:p>
        </w:tc>
        <w:tc>
          <w:tcPr>
            <w:tcW w:w="6860" w:type="dxa"/>
          </w:tcPr>
          <w:p w14:paraId="183BB3E9" w14:textId="1439D29B" w:rsidR="00CB3749" w:rsidRPr="00F41B1A" w:rsidRDefault="00CB3749" w:rsidP="00CB3749">
            <w:pPr>
              <w:pStyle w:val="TableParagraph"/>
              <w:spacing w:before="4"/>
              <w:ind w:left="108" w:right="108"/>
              <w:rPr>
                <w:color w:val="000000" w:themeColor="text1"/>
                <w:sz w:val="24"/>
                <w:szCs w:val="24"/>
                <w:lang w:val="en-AU"/>
              </w:rPr>
            </w:pPr>
            <w:r w:rsidRPr="00B30D30">
              <w:t xml:space="preserve">Viviana develops support strategies collaboratively with families, often during drop-offs or pickups, and through </w:t>
            </w:r>
            <w:proofErr w:type="spellStart"/>
            <w:r w:rsidRPr="00B30D30">
              <w:t>Storypark</w:t>
            </w:r>
            <w:proofErr w:type="spellEnd"/>
            <w:r w:rsidRPr="00B30D30">
              <w:t xml:space="preserve">. She listens carefully to family concerns and preferences, explaining any planned interventions respectfully. She understands that families may hold different cultural beliefs about </w:t>
            </w:r>
            <w:proofErr w:type="spellStart"/>
            <w:r w:rsidRPr="00B30D30">
              <w:t>behaviour</w:t>
            </w:r>
            <w:proofErr w:type="spellEnd"/>
            <w:r w:rsidRPr="00B30D30">
              <w:t xml:space="preserve"> and ensures her strategies </w:t>
            </w:r>
            <w:proofErr w:type="spellStart"/>
            <w:r w:rsidRPr="00B30D30">
              <w:t>honour</w:t>
            </w:r>
            <w:proofErr w:type="spellEnd"/>
            <w:r w:rsidRPr="00B30D30">
              <w:t xml:space="preserve"> those perspectives. Plans are documented clearly and aligned with service policy. For example, if a family </w:t>
            </w:r>
            <w:proofErr w:type="spellStart"/>
            <w:r w:rsidRPr="00B30D30">
              <w:t>prioritises</w:t>
            </w:r>
            <w:proofErr w:type="spellEnd"/>
            <w:r w:rsidRPr="00B30D30">
              <w:t xml:space="preserve"> calm, structured transitions at home, Viviana mirrors this at the </w:t>
            </w:r>
            <w:proofErr w:type="spellStart"/>
            <w:r w:rsidRPr="00B30D30">
              <w:t>centre</w:t>
            </w:r>
            <w:proofErr w:type="spellEnd"/>
            <w:r w:rsidRPr="00B30D30">
              <w:t xml:space="preserve"> by introducing quiet rituals or music before group transitions. Through this open and respectful dialogue, she ensures the support plan is culturally responsive and practical.</w:t>
            </w:r>
          </w:p>
        </w:tc>
      </w:tr>
      <w:tr w:rsidR="00CB3749" w:rsidRPr="00F41B1A" w14:paraId="2A437634" w14:textId="77777777" w:rsidTr="3F9DFB3B">
        <w:trPr>
          <w:trHeight w:val="366"/>
        </w:trPr>
        <w:tc>
          <w:tcPr>
            <w:tcW w:w="6748" w:type="dxa"/>
            <w:tcBorders>
              <w:left w:val="single" w:sz="4" w:space="0" w:color="F36F20"/>
            </w:tcBorders>
          </w:tcPr>
          <w:p w14:paraId="37E33961" w14:textId="5A29B838" w:rsidR="00CB3749" w:rsidRPr="00CE513D" w:rsidRDefault="00CB3749" w:rsidP="00CB3749">
            <w:pPr>
              <w:pStyle w:val="TableParagraph"/>
              <w:numPr>
                <w:ilvl w:val="0"/>
                <w:numId w:val="33"/>
              </w:numPr>
              <w:spacing w:before="4"/>
              <w:rPr>
                <w:color w:val="000000" w:themeColor="text1"/>
                <w:sz w:val="24"/>
                <w:szCs w:val="24"/>
                <w:lang w:val="en-AU"/>
              </w:rPr>
            </w:pPr>
            <w:bookmarkStart w:id="124" w:name="_Hlk164377577"/>
            <w:commentRangeStart w:id="125"/>
            <w:r w:rsidRPr="00F41B1A">
              <w:rPr>
                <w:color w:val="000000" w:themeColor="text1"/>
                <w:sz w:val="24"/>
                <w:szCs w:val="24"/>
                <w:lang w:val="en-AU"/>
              </w:rPr>
              <w:t>How do you collaborate with all those involved to implement the support plan, ensuring coordinated and consistent support across settings, and considering how own values impact perspectives on behaviour and using critical reflection to identify and respond to this?</w:t>
            </w:r>
            <w:commentRangeEnd w:id="125"/>
            <w:r w:rsidRPr="00F41B1A">
              <w:rPr>
                <w:rStyle w:val="CommentReference"/>
                <w:rFonts w:asciiTheme="minorHAnsi" w:eastAsiaTheme="minorHAnsi" w:hAnsiTheme="minorHAnsi" w:cstheme="minorBidi"/>
                <w:color w:val="000000" w:themeColor="text1"/>
                <w:sz w:val="24"/>
                <w:szCs w:val="24"/>
                <w:lang w:val="en-AU"/>
              </w:rPr>
              <w:commentReference w:id="125"/>
            </w:r>
            <w:bookmarkEnd w:id="124"/>
          </w:p>
        </w:tc>
        <w:tc>
          <w:tcPr>
            <w:tcW w:w="6860" w:type="dxa"/>
          </w:tcPr>
          <w:p w14:paraId="231CFDDB" w14:textId="0C7CA432" w:rsidR="00CB3749" w:rsidRPr="00F41B1A" w:rsidRDefault="00CB3749" w:rsidP="00CB3749">
            <w:pPr>
              <w:pStyle w:val="TableParagraph"/>
              <w:spacing w:before="4"/>
              <w:ind w:left="108" w:right="108"/>
              <w:jc w:val="both"/>
              <w:rPr>
                <w:color w:val="000000" w:themeColor="text1"/>
                <w:sz w:val="24"/>
                <w:szCs w:val="24"/>
                <w:lang w:val="en-AU"/>
              </w:rPr>
            </w:pPr>
            <w:r w:rsidRPr="00B30D30">
              <w:t xml:space="preserve">Viviana ensures consistency in the implementation of </w:t>
            </w:r>
            <w:proofErr w:type="spellStart"/>
            <w:r w:rsidRPr="00B30D30">
              <w:t>behaviour</w:t>
            </w:r>
            <w:proofErr w:type="spellEnd"/>
            <w:r w:rsidRPr="00B30D30">
              <w:t xml:space="preserve"> support plans by regularly communicating with team members and families. She provides updates through team discussions, </w:t>
            </w:r>
            <w:proofErr w:type="spellStart"/>
            <w:r w:rsidRPr="00B30D30">
              <w:t>Storypark</w:t>
            </w:r>
            <w:proofErr w:type="spellEnd"/>
            <w:r w:rsidRPr="00B30D30">
              <w:t xml:space="preserve"> posts, and daily conversations to maintain alignment across all environments. She reflects on her own values and upbringing to ensure they do not bias her interpretation of a child’s actions. By engaging in Critical Reflection, Viviana considers alternative cultural and </w:t>
            </w:r>
            <w:proofErr w:type="spellStart"/>
            <w:r w:rsidRPr="00B30D30">
              <w:t>behavioural</w:t>
            </w:r>
            <w:proofErr w:type="spellEnd"/>
            <w:r w:rsidRPr="00B30D30">
              <w:t xml:space="preserve"> perspectives. This helps her to approach situations objectively and respectfully, ensuring that all involved are working together to meet the child’s best interests.</w:t>
            </w:r>
          </w:p>
        </w:tc>
      </w:tr>
      <w:tr w:rsidR="00CB3749" w:rsidRPr="00F41B1A" w14:paraId="25682AD1" w14:textId="77777777" w:rsidTr="3F9DFB3B">
        <w:trPr>
          <w:trHeight w:val="366"/>
        </w:trPr>
        <w:tc>
          <w:tcPr>
            <w:tcW w:w="6748" w:type="dxa"/>
            <w:tcBorders>
              <w:left w:val="single" w:sz="4" w:space="0" w:color="F36F20"/>
              <w:bottom w:val="single" w:sz="4" w:space="0" w:color="EC7C30"/>
            </w:tcBorders>
          </w:tcPr>
          <w:p w14:paraId="0CF690BA" w14:textId="1F57E5CF" w:rsidR="00CB3749" w:rsidRPr="00CE513D" w:rsidRDefault="00CB3749" w:rsidP="00CB3749">
            <w:pPr>
              <w:pStyle w:val="TableParagraph"/>
              <w:numPr>
                <w:ilvl w:val="0"/>
                <w:numId w:val="33"/>
              </w:numPr>
              <w:spacing w:before="4"/>
              <w:rPr>
                <w:color w:val="000000" w:themeColor="text1"/>
                <w:sz w:val="24"/>
                <w:szCs w:val="24"/>
                <w:lang w:val="en-AU"/>
              </w:rPr>
            </w:pPr>
            <w:commentRangeStart w:id="126"/>
            <w:r w:rsidRPr="00F41B1A">
              <w:rPr>
                <w:color w:val="000000" w:themeColor="text1"/>
                <w:sz w:val="24"/>
                <w:szCs w:val="24"/>
                <w:lang w:val="en-AU"/>
              </w:rPr>
              <w:t xml:space="preserve">How do you support colleagues to implement the plan </w:t>
            </w:r>
            <w:r w:rsidRPr="00F41B1A">
              <w:rPr>
                <w:color w:val="000000" w:themeColor="text1"/>
                <w:sz w:val="24"/>
                <w:szCs w:val="24"/>
                <w:lang w:val="en-AU"/>
              </w:rPr>
              <w:lastRenderedPageBreak/>
              <w:t>effectively and consistently through coaching and mentoring, ensuring adherence to evidence-based practices and current and emerging theory and research about developing children’s cooperative behaviour?</w:t>
            </w:r>
            <w:commentRangeEnd w:id="126"/>
            <w:r w:rsidRPr="00F41B1A">
              <w:rPr>
                <w:rStyle w:val="CommentReference"/>
                <w:rFonts w:asciiTheme="minorHAnsi" w:eastAsiaTheme="minorHAnsi" w:hAnsiTheme="minorHAnsi" w:cstheme="minorBidi"/>
                <w:color w:val="000000" w:themeColor="text1"/>
                <w:sz w:val="24"/>
                <w:szCs w:val="24"/>
                <w:lang w:val="en-AU"/>
              </w:rPr>
              <w:commentReference w:id="126"/>
            </w:r>
          </w:p>
        </w:tc>
        <w:tc>
          <w:tcPr>
            <w:tcW w:w="6860" w:type="dxa"/>
            <w:tcBorders>
              <w:bottom w:val="single" w:sz="4" w:space="0" w:color="EC7C30"/>
            </w:tcBorders>
          </w:tcPr>
          <w:p w14:paraId="6A1AE8F7" w14:textId="1E4D864A" w:rsidR="00CB3749" w:rsidRPr="00F41B1A" w:rsidRDefault="00CB3749" w:rsidP="00CB3749">
            <w:pPr>
              <w:pStyle w:val="NormalWeb"/>
              <w:shd w:val="clear" w:color="auto" w:fill="FFFFFF" w:themeFill="background1"/>
              <w:spacing w:before="4"/>
              <w:ind w:left="91" w:right="91"/>
              <w:jc w:val="both"/>
              <w:rPr>
                <w:rFonts w:ascii="Calibri" w:eastAsia="Calibri" w:hAnsi="Calibri" w:cs="Calibri"/>
                <w:color w:val="000000" w:themeColor="text1"/>
                <w:lang w:eastAsia="en-US"/>
              </w:rPr>
            </w:pPr>
            <w:r w:rsidRPr="00B30D30">
              <w:lastRenderedPageBreak/>
              <w:t xml:space="preserve">Viviana supports her colleagues through mentoring and informal coaching. She leads by example, particularly when a new staff </w:t>
            </w:r>
            <w:r w:rsidRPr="00B30D30">
              <w:lastRenderedPageBreak/>
              <w:t>member joins, guiding them through routines, expectations, and strategies for Positive Behaviour Support. She shares approaches that have worked well, such as using emotional recognition charts, open-ended questioning, and maintaining calm during transitions. Her mentoring is informed by current theories of child development, emphasising empathy, modelling, and consistent expectations. She also reflects on feedback from colleagues and encourages continuous learning, ensuring all educators are confident and aligned in their support for children’s cooperative behaviour.</w:t>
            </w:r>
          </w:p>
        </w:tc>
      </w:tr>
      <w:tr w:rsidR="00CB3749" w:rsidRPr="00F41B1A" w14:paraId="41BF1C59" w14:textId="77777777" w:rsidTr="3F9DFB3B">
        <w:trPr>
          <w:trHeight w:val="366"/>
        </w:trPr>
        <w:tc>
          <w:tcPr>
            <w:tcW w:w="6748" w:type="dxa"/>
            <w:tcBorders>
              <w:left w:val="single" w:sz="4" w:space="0" w:color="F36F20"/>
              <w:bottom w:val="single" w:sz="4" w:space="0" w:color="EC7C30"/>
            </w:tcBorders>
          </w:tcPr>
          <w:p w14:paraId="60959715" w14:textId="721C0163" w:rsidR="00CB3749" w:rsidRPr="00CE513D" w:rsidRDefault="00CB3749" w:rsidP="00CB3749">
            <w:pPr>
              <w:pStyle w:val="TableParagraph"/>
              <w:numPr>
                <w:ilvl w:val="0"/>
                <w:numId w:val="33"/>
              </w:numPr>
              <w:spacing w:before="4"/>
              <w:rPr>
                <w:color w:val="000000" w:themeColor="text1"/>
                <w:sz w:val="24"/>
                <w:szCs w:val="24"/>
                <w:lang w:val="en-AU"/>
              </w:rPr>
            </w:pPr>
            <w:commentRangeStart w:id="127"/>
            <w:r w:rsidRPr="00F41B1A">
              <w:rPr>
                <w:color w:val="000000" w:themeColor="text1"/>
                <w:sz w:val="24"/>
                <w:szCs w:val="24"/>
                <w:lang w:val="en-AU"/>
              </w:rPr>
              <w:lastRenderedPageBreak/>
              <w:t>How do you review the child's progress regularly using critical reflection and modify the plan where necessary in consultation with colleagues, family members, and others caring for the child, ensuring responsiveness to evolving needs, and considering different family beliefs about behaviour in different cultures and social groups?</w:t>
            </w:r>
            <w:commentRangeEnd w:id="127"/>
            <w:r w:rsidRPr="00F41B1A">
              <w:rPr>
                <w:rStyle w:val="CommentReference"/>
                <w:rFonts w:asciiTheme="minorHAnsi" w:eastAsiaTheme="minorHAnsi" w:hAnsiTheme="minorHAnsi" w:cstheme="minorBidi"/>
                <w:color w:val="000000" w:themeColor="text1"/>
                <w:sz w:val="24"/>
                <w:szCs w:val="24"/>
                <w:lang w:val="en-AU"/>
              </w:rPr>
              <w:commentReference w:id="127"/>
            </w:r>
          </w:p>
        </w:tc>
        <w:tc>
          <w:tcPr>
            <w:tcW w:w="6860" w:type="dxa"/>
            <w:tcBorders>
              <w:bottom w:val="single" w:sz="4" w:space="0" w:color="EC7C30"/>
            </w:tcBorders>
          </w:tcPr>
          <w:p w14:paraId="65D1EEB2" w14:textId="7D4D5EA8" w:rsidR="00CB3749" w:rsidRPr="00F41B1A" w:rsidRDefault="00CB3749" w:rsidP="00CB3749">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00B30D30">
              <w:t xml:space="preserve">Viviana reviews each child’s progress through regular observation and feedback from both colleagues and families. Using </w:t>
            </w:r>
            <w:proofErr w:type="spellStart"/>
            <w:r w:rsidRPr="00B30D30">
              <w:t>Storypark</w:t>
            </w:r>
            <w:proofErr w:type="spellEnd"/>
            <w:r w:rsidRPr="00B30D30">
              <w:t xml:space="preserve"> and daily conversations, she stays informed about any changes in behaviour or wellbeing. She reflects on what is or isn’t working, and where needed, adapts the strategies in collaboration with her team and the child’s family. She listens closely to families' feedback, particularly when it relates to cultural values or home routines. If a particular behaviour support method conflicts with family expectations, she discusses alternatives and modifies the approach to respect their beliefs. Her use of Critical Reflection and open communication ensures the plan remains responsive and culturally sensitive.</w:t>
            </w:r>
          </w:p>
        </w:tc>
      </w:tr>
      <w:tr w:rsidR="004F1D0E" w:rsidRPr="00F41B1A" w14:paraId="4A1CD3C6" w14:textId="77777777" w:rsidTr="3F9DFB3B">
        <w:trPr>
          <w:trHeight w:val="366"/>
        </w:trPr>
        <w:tc>
          <w:tcPr>
            <w:tcW w:w="6748" w:type="dxa"/>
            <w:tcBorders>
              <w:left w:val="single" w:sz="4" w:space="0" w:color="F36F20"/>
              <w:bottom w:val="single" w:sz="4" w:space="0" w:color="EC7C30"/>
            </w:tcBorders>
          </w:tcPr>
          <w:p w14:paraId="096F7C21" w14:textId="21851713" w:rsidR="004F1D0E" w:rsidRPr="00CE513D" w:rsidRDefault="004F1D0E" w:rsidP="00CE513D">
            <w:pPr>
              <w:pStyle w:val="TableParagraph"/>
              <w:numPr>
                <w:ilvl w:val="0"/>
                <w:numId w:val="33"/>
              </w:numPr>
              <w:spacing w:before="4"/>
              <w:rPr>
                <w:color w:val="000000" w:themeColor="text1"/>
                <w:sz w:val="24"/>
                <w:szCs w:val="24"/>
                <w:lang w:val="en-AU"/>
              </w:rPr>
            </w:pPr>
            <w:commentRangeStart w:id="128"/>
            <w:r w:rsidRPr="00F41B1A">
              <w:rPr>
                <w:color w:val="000000" w:themeColor="text1"/>
                <w:sz w:val="24"/>
                <w:szCs w:val="24"/>
                <w:lang w:val="en-AU"/>
              </w:rPr>
              <w:t xml:space="preserve">How do you critically reflect on my own pedagogy to inform future practice, ensuring ongoing professional growth and development, and considering frameworks for observing children to understand individual needs and processes for identifying and recording challenging </w:t>
            </w:r>
            <w:r w:rsidR="00946B5A" w:rsidRPr="00F41B1A">
              <w:rPr>
                <w:color w:val="000000" w:themeColor="text1"/>
                <w:sz w:val="24"/>
                <w:szCs w:val="24"/>
                <w:lang w:val="en-AU"/>
              </w:rPr>
              <w:t>behaviour</w:t>
            </w:r>
            <w:r w:rsidRPr="00F41B1A">
              <w:rPr>
                <w:color w:val="000000" w:themeColor="text1"/>
                <w:sz w:val="24"/>
                <w:szCs w:val="24"/>
                <w:lang w:val="en-AU"/>
              </w:rPr>
              <w:t>s?</w:t>
            </w:r>
            <w:commentRangeEnd w:id="128"/>
            <w:r w:rsidR="002E04C3" w:rsidRPr="00F41B1A">
              <w:rPr>
                <w:rStyle w:val="CommentReference"/>
                <w:rFonts w:asciiTheme="minorHAnsi" w:eastAsiaTheme="minorHAnsi" w:hAnsiTheme="minorHAnsi" w:cstheme="minorBidi"/>
                <w:color w:val="000000" w:themeColor="text1"/>
                <w:sz w:val="24"/>
                <w:szCs w:val="24"/>
                <w:lang w:val="en-AU"/>
              </w:rPr>
              <w:commentReference w:id="128"/>
            </w:r>
          </w:p>
        </w:tc>
        <w:tc>
          <w:tcPr>
            <w:tcW w:w="6860" w:type="dxa"/>
            <w:tcBorders>
              <w:bottom w:val="single" w:sz="4" w:space="0" w:color="EC7C30"/>
            </w:tcBorders>
          </w:tcPr>
          <w:p w14:paraId="14F9B18B" w14:textId="62BF5FB6" w:rsidR="004F1D0E" w:rsidRPr="00F41B1A" w:rsidRDefault="00CB3749" w:rsidP="3F9DFB3B">
            <w:pPr>
              <w:pStyle w:val="NormalWeb"/>
              <w:shd w:val="clear" w:color="auto" w:fill="FFFFFF" w:themeFill="background1"/>
              <w:spacing w:before="4"/>
              <w:ind w:left="108" w:right="108"/>
              <w:jc w:val="both"/>
              <w:rPr>
                <w:rFonts w:ascii="Calibri" w:eastAsia="Calibri" w:hAnsi="Calibri" w:cs="Calibri"/>
                <w:color w:val="000000" w:themeColor="text1"/>
                <w:lang w:eastAsia="en-US"/>
              </w:rPr>
            </w:pPr>
            <w:r w:rsidRPr="00CB3749">
              <w:rPr>
                <w:rFonts w:ascii="Calibri" w:eastAsia="Calibri" w:hAnsi="Calibri" w:cs="Calibri"/>
                <w:color w:val="000000" w:themeColor="text1"/>
                <w:lang w:eastAsia="en-US"/>
              </w:rPr>
              <w:t xml:space="preserve">Viviana engages in Critical Reflection by regularly assessing how her actions, communication, and teaching strategies influence children's behaviour and learning. At Sparrow Early Learning Brighton, she uses </w:t>
            </w:r>
            <w:proofErr w:type="spellStart"/>
            <w:r w:rsidRPr="00CB3749">
              <w:rPr>
                <w:rFonts w:ascii="Calibri" w:eastAsia="Calibri" w:hAnsi="Calibri" w:cs="Calibri"/>
                <w:color w:val="000000" w:themeColor="text1"/>
                <w:lang w:eastAsia="en-US"/>
              </w:rPr>
              <w:t>Storypark</w:t>
            </w:r>
            <w:proofErr w:type="spellEnd"/>
            <w:r w:rsidRPr="00CB3749">
              <w:rPr>
                <w:rFonts w:ascii="Calibri" w:eastAsia="Calibri" w:hAnsi="Calibri" w:cs="Calibri"/>
                <w:color w:val="000000" w:themeColor="text1"/>
                <w:lang w:eastAsia="en-US"/>
              </w:rPr>
              <w:t xml:space="preserve"> as a platform to reflect on her monthly practices and to document how she interacts with children. She uses these reflections, alongside feedback from management, to evaluate what improvements are needed and to recognise areas where her pedagogy can grow. She also participates in ongoing professional development, including annual safe sleep training and regular appraisals with management. When identifying and recording </w:t>
            </w:r>
            <w:r w:rsidRPr="00CB3749">
              <w:rPr>
                <w:rFonts w:ascii="Calibri" w:eastAsia="Calibri" w:hAnsi="Calibri" w:cs="Calibri"/>
                <w:color w:val="000000" w:themeColor="text1"/>
                <w:lang w:eastAsia="en-US"/>
              </w:rPr>
              <w:lastRenderedPageBreak/>
              <w:t xml:space="preserve">challenging behaviours, Viviana follows clear service procedures by using tools such as </w:t>
            </w:r>
            <w:proofErr w:type="spellStart"/>
            <w:r w:rsidRPr="00CB3749">
              <w:rPr>
                <w:rFonts w:ascii="Calibri" w:eastAsia="Calibri" w:hAnsi="Calibri" w:cs="Calibri"/>
                <w:color w:val="000000" w:themeColor="text1"/>
                <w:lang w:eastAsia="en-US"/>
              </w:rPr>
              <w:t>Storypark’s</w:t>
            </w:r>
            <w:proofErr w:type="spellEnd"/>
            <w:r w:rsidRPr="00CB3749">
              <w:rPr>
                <w:rFonts w:ascii="Calibri" w:eastAsia="Calibri" w:hAnsi="Calibri" w:cs="Calibri"/>
                <w:color w:val="000000" w:themeColor="text1"/>
                <w:lang w:eastAsia="en-US"/>
              </w:rPr>
              <w:t xml:space="preserve"> incident reports. These tools allow her to track behaviour patterns accurately while maintaining confidentiality. Through observation, documentation, and reflection, she deepens her understanding of each child’s needs and ensures her responses remain respectful, developmentally appropriate, and informed by best practice.</w:t>
            </w:r>
          </w:p>
        </w:tc>
      </w:tr>
      <w:tr w:rsidR="0057129D" w:rsidRPr="00F41B1A" w14:paraId="5C5E9007" w14:textId="77777777" w:rsidTr="3F9DFB3B">
        <w:trPr>
          <w:trHeight w:val="366"/>
        </w:trPr>
        <w:tc>
          <w:tcPr>
            <w:tcW w:w="6748" w:type="dxa"/>
            <w:tcBorders>
              <w:left w:val="single" w:sz="4" w:space="0" w:color="F36F20"/>
              <w:bottom w:val="single" w:sz="4" w:space="0" w:color="EC7C30"/>
            </w:tcBorders>
          </w:tcPr>
          <w:p w14:paraId="2741AC43" w14:textId="15C86422" w:rsidR="00A91BE1" w:rsidRPr="00F41B1A" w:rsidRDefault="00A91BE1" w:rsidP="0066599B">
            <w:pPr>
              <w:pStyle w:val="TableParagraph"/>
              <w:numPr>
                <w:ilvl w:val="0"/>
                <w:numId w:val="33"/>
              </w:numPr>
              <w:spacing w:before="4"/>
              <w:rPr>
                <w:color w:val="000000" w:themeColor="text1"/>
                <w:sz w:val="24"/>
                <w:szCs w:val="24"/>
                <w:lang w:val="en-AU"/>
              </w:rPr>
            </w:pPr>
            <w:commentRangeStart w:id="129"/>
            <w:r w:rsidRPr="00F41B1A">
              <w:rPr>
                <w:color w:val="000000" w:themeColor="text1"/>
                <w:sz w:val="24"/>
                <w:szCs w:val="24"/>
                <w:lang w:val="en-AU"/>
              </w:rPr>
              <w:lastRenderedPageBreak/>
              <w:t>How do you effectively assess and support the development of pro-social skills in children, ensuring a comprehensive approach that includes observing social interactions on at least three occasions and identifying emerging pro-social skills, as well as documenting strategies used by educators, and meeting the following benchmarks for two different children who require assistance with self-regulation and pro-social skills. In your response</w:t>
            </w:r>
            <w:r w:rsidR="00AC1375" w:rsidRPr="00F41B1A">
              <w:rPr>
                <w:color w:val="000000" w:themeColor="text1"/>
                <w:sz w:val="24"/>
                <w:szCs w:val="24"/>
                <w:lang w:val="en-AU"/>
              </w:rPr>
              <w:t>,</w:t>
            </w:r>
            <w:r w:rsidRPr="00F41B1A">
              <w:rPr>
                <w:color w:val="000000" w:themeColor="text1"/>
                <w:sz w:val="24"/>
                <w:szCs w:val="24"/>
                <w:lang w:val="en-AU"/>
              </w:rPr>
              <w:t xml:space="preserve"> please include the following:</w:t>
            </w:r>
          </w:p>
          <w:p w14:paraId="1D7A4A4D" w14:textId="40C6E2CC"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identifying emerging pro-social skills</w:t>
            </w:r>
          </w:p>
          <w:p w14:paraId="77813C25" w14:textId="39847C57"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Documenting strategies used by educators</w:t>
            </w:r>
          </w:p>
          <w:p w14:paraId="33ED3EEB" w14:textId="06743666"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 xml:space="preserve">Reviewing pre-existing information regarding the child’s interactions and </w:t>
            </w:r>
            <w:r w:rsidR="00946B5A" w:rsidRPr="00F41B1A">
              <w:rPr>
                <w:color w:val="000000" w:themeColor="text1"/>
                <w:sz w:val="24"/>
                <w:szCs w:val="24"/>
                <w:lang w:val="en-AU"/>
              </w:rPr>
              <w:t>behaviour</w:t>
            </w:r>
          </w:p>
          <w:p w14:paraId="2F93915E" w14:textId="2782511B"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Reviewing the physical and social environment</w:t>
            </w:r>
          </w:p>
          <w:p w14:paraId="4B3C8E60" w14:textId="18CAC57E"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monitoring interactions and responses</w:t>
            </w:r>
          </w:p>
          <w:p w14:paraId="6D2EE0CC" w14:textId="4E07F7C1"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Participating in collaborative discussions</w:t>
            </w:r>
          </w:p>
          <w:p w14:paraId="3A72EFD7" w14:textId="09D65AB6" w:rsidR="00A91BE1"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Documenting own reflections</w:t>
            </w:r>
          </w:p>
          <w:p w14:paraId="0FB8112D" w14:textId="1BCA7BB8" w:rsidR="00F663B7" w:rsidRPr="00F41B1A" w:rsidRDefault="00A91BE1" w:rsidP="0066599B">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Developing, implementing, and evaluating a support plan</w:t>
            </w:r>
          </w:p>
          <w:p w14:paraId="791A72D7" w14:textId="495E97FC" w:rsidR="00992DCA" w:rsidRPr="00247285" w:rsidRDefault="00A91BE1" w:rsidP="002E04C3">
            <w:pPr>
              <w:pStyle w:val="TableParagraph"/>
              <w:numPr>
                <w:ilvl w:val="0"/>
                <w:numId w:val="27"/>
              </w:numPr>
              <w:spacing w:before="4"/>
              <w:rPr>
                <w:color w:val="000000" w:themeColor="text1"/>
                <w:sz w:val="24"/>
                <w:szCs w:val="24"/>
                <w:lang w:val="en-AU"/>
              </w:rPr>
            </w:pPr>
            <w:r w:rsidRPr="00F41B1A">
              <w:rPr>
                <w:color w:val="000000" w:themeColor="text1"/>
                <w:sz w:val="24"/>
                <w:szCs w:val="24"/>
                <w:lang w:val="en-AU"/>
              </w:rPr>
              <w:t>Observing and identifying emerging pro-social skills</w:t>
            </w:r>
            <w:commentRangeEnd w:id="129"/>
            <w:r w:rsidR="002E04C3" w:rsidRPr="00F41B1A">
              <w:rPr>
                <w:rStyle w:val="CommentReference"/>
                <w:rFonts w:asciiTheme="minorHAnsi" w:eastAsiaTheme="minorHAnsi" w:hAnsiTheme="minorHAnsi" w:cstheme="minorBidi"/>
                <w:color w:val="000000" w:themeColor="text1"/>
                <w:sz w:val="24"/>
                <w:szCs w:val="24"/>
                <w:lang w:val="en-AU"/>
              </w:rPr>
              <w:commentReference w:id="129"/>
            </w:r>
          </w:p>
        </w:tc>
        <w:tc>
          <w:tcPr>
            <w:tcW w:w="6860" w:type="dxa"/>
            <w:tcBorders>
              <w:bottom w:val="single" w:sz="4" w:space="0" w:color="EC7C30"/>
            </w:tcBorders>
          </w:tcPr>
          <w:p w14:paraId="3FEFF95D"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Viviana supports the development of Pro-social Skills by consistently observing children during social interactions and identifying their strengths and challenges.</w:t>
            </w:r>
          </w:p>
          <w:p w14:paraId="743E4511" w14:textId="77777777" w:rsidR="00CB3749" w:rsidRPr="00CB3749" w:rsidRDefault="00CB3749" w:rsidP="00CB3749">
            <w:pPr>
              <w:pStyle w:val="TableParagraph"/>
              <w:spacing w:before="4"/>
              <w:ind w:left="107" w:right="108"/>
              <w:rPr>
                <w:color w:val="000000" w:themeColor="text1"/>
                <w:sz w:val="24"/>
                <w:szCs w:val="24"/>
                <w:lang w:val="en-AU"/>
              </w:rPr>
            </w:pPr>
          </w:p>
          <w:p w14:paraId="13EC86AE"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Observing and identifying emerging pro-social skills</w:t>
            </w:r>
          </w:p>
          <w:p w14:paraId="73F76B18"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Example 1: Viviana observed a child comforting a peer who was upset by gently patting their back, showing emerging empathy.</w:t>
            </w:r>
          </w:p>
          <w:p w14:paraId="75D46629"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Example 2: During group time, a child used sign language to include a non-verbal peer in a song, demonstrating inclusivity and communication skills.</w:t>
            </w:r>
          </w:p>
          <w:p w14:paraId="70602934"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Example 3: While outdoors, Viviana saw a toddler hand over a toy after another child pointed to it, indicating early sharing behaviour.</w:t>
            </w:r>
          </w:p>
          <w:p w14:paraId="3419A8E7" w14:textId="77777777" w:rsidR="00CB3749" w:rsidRPr="00CB3749" w:rsidRDefault="00CB3749" w:rsidP="00CB3749">
            <w:pPr>
              <w:pStyle w:val="TableParagraph"/>
              <w:spacing w:before="4"/>
              <w:ind w:left="107" w:right="108"/>
              <w:rPr>
                <w:color w:val="000000" w:themeColor="text1"/>
                <w:sz w:val="24"/>
                <w:szCs w:val="24"/>
                <w:lang w:val="en-AU"/>
              </w:rPr>
            </w:pPr>
          </w:p>
          <w:p w14:paraId="577166E1"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Documenting strategies used by educators</w:t>
            </w:r>
          </w:p>
          <w:p w14:paraId="3484B216"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Viviana and her colleagues use modelling, verbal praise, and visual prompts. For example, they use positive language, reinforce sharing, and provide consistent routines to support peer cooperation. They also use emotional recognition posters and sign language to aid children in expressing feelings respectfully.</w:t>
            </w:r>
          </w:p>
          <w:p w14:paraId="61B0C27E" w14:textId="77777777" w:rsidR="00CB3749" w:rsidRPr="00CB3749" w:rsidRDefault="00CB3749" w:rsidP="00CB3749">
            <w:pPr>
              <w:pStyle w:val="TableParagraph"/>
              <w:spacing w:before="4"/>
              <w:ind w:left="107" w:right="108"/>
              <w:rPr>
                <w:color w:val="000000" w:themeColor="text1"/>
                <w:sz w:val="24"/>
                <w:szCs w:val="24"/>
                <w:lang w:val="en-AU"/>
              </w:rPr>
            </w:pPr>
          </w:p>
          <w:p w14:paraId="55224712"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Reviewing pre-existing information regarding the child’s interactions and behaviour</w:t>
            </w:r>
          </w:p>
          <w:p w14:paraId="1F0D5B94"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 xml:space="preserve">Viviana reviews </w:t>
            </w:r>
            <w:proofErr w:type="spellStart"/>
            <w:r w:rsidRPr="00CB3749">
              <w:rPr>
                <w:color w:val="000000" w:themeColor="text1"/>
                <w:sz w:val="24"/>
                <w:szCs w:val="24"/>
                <w:lang w:val="en-AU"/>
              </w:rPr>
              <w:t>Storypark</w:t>
            </w:r>
            <w:proofErr w:type="spellEnd"/>
            <w:r w:rsidRPr="00CB3749">
              <w:rPr>
                <w:color w:val="000000" w:themeColor="text1"/>
                <w:sz w:val="24"/>
                <w:szCs w:val="24"/>
                <w:lang w:val="en-AU"/>
              </w:rPr>
              <w:t xml:space="preserve"> observations and daily notes to identify </w:t>
            </w:r>
            <w:r w:rsidRPr="00CB3749">
              <w:rPr>
                <w:color w:val="000000" w:themeColor="text1"/>
                <w:sz w:val="24"/>
                <w:szCs w:val="24"/>
                <w:lang w:val="en-AU"/>
              </w:rPr>
              <w:lastRenderedPageBreak/>
              <w:t>children who struggle with transitions or social engagement. She also gathers family input during pick-up and drop-off to understand home behaviours and align strategies.</w:t>
            </w:r>
          </w:p>
          <w:p w14:paraId="5E7EEEAB" w14:textId="77777777" w:rsidR="00CB3749" w:rsidRPr="00CB3749" w:rsidRDefault="00CB3749" w:rsidP="00CB3749">
            <w:pPr>
              <w:pStyle w:val="TableParagraph"/>
              <w:spacing w:before="4"/>
              <w:ind w:left="107" w:right="108"/>
              <w:rPr>
                <w:color w:val="000000" w:themeColor="text1"/>
                <w:sz w:val="24"/>
                <w:szCs w:val="24"/>
                <w:lang w:val="en-AU"/>
              </w:rPr>
            </w:pPr>
          </w:p>
          <w:p w14:paraId="4696EEE9"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Reviewing the physical and social environment</w:t>
            </w:r>
          </w:p>
          <w:p w14:paraId="275843DA"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She assessed her classroom’s layout and made adjustments—such as creating defined activity zones—to reduce overstimulation and foster calmer group play.</w:t>
            </w:r>
          </w:p>
          <w:p w14:paraId="002FC88F" w14:textId="77777777" w:rsidR="00CB3749" w:rsidRPr="00CB3749" w:rsidRDefault="00CB3749" w:rsidP="00CB3749">
            <w:pPr>
              <w:pStyle w:val="TableParagraph"/>
              <w:spacing w:before="4"/>
              <w:ind w:left="107" w:right="108"/>
              <w:rPr>
                <w:color w:val="000000" w:themeColor="text1"/>
                <w:sz w:val="24"/>
                <w:szCs w:val="24"/>
                <w:lang w:val="en-AU"/>
              </w:rPr>
            </w:pPr>
          </w:p>
          <w:p w14:paraId="442DB891"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Observing and monitoring interactions and responses</w:t>
            </w:r>
          </w:p>
          <w:p w14:paraId="290E695F"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Viviana monitored a child who frequently became distressed when routines changed. She noted improvements when a visual schedule was introduced, showing a reduction in anxiety and increased cooperation.</w:t>
            </w:r>
          </w:p>
          <w:p w14:paraId="28ED2972" w14:textId="77777777" w:rsidR="00CB3749" w:rsidRPr="00CB3749" w:rsidRDefault="00CB3749" w:rsidP="00CB3749">
            <w:pPr>
              <w:pStyle w:val="TableParagraph"/>
              <w:spacing w:before="4"/>
              <w:ind w:left="107" w:right="108"/>
              <w:rPr>
                <w:color w:val="000000" w:themeColor="text1"/>
                <w:sz w:val="24"/>
                <w:szCs w:val="24"/>
                <w:lang w:val="en-AU"/>
              </w:rPr>
            </w:pPr>
          </w:p>
          <w:p w14:paraId="2D5BBC47"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Participating in collaborative discussions</w:t>
            </w:r>
          </w:p>
          <w:p w14:paraId="3352BCAC"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Example 1: Viviana participated in a staff meeting where the team discussed a child’s difficulty with transitions and agreed on strategies such as using calming songs during pack-up time.</w:t>
            </w:r>
          </w:p>
          <w:p w14:paraId="081CD3E7"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Example 2: She consulted with her team to review how outdoor free play affected a child’s interactions, deciding to introduce more structured choices for that child.</w:t>
            </w:r>
          </w:p>
          <w:p w14:paraId="54F9E7FC" w14:textId="77777777" w:rsidR="00CB3749" w:rsidRPr="00CB3749" w:rsidRDefault="00CB3749" w:rsidP="00CB3749">
            <w:pPr>
              <w:pStyle w:val="TableParagraph"/>
              <w:spacing w:before="4"/>
              <w:ind w:left="107" w:right="108"/>
              <w:rPr>
                <w:color w:val="000000" w:themeColor="text1"/>
                <w:sz w:val="24"/>
                <w:szCs w:val="24"/>
                <w:lang w:val="en-AU"/>
              </w:rPr>
            </w:pPr>
          </w:p>
          <w:p w14:paraId="124588B0"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Documenting own reflections</w:t>
            </w:r>
          </w:p>
          <w:p w14:paraId="10998F1F"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Viviana reflected that children showed better regulation during slow transitions and that her supportive language played a key role in calming heightened behaviour. These insights prompted her to change routines and be more proactive in identifying triggers.</w:t>
            </w:r>
          </w:p>
          <w:p w14:paraId="6E14612A" w14:textId="77777777" w:rsidR="00CB3749" w:rsidRPr="00CB3749" w:rsidRDefault="00CB3749" w:rsidP="00CB3749">
            <w:pPr>
              <w:pStyle w:val="TableParagraph"/>
              <w:spacing w:before="4"/>
              <w:ind w:left="107" w:right="108"/>
              <w:rPr>
                <w:color w:val="000000" w:themeColor="text1"/>
                <w:sz w:val="24"/>
                <w:szCs w:val="24"/>
                <w:lang w:val="en-AU"/>
              </w:rPr>
            </w:pPr>
          </w:p>
          <w:p w14:paraId="1EE07E59" w14:textId="77777777" w:rsidR="00CB3749" w:rsidRPr="00CB3749" w:rsidRDefault="00CB3749" w:rsidP="00CB3749">
            <w:pPr>
              <w:pStyle w:val="TableParagraph"/>
              <w:spacing w:before="4"/>
              <w:ind w:left="107" w:right="108"/>
              <w:rPr>
                <w:color w:val="000000" w:themeColor="text1"/>
                <w:sz w:val="24"/>
                <w:szCs w:val="24"/>
                <w:lang w:val="en-AU"/>
              </w:rPr>
            </w:pPr>
            <w:r w:rsidRPr="00CB3749">
              <w:rPr>
                <w:color w:val="000000" w:themeColor="text1"/>
                <w:sz w:val="24"/>
                <w:szCs w:val="24"/>
                <w:lang w:val="en-AU"/>
              </w:rPr>
              <w:t>Developing, implementing, and evaluating a support plan</w:t>
            </w:r>
          </w:p>
          <w:p w14:paraId="06B4AD07" w14:textId="255BDA00" w:rsidR="0057129D" w:rsidRPr="00F41B1A" w:rsidRDefault="00CB3749" w:rsidP="00CB3749">
            <w:pPr>
              <w:pStyle w:val="TableParagraph"/>
              <w:spacing w:before="4"/>
              <w:ind w:left="107" w:right="108"/>
            </w:pPr>
            <w:r w:rsidRPr="00CB3749">
              <w:rPr>
                <w:color w:val="000000" w:themeColor="text1"/>
                <w:sz w:val="24"/>
                <w:szCs w:val="24"/>
                <w:lang w:val="en-AU"/>
              </w:rPr>
              <w:lastRenderedPageBreak/>
              <w:t>For a child with sensory sensitivity, Viviana developed a plan including sensory breaks, visual cues, and routine charts. After implementation, she monitored the child’s progress and discussed outcomes in weekly team meetings. Adjustments were made based on the child’s ongoing responses and family feedback, ensuring the plan remained effective and tailored.</w:t>
            </w:r>
          </w:p>
        </w:tc>
      </w:tr>
    </w:tbl>
    <w:p w14:paraId="79D53B0E" w14:textId="77777777" w:rsidR="002825D7" w:rsidRDefault="002825D7" w:rsidP="0BCD4BC6">
      <w:pPr>
        <w:spacing w:after="0"/>
      </w:pPr>
    </w:p>
    <w:p w14:paraId="48528479" w14:textId="77777777" w:rsidR="002825D7" w:rsidRPr="00F41B1A" w:rsidRDefault="002825D7" w:rsidP="0BCD4BC6">
      <w:pPr>
        <w:spacing w:after="0"/>
      </w:pPr>
    </w:p>
    <w:p w14:paraId="4C247F95" w14:textId="13D32954" w:rsidR="00642B16" w:rsidRPr="00F41B1A" w:rsidRDefault="36BD2E14" w:rsidP="0BCD4BC6">
      <w:pPr>
        <w:pStyle w:val="Heading2"/>
        <w:spacing w:after="0"/>
        <w:rPr>
          <w:b/>
          <w:bCs/>
        </w:rPr>
      </w:pPr>
      <w:r w:rsidRPr="00F41B1A">
        <w:rPr>
          <w:b/>
          <w:bCs/>
        </w:rPr>
        <w:t>CHCECE046 Implement strategies for the inclusion of all children</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545B02D3" w14:textId="77777777" w:rsidTr="003E04BC">
        <w:trPr>
          <w:trHeight w:val="1290"/>
        </w:trPr>
        <w:tc>
          <w:tcPr>
            <w:tcW w:w="6748" w:type="dxa"/>
            <w:shd w:val="clear" w:color="auto" w:fill="E26714"/>
          </w:tcPr>
          <w:p w14:paraId="6D8424DC" w14:textId="77777777" w:rsidR="00C13D75" w:rsidRPr="00F43F53" w:rsidRDefault="00C13D75" w:rsidP="00C13D75">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77B6F058" w14:textId="0186EE62" w:rsidR="007F62B2" w:rsidRPr="00F41B1A" w:rsidRDefault="00C13D75">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086F3756" w14:textId="506ABE51"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02194E81" w14:textId="77777777" w:rsidTr="509FA27E">
        <w:trPr>
          <w:trHeight w:val="374"/>
        </w:trPr>
        <w:tc>
          <w:tcPr>
            <w:tcW w:w="13608" w:type="dxa"/>
            <w:gridSpan w:val="2"/>
            <w:tcBorders>
              <w:top w:val="nil"/>
              <w:left w:val="single" w:sz="4" w:space="0" w:color="F36F20"/>
            </w:tcBorders>
          </w:tcPr>
          <w:p w14:paraId="42884DB1" w14:textId="77777777" w:rsidR="0057129D" w:rsidRPr="00F41B1A" w:rsidRDefault="0057129D" w:rsidP="006B12E9">
            <w:pPr>
              <w:pStyle w:val="TableParagraph"/>
              <w:spacing w:before="13"/>
              <w:ind w:left="111"/>
              <w:rPr>
                <w:sz w:val="20"/>
                <w:szCs w:val="20"/>
                <w:lang w:val="en-AU"/>
              </w:rPr>
            </w:pPr>
            <w:r w:rsidRPr="00F41B1A">
              <w:rPr>
                <w:sz w:val="20"/>
                <w:szCs w:val="20"/>
                <w:lang w:val="en-AU"/>
              </w:rPr>
              <w:t>The</w:t>
            </w:r>
            <w:r w:rsidRPr="00F41B1A">
              <w:rPr>
                <w:spacing w:val="-3"/>
                <w:sz w:val="20"/>
                <w:szCs w:val="20"/>
                <w:lang w:val="en-AU"/>
              </w:rPr>
              <w:t xml:space="preserve"> </w:t>
            </w:r>
            <w:proofErr w:type="gramStart"/>
            <w:r w:rsidRPr="00F41B1A">
              <w:rPr>
                <w:sz w:val="20"/>
                <w:szCs w:val="20"/>
                <w:lang w:val="en-AU"/>
              </w:rPr>
              <w:t>Student</w:t>
            </w:r>
            <w:proofErr w:type="gramEnd"/>
            <w:r w:rsidRPr="00F41B1A">
              <w:rPr>
                <w:spacing w:val="-2"/>
                <w:sz w:val="20"/>
                <w:szCs w:val="20"/>
                <w:lang w:val="en-AU"/>
              </w:rPr>
              <w:t xml:space="preserve"> </w:t>
            </w:r>
            <w:r w:rsidRPr="00F41B1A">
              <w:rPr>
                <w:sz w:val="20"/>
                <w:szCs w:val="20"/>
                <w:lang w:val="en-AU"/>
              </w:rPr>
              <w:t>|</w:t>
            </w:r>
            <w:r w:rsidRPr="00F41B1A">
              <w:rPr>
                <w:spacing w:val="-4"/>
                <w:sz w:val="20"/>
                <w:szCs w:val="20"/>
                <w:lang w:val="en-AU"/>
              </w:rPr>
              <w:t xml:space="preserve"> </w:t>
            </w:r>
            <w:r w:rsidRPr="00F41B1A">
              <w:rPr>
                <w:sz w:val="20"/>
                <w:szCs w:val="20"/>
                <w:lang w:val="en-AU"/>
              </w:rPr>
              <w:t>Explain</w:t>
            </w:r>
            <w:r w:rsidRPr="00F41B1A">
              <w:rPr>
                <w:spacing w:val="-4"/>
                <w:sz w:val="20"/>
                <w:szCs w:val="20"/>
                <w:lang w:val="en-AU"/>
              </w:rPr>
              <w:t xml:space="preserve"> </w:t>
            </w:r>
            <w:r w:rsidRPr="00F41B1A">
              <w:rPr>
                <w:sz w:val="20"/>
                <w:szCs w:val="20"/>
                <w:lang w:val="en-AU"/>
              </w:rPr>
              <w:t>your</w:t>
            </w:r>
            <w:r w:rsidRPr="00F41B1A">
              <w:rPr>
                <w:spacing w:val="-1"/>
                <w:sz w:val="20"/>
                <w:szCs w:val="20"/>
                <w:lang w:val="en-AU"/>
              </w:rPr>
              <w:t xml:space="preserve"> </w:t>
            </w:r>
            <w:r w:rsidRPr="00F41B1A">
              <w:rPr>
                <w:sz w:val="20"/>
                <w:szCs w:val="20"/>
                <w:lang w:val="en-AU"/>
              </w:rPr>
              <w:t>understanding</w:t>
            </w:r>
            <w:r w:rsidRPr="00F41B1A">
              <w:rPr>
                <w:spacing w:val="-2"/>
                <w:sz w:val="20"/>
                <w:szCs w:val="20"/>
                <w:lang w:val="en-AU"/>
              </w:rPr>
              <w:t xml:space="preserve"> </w:t>
            </w:r>
            <w:r w:rsidRPr="00F41B1A">
              <w:rPr>
                <w:sz w:val="20"/>
                <w:szCs w:val="20"/>
                <w:lang w:val="en-AU"/>
              </w:rPr>
              <w:t>of</w:t>
            </w:r>
            <w:r w:rsidRPr="00F41B1A">
              <w:rPr>
                <w:spacing w:val="-4"/>
                <w:sz w:val="20"/>
                <w:szCs w:val="20"/>
                <w:lang w:val="en-AU"/>
              </w:rPr>
              <w:t xml:space="preserve"> </w:t>
            </w:r>
            <w:r w:rsidRPr="00F41B1A">
              <w:rPr>
                <w:sz w:val="20"/>
                <w:szCs w:val="20"/>
                <w:lang w:val="en-AU"/>
              </w:rPr>
              <w:t>your</w:t>
            </w:r>
            <w:r w:rsidRPr="00F41B1A">
              <w:rPr>
                <w:spacing w:val="-5"/>
                <w:sz w:val="20"/>
                <w:szCs w:val="20"/>
                <w:lang w:val="en-AU"/>
              </w:rPr>
              <w:t xml:space="preserve"> </w:t>
            </w:r>
            <w:r w:rsidRPr="00F41B1A">
              <w:rPr>
                <w:sz w:val="20"/>
                <w:szCs w:val="20"/>
                <w:lang w:val="en-AU"/>
              </w:rPr>
              <w:t>competency</w:t>
            </w:r>
            <w:r w:rsidRPr="00F41B1A">
              <w:rPr>
                <w:spacing w:val="-2"/>
                <w:sz w:val="20"/>
                <w:szCs w:val="20"/>
                <w:lang w:val="en-AU"/>
              </w:rPr>
              <w:t xml:space="preserve"> </w:t>
            </w:r>
            <w:r w:rsidRPr="00F41B1A">
              <w:rPr>
                <w:sz w:val="20"/>
                <w:szCs w:val="20"/>
                <w:lang w:val="en-AU"/>
              </w:rPr>
              <w:t>when</w:t>
            </w:r>
            <w:r w:rsidRPr="00F41B1A">
              <w:rPr>
                <w:spacing w:val="-4"/>
                <w:sz w:val="20"/>
                <w:szCs w:val="20"/>
                <w:lang w:val="en-AU"/>
              </w:rPr>
              <w:t xml:space="preserve"> </w:t>
            </w:r>
            <w:r w:rsidRPr="00F41B1A">
              <w:rPr>
                <w:sz w:val="20"/>
                <w:szCs w:val="20"/>
                <w:lang w:val="en-AU"/>
              </w:rPr>
              <w:t>completing</w:t>
            </w:r>
            <w:r w:rsidRPr="00F41B1A">
              <w:rPr>
                <w:spacing w:val="-2"/>
                <w:sz w:val="20"/>
                <w:szCs w:val="20"/>
                <w:lang w:val="en-AU"/>
              </w:rPr>
              <w:t xml:space="preserve"> </w:t>
            </w:r>
            <w:r w:rsidRPr="00F41B1A">
              <w:rPr>
                <w:sz w:val="20"/>
                <w:szCs w:val="20"/>
                <w:lang w:val="en-AU"/>
              </w:rPr>
              <w:t>the</w:t>
            </w:r>
            <w:r w:rsidRPr="00F41B1A">
              <w:rPr>
                <w:spacing w:val="-2"/>
                <w:sz w:val="20"/>
                <w:szCs w:val="20"/>
                <w:lang w:val="en-AU"/>
              </w:rPr>
              <w:t xml:space="preserve"> </w:t>
            </w:r>
            <w:r w:rsidRPr="00F41B1A">
              <w:rPr>
                <w:sz w:val="20"/>
                <w:szCs w:val="20"/>
                <w:lang w:val="en-AU"/>
              </w:rPr>
              <w:t>following</w:t>
            </w:r>
            <w:r w:rsidRPr="00F41B1A">
              <w:rPr>
                <w:spacing w:val="-1"/>
                <w:sz w:val="20"/>
                <w:szCs w:val="20"/>
                <w:lang w:val="en-AU"/>
              </w:rPr>
              <w:t xml:space="preserve"> </w:t>
            </w:r>
            <w:r w:rsidRPr="00F41B1A">
              <w:rPr>
                <w:spacing w:val="-2"/>
                <w:sz w:val="20"/>
                <w:szCs w:val="20"/>
                <w:lang w:val="en-AU"/>
              </w:rPr>
              <w:t>tasks:</w:t>
            </w:r>
          </w:p>
        </w:tc>
      </w:tr>
      <w:tr w:rsidR="0057129D" w:rsidRPr="00F41B1A" w14:paraId="02A7B384" w14:textId="77777777" w:rsidTr="509FA27E">
        <w:trPr>
          <w:trHeight w:val="366"/>
        </w:trPr>
        <w:tc>
          <w:tcPr>
            <w:tcW w:w="6748" w:type="dxa"/>
            <w:tcBorders>
              <w:left w:val="single" w:sz="4" w:space="0" w:color="F36F20"/>
            </w:tcBorders>
          </w:tcPr>
          <w:p w14:paraId="1FE55E1E" w14:textId="77777777" w:rsidR="0057129D" w:rsidRPr="00F41B1A" w:rsidRDefault="0057129D" w:rsidP="006B12E9">
            <w:pPr>
              <w:pStyle w:val="TableParagraph"/>
              <w:spacing w:before="4"/>
              <w:ind w:left="111"/>
              <w:rPr>
                <w:sz w:val="20"/>
                <w:lang w:val="en-AU"/>
              </w:rPr>
            </w:pPr>
            <w:r w:rsidRPr="00F41B1A">
              <w:rPr>
                <w:sz w:val="20"/>
                <w:lang w:val="en-AU"/>
              </w:rPr>
              <w:t>Key</w:t>
            </w:r>
            <w:r w:rsidRPr="00F41B1A">
              <w:rPr>
                <w:spacing w:val="-2"/>
                <w:sz w:val="20"/>
                <w:lang w:val="en-AU"/>
              </w:rPr>
              <w:t xml:space="preserve"> </w:t>
            </w:r>
            <w:r w:rsidRPr="00F41B1A">
              <w:rPr>
                <w:sz w:val="20"/>
                <w:lang w:val="en-AU"/>
              </w:rPr>
              <w:t>points</w:t>
            </w:r>
            <w:r w:rsidRPr="00F41B1A">
              <w:rPr>
                <w:spacing w:val="-1"/>
                <w:sz w:val="20"/>
                <w:lang w:val="en-AU"/>
              </w:rPr>
              <w:t xml:space="preserve"> </w:t>
            </w:r>
            <w:r w:rsidRPr="00F41B1A">
              <w:rPr>
                <w:sz w:val="20"/>
                <w:lang w:val="en-AU"/>
              </w:rPr>
              <w:t>to</w:t>
            </w:r>
            <w:r w:rsidRPr="00F41B1A">
              <w:rPr>
                <w:spacing w:val="-4"/>
                <w:sz w:val="20"/>
                <w:lang w:val="en-AU"/>
              </w:rPr>
              <w:t xml:space="preserve"> </w:t>
            </w:r>
            <w:r w:rsidRPr="00F41B1A">
              <w:rPr>
                <w:sz w:val="20"/>
                <w:lang w:val="en-AU"/>
              </w:rPr>
              <w:t>be</w:t>
            </w:r>
            <w:r w:rsidRPr="00F41B1A">
              <w:rPr>
                <w:spacing w:val="-2"/>
                <w:sz w:val="20"/>
                <w:lang w:val="en-AU"/>
              </w:rPr>
              <w:t xml:space="preserve"> </w:t>
            </w:r>
            <w:r w:rsidRPr="00F41B1A">
              <w:rPr>
                <w:sz w:val="20"/>
                <w:lang w:val="en-AU"/>
              </w:rPr>
              <w:t>addressed</w:t>
            </w:r>
            <w:r w:rsidRPr="00F41B1A">
              <w:rPr>
                <w:spacing w:val="-4"/>
                <w:sz w:val="20"/>
                <w:lang w:val="en-AU"/>
              </w:rPr>
              <w:t xml:space="preserve"> </w:t>
            </w:r>
            <w:r w:rsidRPr="00F41B1A">
              <w:rPr>
                <w:sz w:val="20"/>
                <w:lang w:val="en-AU"/>
              </w:rPr>
              <w:t>by</w:t>
            </w:r>
            <w:r w:rsidRPr="00F41B1A">
              <w:rPr>
                <w:spacing w:val="-1"/>
                <w:sz w:val="20"/>
                <w:lang w:val="en-AU"/>
              </w:rPr>
              <w:t xml:space="preserve"> </w:t>
            </w:r>
            <w:r w:rsidRPr="00F41B1A">
              <w:rPr>
                <w:sz w:val="20"/>
                <w:lang w:val="en-AU"/>
              </w:rPr>
              <w:t>the</w:t>
            </w:r>
            <w:r w:rsidRPr="00F41B1A">
              <w:rPr>
                <w:spacing w:val="-2"/>
                <w:sz w:val="20"/>
                <w:lang w:val="en-AU"/>
              </w:rPr>
              <w:t xml:space="preserve"> student</w:t>
            </w:r>
          </w:p>
        </w:tc>
        <w:tc>
          <w:tcPr>
            <w:tcW w:w="6860" w:type="dxa"/>
          </w:tcPr>
          <w:p w14:paraId="3D5861AB" w14:textId="77777777" w:rsidR="0057129D" w:rsidRPr="00F41B1A" w:rsidRDefault="0057129D" w:rsidP="006B12E9">
            <w:pPr>
              <w:pStyle w:val="TableParagraph"/>
              <w:spacing w:before="4"/>
              <w:ind w:left="107"/>
              <w:rPr>
                <w:sz w:val="20"/>
                <w:lang w:val="en-AU"/>
              </w:rPr>
            </w:pPr>
            <w:r w:rsidRPr="00F41B1A">
              <w:rPr>
                <w:sz w:val="20"/>
                <w:lang w:val="en-AU"/>
              </w:rPr>
              <w:t>ASSESSOR’S</w:t>
            </w:r>
            <w:r w:rsidRPr="00F41B1A">
              <w:rPr>
                <w:spacing w:val="-4"/>
                <w:sz w:val="20"/>
                <w:lang w:val="en-AU"/>
              </w:rPr>
              <w:t xml:space="preserve"> </w:t>
            </w:r>
            <w:r w:rsidRPr="00F41B1A">
              <w:rPr>
                <w:spacing w:val="-2"/>
                <w:sz w:val="20"/>
                <w:lang w:val="en-AU"/>
              </w:rPr>
              <w:t>NOTES</w:t>
            </w:r>
          </w:p>
        </w:tc>
      </w:tr>
      <w:tr w:rsidR="003E04BC" w:rsidRPr="00F41B1A" w14:paraId="276FAC15" w14:textId="77777777" w:rsidTr="509FA27E">
        <w:trPr>
          <w:trHeight w:val="366"/>
        </w:trPr>
        <w:tc>
          <w:tcPr>
            <w:tcW w:w="6748" w:type="dxa"/>
            <w:tcBorders>
              <w:left w:val="single" w:sz="4" w:space="0" w:color="F36F20"/>
            </w:tcBorders>
          </w:tcPr>
          <w:p w14:paraId="769E92FC" w14:textId="48513903"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0"/>
            <w:r w:rsidRPr="00F41B1A">
              <w:rPr>
                <w:rFonts w:asciiTheme="minorHAnsi" w:hAnsiTheme="minorHAnsi" w:cstheme="minorHAnsi"/>
                <w:color w:val="000000" w:themeColor="text1"/>
                <w:sz w:val="24"/>
                <w:szCs w:val="24"/>
                <w:lang w:val="en-AU"/>
              </w:rPr>
              <w:t xml:space="preserve">How do you ensure that the curriculum decisions </w:t>
            </w:r>
            <w:r>
              <w:rPr>
                <w:rFonts w:asciiTheme="minorHAnsi" w:hAnsiTheme="minorHAnsi" w:cstheme="minorHAnsi"/>
                <w:color w:val="000000" w:themeColor="text1"/>
                <w:sz w:val="24"/>
                <w:szCs w:val="24"/>
                <w:lang w:val="en-AU"/>
              </w:rPr>
              <w:t>you</w:t>
            </w:r>
            <w:r w:rsidRPr="00F41B1A">
              <w:rPr>
                <w:rFonts w:asciiTheme="minorHAnsi" w:hAnsiTheme="minorHAnsi" w:cstheme="minorHAnsi"/>
                <w:color w:val="000000" w:themeColor="text1"/>
                <w:sz w:val="24"/>
                <w:szCs w:val="24"/>
                <w:lang w:val="en-AU"/>
              </w:rPr>
              <w:t xml:space="preserve"> make in my early childhood education setting promote inclusion and equitable participation for all children, providing specific examples of inclusive practices such as incorporating diverse literature into lesson plans or adapting activities for children with different abilities?</w:t>
            </w:r>
            <w:commentRangeEnd w:id="130"/>
            <w:r w:rsidRPr="00F41B1A">
              <w:rPr>
                <w:rStyle w:val="CommentReference"/>
                <w:rFonts w:asciiTheme="minorHAnsi" w:eastAsiaTheme="minorHAnsi" w:hAnsiTheme="minorHAnsi" w:cstheme="minorHAnsi"/>
                <w:color w:val="000000" w:themeColor="text1"/>
                <w:sz w:val="24"/>
                <w:szCs w:val="24"/>
                <w:lang w:val="en-AU"/>
              </w:rPr>
              <w:commentReference w:id="130"/>
            </w:r>
          </w:p>
        </w:tc>
        <w:tc>
          <w:tcPr>
            <w:tcW w:w="6860" w:type="dxa"/>
          </w:tcPr>
          <w:p w14:paraId="3C79CB0E" w14:textId="3B75DDEA" w:rsidR="003E04BC" w:rsidRPr="00F41B1A" w:rsidRDefault="003E04BC" w:rsidP="003E04BC">
            <w:pPr>
              <w:pStyle w:val="TableParagraph"/>
              <w:spacing w:before="4"/>
              <w:ind w:left="108" w:right="108"/>
              <w:jc w:val="both"/>
            </w:pPr>
            <w:r w:rsidRPr="00E215D6">
              <w:t>At Sparrow Early Learning Brighton, Viviana ensures that her curriculum decisions promote Inclusion and equitable participation by incorporating cultural diversity and modifying learning experiences for children of all abilities. For example, she includes daily Acknowledgement to Country and incorporates Australian Sign Language into routines, which helps represent First Nations culture and supports children with communication barriers. She also adapts creative activities like clay play to suit various developmental levels by providing open-ended resources and natural materials, allowing all children to engage based on their abilities and interests. Additionally, Viviana uses visual aids, such as emotional recognition posters, to help non-verbal or minimally verbal children identify and express their feelings, ensuring no child is left out of learning and communication experiences.</w:t>
            </w:r>
          </w:p>
        </w:tc>
      </w:tr>
      <w:tr w:rsidR="003E04BC" w:rsidRPr="00F41B1A" w14:paraId="67171AC0" w14:textId="77777777" w:rsidTr="509FA27E">
        <w:trPr>
          <w:trHeight w:val="366"/>
        </w:trPr>
        <w:tc>
          <w:tcPr>
            <w:tcW w:w="6748" w:type="dxa"/>
            <w:tcBorders>
              <w:left w:val="single" w:sz="4" w:space="0" w:color="F36F20"/>
            </w:tcBorders>
          </w:tcPr>
          <w:p w14:paraId="720D55E9" w14:textId="2290331E"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1"/>
            <w:r w:rsidRPr="00F41B1A">
              <w:rPr>
                <w:rFonts w:asciiTheme="minorHAnsi" w:hAnsiTheme="minorHAnsi" w:cstheme="minorHAnsi"/>
                <w:color w:val="000000" w:themeColor="text1"/>
                <w:sz w:val="24"/>
                <w:szCs w:val="24"/>
                <w:lang w:val="en-AU"/>
              </w:rPr>
              <w:t xml:space="preserve">How do you interact with children and families to demonstrate </w:t>
            </w:r>
            <w:r w:rsidRPr="00F41B1A">
              <w:rPr>
                <w:rFonts w:asciiTheme="minorHAnsi" w:hAnsiTheme="minorHAnsi" w:cstheme="minorHAnsi"/>
                <w:color w:val="000000" w:themeColor="text1"/>
                <w:sz w:val="24"/>
                <w:szCs w:val="24"/>
                <w:lang w:val="en-AU"/>
              </w:rPr>
              <w:lastRenderedPageBreak/>
              <w:t>my belief in each child's capacity to succeed, fostering a supportive environment for inclusive learning experiences?</w:t>
            </w:r>
            <w:commentRangeEnd w:id="131"/>
            <w:r w:rsidRPr="00F41B1A">
              <w:rPr>
                <w:rStyle w:val="CommentReference"/>
                <w:rFonts w:asciiTheme="minorHAnsi" w:eastAsiaTheme="minorHAnsi" w:hAnsiTheme="minorHAnsi" w:cstheme="minorHAnsi"/>
                <w:color w:val="000000" w:themeColor="text1"/>
                <w:sz w:val="24"/>
                <w:szCs w:val="24"/>
                <w:lang w:val="en-AU"/>
              </w:rPr>
              <w:commentReference w:id="131"/>
            </w:r>
          </w:p>
        </w:tc>
        <w:tc>
          <w:tcPr>
            <w:tcW w:w="6860" w:type="dxa"/>
          </w:tcPr>
          <w:p w14:paraId="04A5C8DB" w14:textId="2ECE3FF6"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lastRenderedPageBreak/>
              <w:t xml:space="preserve">Viviana demonstrates her belief in each child's capacity to succeed by </w:t>
            </w:r>
            <w:r w:rsidRPr="00E215D6">
              <w:lastRenderedPageBreak/>
              <w:t xml:space="preserve">engaging families in open, consistent communication and </w:t>
            </w:r>
            <w:proofErr w:type="spellStart"/>
            <w:r w:rsidRPr="00E215D6">
              <w:t>recognising</w:t>
            </w:r>
            <w:proofErr w:type="spellEnd"/>
            <w:r w:rsidRPr="00E215D6">
              <w:t xml:space="preserve"> every child’s </w:t>
            </w:r>
            <w:proofErr w:type="gramStart"/>
            <w:r w:rsidRPr="00E215D6">
              <w:t>strengths</w:t>
            </w:r>
            <w:proofErr w:type="gramEnd"/>
            <w:r w:rsidRPr="00E215D6">
              <w:t xml:space="preserve">. At Sparrow Early Learning Brighton, she regularly uses the </w:t>
            </w:r>
            <w:proofErr w:type="spellStart"/>
            <w:r w:rsidRPr="00E215D6">
              <w:t>Storypark</w:t>
            </w:r>
            <w:proofErr w:type="spellEnd"/>
            <w:r w:rsidRPr="00E215D6">
              <w:t xml:space="preserve"> app to provide updates, share learning stories, and celebrate each child’s progress with families. During drop-off and pick-up, she interacts with parents to discuss their child’s development, ensuring they are informed and involved. She actively encourages family input and takes their goals and routines into account, which reflects her commitment to a collaborative approach that supports each child’s growth and potential.</w:t>
            </w:r>
          </w:p>
        </w:tc>
      </w:tr>
      <w:tr w:rsidR="003E04BC" w:rsidRPr="00F41B1A" w14:paraId="01B5B730" w14:textId="77777777" w:rsidTr="509FA27E">
        <w:trPr>
          <w:trHeight w:val="366"/>
        </w:trPr>
        <w:tc>
          <w:tcPr>
            <w:tcW w:w="6748" w:type="dxa"/>
            <w:tcBorders>
              <w:left w:val="single" w:sz="4" w:space="0" w:color="F36F20"/>
            </w:tcBorders>
          </w:tcPr>
          <w:p w14:paraId="374C61C8" w14:textId="4F88D44B"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2"/>
            <w:r w:rsidRPr="00F41B1A">
              <w:rPr>
                <w:rFonts w:asciiTheme="minorHAnsi" w:hAnsiTheme="minorHAnsi" w:cstheme="minorHAnsi"/>
                <w:color w:val="000000" w:themeColor="text1"/>
                <w:sz w:val="24"/>
                <w:szCs w:val="24"/>
                <w:lang w:val="en-AU"/>
              </w:rPr>
              <w:lastRenderedPageBreak/>
              <w:t>How do you identify and utilise opportunities to enhance my professional knowledge about inclusive practices, providing specific examples such as attending diversity workshops or seeking mentorship from experienced educators?</w:t>
            </w:r>
            <w:commentRangeEnd w:id="132"/>
            <w:r w:rsidRPr="00F41B1A">
              <w:rPr>
                <w:rStyle w:val="CommentReference"/>
                <w:rFonts w:asciiTheme="minorHAnsi" w:eastAsiaTheme="minorHAnsi" w:hAnsiTheme="minorHAnsi" w:cstheme="minorHAnsi"/>
                <w:color w:val="000000" w:themeColor="text1"/>
                <w:sz w:val="24"/>
                <w:szCs w:val="24"/>
                <w:lang w:val="en-AU"/>
              </w:rPr>
              <w:commentReference w:id="132"/>
            </w:r>
          </w:p>
        </w:tc>
        <w:tc>
          <w:tcPr>
            <w:tcW w:w="6860" w:type="dxa"/>
          </w:tcPr>
          <w:p w14:paraId="08500AA9" w14:textId="62EBD2FC" w:rsidR="003E04BC" w:rsidRPr="00F41B1A" w:rsidRDefault="003E04BC" w:rsidP="003E04BC">
            <w:pPr>
              <w:pStyle w:val="TableParagraph"/>
              <w:spacing w:before="4"/>
              <w:ind w:left="108" w:right="108"/>
              <w:jc w:val="both"/>
            </w:pPr>
            <w:r w:rsidRPr="00E215D6">
              <w:t xml:space="preserve">Viviana enhances her professional knowledge by engaging in ongoing Professional Development and reflective practice. At Sparrow Early Learning Brighton, she participates in annual safe sleep training and other learning opportunities provided by the </w:t>
            </w:r>
            <w:proofErr w:type="spellStart"/>
            <w:r w:rsidRPr="00E215D6">
              <w:t>centre</w:t>
            </w:r>
            <w:proofErr w:type="spellEnd"/>
            <w:r w:rsidRPr="00E215D6">
              <w:t>. She also actively reflects on her own practices and seeks feedback from management to identify areas for improvement. One instance involved revising the children’s transition routine from outdoor to indoor time after receiving feedback; she implemented a slower, more supportive approach by incorporating group singing, which helped create a calmer transition for all children.</w:t>
            </w:r>
          </w:p>
        </w:tc>
      </w:tr>
      <w:tr w:rsidR="003E04BC" w:rsidRPr="00F41B1A" w14:paraId="73C8FF5E" w14:textId="77777777" w:rsidTr="509FA27E">
        <w:trPr>
          <w:trHeight w:val="366"/>
        </w:trPr>
        <w:tc>
          <w:tcPr>
            <w:tcW w:w="6748" w:type="dxa"/>
            <w:tcBorders>
              <w:left w:val="single" w:sz="4" w:space="0" w:color="F36F20"/>
            </w:tcBorders>
          </w:tcPr>
          <w:p w14:paraId="1F6ED31F" w14:textId="55C2F68E"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3"/>
            <w:r w:rsidRPr="00F41B1A">
              <w:rPr>
                <w:rFonts w:asciiTheme="minorHAnsi" w:hAnsiTheme="minorHAnsi" w:cstheme="minorHAnsi"/>
                <w:color w:val="000000" w:themeColor="text1"/>
                <w:sz w:val="24"/>
                <w:szCs w:val="24"/>
                <w:lang w:val="en-AU"/>
              </w:rPr>
              <w:t>How do you ensure that all children feel valued and included as active members of our classroom community, providing specific strategies such as peer buddy systems or cooperative learning activities?</w:t>
            </w:r>
            <w:commentRangeEnd w:id="133"/>
            <w:r w:rsidRPr="00F41B1A">
              <w:rPr>
                <w:rStyle w:val="CommentReference"/>
                <w:rFonts w:asciiTheme="minorHAnsi" w:eastAsiaTheme="minorHAnsi" w:hAnsiTheme="minorHAnsi" w:cstheme="minorHAnsi"/>
                <w:color w:val="000000" w:themeColor="text1"/>
                <w:sz w:val="24"/>
                <w:szCs w:val="24"/>
                <w:lang w:val="en-AU"/>
              </w:rPr>
              <w:commentReference w:id="133"/>
            </w:r>
          </w:p>
        </w:tc>
        <w:tc>
          <w:tcPr>
            <w:tcW w:w="6860" w:type="dxa"/>
          </w:tcPr>
          <w:p w14:paraId="79A616E3" w14:textId="752959AD"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t>Viviana ensures that all children feel valued and included by fostering a culture of respect, engagement, and equity within her classroom. She builds meaningful relationships with families to better understand each child’s background, abilities, and preferences. She adapts experiences to suit varying developmental levels, such as offering both structured and open-ended activities. Visual supports, Australian Sign Language, and group experiences that encourage collaboration are some of the tools she uses to enable participation for all. Through these inclusive strategies, every child at Sparrow Early Learning Brighton is encouraged to contribute and connect within the classroom community.</w:t>
            </w:r>
          </w:p>
        </w:tc>
      </w:tr>
      <w:tr w:rsidR="003E04BC" w:rsidRPr="00F41B1A" w14:paraId="45593C3D" w14:textId="77777777" w:rsidTr="509FA27E">
        <w:trPr>
          <w:trHeight w:val="366"/>
        </w:trPr>
        <w:tc>
          <w:tcPr>
            <w:tcW w:w="6748" w:type="dxa"/>
            <w:tcBorders>
              <w:left w:val="single" w:sz="4" w:space="0" w:color="F36F20"/>
            </w:tcBorders>
          </w:tcPr>
          <w:p w14:paraId="3A8B61D1" w14:textId="77FE96B4"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4"/>
            <w:r w:rsidRPr="00F41B1A">
              <w:rPr>
                <w:rFonts w:asciiTheme="minorHAnsi" w:hAnsiTheme="minorHAnsi" w:cstheme="minorHAnsi"/>
                <w:color w:val="000000" w:themeColor="text1"/>
                <w:sz w:val="24"/>
                <w:szCs w:val="24"/>
                <w:lang w:val="en-AU"/>
              </w:rPr>
              <w:t>How do you encourage my colleagues and other stakeholders to adopt inclusive attitudes and practices, utilising proactive communication and modelling behaviours?</w:t>
            </w:r>
            <w:commentRangeEnd w:id="134"/>
            <w:r w:rsidRPr="00F41B1A">
              <w:rPr>
                <w:rStyle w:val="CommentReference"/>
                <w:rFonts w:asciiTheme="minorHAnsi" w:eastAsiaTheme="minorHAnsi" w:hAnsiTheme="minorHAnsi" w:cstheme="minorHAnsi"/>
                <w:color w:val="000000" w:themeColor="text1"/>
                <w:sz w:val="24"/>
                <w:szCs w:val="24"/>
                <w:lang w:val="en-AU"/>
              </w:rPr>
              <w:commentReference w:id="134"/>
            </w:r>
          </w:p>
        </w:tc>
        <w:tc>
          <w:tcPr>
            <w:tcW w:w="6860" w:type="dxa"/>
          </w:tcPr>
          <w:p w14:paraId="103466D2" w14:textId="26458FD2"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t xml:space="preserve">At Sparrow Early Learning Brighton, Viviana encourages inclusive attitudes among her colleagues by role-modelling respectful and inclusive interactions with children and families. She maintains a culture of kindness and openness in her room, ensuring team communication is consistent and collaborative. During daily practice and meetings, she promotes equity by </w:t>
            </w:r>
            <w:r w:rsidRPr="00E215D6">
              <w:lastRenderedPageBreak/>
              <w:t>sharing inclusive ideas and strategies that work well with her age group, such as using visual cues or adapting play to suit varying needs. Her willingness to guide new staff and involve them in inclusive routines also helps create a supportive, inclusive team environment.</w:t>
            </w:r>
          </w:p>
        </w:tc>
      </w:tr>
      <w:tr w:rsidR="003E04BC" w:rsidRPr="00F41B1A" w14:paraId="7A249460" w14:textId="77777777" w:rsidTr="509FA27E">
        <w:trPr>
          <w:trHeight w:val="366"/>
        </w:trPr>
        <w:tc>
          <w:tcPr>
            <w:tcW w:w="6748" w:type="dxa"/>
            <w:tcBorders>
              <w:left w:val="single" w:sz="4" w:space="0" w:color="F36F20"/>
            </w:tcBorders>
          </w:tcPr>
          <w:p w14:paraId="3DCA48F8" w14:textId="1583FD1E"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5"/>
            <w:r w:rsidRPr="00F41B1A">
              <w:rPr>
                <w:rFonts w:asciiTheme="minorHAnsi" w:hAnsiTheme="minorHAnsi" w:cstheme="minorHAnsi"/>
                <w:color w:val="000000" w:themeColor="text1"/>
                <w:sz w:val="24"/>
                <w:szCs w:val="24"/>
                <w:lang w:val="en-AU"/>
              </w:rPr>
              <w:lastRenderedPageBreak/>
              <w:t>How do you identify and reflect on my practices related to inclusion, equity, and diversity to inform continuous improvement, providing specific examples such as journaling reflections or conducting peer observations?</w:t>
            </w:r>
            <w:commentRangeEnd w:id="135"/>
            <w:r w:rsidRPr="00F41B1A">
              <w:rPr>
                <w:rStyle w:val="CommentReference"/>
                <w:rFonts w:asciiTheme="minorHAnsi" w:eastAsiaTheme="minorHAnsi" w:hAnsiTheme="minorHAnsi" w:cstheme="minorHAnsi"/>
                <w:color w:val="000000" w:themeColor="text1"/>
                <w:sz w:val="24"/>
                <w:szCs w:val="24"/>
                <w:lang w:val="en-AU"/>
              </w:rPr>
              <w:commentReference w:id="135"/>
            </w:r>
          </w:p>
        </w:tc>
        <w:tc>
          <w:tcPr>
            <w:tcW w:w="6860" w:type="dxa"/>
          </w:tcPr>
          <w:p w14:paraId="145E20FF" w14:textId="22632462"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t xml:space="preserve">Viviana reflects on her practices by using monthly reflections and digital tools like </w:t>
            </w:r>
            <w:proofErr w:type="spellStart"/>
            <w:r w:rsidRPr="00E215D6">
              <w:t>Storypark</w:t>
            </w:r>
            <w:proofErr w:type="spellEnd"/>
            <w:r w:rsidRPr="00E215D6">
              <w:t xml:space="preserve"> to track observations and strategies that support Inclusion, Equity, and Diversity. She evaluates what works well and identifies areas that need adjustment. For example, she identified a rushed transition process during outdoor play and, after reflecting and receiving feedback, changed the routine to include group singing, making the transition more supportive and inclusive. She also engages in regular conversations with colleagues and management to reflect on how inclusive practices can be improved across the classroom.</w:t>
            </w:r>
          </w:p>
        </w:tc>
      </w:tr>
      <w:tr w:rsidR="003E04BC" w:rsidRPr="00F41B1A" w14:paraId="60F87223" w14:textId="77777777" w:rsidTr="509FA27E">
        <w:trPr>
          <w:trHeight w:val="366"/>
        </w:trPr>
        <w:tc>
          <w:tcPr>
            <w:tcW w:w="6748" w:type="dxa"/>
            <w:tcBorders>
              <w:left w:val="single" w:sz="4" w:space="0" w:color="F36F20"/>
            </w:tcBorders>
          </w:tcPr>
          <w:p w14:paraId="18F2D001" w14:textId="31C2EC59"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6"/>
            <w:r w:rsidRPr="00F41B1A">
              <w:rPr>
                <w:rFonts w:asciiTheme="minorHAnsi" w:hAnsiTheme="minorHAnsi" w:cstheme="minorHAnsi"/>
                <w:color w:val="000000" w:themeColor="text1"/>
                <w:sz w:val="24"/>
                <w:szCs w:val="24"/>
                <w:lang w:val="en-AU"/>
              </w:rPr>
              <w:t>How do you effectively recognise and investigate types of barriers to learning for individual children, employing specific methods such as conducting informal assessments or holding individual conferences with children and their families while demonstrating knowledge required, including requirements of the National Quality Standard and related regulations and laws applicable to this unit?</w:t>
            </w:r>
            <w:commentRangeEnd w:id="136"/>
            <w:r w:rsidRPr="00F41B1A">
              <w:rPr>
                <w:rStyle w:val="CommentReference"/>
                <w:rFonts w:asciiTheme="minorHAnsi" w:eastAsiaTheme="minorHAnsi" w:hAnsiTheme="minorHAnsi" w:cstheme="minorHAnsi"/>
                <w:color w:val="000000" w:themeColor="text1"/>
                <w:sz w:val="24"/>
                <w:szCs w:val="24"/>
                <w:lang w:val="en-AU"/>
              </w:rPr>
              <w:commentReference w:id="136"/>
            </w:r>
          </w:p>
        </w:tc>
        <w:tc>
          <w:tcPr>
            <w:tcW w:w="6860" w:type="dxa"/>
          </w:tcPr>
          <w:p w14:paraId="362267E4" w14:textId="50778F21"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t xml:space="preserve">Viviana demonstrates a thorough understanding of the National Quality Standard by </w:t>
            </w:r>
            <w:proofErr w:type="spellStart"/>
            <w:r w:rsidRPr="00E215D6">
              <w:t>recognising</w:t>
            </w:r>
            <w:proofErr w:type="spellEnd"/>
            <w:r w:rsidRPr="00E215D6">
              <w:t xml:space="preserve"> and addressing various barriers to learning through observation and collaboration with families. She conducts informal assessments and uses tools like developmental observations to track children’s progress and detect any potential concerns. When needed, she holds discussions with families to learn more about each child's needs. For example, she pays attention to signs of </w:t>
            </w:r>
            <w:proofErr w:type="spellStart"/>
            <w:r w:rsidRPr="00E215D6">
              <w:t>behavioural</w:t>
            </w:r>
            <w:proofErr w:type="spellEnd"/>
            <w:r w:rsidRPr="00E215D6">
              <w:t xml:space="preserve"> or developmental challenges, ensuring appropriate referrals and strategies are considered. She also respects privacy and confidentiality while complying with reporting obligations, especially in cases where a child may be at risk or requires additional support.</w:t>
            </w:r>
          </w:p>
        </w:tc>
      </w:tr>
      <w:tr w:rsidR="003E04BC" w:rsidRPr="00F41B1A" w14:paraId="7E18DB14" w14:textId="77777777" w:rsidTr="509FA27E">
        <w:trPr>
          <w:trHeight w:val="366"/>
        </w:trPr>
        <w:tc>
          <w:tcPr>
            <w:tcW w:w="6748" w:type="dxa"/>
            <w:tcBorders>
              <w:left w:val="single" w:sz="4" w:space="0" w:color="F36F20"/>
            </w:tcBorders>
          </w:tcPr>
          <w:p w14:paraId="73FCB820" w14:textId="59319020"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7"/>
            <w:r w:rsidRPr="00F41B1A">
              <w:rPr>
                <w:rFonts w:asciiTheme="minorHAnsi" w:hAnsiTheme="minorHAnsi" w:cstheme="minorHAnsi"/>
                <w:color w:val="000000" w:themeColor="text1"/>
                <w:sz w:val="24"/>
                <w:szCs w:val="24"/>
                <w:lang w:val="en-AU"/>
              </w:rPr>
              <w:t>How do you collect and utilise data to gain a deeper understanding of barriers to learning, employing specific data collection methods such as anecdotal records or developmental checklists while considering legal and ethical considerations that impact practice around inclusion at a leadership level?</w:t>
            </w:r>
            <w:commentRangeEnd w:id="137"/>
            <w:r w:rsidRPr="00F41B1A">
              <w:rPr>
                <w:rStyle w:val="CommentReference"/>
                <w:rFonts w:asciiTheme="minorHAnsi" w:eastAsiaTheme="minorHAnsi" w:hAnsiTheme="minorHAnsi" w:cstheme="minorHAnsi"/>
                <w:color w:val="000000" w:themeColor="text1"/>
                <w:sz w:val="24"/>
                <w:szCs w:val="24"/>
                <w:lang w:val="en-AU"/>
              </w:rPr>
              <w:commentReference w:id="137"/>
            </w:r>
          </w:p>
        </w:tc>
        <w:tc>
          <w:tcPr>
            <w:tcW w:w="6860" w:type="dxa"/>
          </w:tcPr>
          <w:p w14:paraId="41308987" w14:textId="38C1967B"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t xml:space="preserve">At Sparrow Early Learning Brighton, Viviana collects and uses data such as anecdotal records and developmental checklists to better understand each child’s needs and learning progress. She systematically observes </w:t>
            </w:r>
            <w:proofErr w:type="spellStart"/>
            <w:r w:rsidRPr="00E215D6">
              <w:t>behaviour</w:t>
            </w:r>
            <w:proofErr w:type="spellEnd"/>
            <w:r w:rsidRPr="00E215D6">
              <w:t xml:space="preserve"> and engagement to identify areas requiring additional support. All records are documented with attention to privacy and are shared only with </w:t>
            </w:r>
            <w:proofErr w:type="spellStart"/>
            <w:r w:rsidRPr="00E215D6">
              <w:t>authorised</w:t>
            </w:r>
            <w:proofErr w:type="spellEnd"/>
            <w:r w:rsidRPr="00E215D6">
              <w:t xml:space="preserve"> staff, ensuring legal and ethical requirements are met. This data informs her planning and helps guide conversations with families and professionals, supporting tailored approaches for Inclusion. She also takes care to handle sensitive information with discretion, reinforcing trust with </w:t>
            </w:r>
            <w:r w:rsidRPr="00E215D6">
              <w:lastRenderedPageBreak/>
              <w:t>families and accountability in practice.</w:t>
            </w:r>
          </w:p>
        </w:tc>
      </w:tr>
      <w:tr w:rsidR="003E04BC" w:rsidRPr="00F41B1A" w14:paraId="2E2623F4" w14:textId="77777777" w:rsidTr="509FA27E">
        <w:trPr>
          <w:trHeight w:val="366"/>
        </w:trPr>
        <w:tc>
          <w:tcPr>
            <w:tcW w:w="6748" w:type="dxa"/>
            <w:tcBorders>
              <w:left w:val="single" w:sz="4" w:space="0" w:color="F36F20"/>
            </w:tcBorders>
          </w:tcPr>
          <w:p w14:paraId="46DF1CE2" w14:textId="2DC4DAB5"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8"/>
            <w:r w:rsidRPr="00F41B1A">
              <w:rPr>
                <w:rFonts w:asciiTheme="minorHAnsi" w:hAnsiTheme="minorHAnsi" w:cstheme="minorHAnsi"/>
                <w:color w:val="000000" w:themeColor="text1"/>
                <w:sz w:val="24"/>
                <w:szCs w:val="24"/>
                <w:lang w:val="en-AU"/>
              </w:rPr>
              <w:lastRenderedPageBreak/>
              <w:t>How do you consider a child's abilities, goals, interests, and cultural values when developing an individual plan for support and inclusion, incorporating specific cultural responsiveness strategies such as incorporating cultural celebrations or providing materials in multiple languages, while addressing key provisions of anti-discrimination legislation and human rights framework?</w:t>
            </w:r>
            <w:commentRangeEnd w:id="138"/>
            <w:r w:rsidRPr="00F41B1A">
              <w:rPr>
                <w:rStyle w:val="CommentReference"/>
                <w:rFonts w:asciiTheme="minorHAnsi" w:eastAsiaTheme="minorHAnsi" w:hAnsiTheme="minorHAnsi" w:cstheme="minorHAnsi"/>
                <w:color w:val="000000" w:themeColor="text1"/>
                <w:sz w:val="24"/>
                <w:szCs w:val="24"/>
                <w:lang w:val="en-AU"/>
              </w:rPr>
              <w:commentReference w:id="138"/>
            </w:r>
          </w:p>
        </w:tc>
        <w:tc>
          <w:tcPr>
            <w:tcW w:w="6860" w:type="dxa"/>
          </w:tcPr>
          <w:p w14:paraId="7863F7CB" w14:textId="7EF39F78" w:rsidR="003E04BC" w:rsidRPr="00F41B1A" w:rsidRDefault="003E04BC" w:rsidP="003E04BC">
            <w:pPr>
              <w:pStyle w:val="TableParagraph"/>
              <w:spacing w:before="4"/>
              <w:ind w:left="108" w:right="108"/>
              <w:rPr>
                <w:rFonts w:asciiTheme="minorHAnsi" w:hAnsiTheme="minorHAnsi" w:cstheme="minorBidi"/>
                <w:color w:val="000000" w:themeColor="text1"/>
                <w:sz w:val="24"/>
                <w:szCs w:val="24"/>
                <w:lang w:val="en-AU"/>
              </w:rPr>
            </w:pPr>
            <w:r w:rsidRPr="00E215D6">
              <w:t>Viviana considers each child’s abilities, interests, and cultural values when planning support and inclusion strategies. She actively seeks family input to learn about home routines and cultural practices. At Sparrow Early Learning Brighton, she celebrates cultural events such as NAIDOC Week and integrates songs in Māori and Australian Sign Language into daily routines, reinforcing cultural identity and inclusion. She also adapts learning materials to meet children’s language and developmental needs. These practices are aligned with Anti-Discrimination Legislation and the Human Rights Framework, ensuring all children are respected, included, and supported to achieve their potential.</w:t>
            </w:r>
          </w:p>
        </w:tc>
      </w:tr>
      <w:tr w:rsidR="003E04BC" w:rsidRPr="00F41B1A" w14:paraId="5894B747" w14:textId="77777777" w:rsidTr="509FA27E">
        <w:trPr>
          <w:trHeight w:val="366"/>
        </w:trPr>
        <w:tc>
          <w:tcPr>
            <w:tcW w:w="6748" w:type="dxa"/>
            <w:tcBorders>
              <w:left w:val="single" w:sz="4" w:space="0" w:color="F36F20"/>
            </w:tcBorders>
          </w:tcPr>
          <w:p w14:paraId="7FEE829A" w14:textId="09F15F05"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39"/>
            <w:r w:rsidRPr="00F41B1A">
              <w:rPr>
                <w:rFonts w:asciiTheme="minorHAnsi" w:hAnsiTheme="minorHAnsi" w:cstheme="minorHAnsi"/>
                <w:color w:val="000000" w:themeColor="text1"/>
                <w:sz w:val="24"/>
                <w:szCs w:val="24"/>
                <w:lang w:val="en-AU"/>
              </w:rPr>
              <w:t>How do you develop and document individual plans for support and inclusion in collaboration with other professionals and the family, utilising specific communication strategies such as regular meetings or written agreements, while ensuring privacy, confidentiality, and disclosure requirements are met</w:t>
            </w:r>
            <w:commentRangeEnd w:id="139"/>
            <w:r w:rsidRPr="00F41B1A">
              <w:rPr>
                <w:rStyle w:val="CommentReference"/>
                <w:rFonts w:asciiTheme="minorHAnsi" w:eastAsiaTheme="minorHAnsi" w:hAnsiTheme="minorHAnsi" w:cstheme="minorHAnsi"/>
                <w:color w:val="000000" w:themeColor="text1"/>
                <w:sz w:val="24"/>
                <w:szCs w:val="24"/>
                <w:lang w:val="en-AU"/>
              </w:rPr>
              <w:commentReference w:id="139"/>
            </w:r>
            <w:r w:rsidRPr="00F41B1A">
              <w:rPr>
                <w:rFonts w:asciiTheme="minorHAnsi" w:hAnsiTheme="minorHAnsi" w:cstheme="minorHAnsi"/>
                <w:color w:val="000000" w:themeColor="text1"/>
                <w:sz w:val="24"/>
                <w:szCs w:val="24"/>
                <w:lang w:val="en-AU"/>
              </w:rPr>
              <w:t>?</w:t>
            </w:r>
          </w:p>
        </w:tc>
        <w:tc>
          <w:tcPr>
            <w:tcW w:w="6860" w:type="dxa"/>
          </w:tcPr>
          <w:p w14:paraId="7C154F6B" w14:textId="3AA6DADB"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E215D6">
              <w:t xml:space="preserve">Viviana collaborates with families and professionals to create and document Individual Plans for support and inclusion. She uses multiple communication methods, including regular check-ins at drop-off and pick-up, </w:t>
            </w:r>
            <w:proofErr w:type="spellStart"/>
            <w:r w:rsidRPr="00E215D6">
              <w:t>Storypark</w:t>
            </w:r>
            <w:proofErr w:type="spellEnd"/>
            <w:r w:rsidRPr="00E215D6">
              <w:t xml:space="preserve"> updates, and phone calls. When a child requires additional support, she meets with families and, when appropriate, other educators or external professionals to agree on goals and strategies, documenting them in line with service policy. She ensures all sensitive information is kept confidential and shared only with those who are </w:t>
            </w:r>
            <w:proofErr w:type="spellStart"/>
            <w:r w:rsidRPr="00E215D6">
              <w:t>authorised</w:t>
            </w:r>
            <w:proofErr w:type="spellEnd"/>
            <w:r w:rsidRPr="00E215D6">
              <w:t>, upholding the child’s and family’s right to privacy while fostering a united and supportive approach.</w:t>
            </w:r>
          </w:p>
        </w:tc>
      </w:tr>
      <w:tr w:rsidR="003E04BC" w:rsidRPr="00F41B1A" w14:paraId="2513F519" w14:textId="77777777" w:rsidTr="509FA27E">
        <w:trPr>
          <w:trHeight w:val="366"/>
        </w:trPr>
        <w:tc>
          <w:tcPr>
            <w:tcW w:w="6748" w:type="dxa"/>
            <w:tcBorders>
              <w:left w:val="single" w:sz="4" w:space="0" w:color="F36F20"/>
            </w:tcBorders>
          </w:tcPr>
          <w:p w14:paraId="17ABE220" w14:textId="623F5523"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0"/>
            <w:r w:rsidRPr="00F41B1A">
              <w:rPr>
                <w:rFonts w:asciiTheme="minorHAnsi" w:hAnsiTheme="minorHAnsi" w:cstheme="minorHAnsi"/>
                <w:color w:val="000000" w:themeColor="text1"/>
                <w:sz w:val="24"/>
                <w:szCs w:val="24"/>
                <w:lang w:val="en-AU"/>
              </w:rPr>
              <w:t>How do you support a child and their family's entry into the service through positive and supportive communication, employing specific welcoming practices such as orientation sessions or personalised welcome packets, while considering factors that may impact the inclusion of the child and their family</w:t>
            </w:r>
            <w:commentRangeEnd w:id="140"/>
            <w:r w:rsidRPr="00F41B1A">
              <w:rPr>
                <w:rStyle w:val="CommentReference"/>
                <w:rFonts w:asciiTheme="minorHAnsi" w:eastAsiaTheme="minorHAnsi" w:hAnsiTheme="minorHAnsi" w:cstheme="minorHAnsi"/>
                <w:color w:val="000000" w:themeColor="text1"/>
                <w:sz w:val="24"/>
                <w:szCs w:val="24"/>
                <w:lang w:val="en-AU"/>
              </w:rPr>
              <w:commentReference w:id="140"/>
            </w:r>
            <w:r w:rsidRPr="00F41B1A">
              <w:rPr>
                <w:rFonts w:asciiTheme="minorHAnsi" w:hAnsiTheme="minorHAnsi" w:cstheme="minorHAnsi"/>
                <w:color w:val="000000" w:themeColor="text1"/>
                <w:sz w:val="24"/>
                <w:szCs w:val="24"/>
                <w:lang w:val="en-AU"/>
              </w:rPr>
              <w:t>?</w:t>
            </w:r>
          </w:p>
        </w:tc>
        <w:tc>
          <w:tcPr>
            <w:tcW w:w="6860" w:type="dxa"/>
          </w:tcPr>
          <w:p w14:paraId="380EA670" w14:textId="18F35134"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DE0A66">
              <w:t>Viviana supports a child and their family's entry into Sparrow Early Learning Brighton through kind, supportive, and informative communication. She ensures that families are warmly welcomed by offering orientation opportunities where she explains routines, policies, and what to expect each day. She also takes time to show new educators around, which parallels how she supports children and families—by being helpful, respectful, and inclusive. Viviana adapts these approaches based on family needs and is always approachable, ensuring that new families feel connected and supported from the beginning.</w:t>
            </w:r>
          </w:p>
        </w:tc>
      </w:tr>
      <w:tr w:rsidR="003E04BC" w:rsidRPr="00F41B1A" w14:paraId="7F6B6403" w14:textId="77777777" w:rsidTr="509FA27E">
        <w:trPr>
          <w:trHeight w:val="366"/>
        </w:trPr>
        <w:tc>
          <w:tcPr>
            <w:tcW w:w="6748" w:type="dxa"/>
            <w:tcBorders>
              <w:left w:val="single" w:sz="4" w:space="0" w:color="F36F20"/>
            </w:tcBorders>
          </w:tcPr>
          <w:p w14:paraId="0DC8504F" w14:textId="15969AFE"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1"/>
            <w:r w:rsidRPr="00F41B1A">
              <w:rPr>
                <w:rFonts w:asciiTheme="minorHAnsi" w:hAnsiTheme="minorHAnsi" w:cstheme="minorHAnsi"/>
                <w:color w:val="000000" w:themeColor="text1"/>
                <w:sz w:val="24"/>
                <w:szCs w:val="24"/>
                <w:lang w:val="en-AU"/>
              </w:rPr>
              <w:t xml:space="preserve">How do you assess and reflect on the level of support provided to a child with diverse needs on a regular basis, employing </w:t>
            </w:r>
            <w:r w:rsidRPr="00F41B1A">
              <w:rPr>
                <w:rFonts w:asciiTheme="minorHAnsi" w:hAnsiTheme="minorHAnsi" w:cstheme="minorHAnsi"/>
                <w:color w:val="000000" w:themeColor="text1"/>
                <w:sz w:val="24"/>
                <w:szCs w:val="24"/>
                <w:lang w:val="en-AU"/>
              </w:rPr>
              <w:lastRenderedPageBreak/>
              <w:t>specific assessment tools or reflective practices such as journaling or peer feedback, while considering strategies for individual support and inclusion?</w:t>
            </w:r>
            <w:commentRangeEnd w:id="141"/>
            <w:r w:rsidRPr="00F41B1A">
              <w:rPr>
                <w:rStyle w:val="CommentReference"/>
                <w:rFonts w:asciiTheme="minorHAnsi" w:eastAsiaTheme="minorHAnsi" w:hAnsiTheme="minorHAnsi" w:cstheme="minorHAnsi"/>
                <w:color w:val="000000" w:themeColor="text1"/>
                <w:sz w:val="24"/>
                <w:szCs w:val="24"/>
                <w:lang w:val="en-AU"/>
              </w:rPr>
              <w:commentReference w:id="141"/>
            </w:r>
          </w:p>
        </w:tc>
        <w:tc>
          <w:tcPr>
            <w:tcW w:w="6860" w:type="dxa"/>
          </w:tcPr>
          <w:p w14:paraId="58BDAB8F" w14:textId="26A7D4D9"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DE0A66">
              <w:lastRenderedPageBreak/>
              <w:t xml:space="preserve">Viviana regularly reflects on her practice to ensure that the support she provides is tailored and effective for children with diverse needs. She uses </w:t>
            </w:r>
            <w:r w:rsidRPr="00DE0A66">
              <w:lastRenderedPageBreak/>
              <w:t xml:space="preserve">tools like </w:t>
            </w:r>
            <w:proofErr w:type="spellStart"/>
            <w:r w:rsidRPr="00DE0A66">
              <w:t>Storypark</w:t>
            </w:r>
            <w:proofErr w:type="spellEnd"/>
            <w:r w:rsidRPr="00DE0A66">
              <w:t xml:space="preserve"> to document observations and reflections, which allows her to track children's progress and identify what strategies are working. She also asks for feedback from her colleagues and management during monthly appraisals and day-to-day interactions. One example includes revising the outdoor-to-indoor transition routine to reduce stress for children, a change that resulted from critical feedback and self-reflection. These ongoing assessments help her maintain a high level of inclusive support.</w:t>
            </w:r>
          </w:p>
        </w:tc>
      </w:tr>
      <w:tr w:rsidR="003E04BC" w:rsidRPr="00F41B1A" w14:paraId="1F736D6B" w14:textId="77777777" w:rsidTr="509FA27E">
        <w:trPr>
          <w:trHeight w:val="366"/>
        </w:trPr>
        <w:tc>
          <w:tcPr>
            <w:tcW w:w="6748" w:type="dxa"/>
            <w:tcBorders>
              <w:left w:val="single" w:sz="4" w:space="0" w:color="F36F20"/>
            </w:tcBorders>
          </w:tcPr>
          <w:p w14:paraId="02296CDC" w14:textId="741C942A"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2"/>
            <w:r w:rsidRPr="00F41B1A">
              <w:rPr>
                <w:rFonts w:asciiTheme="minorHAnsi" w:hAnsiTheme="minorHAnsi" w:cstheme="minorHAnsi"/>
                <w:color w:val="000000" w:themeColor="text1"/>
                <w:sz w:val="24"/>
                <w:szCs w:val="24"/>
                <w:lang w:val="en-AU"/>
              </w:rPr>
              <w:lastRenderedPageBreak/>
              <w:t>How do you communicate with and provide support to others to implement agreed strategies for supporting a child's inclusion and development, employing specific collaboration techniques such as team meetings or shared documentation platforms, while considering ways to promote inclusion across different areas of practice such as curriculum and communication with children, colleagues, and families?</w:t>
            </w:r>
            <w:commentRangeEnd w:id="142"/>
            <w:r w:rsidRPr="00F41B1A">
              <w:rPr>
                <w:rStyle w:val="CommentReference"/>
                <w:rFonts w:asciiTheme="minorHAnsi" w:eastAsiaTheme="minorHAnsi" w:hAnsiTheme="minorHAnsi" w:cstheme="minorHAnsi"/>
                <w:color w:val="000000" w:themeColor="text1"/>
                <w:sz w:val="24"/>
                <w:szCs w:val="24"/>
                <w:lang w:val="en-AU"/>
              </w:rPr>
              <w:commentReference w:id="142"/>
            </w:r>
          </w:p>
        </w:tc>
        <w:tc>
          <w:tcPr>
            <w:tcW w:w="6860" w:type="dxa"/>
          </w:tcPr>
          <w:p w14:paraId="0A41F57D" w14:textId="1E72D09F" w:rsidR="003E04BC" w:rsidRPr="00F43F53" w:rsidRDefault="003E04BC" w:rsidP="003E04BC">
            <w:pPr>
              <w:pStyle w:val="TableParagraph"/>
              <w:spacing w:before="4"/>
              <w:ind w:left="108" w:right="108"/>
              <w:rPr>
                <w:rFonts w:asciiTheme="minorHAnsi" w:hAnsiTheme="minorHAnsi" w:cstheme="minorBidi"/>
                <w:color w:val="000000" w:themeColor="text1"/>
                <w:sz w:val="24"/>
                <w:szCs w:val="24"/>
                <w:lang w:val="en-AU"/>
              </w:rPr>
            </w:pPr>
            <w:r w:rsidRPr="00DE0A66">
              <w:t xml:space="preserve">At Sparrow Early Learning Brighton, Viviana supports collaborative implementation of inclusive strategies through regular communication with her team. She attends team meetings, hallway catch-ups, and monthly discussions to ensure that everyone is aware of and aligned with each child’s support strategies. She also communicates through </w:t>
            </w:r>
            <w:proofErr w:type="spellStart"/>
            <w:r w:rsidRPr="00DE0A66">
              <w:t>Storypark</w:t>
            </w:r>
            <w:proofErr w:type="spellEnd"/>
            <w:r w:rsidRPr="00DE0A66">
              <w:t xml:space="preserve"> to keep families informed and engaged. When implementing inclusive plans, she ensures consistency across learning experiences and daily routines, such as incorporating visual supports or adapting play materials to meet diverse needs. These inclusive approaches are discussed and reflected on collectively to support ongoing development.</w:t>
            </w:r>
          </w:p>
        </w:tc>
      </w:tr>
      <w:tr w:rsidR="003E04BC" w:rsidRPr="00F41B1A" w14:paraId="52C5E60F" w14:textId="77777777" w:rsidTr="509FA27E">
        <w:trPr>
          <w:trHeight w:val="366"/>
        </w:trPr>
        <w:tc>
          <w:tcPr>
            <w:tcW w:w="6748" w:type="dxa"/>
            <w:tcBorders>
              <w:left w:val="single" w:sz="4" w:space="0" w:color="F36F20"/>
            </w:tcBorders>
          </w:tcPr>
          <w:p w14:paraId="38650C60" w14:textId="25202161"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3"/>
            <w:r w:rsidRPr="00F41B1A">
              <w:rPr>
                <w:rFonts w:asciiTheme="minorHAnsi" w:hAnsiTheme="minorHAnsi" w:cstheme="minorHAnsi"/>
                <w:color w:val="000000" w:themeColor="text1"/>
                <w:sz w:val="24"/>
                <w:szCs w:val="24"/>
                <w:lang w:val="en-AU"/>
              </w:rPr>
              <w:t>How do you establish and maintain ongoing information exchange with a child's family and appropriate community members about the child's needs and care strategies, employing specific communication channels such as parent-teacher conferences or digital newsletters, while considering legal and ethical considerations such as privacy, confidentiality, and disclosure requirements?</w:t>
            </w:r>
            <w:commentRangeEnd w:id="143"/>
            <w:r w:rsidRPr="00F41B1A">
              <w:rPr>
                <w:rStyle w:val="CommentReference"/>
                <w:rFonts w:asciiTheme="minorHAnsi" w:eastAsiaTheme="minorHAnsi" w:hAnsiTheme="minorHAnsi" w:cstheme="minorHAnsi"/>
                <w:color w:val="000000" w:themeColor="text1"/>
                <w:sz w:val="24"/>
                <w:szCs w:val="24"/>
                <w:lang w:val="en-AU"/>
              </w:rPr>
              <w:commentReference w:id="143"/>
            </w:r>
          </w:p>
        </w:tc>
        <w:tc>
          <w:tcPr>
            <w:tcW w:w="6860" w:type="dxa"/>
          </w:tcPr>
          <w:p w14:paraId="17988F80" w14:textId="441F3706" w:rsidR="003E04BC" w:rsidRPr="00F43F53" w:rsidRDefault="003E04BC" w:rsidP="003E04BC">
            <w:pPr>
              <w:pStyle w:val="TableParagraph"/>
              <w:spacing w:before="4"/>
              <w:ind w:left="108" w:right="108"/>
              <w:rPr>
                <w:rFonts w:asciiTheme="minorHAnsi" w:hAnsiTheme="minorHAnsi" w:cstheme="minorBidi"/>
                <w:color w:val="000000" w:themeColor="text1"/>
                <w:sz w:val="24"/>
                <w:szCs w:val="24"/>
                <w:lang w:val="en-AU"/>
              </w:rPr>
            </w:pPr>
            <w:r w:rsidRPr="00DE0A66">
              <w:t xml:space="preserve">Viviana maintains continuous communication with families using drop-off and pick-up conversations, phone calls, daily communication books, and </w:t>
            </w:r>
            <w:proofErr w:type="spellStart"/>
            <w:r w:rsidRPr="00DE0A66">
              <w:t>Storypark</w:t>
            </w:r>
            <w:proofErr w:type="spellEnd"/>
            <w:r w:rsidRPr="00DE0A66">
              <w:t xml:space="preserve"> updates. These methods allow for respectful and responsive sharing of information about the child’s care and development. If there is sensitive or personal information to share, Viviana ensures privacy by only involving </w:t>
            </w:r>
            <w:proofErr w:type="spellStart"/>
            <w:r w:rsidRPr="00DE0A66">
              <w:t>authorised</w:t>
            </w:r>
            <w:proofErr w:type="spellEnd"/>
            <w:r w:rsidRPr="00DE0A66">
              <w:t xml:space="preserve"> individuals. She </w:t>
            </w:r>
            <w:proofErr w:type="spellStart"/>
            <w:r w:rsidRPr="00DE0A66">
              <w:t>honours</w:t>
            </w:r>
            <w:proofErr w:type="spellEnd"/>
            <w:r w:rsidRPr="00DE0A66">
              <w:t xml:space="preserve"> ethical responsibilities by maintaining confidentiality and documenting interactions appropriately. Her open-door approach encourages collaboration while protecting the family’s rights and maintaining trust.</w:t>
            </w:r>
          </w:p>
        </w:tc>
      </w:tr>
      <w:tr w:rsidR="003E04BC" w:rsidRPr="00F41B1A" w14:paraId="0646200B" w14:textId="77777777" w:rsidTr="509FA27E">
        <w:trPr>
          <w:trHeight w:val="366"/>
        </w:trPr>
        <w:tc>
          <w:tcPr>
            <w:tcW w:w="6748" w:type="dxa"/>
            <w:tcBorders>
              <w:left w:val="single" w:sz="4" w:space="0" w:color="F36F20"/>
            </w:tcBorders>
          </w:tcPr>
          <w:p w14:paraId="382B53A4" w14:textId="15ABACA9"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4"/>
            <w:r w:rsidRPr="00F41B1A">
              <w:rPr>
                <w:rFonts w:asciiTheme="minorHAnsi" w:hAnsiTheme="minorHAnsi" w:cstheme="minorHAnsi"/>
                <w:color w:val="000000" w:themeColor="text1"/>
                <w:sz w:val="24"/>
                <w:szCs w:val="24"/>
                <w:lang w:val="en-AU"/>
              </w:rPr>
              <w:t>How do you respond to the daily needs of children with additional needs and seek assistance when support is required, employing specific strategies such as differentiated instruction or accessing specialised services, while considering factors that may impact the inclusion of the child and their family?</w:t>
            </w:r>
            <w:commentRangeEnd w:id="144"/>
            <w:r w:rsidRPr="00F41B1A">
              <w:rPr>
                <w:rStyle w:val="CommentReference"/>
                <w:rFonts w:asciiTheme="minorHAnsi" w:eastAsiaTheme="minorHAnsi" w:hAnsiTheme="minorHAnsi" w:cstheme="minorHAnsi"/>
                <w:color w:val="000000" w:themeColor="text1"/>
                <w:sz w:val="24"/>
                <w:szCs w:val="24"/>
                <w:lang w:val="en-AU"/>
              </w:rPr>
              <w:commentReference w:id="144"/>
            </w:r>
          </w:p>
        </w:tc>
        <w:tc>
          <w:tcPr>
            <w:tcW w:w="6860" w:type="dxa"/>
          </w:tcPr>
          <w:p w14:paraId="71348102" w14:textId="0A7E626F" w:rsidR="003E04BC" w:rsidRPr="0059126C" w:rsidRDefault="003E04BC" w:rsidP="003E04BC">
            <w:pPr>
              <w:spacing w:before="100" w:beforeAutospacing="1" w:after="100" w:afterAutospacing="1"/>
              <w:ind w:left="108" w:right="108"/>
              <w:jc w:val="left"/>
              <w:rPr>
                <w:rFonts w:eastAsiaTheme="minorEastAsia"/>
                <w:lang w:val="en-US"/>
              </w:rPr>
            </w:pPr>
            <w:r w:rsidRPr="00DE0A66">
              <w:t xml:space="preserve">Viviana is highly responsive to the daily needs of children with additional needs, using flexible strategies to meet each child's unique developmental stage. She adapts play and learning activities to suit different learning styles and uses visual cues, open-ended materials, and emotional support tools. When further support is </w:t>
            </w:r>
            <w:r w:rsidRPr="00DE0A66">
              <w:lastRenderedPageBreak/>
              <w:t>required, she liaises with professionals such as therapists and involves families in the planning. For example, when observing difficulties in transitions or emotional regulation, she collaborates with her team and seeks input from specialists. Her inclusive approach always takes into account the child’s home life and culture to ensure respectful and appropriate support.</w:t>
            </w:r>
          </w:p>
        </w:tc>
      </w:tr>
      <w:tr w:rsidR="003E04BC" w:rsidRPr="00F41B1A" w14:paraId="485FC937" w14:textId="77777777" w:rsidTr="509FA27E">
        <w:trPr>
          <w:trHeight w:val="366"/>
        </w:trPr>
        <w:tc>
          <w:tcPr>
            <w:tcW w:w="6748" w:type="dxa"/>
            <w:tcBorders>
              <w:left w:val="single" w:sz="4" w:space="0" w:color="F36F20"/>
            </w:tcBorders>
          </w:tcPr>
          <w:p w14:paraId="5C52F1C4" w14:textId="7F6CE2F2"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5"/>
            <w:r w:rsidRPr="00F41B1A">
              <w:rPr>
                <w:rFonts w:asciiTheme="minorHAnsi" w:hAnsiTheme="minorHAnsi" w:cstheme="minorHAnsi"/>
                <w:color w:val="000000" w:themeColor="text1"/>
                <w:sz w:val="24"/>
                <w:szCs w:val="24"/>
                <w:lang w:val="en-AU"/>
              </w:rPr>
              <w:lastRenderedPageBreak/>
              <w:t>How do you monitor a child's progress through observation and critical reflection, employing specific observation techniques or assessment tools such as checklists or portfolios, while considering legal and ethical considerations such as privacy, confidentiality, and disclosure requirements?</w:t>
            </w:r>
            <w:commentRangeEnd w:id="145"/>
            <w:r w:rsidRPr="00F41B1A">
              <w:rPr>
                <w:rStyle w:val="CommentReference"/>
                <w:rFonts w:asciiTheme="minorHAnsi" w:eastAsiaTheme="minorHAnsi" w:hAnsiTheme="minorHAnsi" w:cstheme="minorHAnsi"/>
                <w:color w:val="000000" w:themeColor="text1"/>
                <w:sz w:val="24"/>
                <w:szCs w:val="24"/>
                <w:lang w:val="en-AU"/>
              </w:rPr>
              <w:commentReference w:id="145"/>
            </w:r>
          </w:p>
        </w:tc>
        <w:tc>
          <w:tcPr>
            <w:tcW w:w="6860" w:type="dxa"/>
          </w:tcPr>
          <w:p w14:paraId="7511D686" w14:textId="76BBF786" w:rsidR="003E04BC" w:rsidRPr="0059126C" w:rsidRDefault="003E04BC" w:rsidP="003E04BC">
            <w:pPr>
              <w:spacing w:before="100" w:beforeAutospacing="1" w:after="100" w:afterAutospacing="1"/>
              <w:ind w:left="108" w:right="108"/>
              <w:jc w:val="left"/>
              <w:rPr>
                <w:rFonts w:eastAsia="Times New Roman"/>
                <w:lang w:val="en-US"/>
              </w:rPr>
            </w:pPr>
            <w:r w:rsidRPr="00DE0A66">
              <w:t xml:space="preserve">Viviana uses structured observations, checklists, and documentation on </w:t>
            </w:r>
            <w:proofErr w:type="spellStart"/>
            <w:r w:rsidRPr="00DE0A66">
              <w:t>Storypark</w:t>
            </w:r>
            <w:proofErr w:type="spellEnd"/>
            <w:r w:rsidRPr="00DE0A66">
              <w:t xml:space="preserve"> to monitor children’s learning and development. She reflects on this information regularly, considering what adjustments or enhancements might be needed to support the child's progress. All records are handled in accordance with privacy laws, and she ensures only authorised individuals have access. She also includes anecdotal notes and reflections in monthly appraisals, which help her identify what’s working well and where further support may be needed. Her approach is holistic and ethically grounded.</w:t>
            </w:r>
          </w:p>
        </w:tc>
      </w:tr>
      <w:tr w:rsidR="003E04BC" w:rsidRPr="00F41B1A" w14:paraId="2884B94C" w14:textId="77777777" w:rsidTr="509FA27E">
        <w:trPr>
          <w:trHeight w:val="366"/>
        </w:trPr>
        <w:tc>
          <w:tcPr>
            <w:tcW w:w="6748" w:type="dxa"/>
            <w:tcBorders>
              <w:left w:val="single" w:sz="4" w:space="0" w:color="F36F20"/>
            </w:tcBorders>
          </w:tcPr>
          <w:p w14:paraId="5BCD6163" w14:textId="605F1B9D"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6"/>
            <w:r w:rsidRPr="00F41B1A">
              <w:rPr>
                <w:rFonts w:asciiTheme="minorHAnsi" w:hAnsiTheme="minorHAnsi" w:cstheme="minorHAnsi"/>
                <w:color w:val="000000" w:themeColor="text1"/>
                <w:sz w:val="24"/>
                <w:szCs w:val="24"/>
                <w:lang w:val="en-AU"/>
              </w:rPr>
              <w:t>How do you identify any barriers to strategies being implemented and trial alternative strategies that may address these barriers, employing specific problem-solving techniques or collaborative approaches such as brainstorming sessions or action research, while considering factors that may impact the inclusion of the child and their family?</w:t>
            </w:r>
            <w:commentRangeEnd w:id="146"/>
            <w:r w:rsidRPr="00F41B1A">
              <w:rPr>
                <w:rStyle w:val="CommentReference"/>
                <w:rFonts w:asciiTheme="minorHAnsi" w:eastAsiaTheme="minorHAnsi" w:hAnsiTheme="minorHAnsi" w:cstheme="minorHAnsi"/>
                <w:color w:val="000000" w:themeColor="text1"/>
                <w:sz w:val="24"/>
                <w:szCs w:val="24"/>
                <w:lang w:val="en-AU"/>
              </w:rPr>
              <w:commentReference w:id="146"/>
            </w:r>
          </w:p>
        </w:tc>
        <w:tc>
          <w:tcPr>
            <w:tcW w:w="6860" w:type="dxa"/>
          </w:tcPr>
          <w:p w14:paraId="711E0A79" w14:textId="268B2951"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DE0A66">
              <w:t>Viviana identifies barriers by paying close attention to how strategies are working in practice and reflecting on any signs of stress or disengagement. She discusses concerns with colleagues in team meetings or informal chats to brainstorm alternatives. For example, when the transition between outdoor and indoor time seemed rushed, she tried a new approach involving group singing and slower movement indoors, which resulted in better engagement. She always considers the child’s home environment, cultural background, and abilities when modifying strategies to ensure Inclusion is maintained.</w:t>
            </w:r>
          </w:p>
        </w:tc>
      </w:tr>
      <w:tr w:rsidR="003E04BC" w:rsidRPr="00F41B1A" w14:paraId="42C2F786" w14:textId="77777777" w:rsidTr="509FA27E">
        <w:trPr>
          <w:trHeight w:val="366"/>
        </w:trPr>
        <w:tc>
          <w:tcPr>
            <w:tcW w:w="6748" w:type="dxa"/>
            <w:tcBorders>
              <w:left w:val="single" w:sz="4" w:space="0" w:color="F36F20"/>
            </w:tcBorders>
          </w:tcPr>
          <w:p w14:paraId="2A396466" w14:textId="6F91D822" w:rsidR="003E04BC" w:rsidRPr="00CE513D"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7"/>
            <w:r w:rsidRPr="00F41B1A">
              <w:rPr>
                <w:rFonts w:asciiTheme="minorHAnsi" w:hAnsiTheme="minorHAnsi" w:cstheme="minorHAnsi"/>
                <w:color w:val="000000" w:themeColor="text1"/>
                <w:sz w:val="24"/>
                <w:szCs w:val="24"/>
                <w:lang w:val="en-AU"/>
              </w:rPr>
              <w:t>How do you identify and discuss issues of concern with relevant colleagues and family members based on goals in the plan, employing specific communication strategies such as structured meetings or progress reports, while considering legal and ethical considerations such as privacy, confidentiality, and disclosure requirements?</w:t>
            </w:r>
            <w:commentRangeEnd w:id="147"/>
            <w:r w:rsidRPr="00F41B1A">
              <w:rPr>
                <w:rStyle w:val="CommentReference"/>
                <w:rFonts w:asciiTheme="minorHAnsi" w:eastAsiaTheme="minorHAnsi" w:hAnsiTheme="minorHAnsi" w:cstheme="minorHAnsi"/>
                <w:color w:val="000000" w:themeColor="text1"/>
                <w:sz w:val="24"/>
                <w:szCs w:val="24"/>
                <w:lang w:val="en-AU"/>
              </w:rPr>
              <w:commentReference w:id="147"/>
            </w:r>
          </w:p>
        </w:tc>
        <w:tc>
          <w:tcPr>
            <w:tcW w:w="6860" w:type="dxa"/>
          </w:tcPr>
          <w:p w14:paraId="76CD7308" w14:textId="3D9D9AC4"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DE0A66">
              <w:t xml:space="preserve">Viviana identifies and discusses concerns through structured meetings and ongoing communication with families and colleagues. She uses </w:t>
            </w:r>
            <w:proofErr w:type="spellStart"/>
            <w:r w:rsidRPr="00DE0A66">
              <w:t>Storypark</w:t>
            </w:r>
            <w:proofErr w:type="spellEnd"/>
            <w:r w:rsidRPr="00DE0A66">
              <w:t xml:space="preserve"> and verbal updates to share progress and collaborate on solutions when issues arise. For more formal discussions, she respects confidentiality and ensures sensitive matters are only discussed with those directly involved. One example includes giving families regular updates during drop-off and </w:t>
            </w:r>
            <w:r w:rsidRPr="00DE0A66">
              <w:lastRenderedPageBreak/>
              <w:t>pick-up, supplemented with written notes or phone calls if needed. These open but respectful strategies promote joint problem-solving while meeting legal and ethical requirements.</w:t>
            </w:r>
          </w:p>
        </w:tc>
      </w:tr>
      <w:tr w:rsidR="003E04BC" w:rsidRPr="00F41B1A" w14:paraId="6016CDFC" w14:textId="77777777" w:rsidTr="509FA27E">
        <w:trPr>
          <w:trHeight w:val="366"/>
        </w:trPr>
        <w:tc>
          <w:tcPr>
            <w:tcW w:w="6748" w:type="dxa"/>
            <w:tcBorders>
              <w:left w:val="single" w:sz="4" w:space="0" w:color="F36F20"/>
            </w:tcBorders>
          </w:tcPr>
          <w:p w14:paraId="4C9EAA6B" w14:textId="28A24F7B"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8"/>
            <w:r w:rsidRPr="00F41B1A">
              <w:rPr>
                <w:rFonts w:asciiTheme="minorHAnsi" w:hAnsiTheme="minorHAnsi" w:cstheme="minorHAnsi"/>
                <w:color w:val="000000" w:themeColor="text1"/>
                <w:sz w:val="24"/>
                <w:szCs w:val="24"/>
                <w:lang w:val="en-AU"/>
              </w:rPr>
              <w:lastRenderedPageBreak/>
              <w:t>How do you seek and gain family permission before consulting with other professionals regarding the child, employing specific protocols or consent forms to ensure confidentiality and collaboration, while considering legal and ethical considerations such as privacy, confidentiality, and disclosure requirements?</w:t>
            </w:r>
            <w:commentRangeEnd w:id="148"/>
            <w:r w:rsidRPr="00F41B1A">
              <w:rPr>
                <w:rStyle w:val="CommentReference"/>
                <w:rFonts w:asciiTheme="minorHAnsi" w:eastAsiaTheme="minorHAnsi" w:hAnsiTheme="minorHAnsi" w:cstheme="minorHAnsi"/>
                <w:color w:val="000000" w:themeColor="text1"/>
                <w:sz w:val="24"/>
                <w:szCs w:val="24"/>
                <w:lang w:val="en-AU"/>
              </w:rPr>
              <w:commentReference w:id="148"/>
            </w:r>
          </w:p>
        </w:tc>
        <w:tc>
          <w:tcPr>
            <w:tcW w:w="6860" w:type="dxa"/>
          </w:tcPr>
          <w:p w14:paraId="7DFCA36F" w14:textId="60A12747"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DE0A66">
              <w:t>Viviana follows strict privacy protocols when it comes to consulting with other professionals. She first explains to families why external consultation is necessary and gains their written consent using service-approved forms. She is transparent about what information will be shared and with whom. By clearly communicating the purpose and respecting confidentiality, she ensures families remain comfortable and included in decision-making. These steps are vital in ensuring ethical and legal compliance while fostering trust with families at Sparrow Early Learning Brighton.</w:t>
            </w:r>
          </w:p>
        </w:tc>
      </w:tr>
      <w:tr w:rsidR="003E04BC" w:rsidRPr="00F41B1A" w14:paraId="73D9A18C" w14:textId="77777777" w:rsidTr="509FA27E">
        <w:trPr>
          <w:trHeight w:val="366"/>
        </w:trPr>
        <w:tc>
          <w:tcPr>
            <w:tcW w:w="6748" w:type="dxa"/>
            <w:tcBorders>
              <w:left w:val="single" w:sz="4" w:space="0" w:color="F36F20"/>
            </w:tcBorders>
          </w:tcPr>
          <w:p w14:paraId="676BF84A" w14:textId="504A2AF3"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49"/>
            <w:r w:rsidRPr="00F41B1A">
              <w:rPr>
                <w:rFonts w:asciiTheme="minorHAnsi" w:hAnsiTheme="minorHAnsi" w:cstheme="minorHAnsi"/>
                <w:color w:val="000000" w:themeColor="text1"/>
                <w:sz w:val="24"/>
                <w:szCs w:val="24"/>
                <w:lang w:val="en-AU"/>
              </w:rPr>
              <w:t>How do you implement strategies designed or suggested by family or other professionals, employing specific collaboration techniques such as joint planning meetings or shared documentation platforms, while considering legal and ethical considerations such as privacy, confidentiality, and disclosure requirements?</w:t>
            </w:r>
            <w:commentRangeEnd w:id="149"/>
            <w:r w:rsidRPr="00F41B1A">
              <w:rPr>
                <w:rStyle w:val="CommentReference"/>
                <w:rFonts w:asciiTheme="minorHAnsi" w:eastAsiaTheme="minorHAnsi" w:hAnsiTheme="minorHAnsi" w:cstheme="minorHAnsi"/>
                <w:color w:val="000000" w:themeColor="text1"/>
                <w:sz w:val="24"/>
                <w:szCs w:val="24"/>
                <w:lang w:val="en-AU"/>
              </w:rPr>
              <w:commentReference w:id="149"/>
            </w:r>
          </w:p>
        </w:tc>
        <w:tc>
          <w:tcPr>
            <w:tcW w:w="6860" w:type="dxa"/>
          </w:tcPr>
          <w:p w14:paraId="342112C3" w14:textId="61BBF2F1" w:rsidR="003E04BC" w:rsidRPr="00F41B1A" w:rsidRDefault="003E04BC" w:rsidP="003E04BC">
            <w:pPr>
              <w:spacing w:before="4"/>
              <w:ind w:left="108" w:right="108"/>
            </w:pPr>
            <w:r w:rsidRPr="00DE0A66">
              <w:t xml:space="preserve">Viviana implements collaboratively agreed-upon strategies by holding planning discussions with families and professionals and documenting the plan using shared systems like </w:t>
            </w:r>
            <w:proofErr w:type="spellStart"/>
            <w:r w:rsidRPr="00DE0A66">
              <w:t>Storypark</w:t>
            </w:r>
            <w:proofErr w:type="spellEnd"/>
            <w:r w:rsidRPr="00DE0A66">
              <w:t>. She ensures each stakeholder understands their role and revisits the strategy regularly to make adjustments as needed. All information shared is handled confidentially, with appropriate consents in place, and she only involves those directly supporting the child. This collaborative, respectful approach ensures that the child receives consistent support across environments while maintaining the family’s privacy and trust.</w:t>
            </w:r>
          </w:p>
        </w:tc>
      </w:tr>
      <w:tr w:rsidR="003E04BC" w:rsidRPr="00F41B1A" w14:paraId="3DA27820" w14:textId="77777777" w:rsidTr="509FA27E">
        <w:trPr>
          <w:trHeight w:val="366"/>
        </w:trPr>
        <w:tc>
          <w:tcPr>
            <w:tcW w:w="6748" w:type="dxa"/>
            <w:tcBorders>
              <w:left w:val="single" w:sz="4" w:space="0" w:color="F36F20"/>
            </w:tcBorders>
          </w:tcPr>
          <w:p w14:paraId="7F176879" w14:textId="52431D78"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0"/>
            <w:r w:rsidRPr="00F41B1A">
              <w:rPr>
                <w:rFonts w:asciiTheme="minorHAnsi" w:hAnsiTheme="minorHAnsi" w:cstheme="minorHAnsi"/>
                <w:color w:val="000000" w:themeColor="text1"/>
                <w:sz w:val="24"/>
                <w:szCs w:val="24"/>
                <w:lang w:val="en-AU"/>
              </w:rPr>
              <w:t>How do you ensure that communication occurs within a culturally and linguistically responsive framework, employing specific communication strategies such as using interpreters or providing translated materials, while considering legal and ethical considerations such as privacy, confidentiality, and disclosure requirements?</w:t>
            </w:r>
            <w:commentRangeEnd w:id="150"/>
            <w:r w:rsidRPr="00F41B1A">
              <w:rPr>
                <w:rStyle w:val="CommentReference"/>
                <w:rFonts w:asciiTheme="minorHAnsi" w:eastAsiaTheme="minorHAnsi" w:hAnsiTheme="minorHAnsi" w:cstheme="minorHAnsi"/>
                <w:color w:val="000000" w:themeColor="text1"/>
                <w:sz w:val="24"/>
                <w:szCs w:val="24"/>
                <w:lang w:val="en-AU"/>
              </w:rPr>
              <w:commentReference w:id="150"/>
            </w:r>
          </w:p>
        </w:tc>
        <w:tc>
          <w:tcPr>
            <w:tcW w:w="6860" w:type="dxa"/>
          </w:tcPr>
          <w:p w14:paraId="400FEA76" w14:textId="3A50CAF5"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233493">
              <w:t xml:space="preserve">At Sparrow Early Learning Brighton, Viviana ensures communication occurs within a culturally and linguistically responsive framework by engaging families respectfully and with cultural awareness. She learns about the routines and values of families and incorporates these into daily practices to support familiarity and comfort for the children. For example, she uses basic Australian Sign Language and sings in Māori during group time, supporting both cultural identity and language development. She also adapts communication styles to suit each family’s needs, including using communication books or </w:t>
            </w:r>
            <w:proofErr w:type="spellStart"/>
            <w:r w:rsidRPr="00233493">
              <w:t>Storypark</w:t>
            </w:r>
            <w:proofErr w:type="spellEnd"/>
            <w:r w:rsidRPr="00233493">
              <w:t xml:space="preserve"> for those who prefer written updates. Viviana ensures privacy and confidentiality are upheld by sharing information only with </w:t>
            </w:r>
            <w:proofErr w:type="spellStart"/>
            <w:r w:rsidRPr="00233493">
              <w:t>authorised</w:t>
            </w:r>
            <w:proofErr w:type="spellEnd"/>
            <w:r w:rsidRPr="00233493">
              <w:t xml:space="preserve"> individuals, aligning with ethical and legal </w:t>
            </w:r>
            <w:r w:rsidRPr="00233493">
              <w:lastRenderedPageBreak/>
              <w:t>standards.</w:t>
            </w:r>
          </w:p>
        </w:tc>
      </w:tr>
      <w:tr w:rsidR="003E04BC" w:rsidRPr="00F41B1A" w14:paraId="23F8A6DA" w14:textId="77777777" w:rsidTr="509FA27E">
        <w:trPr>
          <w:trHeight w:val="366"/>
        </w:trPr>
        <w:tc>
          <w:tcPr>
            <w:tcW w:w="6748" w:type="dxa"/>
            <w:tcBorders>
              <w:left w:val="single" w:sz="4" w:space="0" w:color="F36F20"/>
            </w:tcBorders>
          </w:tcPr>
          <w:p w14:paraId="1CE73380" w14:textId="06810020"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1"/>
            <w:r w:rsidRPr="00F41B1A">
              <w:rPr>
                <w:rFonts w:asciiTheme="minorHAnsi" w:hAnsiTheme="minorHAnsi" w:cstheme="minorHAnsi"/>
                <w:color w:val="000000" w:themeColor="text1"/>
                <w:sz w:val="24"/>
                <w:szCs w:val="24"/>
                <w:lang w:val="en-AU"/>
              </w:rPr>
              <w:lastRenderedPageBreak/>
              <w:t>How do you closely monitor new strategies and their impact on the child, employing specific data collection methods or evaluation techniques such as pre-and-post assessments or behaviour tracking charts, while considering legal and ethical considerations such as privacy, confidentiality, and disclosure requirements?</w:t>
            </w:r>
            <w:commentRangeEnd w:id="151"/>
            <w:r w:rsidRPr="00F41B1A">
              <w:rPr>
                <w:rStyle w:val="CommentReference"/>
                <w:rFonts w:asciiTheme="minorHAnsi" w:eastAsiaTheme="minorHAnsi" w:hAnsiTheme="minorHAnsi" w:cstheme="minorHAnsi"/>
                <w:color w:val="000000" w:themeColor="text1"/>
                <w:sz w:val="24"/>
                <w:szCs w:val="24"/>
                <w:lang w:val="en-AU"/>
              </w:rPr>
              <w:commentReference w:id="151"/>
            </w:r>
          </w:p>
        </w:tc>
        <w:tc>
          <w:tcPr>
            <w:tcW w:w="6860" w:type="dxa"/>
          </w:tcPr>
          <w:p w14:paraId="6CAF811A" w14:textId="7B27E542" w:rsidR="003E04BC" w:rsidRPr="00F41B1A" w:rsidRDefault="003E04BC" w:rsidP="003E04BC">
            <w:pPr>
              <w:pStyle w:val="TableParagraph"/>
              <w:spacing w:before="4"/>
              <w:ind w:left="108" w:right="108"/>
              <w:jc w:val="both"/>
              <w:rPr>
                <w:rFonts w:asciiTheme="minorHAnsi" w:hAnsiTheme="minorHAnsi" w:cstheme="minorBidi"/>
                <w:color w:val="000000" w:themeColor="text1"/>
                <w:sz w:val="24"/>
                <w:szCs w:val="24"/>
                <w:lang w:val="en-AU"/>
              </w:rPr>
            </w:pPr>
            <w:r w:rsidRPr="00233493">
              <w:t xml:space="preserve">Viviana monitors the impact of new strategies by observing </w:t>
            </w:r>
            <w:proofErr w:type="spellStart"/>
            <w:r w:rsidRPr="00233493">
              <w:t>behaviour</w:t>
            </w:r>
            <w:proofErr w:type="spellEnd"/>
            <w:r w:rsidRPr="00233493">
              <w:t xml:space="preserve"> changes and engagement levels using documentation tools like </w:t>
            </w:r>
            <w:proofErr w:type="spellStart"/>
            <w:r w:rsidRPr="00233493">
              <w:t>Storypark</w:t>
            </w:r>
            <w:proofErr w:type="spellEnd"/>
            <w:r w:rsidRPr="00233493">
              <w:t xml:space="preserve"> and anecdotal records. She reflects on these observations and consults with her team during regular meetings to evaluate what’s working or what might need adjustment. An example of this is when she revised the transition routine from outdoor to indoor play after observing stress among the children. She implemented group singing to calm them before transitioning, and tracked the improvement through consistent observation. All information collected is treated confidentially, and only shared with the team and families as appropriate, ensuring compliance with privacy and ethical requirements.</w:t>
            </w:r>
          </w:p>
        </w:tc>
      </w:tr>
      <w:tr w:rsidR="003E04BC" w:rsidRPr="00F41B1A" w14:paraId="51547D9E" w14:textId="77777777" w:rsidTr="509FA27E">
        <w:trPr>
          <w:trHeight w:val="366"/>
        </w:trPr>
        <w:tc>
          <w:tcPr>
            <w:tcW w:w="6748" w:type="dxa"/>
            <w:tcBorders>
              <w:left w:val="single" w:sz="4" w:space="0" w:color="F36F20"/>
            </w:tcBorders>
          </w:tcPr>
          <w:p w14:paraId="1525BBF6" w14:textId="101BAE6B" w:rsidR="003E04BC" w:rsidRPr="00247285" w:rsidRDefault="003E04BC" w:rsidP="003E04BC">
            <w:pPr>
              <w:pStyle w:val="TableParagraph"/>
              <w:numPr>
                <w:ilvl w:val="0"/>
                <w:numId w:val="34"/>
              </w:numPr>
              <w:spacing w:before="4"/>
              <w:jc w:val="both"/>
              <w:rPr>
                <w:rFonts w:asciiTheme="minorHAnsi" w:hAnsiTheme="minorHAnsi" w:cstheme="minorHAnsi"/>
                <w:color w:val="000000" w:themeColor="text1"/>
                <w:sz w:val="24"/>
                <w:szCs w:val="24"/>
                <w:lang w:val="en-AU"/>
              </w:rPr>
            </w:pPr>
            <w:commentRangeStart w:id="152"/>
            <w:r w:rsidRPr="00F41B1A">
              <w:rPr>
                <w:rFonts w:asciiTheme="minorHAnsi" w:hAnsiTheme="minorHAnsi" w:cstheme="minorHAnsi"/>
                <w:color w:val="000000" w:themeColor="text1"/>
                <w:sz w:val="24"/>
                <w:szCs w:val="24"/>
                <w:lang w:val="en-AU"/>
              </w:rPr>
              <w:t>How do you use evaluation outcomes to inform future practice, employing specific reflection and action planning processes such as SWOT analysis or goal setting, while considering legal and ethical considerations such as privacy, confidentiality, and disclosure requirements?</w:t>
            </w:r>
            <w:commentRangeEnd w:id="152"/>
            <w:r w:rsidRPr="00F41B1A">
              <w:rPr>
                <w:rStyle w:val="CommentReference"/>
                <w:rFonts w:asciiTheme="minorHAnsi" w:eastAsiaTheme="minorHAnsi" w:hAnsiTheme="minorHAnsi" w:cstheme="minorHAnsi"/>
                <w:color w:val="000000" w:themeColor="text1"/>
                <w:sz w:val="24"/>
                <w:szCs w:val="24"/>
                <w:lang w:val="en-AU"/>
              </w:rPr>
              <w:commentReference w:id="152"/>
            </w:r>
          </w:p>
        </w:tc>
        <w:tc>
          <w:tcPr>
            <w:tcW w:w="6860" w:type="dxa"/>
          </w:tcPr>
          <w:p w14:paraId="63A879C6" w14:textId="5AEDC874" w:rsidR="003E04BC" w:rsidRPr="00F41B1A" w:rsidRDefault="003E04BC" w:rsidP="003E04BC">
            <w:pPr>
              <w:pStyle w:val="TableParagraph"/>
              <w:spacing w:before="4"/>
              <w:ind w:left="108" w:right="108"/>
              <w:jc w:val="both"/>
              <w:rPr>
                <w:rFonts w:asciiTheme="minorHAnsi" w:eastAsiaTheme="minorEastAsia" w:hAnsiTheme="minorHAnsi" w:cstheme="minorBidi"/>
                <w:color w:val="000000" w:themeColor="text1"/>
                <w:sz w:val="24"/>
                <w:szCs w:val="24"/>
                <w:lang w:val="en-AU"/>
              </w:rPr>
            </w:pPr>
            <w:r w:rsidRPr="00233493">
              <w:t xml:space="preserve">Viviana uses evaluation outcomes to guide future actions by reflecting on what supports children's inclusion best and what requires improvement. She seeks regular feedback from her colleagues and management, and reflects monthly through her digital documentation on </w:t>
            </w:r>
            <w:proofErr w:type="spellStart"/>
            <w:r w:rsidRPr="00233493">
              <w:t>Storypark</w:t>
            </w:r>
            <w:proofErr w:type="spellEnd"/>
            <w:r w:rsidRPr="00233493">
              <w:t xml:space="preserve">. When she identified challenges during daily transitions, she responded with a new routine and later evaluated its success through improved child </w:t>
            </w:r>
            <w:proofErr w:type="spellStart"/>
            <w:r w:rsidRPr="00233493">
              <w:t>behaviour</w:t>
            </w:r>
            <w:proofErr w:type="spellEnd"/>
            <w:r w:rsidRPr="00233493">
              <w:t>. She discusses outcomes with her team during meetings and uses them to set new goals for programming. All evaluation data is stored securely and shared respectfully, with ethical and legal considerations around confidentiality always upheld.</w:t>
            </w:r>
          </w:p>
        </w:tc>
      </w:tr>
      <w:tr w:rsidR="003E04BC" w:rsidRPr="00F41B1A" w14:paraId="56707127" w14:textId="77777777" w:rsidTr="509FA27E">
        <w:trPr>
          <w:trHeight w:val="366"/>
        </w:trPr>
        <w:tc>
          <w:tcPr>
            <w:tcW w:w="6748" w:type="dxa"/>
            <w:tcBorders>
              <w:left w:val="single" w:sz="4" w:space="0" w:color="F36F20"/>
              <w:bottom w:val="single" w:sz="4" w:space="0" w:color="EC7C30"/>
            </w:tcBorders>
          </w:tcPr>
          <w:p w14:paraId="3A01EB34" w14:textId="1A679A67" w:rsidR="003E04BC" w:rsidRPr="00F41B1A" w:rsidRDefault="003E04BC" w:rsidP="003E04BC">
            <w:pPr>
              <w:pStyle w:val="TableParagraph"/>
              <w:numPr>
                <w:ilvl w:val="0"/>
                <w:numId w:val="34"/>
              </w:numPr>
              <w:spacing w:before="4"/>
              <w:rPr>
                <w:rFonts w:asciiTheme="minorHAnsi" w:hAnsiTheme="minorHAnsi" w:cstheme="minorHAnsi"/>
                <w:color w:val="000000" w:themeColor="text1"/>
                <w:sz w:val="24"/>
                <w:szCs w:val="24"/>
                <w:lang w:val="en-AU"/>
              </w:rPr>
            </w:pPr>
            <w:commentRangeStart w:id="153"/>
            <w:r w:rsidRPr="00F41B1A">
              <w:rPr>
                <w:rFonts w:asciiTheme="minorHAnsi" w:hAnsiTheme="minorHAnsi" w:cstheme="minorHAnsi"/>
                <w:color w:val="000000" w:themeColor="text1"/>
                <w:sz w:val="24"/>
                <w:szCs w:val="24"/>
                <w:lang w:val="en-AU"/>
              </w:rPr>
              <w:t>How do you use critical reflection to evaluate three different areas of practice in the service in terms of how they support inclusion and inclusive practices, considering:</w:t>
            </w:r>
          </w:p>
          <w:p w14:paraId="76A8F63D" w14:textId="6DC994D4"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requirements of the National Quality Standard and related regulations and laws applicable, </w:t>
            </w:r>
          </w:p>
          <w:p w14:paraId="4AFB85E2"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including collaborative partnerships with families and communities, </w:t>
            </w:r>
          </w:p>
          <w:p w14:paraId="2E4C1588"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educational program and practice, </w:t>
            </w:r>
          </w:p>
          <w:p w14:paraId="258FDE69" w14:textId="0D991CEE"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modelling behaviour</w:t>
            </w:r>
          </w:p>
          <w:p w14:paraId="37E2C17F"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physical environment, </w:t>
            </w:r>
          </w:p>
          <w:p w14:paraId="1125FCBB"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 xml:space="preserve">and relationships with children, </w:t>
            </w:r>
          </w:p>
          <w:p w14:paraId="795D525E"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as well as legal and ethical considerations that impact practice around inclusion at a leadership level, </w:t>
            </w:r>
          </w:p>
          <w:p w14:paraId="0C2DE872"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such as key provisions of anti-discrimination legislation, </w:t>
            </w:r>
          </w:p>
          <w:p w14:paraId="583B2079" w14:textId="0CD81CB3"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human rights framework, positive guidance and behaviour guidance, </w:t>
            </w:r>
          </w:p>
          <w:p w14:paraId="6F59B199" w14:textId="77777777" w:rsidR="003E04BC" w:rsidRPr="00F41B1A" w:rsidRDefault="003E04BC" w:rsidP="003E04BC">
            <w:pPr>
              <w:pStyle w:val="TableParagraph"/>
              <w:numPr>
                <w:ilvl w:val="0"/>
                <w:numId w:val="2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and privacy, confidentiality, and disclosure requirements?</w:t>
            </w:r>
            <w:commentRangeEnd w:id="153"/>
            <w:r w:rsidRPr="00F41B1A">
              <w:rPr>
                <w:rStyle w:val="CommentReference"/>
                <w:rFonts w:asciiTheme="minorHAnsi" w:eastAsiaTheme="minorHAnsi" w:hAnsiTheme="minorHAnsi" w:cstheme="minorHAnsi"/>
                <w:color w:val="000000" w:themeColor="text1"/>
                <w:sz w:val="24"/>
                <w:szCs w:val="24"/>
                <w:lang w:val="en-AU"/>
              </w:rPr>
              <w:commentReference w:id="153"/>
            </w:r>
          </w:p>
          <w:p w14:paraId="3163E453" w14:textId="095B981E" w:rsidR="003E04BC" w:rsidRPr="00F41B1A" w:rsidRDefault="003E04BC" w:rsidP="003E04BC">
            <w:pPr>
              <w:pStyle w:val="TableParagraph"/>
              <w:spacing w:before="4"/>
              <w:rPr>
                <w:rFonts w:asciiTheme="minorHAnsi" w:hAnsiTheme="minorHAnsi" w:cstheme="minorHAnsi"/>
                <w:color w:val="000000" w:themeColor="text1"/>
                <w:sz w:val="24"/>
                <w:szCs w:val="24"/>
                <w:lang w:val="en-AU"/>
              </w:rPr>
            </w:pPr>
          </w:p>
        </w:tc>
        <w:tc>
          <w:tcPr>
            <w:tcW w:w="6860" w:type="dxa"/>
            <w:tcBorders>
              <w:bottom w:val="single" w:sz="4" w:space="0" w:color="EC7C30"/>
            </w:tcBorders>
          </w:tcPr>
          <w:p w14:paraId="603B1A65" w14:textId="1F5D56EA" w:rsidR="003E04BC" w:rsidRPr="00F41B1A" w:rsidRDefault="003E04BC" w:rsidP="003E04BC">
            <w:pPr>
              <w:shd w:val="clear" w:color="auto" w:fill="FFFFFF" w:themeFill="background1"/>
              <w:spacing w:after="0"/>
              <w:jc w:val="left"/>
            </w:pPr>
            <w:r w:rsidRPr="00233493">
              <w:lastRenderedPageBreak/>
              <w:t xml:space="preserve">Viviana engages in critical reflection to evaluate and improve Inclusion across several key areas of practice at Sparrow Early Learning Brighton: Area 1: Collaborative Partnerships with Families and Communities – Viviana reflects on family communication by evaluating how well she understands each family’s routine and background. She has enhanced communication by offering updates at drop-off and pick-up, and through digital platforms like </w:t>
            </w:r>
            <w:proofErr w:type="spellStart"/>
            <w:r w:rsidRPr="00233493">
              <w:t>Storypark</w:t>
            </w:r>
            <w:proofErr w:type="spellEnd"/>
            <w:r w:rsidRPr="00233493">
              <w:t xml:space="preserve">. She also uses communication books when needed. This strengthens relationships and respects the diversity of family structures. Area 2: Educational Program and Practice – She ensures that the curriculum </w:t>
            </w:r>
            <w:r w:rsidRPr="00233493">
              <w:lastRenderedPageBreak/>
              <w:t>reflects cultural and developmental diversity. For example, she includes an Acknowledgement to Country, sings in Māori, and incorporates Australian Sign Language into routines. She adapts creative experiences to suit all levels of ability, such as using natural materials for clay play and sensory tools for expression, ensuring that each child can participate meaningfully. Area 3: Physical Environment – Viviana critically evaluates how accessible and inclusive the room setup is. For younger children aged 1.5 to 2.5 years, she ensures play areas are safe and welcoming, with supervised exploration and spaces that support emotional comfort. Visual supports, hydration stations, and calm spaces for rest are part of her inclusive planning. All reflections are guided by the National Quality Standard and human rights principles, and Viviana ensures that her practice respects Anti-Discrimination Legislation, privacy, and ethical obligations. Her ongoing reflection leads to clear improvements in inclusive practice across the service.</w:t>
            </w:r>
          </w:p>
        </w:tc>
      </w:tr>
    </w:tbl>
    <w:p w14:paraId="73F19CE5" w14:textId="77777777" w:rsidR="00CE513D" w:rsidRDefault="00CE513D">
      <w:pPr>
        <w:spacing w:after="0"/>
        <w:jc w:val="left"/>
        <w:rPr>
          <w:rFonts w:eastAsiaTheme="majorEastAsia"/>
          <w:b/>
          <w:bCs/>
          <w:color w:val="2F5496" w:themeColor="accent1" w:themeShade="BF"/>
          <w:sz w:val="26"/>
          <w:szCs w:val="26"/>
        </w:rPr>
      </w:pPr>
      <w:r>
        <w:rPr>
          <w:b/>
          <w:bCs/>
        </w:rPr>
        <w:lastRenderedPageBreak/>
        <w:br w:type="page"/>
      </w:r>
    </w:p>
    <w:p w14:paraId="54250D07" w14:textId="12B2E46B" w:rsidR="0057129D" w:rsidRPr="00F41B1A" w:rsidRDefault="17DCE48C" w:rsidP="0BCD4BC6">
      <w:pPr>
        <w:pStyle w:val="Heading2"/>
        <w:spacing w:after="0"/>
        <w:rPr>
          <w:rFonts w:asciiTheme="minorHAnsi" w:hAnsiTheme="minorHAnsi" w:cstheme="minorBidi"/>
          <w:b/>
          <w:bCs/>
        </w:rPr>
      </w:pPr>
      <w:r w:rsidRPr="00F41B1A">
        <w:rPr>
          <w:rFonts w:asciiTheme="minorHAnsi" w:hAnsiTheme="minorHAnsi" w:cstheme="minorBidi"/>
          <w:b/>
          <w:bCs/>
        </w:rPr>
        <w:lastRenderedPageBreak/>
        <w:t>CHCECE047 Analyse information to inform children’s learning</w:t>
      </w:r>
    </w:p>
    <w:tbl>
      <w:tblPr>
        <w:tblW w:w="13608" w:type="dxa"/>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11"/>
        <w:gridCol w:w="24"/>
        <w:gridCol w:w="6873"/>
      </w:tblGrid>
      <w:tr w:rsidR="0057129D" w:rsidRPr="00F41B1A" w14:paraId="6B29B3AC" w14:textId="77777777" w:rsidTr="509FA27E">
        <w:trPr>
          <w:trHeight w:val="1320"/>
        </w:trPr>
        <w:tc>
          <w:tcPr>
            <w:tcW w:w="6711" w:type="dxa"/>
            <w:shd w:val="clear" w:color="auto" w:fill="E26714"/>
          </w:tcPr>
          <w:p w14:paraId="4802EC8F"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03A521A2" w14:textId="3339FDF2" w:rsidR="007F62B2" w:rsidRPr="00F41B1A" w:rsidRDefault="003B08DC">
            <w:r w:rsidRPr="00F41B1A">
              <w:rPr>
                <w:rFonts w:ascii="Calibri" w:eastAsia="Calibri" w:hAnsi="Calibri" w:cs="Calibri"/>
                <w:color w:val="FFFFFF" w:themeColor="background1"/>
              </w:rPr>
              <w:t>the student’s response should evidence the following</w:t>
            </w:r>
          </w:p>
        </w:tc>
        <w:tc>
          <w:tcPr>
            <w:tcW w:w="6897" w:type="dxa"/>
            <w:gridSpan w:val="2"/>
            <w:tcBorders>
              <w:left w:val="nil"/>
              <w:bottom w:val="nil"/>
              <w:right w:val="nil"/>
            </w:tcBorders>
            <w:shd w:val="clear" w:color="auto" w:fill="E26714"/>
          </w:tcPr>
          <w:p w14:paraId="1E6A34D8" w14:textId="6DAB1355"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31A88027" w14:textId="77777777" w:rsidTr="509FA27E">
        <w:trPr>
          <w:trHeight w:val="374"/>
        </w:trPr>
        <w:tc>
          <w:tcPr>
            <w:tcW w:w="13608" w:type="dxa"/>
            <w:gridSpan w:val="3"/>
            <w:tcBorders>
              <w:top w:val="nil"/>
              <w:left w:val="single" w:sz="4" w:space="0" w:color="F36F20"/>
            </w:tcBorders>
          </w:tcPr>
          <w:p w14:paraId="39DEC140"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48FCB456" w14:textId="77777777" w:rsidTr="509FA27E">
        <w:trPr>
          <w:trHeight w:val="366"/>
        </w:trPr>
        <w:tc>
          <w:tcPr>
            <w:tcW w:w="6735" w:type="dxa"/>
            <w:gridSpan w:val="2"/>
            <w:tcBorders>
              <w:left w:val="single" w:sz="4" w:space="0" w:color="F36F20"/>
            </w:tcBorders>
          </w:tcPr>
          <w:p w14:paraId="28493215"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73" w:type="dxa"/>
          </w:tcPr>
          <w:p w14:paraId="1B13284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3E04BC" w:rsidRPr="00F41B1A" w14:paraId="319AFBC4" w14:textId="77777777" w:rsidTr="509FA27E">
        <w:trPr>
          <w:trHeight w:val="366"/>
        </w:trPr>
        <w:tc>
          <w:tcPr>
            <w:tcW w:w="6735" w:type="dxa"/>
            <w:gridSpan w:val="2"/>
            <w:tcBorders>
              <w:left w:val="single" w:sz="4" w:space="0" w:color="F36F20"/>
            </w:tcBorders>
          </w:tcPr>
          <w:p w14:paraId="67BFEE92" w14:textId="18A47C91" w:rsidR="003E04BC" w:rsidRPr="00F41B1A" w:rsidRDefault="003E04BC" w:rsidP="003E04BC">
            <w:pPr>
              <w:pStyle w:val="TableParagraph"/>
              <w:numPr>
                <w:ilvl w:val="0"/>
                <w:numId w:val="16"/>
              </w:numPr>
              <w:spacing w:before="4"/>
              <w:rPr>
                <w:sz w:val="24"/>
                <w:szCs w:val="24"/>
                <w:lang w:val="en-AU"/>
              </w:rPr>
            </w:pPr>
            <w:commentRangeStart w:id="154"/>
            <w:r w:rsidRPr="00F41B1A">
              <w:rPr>
                <w:sz w:val="24"/>
                <w:szCs w:val="24"/>
                <w:lang w:val="en-AU"/>
              </w:rPr>
              <w:t>How do you ensure the comprehensive gathering, documentation, and analysis of detailed information about children's learning and development across six different occasions, utilising a diverse range of at least three distinct tools or methods tailored to each individual child's needs and preferences?</w:t>
            </w:r>
          </w:p>
          <w:p w14:paraId="6EFB0420" w14:textId="77777777" w:rsidR="003E04BC" w:rsidRPr="00F41B1A" w:rsidRDefault="003E04BC" w:rsidP="003E04BC">
            <w:pPr>
              <w:pStyle w:val="TableParagraph"/>
              <w:spacing w:before="4"/>
              <w:ind w:left="111"/>
              <w:rPr>
                <w:sz w:val="24"/>
                <w:szCs w:val="24"/>
                <w:lang w:val="en-AU"/>
              </w:rPr>
            </w:pPr>
          </w:p>
          <w:p w14:paraId="05879D13" w14:textId="3A216057" w:rsidR="003E04BC" w:rsidRPr="00F41B1A" w:rsidRDefault="003E04BC" w:rsidP="003E04BC">
            <w:pPr>
              <w:pStyle w:val="TableParagraph"/>
              <w:spacing w:before="4"/>
              <w:ind w:left="111"/>
              <w:rPr>
                <w:sz w:val="24"/>
                <w:szCs w:val="24"/>
                <w:lang w:val="en-AU"/>
              </w:rPr>
            </w:pPr>
            <w:r w:rsidRPr="00F41B1A">
              <w:rPr>
                <w:sz w:val="24"/>
                <w:szCs w:val="24"/>
                <w:lang w:val="en-AU"/>
              </w:rPr>
              <w:t xml:space="preserve">In your </w:t>
            </w:r>
            <w:proofErr w:type="gramStart"/>
            <w:r w:rsidRPr="00F41B1A">
              <w:rPr>
                <w:sz w:val="24"/>
                <w:szCs w:val="24"/>
                <w:lang w:val="en-AU"/>
              </w:rPr>
              <w:t>response</w:t>
            </w:r>
            <w:proofErr w:type="gramEnd"/>
            <w:r w:rsidRPr="00F41B1A">
              <w:rPr>
                <w:sz w:val="24"/>
                <w:szCs w:val="24"/>
                <w:lang w:val="en-AU"/>
              </w:rPr>
              <w:t xml:space="preserve"> please include different types of information gathering methods:</w:t>
            </w:r>
          </w:p>
          <w:p w14:paraId="302723DA"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anecdotal records</w:t>
            </w:r>
          </w:p>
          <w:p w14:paraId="68973344"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asking questions of children</w:t>
            </w:r>
          </w:p>
          <w:p w14:paraId="0B96A613"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child records</w:t>
            </w:r>
          </w:p>
          <w:p w14:paraId="2D6DEFBC"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discussion with families</w:t>
            </w:r>
          </w:p>
          <w:p w14:paraId="6D92C80D"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narratives</w:t>
            </w:r>
          </w:p>
          <w:p w14:paraId="331182E0"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learning stories</w:t>
            </w:r>
          </w:p>
          <w:p w14:paraId="41D6916F"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sociograms</w:t>
            </w:r>
          </w:p>
          <w:p w14:paraId="5F9622CB"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running records</w:t>
            </w:r>
          </w:p>
          <w:p w14:paraId="1DC1ACED"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jottings</w:t>
            </w:r>
          </w:p>
          <w:p w14:paraId="2A13B825"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time or event samples</w:t>
            </w:r>
          </w:p>
          <w:p w14:paraId="518C382F"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digital images</w:t>
            </w:r>
          </w:p>
          <w:p w14:paraId="0B544DA0" w14:textId="77777777" w:rsidR="003E04BC" w:rsidRPr="00F41B1A" w:rsidRDefault="003E04BC" w:rsidP="003E04BC">
            <w:pPr>
              <w:pStyle w:val="TableParagraph"/>
              <w:numPr>
                <w:ilvl w:val="0"/>
                <w:numId w:val="13"/>
              </w:numPr>
              <w:spacing w:before="4"/>
              <w:rPr>
                <w:sz w:val="24"/>
                <w:szCs w:val="24"/>
                <w:lang w:val="en-AU"/>
              </w:rPr>
            </w:pPr>
            <w:r w:rsidRPr="00F41B1A">
              <w:rPr>
                <w:sz w:val="24"/>
                <w:szCs w:val="24"/>
                <w:lang w:val="en-AU"/>
              </w:rPr>
              <w:t>cultural maps</w:t>
            </w:r>
          </w:p>
          <w:p w14:paraId="219F15D8" w14:textId="228DE37D" w:rsidR="003E04BC" w:rsidRPr="00AA2C22" w:rsidRDefault="003E04BC" w:rsidP="003E04BC">
            <w:pPr>
              <w:pStyle w:val="TableParagraph"/>
              <w:numPr>
                <w:ilvl w:val="0"/>
                <w:numId w:val="13"/>
              </w:numPr>
              <w:spacing w:before="4"/>
              <w:rPr>
                <w:sz w:val="24"/>
                <w:szCs w:val="24"/>
                <w:lang w:val="en-AU"/>
              </w:rPr>
            </w:pPr>
            <w:r w:rsidRPr="00F41B1A">
              <w:rPr>
                <w:sz w:val="24"/>
                <w:szCs w:val="24"/>
                <w:lang w:val="en-AU"/>
              </w:rPr>
              <w:t>samples of children’s work</w:t>
            </w:r>
            <w:commentRangeEnd w:id="154"/>
            <w:r w:rsidRPr="00F41B1A">
              <w:rPr>
                <w:rStyle w:val="CommentReference"/>
                <w:rFonts w:asciiTheme="minorHAnsi" w:eastAsiaTheme="minorHAnsi" w:hAnsiTheme="minorHAnsi" w:cstheme="minorBidi"/>
                <w:sz w:val="24"/>
                <w:szCs w:val="24"/>
                <w:lang w:val="en-AU"/>
              </w:rPr>
              <w:commentReference w:id="154"/>
            </w:r>
          </w:p>
        </w:tc>
        <w:tc>
          <w:tcPr>
            <w:tcW w:w="6873" w:type="dxa"/>
          </w:tcPr>
          <w:p w14:paraId="6F15C7B2" w14:textId="2902FACC" w:rsidR="003E04BC" w:rsidRPr="00F41B1A" w:rsidRDefault="003E04BC" w:rsidP="003E04BC">
            <w:pPr>
              <w:spacing w:before="4"/>
              <w:ind w:left="108" w:right="108"/>
            </w:pPr>
            <w:r w:rsidRPr="003E5248">
              <w:t xml:space="preserve">At Sparrow Early Learning Brighton, Viviana ensures comprehensive gathering and analysis of children’s learning and development by using a variety of tools tailored to each child's preferences and developmental stage. She consistently observes the children throughout the day and uses Jottings and Running Records to quickly note spontaneous behaviours and significant moments. These informal methods are later expanded into more detailed Learning Stories that capture not only what the child did but also the learning behind the action. For example, Viviana once observed a child deeply engaged with natural materials like sticks and bark during a clay activity. She documented this through photos and a Learning Story that highlighted the child's creativity and exploration of textures. On another occasion, Viviana used Digital Images and Samples of Children’s Work during an art experience where children painted rocks for NAIDOC Week. These artefacts supported a narrative record and gave insights into their cultural understanding and fine motor skills. She also includes information gathered from Discussions with Families to understand routines and preferences that help inform programming, such as incorporating home routines into the child’s day to create continuity. Viviana uses both formal and informal approaches. She gathers data during indoor and outdoor play through Anecdotal Records and by Asking Questions of Children </w:t>
            </w:r>
            <w:r w:rsidRPr="003E5248">
              <w:lastRenderedPageBreak/>
              <w:t xml:space="preserve">to find out their interests, such as when planning future activities based on observed engagement. Additionally, she documents group times, like the use of </w:t>
            </w:r>
            <w:proofErr w:type="spellStart"/>
            <w:r w:rsidRPr="003E5248">
              <w:t>Maori</w:t>
            </w:r>
            <w:proofErr w:type="spellEnd"/>
            <w:r w:rsidRPr="003E5248">
              <w:t xml:space="preserve"> songs and Acknowledgement to Country, through Narratives and Jottings, which reflect on children’s social and cultural learning. These multiple tools ensure a holistic and individualised approach to documenting learning over time.</w:t>
            </w:r>
          </w:p>
        </w:tc>
      </w:tr>
      <w:tr w:rsidR="003E04BC" w:rsidRPr="00F41B1A" w14:paraId="2CFB1716" w14:textId="77777777" w:rsidTr="509FA27E">
        <w:trPr>
          <w:trHeight w:val="366"/>
        </w:trPr>
        <w:tc>
          <w:tcPr>
            <w:tcW w:w="6735" w:type="dxa"/>
            <w:gridSpan w:val="2"/>
            <w:tcBorders>
              <w:left w:val="single" w:sz="4" w:space="0" w:color="F36F20"/>
            </w:tcBorders>
          </w:tcPr>
          <w:p w14:paraId="6AE4F60E" w14:textId="2D09E582" w:rsidR="003E04BC" w:rsidRPr="00AA2C22" w:rsidRDefault="003E04BC" w:rsidP="003E04BC">
            <w:pPr>
              <w:pStyle w:val="TableParagraph"/>
              <w:numPr>
                <w:ilvl w:val="0"/>
                <w:numId w:val="16"/>
              </w:numPr>
              <w:spacing w:before="4"/>
              <w:rPr>
                <w:sz w:val="24"/>
                <w:szCs w:val="24"/>
                <w:lang w:val="en-AU"/>
              </w:rPr>
            </w:pPr>
            <w:commentRangeStart w:id="155"/>
            <w:r w:rsidRPr="00F41B1A">
              <w:rPr>
                <w:sz w:val="24"/>
                <w:szCs w:val="24"/>
                <w:lang w:val="en-AU"/>
              </w:rPr>
              <w:lastRenderedPageBreak/>
              <w:t>How do you ensure that the perspectives of children, families, and other stakeholders are integrated into the information gathered about children's learning and development in the early childhood education environment?</w:t>
            </w:r>
            <w:commentRangeEnd w:id="155"/>
            <w:r w:rsidRPr="00F41B1A">
              <w:rPr>
                <w:rStyle w:val="CommentReference"/>
                <w:rFonts w:asciiTheme="minorHAnsi" w:eastAsiaTheme="minorHAnsi" w:hAnsiTheme="minorHAnsi" w:cstheme="minorBidi"/>
                <w:sz w:val="24"/>
                <w:szCs w:val="24"/>
                <w:lang w:val="en-AU"/>
              </w:rPr>
              <w:commentReference w:id="155"/>
            </w:r>
          </w:p>
        </w:tc>
        <w:tc>
          <w:tcPr>
            <w:tcW w:w="6873" w:type="dxa"/>
          </w:tcPr>
          <w:p w14:paraId="6CC06BF9" w14:textId="55D5DB10" w:rsidR="003E04BC" w:rsidRPr="00F41B1A" w:rsidRDefault="003E04BC" w:rsidP="003E04BC">
            <w:pPr>
              <w:spacing w:before="4"/>
              <w:ind w:left="108" w:right="108"/>
            </w:pPr>
            <w:r w:rsidRPr="003E5248">
              <w:t xml:space="preserve">Viviana integrates the perspectives of children, families, and stakeholders by maintaining ongoing, open communication through various methods. At Sparrow Early Learning Brighton, she engages families daily at drop-off and pick-up times to exchange updates and insights about each child’s experiences and needs. These conversations allow her to gather firsthand information from families and align her support accordingly. She also uses </w:t>
            </w:r>
            <w:proofErr w:type="spellStart"/>
            <w:r w:rsidRPr="003E5248">
              <w:t>Storypark</w:t>
            </w:r>
            <w:proofErr w:type="spellEnd"/>
            <w:r w:rsidRPr="003E5248">
              <w:t xml:space="preserve"> to share observations and photos with families and invites them to provide feedback or additional context that contributes to a more complete picture of each child's development. Children’s voices are prioritised through intentional practices such as asking open-ended questions during play and observing their spontaneous choices and preferences. Viviana ensures children are heard even if they are non-verbal, using visual aids like Emotion Charts and Australian Sign Language to help them express feelings and preferences. She also integrates feedback from staff meetings and hallway meetings, using collaborative dialogue with other educators to reflect on and enhance the accuracy and relevance of the information collected.</w:t>
            </w:r>
          </w:p>
        </w:tc>
      </w:tr>
      <w:tr w:rsidR="003E04BC" w:rsidRPr="00F41B1A" w14:paraId="5EDE10D9" w14:textId="77777777" w:rsidTr="509FA27E">
        <w:trPr>
          <w:trHeight w:val="366"/>
        </w:trPr>
        <w:tc>
          <w:tcPr>
            <w:tcW w:w="6735" w:type="dxa"/>
            <w:gridSpan w:val="2"/>
            <w:tcBorders>
              <w:left w:val="single" w:sz="4" w:space="0" w:color="F36F20"/>
            </w:tcBorders>
          </w:tcPr>
          <w:p w14:paraId="0FB9412A" w14:textId="6F278EE1" w:rsidR="003E04BC" w:rsidRPr="00AA2C22" w:rsidRDefault="003E04BC" w:rsidP="003E04BC">
            <w:pPr>
              <w:pStyle w:val="TableParagraph"/>
              <w:numPr>
                <w:ilvl w:val="0"/>
                <w:numId w:val="16"/>
              </w:numPr>
              <w:spacing w:before="4"/>
              <w:rPr>
                <w:sz w:val="24"/>
                <w:szCs w:val="24"/>
                <w:lang w:val="en-AU"/>
              </w:rPr>
            </w:pPr>
            <w:commentRangeStart w:id="156"/>
            <w:r w:rsidRPr="00F41B1A">
              <w:rPr>
                <w:sz w:val="24"/>
                <w:szCs w:val="24"/>
                <w:lang w:val="en-AU"/>
              </w:rPr>
              <w:t>How do you demonstrate respect for children through inclusive information gathering practices in the early childhood education setting?</w:t>
            </w:r>
            <w:commentRangeEnd w:id="156"/>
            <w:r w:rsidRPr="00F41B1A">
              <w:rPr>
                <w:rStyle w:val="CommentReference"/>
                <w:rFonts w:asciiTheme="minorHAnsi" w:eastAsiaTheme="minorHAnsi" w:hAnsiTheme="minorHAnsi" w:cstheme="minorBidi"/>
                <w:sz w:val="24"/>
                <w:szCs w:val="24"/>
                <w:lang w:val="en-AU"/>
              </w:rPr>
              <w:commentReference w:id="156"/>
            </w:r>
          </w:p>
        </w:tc>
        <w:tc>
          <w:tcPr>
            <w:tcW w:w="6873" w:type="dxa"/>
          </w:tcPr>
          <w:p w14:paraId="5105997C" w14:textId="61B2968B" w:rsidR="003E04BC" w:rsidRPr="00F41B1A" w:rsidRDefault="003E04BC" w:rsidP="003E04BC">
            <w:pPr>
              <w:pStyle w:val="TableParagraph"/>
              <w:spacing w:before="4"/>
              <w:ind w:left="108" w:right="108"/>
            </w:pPr>
            <w:r w:rsidRPr="003E5248">
              <w:t xml:space="preserve">Viviana demonstrates respect for children by gathering information in ways that </w:t>
            </w:r>
            <w:proofErr w:type="spellStart"/>
            <w:r w:rsidRPr="003E5248">
              <w:t>honour</w:t>
            </w:r>
            <w:proofErr w:type="spellEnd"/>
            <w:r w:rsidRPr="003E5248">
              <w:t xml:space="preserve"> their individuality, cultural background, and preferred methods of expression. She creates a welcoming environment where children feel safe to share their thoughts and ideas, using inclusive methods like visual prompts and non-verbal cues such as AUSLAN to support children who may not yet be verbal. She remains sensitive to </w:t>
            </w:r>
            <w:r w:rsidRPr="003E5248">
              <w:lastRenderedPageBreak/>
              <w:t xml:space="preserve">each child’s comfort levels, never forcing participation but encouraging them gently, respecting their right to choose. Through child-led learning and engagement, Viviana tailors her documentation approach to the child’s interests and developmental stage. For instance, if a child prefers to express themselves through art, she collects and analyses their work samples as a representation of their thoughts and learning. She also respects the families' input by ensuring their voices are heard in how their child is documented and supported, </w:t>
            </w:r>
            <w:proofErr w:type="spellStart"/>
            <w:r w:rsidRPr="003E5248">
              <w:t>recognising</w:t>
            </w:r>
            <w:proofErr w:type="spellEnd"/>
            <w:r w:rsidRPr="003E5248">
              <w:t xml:space="preserve"> cultural preferences and family practices to ensure documentation is both respectful and meaningful.</w:t>
            </w:r>
          </w:p>
        </w:tc>
      </w:tr>
      <w:tr w:rsidR="003E04BC" w:rsidRPr="00F41B1A" w14:paraId="2D9A375F" w14:textId="77777777" w:rsidTr="509FA27E">
        <w:trPr>
          <w:trHeight w:val="366"/>
        </w:trPr>
        <w:tc>
          <w:tcPr>
            <w:tcW w:w="6735" w:type="dxa"/>
            <w:gridSpan w:val="2"/>
            <w:tcBorders>
              <w:left w:val="single" w:sz="4" w:space="0" w:color="F36F20"/>
            </w:tcBorders>
          </w:tcPr>
          <w:p w14:paraId="5D758A8E" w14:textId="4920E5E0" w:rsidR="003E04BC" w:rsidRPr="00F41B1A" w:rsidRDefault="003E04BC" w:rsidP="003E04BC">
            <w:pPr>
              <w:pStyle w:val="TableParagraph"/>
              <w:numPr>
                <w:ilvl w:val="0"/>
                <w:numId w:val="16"/>
              </w:numPr>
              <w:spacing w:before="4"/>
              <w:rPr>
                <w:sz w:val="24"/>
                <w:szCs w:val="24"/>
                <w:lang w:val="en-AU"/>
              </w:rPr>
            </w:pPr>
            <w:commentRangeStart w:id="157"/>
            <w:r w:rsidRPr="00F41B1A">
              <w:rPr>
                <w:sz w:val="24"/>
                <w:szCs w:val="24"/>
                <w:lang w:val="en-AU"/>
              </w:rPr>
              <w:lastRenderedPageBreak/>
              <w:t>How do you analyse the information gathered about children's development and learning within the context of the learning framework in the early childhood education setting? Please consider the following in your response:</w:t>
            </w:r>
          </w:p>
          <w:p w14:paraId="01515CE8"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 xml:space="preserve">National Quality Standard and related regulations and laws applicable </w:t>
            </w:r>
          </w:p>
          <w:p w14:paraId="2965D24D"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stages of the curriculum planning cycle and how to manage that cycle:</w:t>
            </w:r>
          </w:p>
          <w:p w14:paraId="42419948"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stages of child development and how they are considered in each phase of curriculum planning</w:t>
            </w:r>
          </w:p>
          <w:p w14:paraId="69A2452B"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confidentiality and ethical requirements for the collection, sharing, storage and disposal of information</w:t>
            </w:r>
          </w:p>
          <w:p w14:paraId="11447B42"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strategies for the collection of information including collaborative approaches to gathering and using information, prioritising the voice of the child</w:t>
            </w:r>
          </w:p>
          <w:p w14:paraId="0B395764" w14:textId="77777777" w:rsidR="003E04BC" w:rsidRPr="00F41B1A" w:rsidRDefault="003E04BC" w:rsidP="003E04BC">
            <w:pPr>
              <w:pStyle w:val="TableParagraph"/>
              <w:numPr>
                <w:ilvl w:val="0"/>
                <w:numId w:val="15"/>
              </w:numPr>
              <w:spacing w:before="4"/>
              <w:rPr>
                <w:sz w:val="24"/>
                <w:szCs w:val="24"/>
                <w:lang w:val="en-AU"/>
              </w:rPr>
            </w:pPr>
            <w:r w:rsidRPr="00F41B1A">
              <w:rPr>
                <w:sz w:val="24"/>
                <w:szCs w:val="24"/>
                <w:lang w:val="en-AU"/>
              </w:rPr>
              <w:t>summative assessment methods and tools</w:t>
            </w:r>
            <w:commentRangeEnd w:id="157"/>
            <w:r w:rsidRPr="00F41B1A">
              <w:rPr>
                <w:rStyle w:val="CommentReference"/>
                <w:rFonts w:asciiTheme="minorHAnsi" w:eastAsiaTheme="minorHAnsi" w:hAnsiTheme="minorHAnsi" w:cstheme="minorBidi"/>
                <w:sz w:val="24"/>
                <w:szCs w:val="24"/>
                <w:lang w:val="en-AU"/>
              </w:rPr>
              <w:commentReference w:id="157"/>
            </w:r>
          </w:p>
          <w:p w14:paraId="21B94AAC" w14:textId="77777777" w:rsidR="003E04BC" w:rsidRPr="00F41B1A" w:rsidRDefault="003E04BC" w:rsidP="003E04BC">
            <w:pPr>
              <w:pStyle w:val="TableParagraph"/>
              <w:spacing w:before="4"/>
              <w:rPr>
                <w:sz w:val="24"/>
                <w:szCs w:val="24"/>
                <w:lang w:val="en-AU"/>
              </w:rPr>
            </w:pPr>
          </w:p>
        </w:tc>
        <w:tc>
          <w:tcPr>
            <w:tcW w:w="6873" w:type="dxa"/>
          </w:tcPr>
          <w:p w14:paraId="5C72725D" w14:textId="6F67622B" w:rsidR="003E04BC" w:rsidRPr="00F41B1A" w:rsidRDefault="003E04BC" w:rsidP="003E04BC">
            <w:pPr>
              <w:pStyle w:val="TableParagraph"/>
              <w:spacing w:before="4"/>
              <w:ind w:left="108" w:right="108"/>
            </w:pPr>
            <w:r w:rsidRPr="003E5248">
              <w:t xml:space="preserve">Viviana systematically analyses information by aligning her observations and documentation with the principles and outcomes of the Early Years Learning Framework (EYLF). At Sparrow Early Learning Brighton, she considers how each observation supports a child’s progress toward learning outcomes and incorporates these insights into intentional planning. She applies reflective practice as part of the Curriculum Planning Cycle—starting with observing and documenting learning (Collecting Information), </w:t>
            </w:r>
            <w:proofErr w:type="spellStart"/>
            <w:r w:rsidRPr="003E5248">
              <w:t>analysing</w:t>
            </w:r>
            <w:proofErr w:type="spellEnd"/>
            <w:r w:rsidRPr="003E5248">
              <w:t xml:space="preserve"> and questioning the meaning behind </w:t>
            </w:r>
            <w:proofErr w:type="spellStart"/>
            <w:r w:rsidRPr="003E5248">
              <w:t>behaviours</w:t>
            </w:r>
            <w:proofErr w:type="spellEnd"/>
            <w:r w:rsidRPr="003E5248">
              <w:t xml:space="preserve"> and interests (Questioning and </w:t>
            </w:r>
            <w:proofErr w:type="spellStart"/>
            <w:r w:rsidRPr="003E5248">
              <w:t>Analysing</w:t>
            </w:r>
            <w:proofErr w:type="spellEnd"/>
            <w:r w:rsidRPr="003E5248">
              <w:t xml:space="preserve">), and using this analysis to plan learning experiences (Planning). She implements these plans and then reflects and adjusts based on children’s responses and continued observations (Review and Reflection). Developmental stages are a key consideration throughout the cycle. Viviana references milestones to ensure experiences are age-appropriate and responsive to individual abilities. She upholds Confidentiality and Ethical Requirements by obtaining consent for data collection and sharing, using secure digital systems like </w:t>
            </w:r>
            <w:proofErr w:type="spellStart"/>
            <w:r w:rsidRPr="003E5248">
              <w:t>Storypark</w:t>
            </w:r>
            <w:proofErr w:type="spellEnd"/>
            <w:r w:rsidRPr="003E5248">
              <w:t xml:space="preserve">, and engaging in regular policy reviews. Her strategies </w:t>
            </w:r>
            <w:proofErr w:type="spellStart"/>
            <w:r w:rsidRPr="003E5248">
              <w:t>prioritise</w:t>
            </w:r>
            <w:proofErr w:type="spellEnd"/>
            <w:r w:rsidRPr="003E5248">
              <w:t xml:space="preserve"> child voice, using open-ended questioning and child-led play as sources of rich information. Summative Assessments are used alongside ongoing observations to evaluate progress over time, helping her ensure that the curriculum remains responsive, inclusive, and developmentally appropriate.</w:t>
            </w:r>
          </w:p>
        </w:tc>
      </w:tr>
      <w:tr w:rsidR="003E04BC" w:rsidRPr="00F41B1A" w14:paraId="644CE7DD" w14:textId="77777777" w:rsidTr="509FA27E">
        <w:trPr>
          <w:trHeight w:val="366"/>
        </w:trPr>
        <w:tc>
          <w:tcPr>
            <w:tcW w:w="6735" w:type="dxa"/>
            <w:gridSpan w:val="2"/>
            <w:tcBorders>
              <w:left w:val="single" w:sz="4" w:space="0" w:color="F36F20"/>
            </w:tcBorders>
          </w:tcPr>
          <w:p w14:paraId="104B0C55" w14:textId="14757CF0" w:rsidR="003E04BC" w:rsidRPr="00AA2C22" w:rsidRDefault="003E04BC" w:rsidP="003E04BC">
            <w:pPr>
              <w:pStyle w:val="TableParagraph"/>
              <w:numPr>
                <w:ilvl w:val="0"/>
                <w:numId w:val="16"/>
              </w:numPr>
              <w:spacing w:before="4"/>
              <w:rPr>
                <w:sz w:val="24"/>
                <w:szCs w:val="24"/>
                <w:lang w:val="en-AU"/>
              </w:rPr>
            </w:pPr>
            <w:commentRangeStart w:id="158"/>
            <w:r w:rsidRPr="00F41B1A">
              <w:rPr>
                <w:sz w:val="24"/>
                <w:szCs w:val="24"/>
                <w:lang w:val="en-AU"/>
              </w:rPr>
              <w:t xml:space="preserve">How do you assess the gathered information with reference to </w:t>
            </w:r>
            <w:r w:rsidRPr="00F41B1A">
              <w:rPr>
                <w:sz w:val="24"/>
                <w:szCs w:val="24"/>
                <w:lang w:val="en-AU"/>
              </w:rPr>
              <w:lastRenderedPageBreak/>
              <w:t>developmental domains and theory to inform practice in the early childhood education environment?</w:t>
            </w:r>
            <w:commentRangeEnd w:id="158"/>
            <w:r w:rsidRPr="00F41B1A">
              <w:rPr>
                <w:rStyle w:val="CommentReference"/>
                <w:rFonts w:asciiTheme="minorHAnsi" w:eastAsiaTheme="minorHAnsi" w:hAnsiTheme="minorHAnsi" w:cstheme="minorBidi"/>
                <w:sz w:val="24"/>
                <w:szCs w:val="24"/>
                <w:lang w:val="en-AU"/>
              </w:rPr>
              <w:commentReference w:id="158"/>
            </w:r>
          </w:p>
        </w:tc>
        <w:tc>
          <w:tcPr>
            <w:tcW w:w="6873" w:type="dxa"/>
          </w:tcPr>
          <w:p w14:paraId="2A24E409" w14:textId="3C0D0078" w:rsidR="003E04BC" w:rsidRPr="00F41B1A" w:rsidRDefault="003E04BC" w:rsidP="003E04BC">
            <w:pPr>
              <w:pStyle w:val="TableParagraph"/>
              <w:spacing w:before="4"/>
              <w:ind w:left="108" w:right="108"/>
              <w:jc w:val="both"/>
            </w:pPr>
            <w:r w:rsidRPr="003E5248">
              <w:lastRenderedPageBreak/>
              <w:t xml:space="preserve">Viviana uses her understanding of developmental domains and child </w:t>
            </w:r>
            <w:r w:rsidRPr="003E5248">
              <w:lastRenderedPageBreak/>
              <w:t xml:space="preserve">development theories to interpret the information she gathers, ensuring that her practice is informed by evidence-based knowledge. She considers Cognitive, Social-Emotional, Physical, and Language Development domains when reviewing observations and planning next steps. For example, when </w:t>
            </w:r>
            <w:proofErr w:type="spellStart"/>
            <w:r w:rsidRPr="003E5248">
              <w:t>analysing</w:t>
            </w:r>
            <w:proofErr w:type="spellEnd"/>
            <w:r w:rsidRPr="003E5248">
              <w:t xml:space="preserve"> a child’s interaction with others during group play, she considers social learning theories and the importance of peer modelling. In one instance, she noticed a child’s growing confidence during creative play using clay and natural materials, indicating developmental progress in both fine motor and cognitive domains. She used this observation to plan further experiences that extended the child’s learning. She also incorporates cultural and family information, ensuring her analysis is </w:t>
            </w:r>
            <w:proofErr w:type="spellStart"/>
            <w:r w:rsidRPr="003E5248">
              <w:t>contextualised</w:t>
            </w:r>
            <w:proofErr w:type="spellEnd"/>
            <w:r w:rsidRPr="003E5248">
              <w:t xml:space="preserve"> within each child’s background. Through consistent reflection and analysis, Viviana ensures that her learning environments and practices meet children where they are developmentally, using strategies that foster growth and build on their strengths across all domains.</w:t>
            </w:r>
          </w:p>
        </w:tc>
      </w:tr>
      <w:tr w:rsidR="003E04BC" w:rsidRPr="00F41B1A" w14:paraId="46019A98" w14:textId="77777777" w:rsidTr="509FA27E">
        <w:trPr>
          <w:trHeight w:val="366"/>
        </w:trPr>
        <w:tc>
          <w:tcPr>
            <w:tcW w:w="6735" w:type="dxa"/>
            <w:gridSpan w:val="2"/>
            <w:tcBorders>
              <w:left w:val="single" w:sz="4" w:space="0" w:color="F36F20"/>
            </w:tcBorders>
          </w:tcPr>
          <w:p w14:paraId="7567E4C5" w14:textId="5AC8E967" w:rsidR="003E04BC" w:rsidRPr="00AA2C22" w:rsidRDefault="003E04BC" w:rsidP="003E04BC">
            <w:pPr>
              <w:pStyle w:val="TableParagraph"/>
              <w:numPr>
                <w:ilvl w:val="0"/>
                <w:numId w:val="16"/>
              </w:numPr>
              <w:spacing w:before="4"/>
              <w:rPr>
                <w:sz w:val="24"/>
                <w:szCs w:val="24"/>
                <w:lang w:val="en-AU"/>
              </w:rPr>
            </w:pPr>
            <w:commentRangeStart w:id="159"/>
            <w:r w:rsidRPr="00F41B1A">
              <w:rPr>
                <w:sz w:val="24"/>
                <w:szCs w:val="24"/>
                <w:lang w:val="en-AU"/>
              </w:rPr>
              <w:lastRenderedPageBreak/>
              <w:t>How do you utilise summative assessment processes to evaluate children's learning over time in the early childhood education setting?</w:t>
            </w:r>
            <w:commentRangeEnd w:id="159"/>
            <w:r w:rsidRPr="00F41B1A">
              <w:rPr>
                <w:rStyle w:val="CommentReference"/>
                <w:rFonts w:asciiTheme="minorHAnsi" w:eastAsiaTheme="minorHAnsi" w:hAnsiTheme="minorHAnsi" w:cstheme="minorBidi"/>
                <w:sz w:val="24"/>
                <w:szCs w:val="24"/>
                <w:lang w:val="en-AU"/>
              </w:rPr>
              <w:commentReference w:id="159"/>
            </w:r>
          </w:p>
        </w:tc>
        <w:tc>
          <w:tcPr>
            <w:tcW w:w="6873" w:type="dxa"/>
          </w:tcPr>
          <w:p w14:paraId="2DC05174" w14:textId="5F99451A" w:rsidR="003E04BC" w:rsidRPr="00F41B1A" w:rsidRDefault="003E04BC" w:rsidP="003E04BC">
            <w:pPr>
              <w:pStyle w:val="TableParagraph"/>
              <w:spacing w:before="4"/>
              <w:ind w:left="108" w:right="108"/>
              <w:jc w:val="both"/>
            </w:pPr>
            <w:r w:rsidRPr="00CE5B28">
              <w:t>At Sparrow Early Learning Brighton, Viviana uses Summative Assessment as a tool to track each child's learning and development over time. She compiles a range of documentation including Observations, Learning Stories, and Samples of Children's Work collected throughout each term. These are reviewed and assessed holistically to understand how children have progressed in relation to learning outcomes from the Early Years Learning Framework. Viviana also uses checklists and child portfolios to document these assessments, combining anecdotal evidence with visual records such as Digital Images. This provides a comprehensive view of each child's development. These assessments are shared with families during both informal and formal feedback sessions, ensuring transparency and shared goal setting. Summative reflections help Viviana to identify achievements and future directions for learning in a structured and consistent way.</w:t>
            </w:r>
          </w:p>
        </w:tc>
      </w:tr>
      <w:tr w:rsidR="003E04BC" w:rsidRPr="00F41B1A" w14:paraId="11DE7993" w14:textId="77777777" w:rsidTr="509FA27E">
        <w:trPr>
          <w:trHeight w:val="366"/>
        </w:trPr>
        <w:tc>
          <w:tcPr>
            <w:tcW w:w="6735" w:type="dxa"/>
            <w:gridSpan w:val="2"/>
            <w:tcBorders>
              <w:left w:val="single" w:sz="4" w:space="0" w:color="F36F20"/>
            </w:tcBorders>
          </w:tcPr>
          <w:p w14:paraId="38C15955" w14:textId="07DA8556" w:rsidR="003E04BC" w:rsidRPr="00F41B1A" w:rsidRDefault="003E04BC" w:rsidP="003E04BC">
            <w:pPr>
              <w:pStyle w:val="TableParagraph"/>
              <w:numPr>
                <w:ilvl w:val="0"/>
                <w:numId w:val="16"/>
              </w:numPr>
              <w:spacing w:before="4"/>
              <w:rPr>
                <w:sz w:val="24"/>
                <w:szCs w:val="24"/>
                <w:lang w:val="en-AU"/>
              </w:rPr>
            </w:pPr>
            <w:commentRangeStart w:id="160"/>
            <w:r w:rsidRPr="00F41B1A">
              <w:rPr>
                <w:sz w:val="24"/>
                <w:szCs w:val="24"/>
                <w:lang w:val="en-AU"/>
              </w:rPr>
              <w:t xml:space="preserve">How do you develop a systematic process to ensure that information and observations are gathered, documented, and utilised to inform the planning cycle for all children in the early childhood education environment? Please consider the </w:t>
            </w:r>
            <w:r w:rsidRPr="00F41B1A">
              <w:rPr>
                <w:sz w:val="24"/>
                <w:szCs w:val="24"/>
                <w:lang w:val="en-AU"/>
              </w:rPr>
              <w:lastRenderedPageBreak/>
              <w:t>following in your response:</w:t>
            </w:r>
          </w:p>
          <w:p w14:paraId="6C8CE57F"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overall development</w:t>
            </w:r>
          </w:p>
          <w:p w14:paraId="744D2E3F"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knowledge</w:t>
            </w:r>
          </w:p>
          <w:p w14:paraId="4FF4237E"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ideas</w:t>
            </w:r>
          </w:p>
          <w:p w14:paraId="6402754F"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strengths</w:t>
            </w:r>
          </w:p>
          <w:p w14:paraId="4D5B3E0D"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interests</w:t>
            </w:r>
          </w:p>
          <w:p w14:paraId="40685735" w14:textId="77777777" w:rsidR="003E04BC" w:rsidRPr="00F41B1A" w:rsidRDefault="003E04BC" w:rsidP="003E04BC">
            <w:pPr>
              <w:pStyle w:val="TableParagraph"/>
              <w:numPr>
                <w:ilvl w:val="0"/>
                <w:numId w:val="12"/>
              </w:numPr>
              <w:spacing w:before="4"/>
              <w:rPr>
                <w:sz w:val="24"/>
                <w:szCs w:val="24"/>
                <w:lang w:val="en-AU"/>
              </w:rPr>
            </w:pPr>
            <w:r w:rsidRPr="00F41B1A">
              <w:rPr>
                <w:sz w:val="24"/>
                <w:szCs w:val="24"/>
                <w:lang w:val="en-AU"/>
              </w:rPr>
              <w:t>social interactions</w:t>
            </w:r>
          </w:p>
          <w:p w14:paraId="46948FB0" w14:textId="3DB68E30" w:rsidR="003E04BC" w:rsidRPr="00AA2C22" w:rsidRDefault="003E04BC" w:rsidP="003E04BC">
            <w:pPr>
              <w:pStyle w:val="TableParagraph"/>
              <w:numPr>
                <w:ilvl w:val="0"/>
                <w:numId w:val="12"/>
              </w:numPr>
              <w:spacing w:before="4"/>
              <w:rPr>
                <w:sz w:val="24"/>
                <w:szCs w:val="24"/>
                <w:lang w:val="en-AU"/>
              </w:rPr>
            </w:pPr>
            <w:r w:rsidRPr="00F41B1A">
              <w:rPr>
                <w:sz w:val="24"/>
                <w:szCs w:val="24"/>
                <w:lang w:val="en-AU"/>
              </w:rPr>
              <w:t>reactions to play environment</w:t>
            </w:r>
            <w:commentRangeEnd w:id="160"/>
            <w:r w:rsidRPr="00F41B1A">
              <w:rPr>
                <w:rStyle w:val="CommentReference"/>
                <w:rFonts w:asciiTheme="minorHAnsi" w:eastAsiaTheme="minorHAnsi" w:hAnsiTheme="minorHAnsi" w:cstheme="minorBidi"/>
                <w:sz w:val="24"/>
                <w:szCs w:val="24"/>
                <w:lang w:val="en-AU"/>
              </w:rPr>
              <w:commentReference w:id="160"/>
            </w:r>
          </w:p>
        </w:tc>
        <w:tc>
          <w:tcPr>
            <w:tcW w:w="6873" w:type="dxa"/>
          </w:tcPr>
          <w:p w14:paraId="4C591DF1" w14:textId="1E4DF803" w:rsidR="003E04BC" w:rsidRPr="00F41B1A" w:rsidRDefault="003E04BC" w:rsidP="003E04BC">
            <w:pPr>
              <w:pStyle w:val="TableParagraph"/>
              <w:spacing w:before="4"/>
              <w:ind w:left="108" w:right="108"/>
            </w:pPr>
            <w:r w:rsidRPr="00CE5B28">
              <w:lastRenderedPageBreak/>
              <w:t xml:space="preserve">Viviana follows a structured process that ensures every child’s development is consistently observed, documented, and reflected upon. She begins by conducting daily Observations and Jottings of children’s interactions, </w:t>
            </w:r>
            <w:proofErr w:type="spellStart"/>
            <w:r w:rsidRPr="00CE5B28">
              <w:t>behaviours</w:t>
            </w:r>
            <w:proofErr w:type="spellEnd"/>
            <w:r w:rsidRPr="00CE5B28">
              <w:t xml:space="preserve">, and engagement with the environment. These </w:t>
            </w:r>
            <w:r w:rsidRPr="00CE5B28">
              <w:lastRenderedPageBreak/>
              <w:t xml:space="preserve">include notes on their Social Interactions, Strengths, Interests, and how they react to the Play Environment. She then transfers this information into more detailed formats like Learning Stories and digital reflections on </w:t>
            </w:r>
            <w:proofErr w:type="spellStart"/>
            <w:r w:rsidRPr="00CE5B28">
              <w:t>Storypark</w:t>
            </w:r>
            <w:proofErr w:type="spellEnd"/>
            <w:r w:rsidRPr="00CE5B28">
              <w:t xml:space="preserve">, which are </w:t>
            </w:r>
            <w:proofErr w:type="spellStart"/>
            <w:r w:rsidRPr="00CE5B28">
              <w:t>analysed</w:t>
            </w:r>
            <w:proofErr w:type="spellEnd"/>
            <w:r w:rsidRPr="00CE5B28">
              <w:t xml:space="preserve"> to identify developmental patterns. Viviana incorporates family input into this system by regularly communicating with parents and asking them to share updates or routines from home, which helps build a fuller understanding of each child’s Knowledge, Ideas, and Overall Development. She collaborates with other educators during weekly hallway meetings and monthly staff meetings to evaluate documentation and plan targeted learning experiences. Through this cycle, every child’s voice is included, and learning plans are adjusted to reflect each child’s evolving needs.</w:t>
            </w:r>
          </w:p>
        </w:tc>
      </w:tr>
      <w:tr w:rsidR="003E04BC" w:rsidRPr="00F41B1A" w14:paraId="5A1F5B1A" w14:textId="77777777" w:rsidTr="509FA27E">
        <w:trPr>
          <w:trHeight w:val="366"/>
        </w:trPr>
        <w:tc>
          <w:tcPr>
            <w:tcW w:w="6735" w:type="dxa"/>
            <w:gridSpan w:val="2"/>
            <w:tcBorders>
              <w:left w:val="single" w:sz="4" w:space="0" w:color="F36F20"/>
            </w:tcBorders>
          </w:tcPr>
          <w:p w14:paraId="1EEAB9C5" w14:textId="7713E2B5" w:rsidR="003E04BC" w:rsidRPr="0000232A" w:rsidRDefault="003E04BC" w:rsidP="003E04BC">
            <w:pPr>
              <w:pStyle w:val="TableParagraph"/>
              <w:numPr>
                <w:ilvl w:val="0"/>
                <w:numId w:val="16"/>
              </w:numPr>
              <w:spacing w:before="4"/>
              <w:rPr>
                <w:sz w:val="24"/>
                <w:szCs w:val="24"/>
                <w:lang w:val="en-AU"/>
              </w:rPr>
            </w:pPr>
            <w:commentRangeStart w:id="161"/>
            <w:r w:rsidRPr="00F41B1A">
              <w:rPr>
                <w:sz w:val="24"/>
                <w:szCs w:val="24"/>
                <w:lang w:val="en-AU"/>
              </w:rPr>
              <w:lastRenderedPageBreak/>
              <w:t>How do you utilise the analysis of gathered information to inform planning for children's development and learning in the early childhood education setting?</w:t>
            </w:r>
            <w:commentRangeEnd w:id="161"/>
            <w:r w:rsidRPr="00F41B1A">
              <w:rPr>
                <w:rStyle w:val="CommentReference"/>
                <w:rFonts w:asciiTheme="minorHAnsi" w:eastAsiaTheme="minorHAnsi" w:hAnsiTheme="minorHAnsi" w:cstheme="minorBidi"/>
                <w:sz w:val="24"/>
                <w:szCs w:val="24"/>
                <w:lang w:val="en-AU"/>
              </w:rPr>
              <w:commentReference w:id="161"/>
            </w:r>
          </w:p>
        </w:tc>
        <w:tc>
          <w:tcPr>
            <w:tcW w:w="6873" w:type="dxa"/>
          </w:tcPr>
          <w:p w14:paraId="2DE58B57" w14:textId="4A973BE7" w:rsidR="003E04BC" w:rsidRPr="00F41B1A" w:rsidRDefault="003E04BC" w:rsidP="003E04BC">
            <w:pPr>
              <w:pStyle w:val="TableParagraph"/>
              <w:spacing w:before="4"/>
              <w:ind w:left="108" w:right="108"/>
              <w:jc w:val="both"/>
            </w:pPr>
            <w:r w:rsidRPr="00CE5B28">
              <w:t xml:space="preserve">Viviana uses analysis of the documented observations to inform her programming and curriculum planning. When she notices trends in a child’s preferences or </w:t>
            </w:r>
            <w:proofErr w:type="spellStart"/>
            <w:r w:rsidRPr="00CE5B28">
              <w:t>behaviours</w:t>
            </w:r>
            <w:proofErr w:type="spellEnd"/>
            <w:r w:rsidRPr="00CE5B28">
              <w:t xml:space="preserve">—such as a growing interest in sensory play or strong problem-solving skills—she uses that data to design intentional experiences that extend those interests. For instance, after observing children engaging with natural materials during a clay activity, Viviana planned a sequence of sensory and nature-based activities to extend their exploration. She ensures that the goals are realistic, </w:t>
            </w:r>
            <w:proofErr w:type="spellStart"/>
            <w:r w:rsidRPr="00CE5B28">
              <w:t>individualised</w:t>
            </w:r>
            <w:proofErr w:type="spellEnd"/>
            <w:r w:rsidRPr="00CE5B28">
              <w:t>, and aligned with developmental domains. Viviana’s analysis also includes reflecting on children's reactions to the activities she implements, helping her continuously adapt her approach to ensure learning remains engaging and effective.</w:t>
            </w:r>
          </w:p>
        </w:tc>
      </w:tr>
      <w:tr w:rsidR="003E04BC" w:rsidRPr="00F41B1A" w14:paraId="56728408" w14:textId="77777777" w:rsidTr="509FA27E">
        <w:trPr>
          <w:trHeight w:val="366"/>
        </w:trPr>
        <w:tc>
          <w:tcPr>
            <w:tcW w:w="6735" w:type="dxa"/>
            <w:gridSpan w:val="2"/>
            <w:tcBorders>
              <w:left w:val="single" w:sz="4" w:space="0" w:color="F36F20"/>
            </w:tcBorders>
          </w:tcPr>
          <w:p w14:paraId="7FF6CDC2" w14:textId="2012E016" w:rsidR="003E04BC" w:rsidRPr="0000232A" w:rsidRDefault="003E04BC" w:rsidP="003E04BC">
            <w:pPr>
              <w:pStyle w:val="TableParagraph"/>
              <w:numPr>
                <w:ilvl w:val="0"/>
                <w:numId w:val="16"/>
              </w:numPr>
              <w:spacing w:before="4"/>
              <w:rPr>
                <w:sz w:val="24"/>
                <w:szCs w:val="24"/>
                <w:lang w:val="en-AU"/>
              </w:rPr>
            </w:pPr>
            <w:commentRangeStart w:id="162"/>
            <w:r w:rsidRPr="00F41B1A">
              <w:rPr>
                <w:sz w:val="24"/>
                <w:szCs w:val="24"/>
                <w:lang w:val="en-AU"/>
              </w:rPr>
              <w:t>How do you collaborate with families to support children's learning through the exchange of information in the early childhood education setting?</w:t>
            </w:r>
            <w:commentRangeEnd w:id="162"/>
            <w:r w:rsidRPr="00F41B1A">
              <w:rPr>
                <w:rStyle w:val="CommentReference"/>
                <w:rFonts w:asciiTheme="minorHAnsi" w:eastAsiaTheme="minorHAnsi" w:hAnsiTheme="minorHAnsi" w:cstheme="minorBidi"/>
                <w:sz w:val="24"/>
                <w:szCs w:val="24"/>
                <w:lang w:val="en-AU"/>
              </w:rPr>
              <w:commentReference w:id="162"/>
            </w:r>
          </w:p>
        </w:tc>
        <w:tc>
          <w:tcPr>
            <w:tcW w:w="6873" w:type="dxa"/>
          </w:tcPr>
          <w:p w14:paraId="3A407919" w14:textId="4202A1CC" w:rsidR="003E04BC" w:rsidRPr="00F41B1A" w:rsidRDefault="003E04BC" w:rsidP="003E04BC">
            <w:pPr>
              <w:pStyle w:val="TableParagraph"/>
              <w:spacing w:before="4"/>
              <w:ind w:left="108" w:right="108"/>
              <w:jc w:val="both"/>
            </w:pPr>
            <w:r w:rsidRPr="00CE5B28">
              <w:t xml:space="preserve">Viviana values family input as essential to supporting children's learning. At Sparrow Early Learning Brighton, she communicates daily with families at drop-off and pick-up times, engaging in two-way conversations about the child’s well-being and interests. She also uses the </w:t>
            </w:r>
            <w:proofErr w:type="spellStart"/>
            <w:r w:rsidRPr="00CE5B28">
              <w:t>Storypark</w:t>
            </w:r>
            <w:proofErr w:type="spellEnd"/>
            <w:r w:rsidRPr="00CE5B28">
              <w:t xml:space="preserve"> app to provide families with written observations and photos of their child’s day, encouraging them to respond with their own insights. Viviana seeks out the family’s perspective on developmental progress, cultural practices, and goals for their children. These conversations influence how she supports children in the </w:t>
            </w:r>
            <w:proofErr w:type="spellStart"/>
            <w:r w:rsidRPr="00CE5B28">
              <w:t>centre</w:t>
            </w:r>
            <w:proofErr w:type="spellEnd"/>
            <w:r w:rsidRPr="00CE5B28">
              <w:t xml:space="preserve">, creating learning experiences that reflect the home </w:t>
            </w:r>
            <w:r w:rsidRPr="00CE5B28">
              <w:lastRenderedPageBreak/>
              <w:t>environment. This collaboration builds strong partnerships and promotes consistency between home and early learning.</w:t>
            </w:r>
          </w:p>
        </w:tc>
      </w:tr>
      <w:tr w:rsidR="003E04BC" w:rsidRPr="00F41B1A" w14:paraId="5B750672" w14:textId="77777777" w:rsidTr="509FA27E">
        <w:trPr>
          <w:trHeight w:val="366"/>
        </w:trPr>
        <w:tc>
          <w:tcPr>
            <w:tcW w:w="6735" w:type="dxa"/>
            <w:gridSpan w:val="2"/>
            <w:tcBorders>
              <w:left w:val="single" w:sz="4" w:space="0" w:color="F36F20"/>
            </w:tcBorders>
          </w:tcPr>
          <w:p w14:paraId="023FF97B" w14:textId="32271CC6" w:rsidR="003E04BC" w:rsidRPr="0000232A" w:rsidRDefault="003E04BC" w:rsidP="003E04BC">
            <w:pPr>
              <w:pStyle w:val="TableParagraph"/>
              <w:numPr>
                <w:ilvl w:val="0"/>
                <w:numId w:val="16"/>
              </w:numPr>
              <w:spacing w:before="4"/>
              <w:rPr>
                <w:sz w:val="24"/>
                <w:szCs w:val="24"/>
                <w:lang w:val="en-AU"/>
              </w:rPr>
            </w:pPr>
            <w:commentRangeStart w:id="163"/>
            <w:r w:rsidRPr="00F41B1A">
              <w:rPr>
                <w:sz w:val="24"/>
                <w:szCs w:val="24"/>
                <w:lang w:val="en-AU"/>
              </w:rPr>
              <w:lastRenderedPageBreak/>
              <w:t>How do you provide information in ways that support the sharing of children's documentation with families in the early childhood education environment?</w:t>
            </w:r>
            <w:commentRangeEnd w:id="163"/>
            <w:r w:rsidRPr="00F41B1A">
              <w:rPr>
                <w:rStyle w:val="CommentReference"/>
                <w:rFonts w:asciiTheme="minorHAnsi" w:eastAsiaTheme="minorHAnsi" w:hAnsiTheme="minorHAnsi" w:cstheme="minorBidi"/>
                <w:sz w:val="24"/>
                <w:szCs w:val="24"/>
                <w:lang w:val="en-AU"/>
              </w:rPr>
              <w:commentReference w:id="163"/>
            </w:r>
          </w:p>
        </w:tc>
        <w:tc>
          <w:tcPr>
            <w:tcW w:w="6873" w:type="dxa"/>
          </w:tcPr>
          <w:p w14:paraId="6B529D9A" w14:textId="4FB264DB" w:rsidR="003E04BC" w:rsidRPr="00F41B1A" w:rsidRDefault="003E04BC" w:rsidP="003E04BC">
            <w:pPr>
              <w:pStyle w:val="TableParagraph"/>
              <w:spacing w:before="4"/>
              <w:ind w:left="108" w:right="108"/>
              <w:jc w:val="both"/>
            </w:pPr>
            <w:r w:rsidRPr="00CE5B28">
              <w:t xml:space="preserve">To ensure that families stay informed and engaged, Viviana uses a variety of strategies to share children’s documentation. She posts regular updates on </w:t>
            </w:r>
            <w:proofErr w:type="spellStart"/>
            <w:r w:rsidRPr="00CE5B28">
              <w:t>Storypark</w:t>
            </w:r>
            <w:proofErr w:type="spellEnd"/>
            <w:r w:rsidRPr="00CE5B28">
              <w:t xml:space="preserve"> with photos and detailed learning reflections. These updates are available in real time and accessible on mobile devices, ensuring that families remain connected no matter their schedule. She also holds informal conversations with families at drop-off and pick-up, and uses daily communication books for those who prefer written updates. When needed, she arranges more structured meetings to review a child’s progress, using portfolios and examples of work to explain achievements. Her communication style is tailored to suit each family’s preference and maintains respect for their privacy and cultural background.</w:t>
            </w:r>
          </w:p>
        </w:tc>
      </w:tr>
      <w:tr w:rsidR="003E04BC" w:rsidRPr="00F41B1A" w14:paraId="31F2F63B" w14:textId="77777777" w:rsidTr="509FA27E">
        <w:trPr>
          <w:trHeight w:val="366"/>
        </w:trPr>
        <w:tc>
          <w:tcPr>
            <w:tcW w:w="6735" w:type="dxa"/>
            <w:gridSpan w:val="2"/>
            <w:tcBorders>
              <w:left w:val="single" w:sz="4" w:space="0" w:color="F36F20"/>
            </w:tcBorders>
          </w:tcPr>
          <w:p w14:paraId="33852ABE" w14:textId="466D9D16" w:rsidR="003E04BC" w:rsidRPr="0000232A" w:rsidRDefault="003E04BC" w:rsidP="003E04BC">
            <w:pPr>
              <w:pStyle w:val="TableParagraph"/>
              <w:numPr>
                <w:ilvl w:val="0"/>
                <w:numId w:val="16"/>
              </w:numPr>
              <w:spacing w:before="4"/>
              <w:rPr>
                <w:sz w:val="24"/>
                <w:szCs w:val="24"/>
                <w:lang w:val="en-AU"/>
              </w:rPr>
            </w:pPr>
            <w:commentRangeStart w:id="164"/>
            <w:r w:rsidRPr="00F41B1A">
              <w:rPr>
                <w:sz w:val="24"/>
                <w:szCs w:val="24"/>
                <w:lang w:val="en-AU"/>
              </w:rPr>
              <w:t>How do you ensure that information is shared appropriately according to service confidentiality procedures in the early childhood education setting?</w:t>
            </w:r>
            <w:commentRangeEnd w:id="164"/>
            <w:r w:rsidRPr="00F41B1A">
              <w:rPr>
                <w:rStyle w:val="CommentReference"/>
                <w:rFonts w:asciiTheme="minorHAnsi" w:eastAsiaTheme="minorHAnsi" w:hAnsiTheme="minorHAnsi" w:cstheme="minorBidi"/>
                <w:sz w:val="24"/>
                <w:szCs w:val="24"/>
                <w:lang w:val="en-AU"/>
              </w:rPr>
              <w:commentReference w:id="164"/>
            </w:r>
          </w:p>
        </w:tc>
        <w:tc>
          <w:tcPr>
            <w:tcW w:w="6873" w:type="dxa"/>
          </w:tcPr>
          <w:p w14:paraId="16C58102" w14:textId="237E4ECD" w:rsidR="003E04BC" w:rsidRPr="00F41B1A" w:rsidRDefault="003E04BC" w:rsidP="003E04BC">
            <w:pPr>
              <w:pStyle w:val="TableParagraph"/>
              <w:spacing w:before="4"/>
              <w:ind w:left="108" w:right="108"/>
              <w:jc w:val="both"/>
            </w:pPr>
            <w:r w:rsidRPr="00CE5B28">
              <w:t xml:space="preserve">Viviana strictly follows confidentiality policies at Sparrow Early Learning Brighton. She ensures that any personal or sensitive information about children or families is only shared with </w:t>
            </w:r>
            <w:proofErr w:type="spellStart"/>
            <w:r w:rsidRPr="00CE5B28">
              <w:t>authorised</w:t>
            </w:r>
            <w:proofErr w:type="spellEnd"/>
            <w:r w:rsidRPr="00CE5B28">
              <w:t xml:space="preserve"> team members. Before sharing documentation or details with external professionals or in public settings, she obtains consent from families. Records are stored securely, and digital platforms like </w:t>
            </w:r>
            <w:proofErr w:type="spellStart"/>
            <w:r w:rsidRPr="00CE5B28">
              <w:t>Storypark</w:t>
            </w:r>
            <w:proofErr w:type="spellEnd"/>
            <w:r w:rsidRPr="00CE5B28">
              <w:t xml:space="preserve"> are password protected. Discussions about children’s development take place in private settings to avoid accidental disclosure. These practices ensure that trust is maintained, and legal and ethical responsibilities are upheld.</w:t>
            </w:r>
          </w:p>
        </w:tc>
      </w:tr>
      <w:tr w:rsidR="003E04BC" w:rsidRPr="00F41B1A" w14:paraId="1C28D158" w14:textId="77777777" w:rsidTr="509FA27E">
        <w:trPr>
          <w:trHeight w:val="366"/>
        </w:trPr>
        <w:tc>
          <w:tcPr>
            <w:tcW w:w="6735" w:type="dxa"/>
            <w:gridSpan w:val="2"/>
            <w:tcBorders>
              <w:left w:val="single" w:sz="4" w:space="0" w:color="F36F20"/>
              <w:bottom w:val="single" w:sz="4" w:space="0" w:color="EC7C30"/>
            </w:tcBorders>
          </w:tcPr>
          <w:p w14:paraId="164DAA7B" w14:textId="78DB1415" w:rsidR="003E04BC" w:rsidRPr="00F41B1A" w:rsidRDefault="003E04BC" w:rsidP="003E04BC">
            <w:pPr>
              <w:pStyle w:val="TableParagraph"/>
              <w:numPr>
                <w:ilvl w:val="0"/>
                <w:numId w:val="16"/>
              </w:numPr>
              <w:spacing w:before="4"/>
              <w:rPr>
                <w:sz w:val="24"/>
                <w:szCs w:val="24"/>
                <w:lang w:val="en-AU"/>
              </w:rPr>
            </w:pPr>
            <w:commentRangeStart w:id="165"/>
            <w:r w:rsidRPr="00F41B1A">
              <w:rPr>
                <w:sz w:val="24"/>
                <w:szCs w:val="24"/>
                <w:lang w:val="en-AU"/>
              </w:rPr>
              <w:t>How do you engage in critical reflection on your practices of information gathering and analysis in the early childhood education setting, and how do you report on two distinct critical reflection activities that you have employed to evaluate and analyse your own practice within the context of early childhood education? In your response consider:</w:t>
            </w:r>
          </w:p>
          <w:p w14:paraId="3C91E5CF"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individual children’s strengths, interests and needs</w:t>
            </w:r>
          </w:p>
          <w:p w14:paraId="442A07B9"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when additional support may be needed</w:t>
            </w:r>
          </w:p>
          <w:p w14:paraId="1B770FAA"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current and future development and learning opportunities</w:t>
            </w:r>
          </w:p>
          <w:p w14:paraId="41A09CDD"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 xml:space="preserve">the link between the collection and analysis of information </w:t>
            </w:r>
            <w:r w:rsidRPr="00F41B1A">
              <w:rPr>
                <w:sz w:val="24"/>
                <w:szCs w:val="24"/>
                <w:lang w:val="en-AU"/>
              </w:rPr>
              <w:lastRenderedPageBreak/>
              <w:t>and the planning and implementation of curriculum</w:t>
            </w:r>
          </w:p>
          <w:p w14:paraId="49AE954A"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individual and group</w:t>
            </w:r>
          </w:p>
          <w:p w14:paraId="49A20AE7"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formal and informal</w:t>
            </w:r>
          </w:p>
          <w:p w14:paraId="688923A5" w14:textId="77777777" w:rsidR="003E04BC" w:rsidRPr="00F41B1A" w:rsidRDefault="003E04BC" w:rsidP="003E04BC">
            <w:pPr>
              <w:pStyle w:val="TableParagraph"/>
              <w:numPr>
                <w:ilvl w:val="0"/>
                <w:numId w:val="14"/>
              </w:numPr>
              <w:spacing w:before="4"/>
              <w:rPr>
                <w:sz w:val="24"/>
                <w:szCs w:val="24"/>
                <w:lang w:val="en-AU"/>
              </w:rPr>
            </w:pPr>
            <w:r w:rsidRPr="00F41B1A">
              <w:rPr>
                <w:sz w:val="24"/>
                <w:szCs w:val="24"/>
                <w:lang w:val="en-AU"/>
              </w:rPr>
              <w:t>journals and diaries including written or visual.</w:t>
            </w:r>
            <w:commentRangeEnd w:id="165"/>
            <w:r w:rsidRPr="00F41B1A">
              <w:rPr>
                <w:rStyle w:val="CommentReference"/>
                <w:rFonts w:asciiTheme="minorHAnsi" w:eastAsiaTheme="minorHAnsi" w:hAnsiTheme="minorHAnsi" w:cstheme="minorBidi"/>
                <w:sz w:val="24"/>
                <w:szCs w:val="24"/>
                <w:lang w:val="en-AU"/>
              </w:rPr>
              <w:commentReference w:id="165"/>
            </w:r>
          </w:p>
          <w:p w14:paraId="50DCFA5E" w14:textId="77777777" w:rsidR="003E04BC" w:rsidRPr="00F41B1A" w:rsidRDefault="003E04BC" w:rsidP="003E04BC">
            <w:pPr>
              <w:pStyle w:val="TableParagraph"/>
              <w:spacing w:before="4"/>
              <w:rPr>
                <w:sz w:val="24"/>
                <w:szCs w:val="24"/>
                <w:lang w:val="en-AU"/>
              </w:rPr>
            </w:pPr>
          </w:p>
        </w:tc>
        <w:tc>
          <w:tcPr>
            <w:tcW w:w="6873" w:type="dxa"/>
            <w:tcBorders>
              <w:bottom w:val="single" w:sz="4" w:space="0" w:color="EC7C30"/>
            </w:tcBorders>
          </w:tcPr>
          <w:p w14:paraId="487DC62F" w14:textId="3C918DD4" w:rsidR="003E04BC" w:rsidRPr="00F41B1A" w:rsidRDefault="003E04BC" w:rsidP="003E04BC">
            <w:pPr>
              <w:pStyle w:val="TableParagraph"/>
              <w:spacing w:before="4"/>
              <w:ind w:left="108" w:right="108"/>
            </w:pPr>
            <w:r w:rsidRPr="00CE5B28">
              <w:lastRenderedPageBreak/>
              <w:t xml:space="preserve">Viviana regularly uses Critical Reflection to assess how she gathers and interprets information about children’s development. One activity she engages in is reflective journaling through </w:t>
            </w:r>
            <w:proofErr w:type="spellStart"/>
            <w:r w:rsidRPr="00CE5B28">
              <w:t>Storypark</w:t>
            </w:r>
            <w:proofErr w:type="spellEnd"/>
            <w:r w:rsidRPr="00CE5B28">
              <w:t xml:space="preserve">, where she notes what went well and what could be improved after activities. For example, she reflected on how quickly transitions from outdoor to indoor play were occurring and, after identifying that this was stressful for the children, changed the routine to include a calming song and sit-down time outside. This smoother transition improved children’s emotional regulation. Another reflective activity includes discussions during weekly hallway meetings and monthly staff meetings. In one of these, she reflected on a child who was struggling with separation anxiety. Through group input </w:t>
            </w:r>
            <w:r w:rsidRPr="00CE5B28">
              <w:lastRenderedPageBreak/>
              <w:t>and professional insight, she adjusted her approach to include more one-on-one engagement in the morning and set up a comfort corner. These reflections consider both Individual and Group needs, and she balances Formal methods (like appraisals) with Informal ones (such as colleague feedback). Her reflections are always informed by a deep awareness of children’s Strengths, Interests, and future opportunities for growth.</w:t>
            </w:r>
          </w:p>
        </w:tc>
      </w:tr>
    </w:tbl>
    <w:p w14:paraId="3F4838D7" w14:textId="77777777" w:rsidR="00247285" w:rsidRPr="00F41B1A" w:rsidRDefault="00247285" w:rsidP="0BCD4BC6">
      <w:pPr>
        <w:spacing w:after="0"/>
      </w:pPr>
    </w:p>
    <w:p w14:paraId="699EE0C3" w14:textId="77777777" w:rsidR="00EF3079" w:rsidRPr="00F41B1A" w:rsidRDefault="17DCE48C" w:rsidP="0BCD4BC6">
      <w:pPr>
        <w:pStyle w:val="Heading2"/>
        <w:spacing w:after="0"/>
        <w:rPr>
          <w:b/>
          <w:bCs/>
        </w:rPr>
      </w:pPr>
      <w:r w:rsidRPr="00F41B1A">
        <w:rPr>
          <w:b/>
          <w:bCs/>
        </w:rPr>
        <w:t>CHCECE048 Plan and implement children’s education and care curriculum</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01066F36" w14:textId="77777777" w:rsidTr="003E04BC">
        <w:trPr>
          <w:trHeight w:val="1320"/>
        </w:trPr>
        <w:tc>
          <w:tcPr>
            <w:tcW w:w="6748" w:type="dxa"/>
            <w:shd w:val="clear" w:color="auto" w:fill="E26714"/>
          </w:tcPr>
          <w:p w14:paraId="55526BA8"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6794FC2" w14:textId="55F8E3FF" w:rsidR="007F62B2" w:rsidRPr="00F41B1A" w:rsidRDefault="003B08DC">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34AC2C96" w14:textId="445DED05"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894DB4F" w14:textId="77777777" w:rsidTr="509FA27E">
        <w:trPr>
          <w:trHeight w:val="374"/>
        </w:trPr>
        <w:tc>
          <w:tcPr>
            <w:tcW w:w="13608" w:type="dxa"/>
            <w:gridSpan w:val="2"/>
            <w:tcBorders>
              <w:top w:val="nil"/>
              <w:left w:val="single" w:sz="4" w:space="0" w:color="F36F20"/>
            </w:tcBorders>
          </w:tcPr>
          <w:p w14:paraId="6EE52A4E"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6488C67D" w14:textId="77777777" w:rsidTr="509FA27E">
        <w:trPr>
          <w:trHeight w:val="366"/>
        </w:trPr>
        <w:tc>
          <w:tcPr>
            <w:tcW w:w="6748" w:type="dxa"/>
            <w:tcBorders>
              <w:left w:val="single" w:sz="4" w:space="0" w:color="F36F20"/>
            </w:tcBorders>
          </w:tcPr>
          <w:p w14:paraId="31AE5D83"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09462F14"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2131C2" w14:paraId="7DBA9042" w14:textId="77777777" w:rsidTr="001C46F4">
        <w:trPr>
          <w:trHeight w:val="300"/>
        </w:trPr>
        <w:tc>
          <w:tcPr>
            <w:tcW w:w="6748" w:type="dxa"/>
            <w:tcBorders>
              <w:left w:val="single" w:sz="4" w:space="0" w:color="F36F20"/>
            </w:tcBorders>
            <w:vAlign w:val="center"/>
          </w:tcPr>
          <w:p w14:paraId="284523DF" w14:textId="3AD59270" w:rsidR="002131C2" w:rsidRDefault="002131C2" w:rsidP="002131C2">
            <w:pPr>
              <w:pStyle w:val="TableParagraph"/>
              <w:spacing w:before="4"/>
              <w:ind w:left="111"/>
              <w:rPr>
                <w:color w:val="FF0000"/>
                <w:sz w:val="20"/>
                <w:szCs w:val="20"/>
                <w:lang w:val="en-AU"/>
              </w:rPr>
            </w:pPr>
            <w:r w:rsidRPr="7863B066">
              <w:rPr>
                <w:lang w:val="en-AU"/>
              </w:rPr>
              <w:t>Date and Time of Observation:</w:t>
            </w:r>
          </w:p>
        </w:tc>
        <w:tc>
          <w:tcPr>
            <w:tcW w:w="6860" w:type="dxa"/>
          </w:tcPr>
          <w:p w14:paraId="047EB8DC" w14:textId="24BE677F" w:rsidR="002131C2" w:rsidRDefault="002131C2" w:rsidP="002131C2">
            <w:pPr>
              <w:pStyle w:val="TableParagraph"/>
              <w:spacing w:before="4"/>
              <w:rPr>
                <w:sz w:val="20"/>
                <w:szCs w:val="20"/>
                <w:lang w:val="en-AU"/>
              </w:rPr>
            </w:pPr>
            <w:r>
              <w:rPr>
                <w:lang w:val="en-AU"/>
              </w:rPr>
              <w:t>18/07/2025 9-10am</w:t>
            </w:r>
          </w:p>
        </w:tc>
      </w:tr>
      <w:tr w:rsidR="002131C2" w14:paraId="3B7D36CC" w14:textId="77777777" w:rsidTr="001C46F4">
        <w:trPr>
          <w:trHeight w:val="300"/>
        </w:trPr>
        <w:tc>
          <w:tcPr>
            <w:tcW w:w="6748" w:type="dxa"/>
            <w:tcBorders>
              <w:left w:val="single" w:sz="4" w:space="0" w:color="F36F20"/>
            </w:tcBorders>
            <w:vAlign w:val="center"/>
          </w:tcPr>
          <w:p w14:paraId="1A8D59AF" w14:textId="732781FA" w:rsidR="002131C2" w:rsidRDefault="002131C2" w:rsidP="002131C2">
            <w:pPr>
              <w:pStyle w:val="TableParagraph"/>
              <w:spacing w:before="4"/>
              <w:ind w:left="111"/>
              <w:rPr>
                <w:color w:val="FF0000"/>
                <w:sz w:val="20"/>
                <w:szCs w:val="20"/>
                <w:lang w:val="en-AU"/>
              </w:rPr>
            </w:pPr>
            <w:r w:rsidRPr="00F41B1A">
              <w:rPr>
                <w:lang w:val="en-AU"/>
              </w:rPr>
              <w:t xml:space="preserve">Place of Observation: </w:t>
            </w:r>
          </w:p>
        </w:tc>
        <w:tc>
          <w:tcPr>
            <w:tcW w:w="6860" w:type="dxa"/>
          </w:tcPr>
          <w:p w14:paraId="273CB605" w14:textId="4A519E54" w:rsidR="002131C2" w:rsidRDefault="002131C2" w:rsidP="002131C2">
            <w:pPr>
              <w:pStyle w:val="TableParagraph"/>
              <w:spacing w:before="4"/>
              <w:ind w:left="107"/>
              <w:rPr>
                <w:sz w:val="20"/>
                <w:szCs w:val="20"/>
                <w:lang w:val="en-AU"/>
              </w:rPr>
            </w:pPr>
            <w:r w:rsidRPr="002131C2">
              <w:rPr>
                <w:color w:val="FF0000"/>
                <w:lang w:val="en-AU"/>
              </w:rPr>
              <w:t>Sparrow Early Learning Brighton</w:t>
            </w:r>
          </w:p>
        </w:tc>
      </w:tr>
      <w:tr w:rsidR="003E04BC" w:rsidRPr="00F41B1A" w14:paraId="2BEAAA6A" w14:textId="77777777" w:rsidTr="509FA27E">
        <w:trPr>
          <w:trHeight w:val="366"/>
        </w:trPr>
        <w:tc>
          <w:tcPr>
            <w:tcW w:w="6748" w:type="dxa"/>
            <w:tcBorders>
              <w:left w:val="single" w:sz="4" w:space="0" w:color="F36F20"/>
            </w:tcBorders>
          </w:tcPr>
          <w:p w14:paraId="55112C1D" w14:textId="77777777" w:rsidR="003E04BC" w:rsidRPr="00F41B1A" w:rsidRDefault="003E04BC" w:rsidP="003E04BC">
            <w:pPr>
              <w:pStyle w:val="TableParagraph"/>
              <w:spacing w:before="4"/>
              <w:ind w:left="111"/>
              <w:rPr>
                <w:rFonts w:asciiTheme="minorHAnsi" w:hAnsiTheme="minorHAnsi" w:cstheme="minorHAnsi"/>
                <w:color w:val="000000" w:themeColor="text1"/>
                <w:sz w:val="24"/>
                <w:szCs w:val="24"/>
                <w:lang w:val="en-AU"/>
              </w:rPr>
            </w:pPr>
          </w:p>
          <w:p w14:paraId="6E339A66" w14:textId="03C3A4CF"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66"/>
            <w:r w:rsidRPr="00F41B1A">
              <w:rPr>
                <w:rFonts w:asciiTheme="minorHAnsi" w:hAnsiTheme="minorHAnsi" w:cstheme="minorHAnsi"/>
                <w:color w:val="000000" w:themeColor="text1"/>
                <w:sz w:val="24"/>
                <w:szCs w:val="24"/>
                <w:lang w:val="en-AU"/>
              </w:rPr>
              <w:t>How do you seek feedback from colleagues, children, and families on the current curriculum and learning environments, utilising both formal and informal communication methods, to inform curriculum design in early childhood education? Additionally, could you provide examples of how you incorporate consultation, collaboration, and communication into your curriculum planning process to ensure it aligns with the approved learning framework and meets the diverse needs of children and families?</w:t>
            </w:r>
            <w:commentRangeEnd w:id="166"/>
            <w:r w:rsidRPr="00F41B1A">
              <w:rPr>
                <w:rStyle w:val="CommentReference"/>
                <w:rFonts w:asciiTheme="minorHAnsi" w:eastAsiaTheme="minorHAnsi" w:hAnsiTheme="minorHAnsi" w:cstheme="minorHAnsi"/>
                <w:color w:val="000000" w:themeColor="text1"/>
                <w:sz w:val="24"/>
                <w:szCs w:val="24"/>
                <w:lang w:val="en-AU"/>
              </w:rPr>
              <w:commentReference w:id="166"/>
            </w:r>
          </w:p>
        </w:tc>
        <w:tc>
          <w:tcPr>
            <w:tcW w:w="6860" w:type="dxa"/>
          </w:tcPr>
          <w:p w14:paraId="4CB737F6" w14:textId="1940C3DD" w:rsidR="003E04BC" w:rsidRPr="00F41B1A" w:rsidRDefault="003E04BC" w:rsidP="003E04BC">
            <w:pPr>
              <w:pStyle w:val="TableParagraph"/>
              <w:spacing w:before="4"/>
              <w:ind w:left="108" w:right="108"/>
            </w:pPr>
            <w:r w:rsidRPr="00747917">
              <w:t xml:space="preserve">At Sparrow Early Learning Brighton, Viviana seeks feedback through a combination of informal and formal communication methods. Informally, she engages with families during drop-off and pick-up times to have conversations about the children's experiences and interests. She also uses </w:t>
            </w:r>
            <w:proofErr w:type="spellStart"/>
            <w:r w:rsidRPr="00747917">
              <w:t>Storypark</w:t>
            </w:r>
            <w:proofErr w:type="spellEnd"/>
            <w:r w:rsidRPr="00747917">
              <w:t xml:space="preserve"> as a communication tool, where families receive daily updates and photos and are invited to provide feedback. Regular staff meetings and weekly hallway check-ins provide formal avenues for educators to reflect collaboratively on curriculum effectiveness and learning environments. Example 1: Viviana consults with children by observing their play and asking open-ended questions to gather insights into their interests. Example 2: She collaborates with families through consistent updates and feedback channels like communication books and </w:t>
            </w:r>
            <w:proofErr w:type="spellStart"/>
            <w:r w:rsidRPr="00747917">
              <w:t>Storypark</w:t>
            </w:r>
            <w:proofErr w:type="spellEnd"/>
            <w:r w:rsidRPr="00747917">
              <w:t xml:space="preserve">, ensuring their cultural values and preferences are respected. Example 3: She communicates with colleagues in meetings to align </w:t>
            </w:r>
            <w:r w:rsidRPr="00747917">
              <w:lastRenderedPageBreak/>
              <w:t>planning with the Approved Learning Framework and adapt environments based on children’s evolving needs.</w:t>
            </w:r>
          </w:p>
        </w:tc>
      </w:tr>
      <w:tr w:rsidR="003E04BC" w:rsidRPr="00F41B1A" w14:paraId="08C9BC9C" w14:textId="77777777" w:rsidTr="509FA27E">
        <w:trPr>
          <w:trHeight w:val="366"/>
        </w:trPr>
        <w:tc>
          <w:tcPr>
            <w:tcW w:w="6748" w:type="dxa"/>
            <w:tcBorders>
              <w:left w:val="single" w:sz="4" w:space="0" w:color="F36F20"/>
            </w:tcBorders>
          </w:tcPr>
          <w:p w14:paraId="0E0B60FC" w14:textId="6D041F1B"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H</w:t>
            </w:r>
            <w:commentRangeStart w:id="167"/>
            <w:r w:rsidRPr="00F41B1A">
              <w:rPr>
                <w:rFonts w:asciiTheme="minorHAnsi" w:hAnsiTheme="minorHAnsi" w:cstheme="minorHAnsi"/>
                <w:color w:val="000000" w:themeColor="text1"/>
                <w:sz w:val="24"/>
                <w:szCs w:val="24"/>
                <w:lang w:val="en-AU"/>
              </w:rPr>
              <w:t>ow do you identify and reflect on how practices, resources, philosophy, and policies of the service may impact curriculum design and adaptation in an early childhood education setting?</w:t>
            </w:r>
            <w:commentRangeEnd w:id="167"/>
            <w:r w:rsidRPr="00F41B1A">
              <w:rPr>
                <w:rStyle w:val="CommentReference"/>
                <w:rFonts w:asciiTheme="minorHAnsi" w:eastAsiaTheme="minorHAnsi" w:hAnsiTheme="minorHAnsi" w:cstheme="minorHAnsi"/>
                <w:color w:val="000000" w:themeColor="text1"/>
                <w:sz w:val="24"/>
                <w:szCs w:val="24"/>
                <w:lang w:val="en-AU"/>
              </w:rPr>
              <w:commentReference w:id="167"/>
            </w:r>
          </w:p>
        </w:tc>
        <w:tc>
          <w:tcPr>
            <w:tcW w:w="6860" w:type="dxa"/>
          </w:tcPr>
          <w:p w14:paraId="659463E9" w14:textId="68F86EC2" w:rsidR="003E04BC" w:rsidRPr="00F41B1A" w:rsidRDefault="003E04BC" w:rsidP="003E04BC">
            <w:pPr>
              <w:pStyle w:val="TableParagraph"/>
              <w:spacing w:before="4"/>
              <w:ind w:left="108" w:right="108"/>
              <w:jc w:val="both"/>
            </w:pPr>
            <w:r w:rsidRPr="00747917">
              <w:t xml:space="preserve">Viviana critically reflects on how the practices, philosophy, and policies at Sparrow Early Learning Brighton impact curriculum design. She considers how the </w:t>
            </w:r>
            <w:proofErr w:type="spellStart"/>
            <w:r w:rsidRPr="00747917">
              <w:t>centre's</w:t>
            </w:r>
            <w:proofErr w:type="spellEnd"/>
            <w:r w:rsidRPr="00747917">
              <w:t xml:space="preserve"> values align with the principles and outcomes in the Approved Learning Framework. For instance, their emphasis on inclusivity and holistic development encourages her to create learning environments that reflect diverse needs. She also evaluates the availability of resources and space to ensure they support children’s engagement and accessibility. Viviana regularly uses feedback and discussions with colleagues to assess if current practices need adjusting to better support the curriculum.</w:t>
            </w:r>
          </w:p>
        </w:tc>
      </w:tr>
      <w:tr w:rsidR="003E04BC" w:rsidRPr="00F41B1A" w14:paraId="47704EEF" w14:textId="77777777" w:rsidTr="509FA27E">
        <w:trPr>
          <w:trHeight w:val="366"/>
        </w:trPr>
        <w:tc>
          <w:tcPr>
            <w:tcW w:w="6748" w:type="dxa"/>
            <w:tcBorders>
              <w:left w:val="single" w:sz="4" w:space="0" w:color="F36F20"/>
            </w:tcBorders>
          </w:tcPr>
          <w:p w14:paraId="10A69FD3" w14:textId="1657B41D" w:rsidR="003E04BC" w:rsidRPr="006F71C7"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68"/>
            <w:r w:rsidRPr="00F41B1A">
              <w:rPr>
                <w:rFonts w:asciiTheme="minorHAnsi" w:hAnsiTheme="minorHAnsi" w:cstheme="minorHAnsi"/>
                <w:color w:val="000000" w:themeColor="text1"/>
                <w:sz w:val="24"/>
                <w:szCs w:val="24"/>
                <w:lang w:val="en-AU"/>
              </w:rPr>
              <w:t>How do you establish current strengths and goals for improvement based on the information gathered from colleagues, children, and families to inform curriculum design in early childhood education?</w:t>
            </w:r>
            <w:commentRangeEnd w:id="168"/>
            <w:r w:rsidRPr="00F41B1A">
              <w:rPr>
                <w:rStyle w:val="CommentReference"/>
                <w:rFonts w:asciiTheme="minorHAnsi" w:eastAsiaTheme="minorHAnsi" w:hAnsiTheme="minorHAnsi" w:cstheme="minorHAnsi"/>
                <w:color w:val="000000" w:themeColor="text1"/>
                <w:sz w:val="24"/>
                <w:szCs w:val="24"/>
                <w:lang w:val="en-AU"/>
              </w:rPr>
              <w:commentReference w:id="168"/>
            </w:r>
          </w:p>
        </w:tc>
        <w:tc>
          <w:tcPr>
            <w:tcW w:w="6860" w:type="dxa"/>
          </w:tcPr>
          <w:p w14:paraId="634E21B7" w14:textId="1DA4F54B" w:rsidR="003E04BC" w:rsidRPr="00F41B1A" w:rsidRDefault="003E04BC" w:rsidP="003E04BC">
            <w:pPr>
              <w:pStyle w:val="TableParagraph"/>
              <w:spacing w:before="4"/>
              <w:ind w:left="108" w:right="108"/>
              <w:jc w:val="both"/>
            </w:pPr>
            <w:r w:rsidRPr="00747917">
              <w:t xml:space="preserve">Viviana evaluates information from children, families, and colleagues to </w:t>
            </w:r>
            <w:proofErr w:type="spellStart"/>
            <w:r w:rsidRPr="00747917">
              <w:t>recognise</w:t>
            </w:r>
            <w:proofErr w:type="spellEnd"/>
            <w:r w:rsidRPr="00747917">
              <w:t xml:space="preserve"> curriculum strengths and identify areas for improvement. Strengths are identified through engagement levels, children's developmental progress, and positive feedback. For example, she </w:t>
            </w:r>
            <w:proofErr w:type="spellStart"/>
            <w:r w:rsidRPr="00747917">
              <w:t>recognises</w:t>
            </w:r>
            <w:proofErr w:type="spellEnd"/>
            <w:r w:rsidRPr="00747917">
              <w:t xml:space="preserve"> children’s strong connection to nature-based activities and builds on that. She also identifies areas needing development, such as increasing cultural diversity in learning materials. Based on this analysis, she sets achievable goals that are aligned with the learning outcomes and children’s needs.</w:t>
            </w:r>
          </w:p>
        </w:tc>
      </w:tr>
      <w:tr w:rsidR="003E04BC" w:rsidRPr="00F41B1A" w14:paraId="797199E9" w14:textId="77777777" w:rsidTr="509FA27E">
        <w:trPr>
          <w:trHeight w:val="366"/>
        </w:trPr>
        <w:tc>
          <w:tcPr>
            <w:tcW w:w="6748" w:type="dxa"/>
            <w:tcBorders>
              <w:left w:val="single" w:sz="4" w:space="0" w:color="F36F20"/>
            </w:tcBorders>
          </w:tcPr>
          <w:p w14:paraId="07D9FA5B" w14:textId="71B34274"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69"/>
            <w:r w:rsidRPr="00F41B1A">
              <w:rPr>
                <w:rFonts w:asciiTheme="minorHAnsi" w:hAnsiTheme="minorHAnsi" w:cstheme="minorHAnsi"/>
                <w:color w:val="000000" w:themeColor="text1"/>
                <w:sz w:val="24"/>
                <w:szCs w:val="24"/>
                <w:lang w:val="en-AU"/>
              </w:rPr>
              <w:t>How do you identify and access information from observations and analysis to inform the design of curriculum in early childhood education?</w:t>
            </w:r>
            <w:commentRangeEnd w:id="169"/>
            <w:r w:rsidRPr="00F41B1A">
              <w:rPr>
                <w:rStyle w:val="CommentReference"/>
                <w:rFonts w:asciiTheme="minorHAnsi" w:eastAsiaTheme="minorHAnsi" w:hAnsiTheme="minorHAnsi" w:cstheme="minorHAnsi"/>
                <w:color w:val="000000" w:themeColor="text1"/>
                <w:sz w:val="24"/>
                <w:szCs w:val="24"/>
                <w:lang w:val="en-AU"/>
              </w:rPr>
              <w:commentReference w:id="169"/>
            </w:r>
          </w:p>
        </w:tc>
        <w:tc>
          <w:tcPr>
            <w:tcW w:w="6860" w:type="dxa"/>
          </w:tcPr>
          <w:p w14:paraId="506623A0" w14:textId="5AB4F9D1" w:rsidR="003E04BC" w:rsidRPr="00F41B1A" w:rsidRDefault="003E04BC" w:rsidP="003E04BC">
            <w:pPr>
              <w:pStyle w:val="TableParagraph"/>
              <w:spacing w:before="4"/>
              <w:ind w:left="108" w:right="108"/>
              <w:jc w:val="both"/>
            </w:pPr>
            <w:r w:rsidRPr="00747917">
              <w:t xml:space="preserve">Viviana conducts regular observations of children during play and learning to gain insights into their interests and developmental stages. She uses these observations, documented in </w:t>
            </w:r>
            <w:proofErr w:type="spellStart"/>
            <w:r w:rsidRPr="00747917">
              <w:t>Storypark</w:t>
            </w:r>
            <w:proofErr w:type="spellEnd"/>
            <w:r w:rsidRPr="00747917">
              <w:t xml:space="preserve"> and in personal notes, to guide curriculum planning. These include both individual records and group learning stories, which she later reviews with colleagues during planning sessions. By </w:t>
            </w:r>
            <w:proofErr w:type="spellStart"/>
            <w:r w:rsidRPr="00747917">
              <w:t>analysing</w:t>
            </w:r>
            <w:proofErr w:type="spellEnd"/>
            <w:r w:rsidRPr="00747917">
              <w:t xml:space="preserve"> these insights, she adapts activities to meet children's needs and maintain engagement. This ensures the learning program remains developmentally appropriate and aligned with the learning framework.</w:t>
            </w:r>
          </w:p>
        </w:tc>
      </w:tr>
      <w:tr w:rsidR="003E04BC" w:rsidRPr="00F41B1A" w14:paraId="3849C456" w14:textId="77777777" w:rsidTr="509FA27E">
        <w:trPr>
          <w:trHeight w:val="366"/>
        </w:trPr>
        <w:tc>
          <w:tcPr>
            <w:tcW w:w="6748" w:type="dxa"/>
            <w:tcBorders>
              <w:left w:val="single" w:sz="4" w:space="0" w:color="F36F20"/>
            </w:tcBorders>
          </w:tcPr>
          <w:p w14:paraId="3C59D191" w14:textId="5BF911CD"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0"/>
            <w:r w:rsidRPr="00F41B1A">
              <w:rPr>
                <w:rFonts w:asciiTheme="minorHAnsi" w:hAnsiTheme="minorHAnsi" w:cstheme="minorHAnsi"/>
                <w:color w:val="000000" w:themeColor="text1"/>
                <w:sz w:val="24"/>
                <w:szCs w:val="24"/>
                <w:lang w:val="en-AU"/>
              </w:rPr>
              <w:t xml:space="preserve">How do you clarify specific objectives, learning environments, and educator roles using the approved framework’s learning outcomes, principles, and practices in early childhood </w:t>
            </w:r>
            <w:r w:rsidRPr="00F41B1A">
              <w:rPr>
                <w:rFonts w:asciiTheme="minorHAnsi" w:hAnsiTheme="minorHAnsi" w:cstheme="minorHAnsi"/>
                <w:color w:val="000000" w:themeColor="text1"/>
                <w:sz w:val="24"/>
                <w:szCs w:val="24"/>
                <w:lang w:val="en-AU"/>
              </w:rPr>
              <w:lastRenderedPageBreak/>
              <w:t>education?</w:t>
            </w:r>
            <w:commentRangeEnd w:id="170"/>
            <w:r w:rsidRPr="00F41B1A">
              <w:rPr>
                <w:rStyle w:val="CommentReference"/>
                <w:rFonts w:asciiTheme="minorHAnsi" w:eastAsiaTheme="minorHAnsi" w:hAnsiTheme="minorHAnsi" w:cstheme="minorHAnsi"/>
                <w:color w:val="000000" w:themeColor="text1"/>
                <w:sz w:val="24"/>
                <w:szCs w:val="24"/>
                <w:lang w:val="en-AU"/>
              </w:rPr>
              <w:commentReference w:id="170"/>
            </w:r>
          </w:p>
        </w:tc>
        <w:tc>
          <w:tcPr>
            <w:tcW w:w="6860" w:type="dxa"/>
          </w:tcPr>
          <w:p w14:paraId="5CC97992" w14:textId="26F6C92C" w:rsidR="003E04BC" w:rsidRPr="00F41B1A" w:rsidRDefault="003E04BC" w:rsidP="003E04BC">
            <w:pPr>
              <w:pStyle w:val="TableParagraph"/>
              <w:spacing w:before="4"/>
              <w:ind w:left="108" w:right="108"/>
            </w:pPr>
            <w:r w:rsidRPr="00747917">
              <w:lastRenderedPageBreak/>
              <w:t xml:space="preserve">Viviana uses the Early Years Learning Framework, including principles such as Belonging, Being and Becoming, to clarify curriculum objectives and guide educator responsibilities. When planning activities, she aligns learning goals with the Framework’s outcomes, ensuring they promote </w:t>
            </w:r>
            <w:r w:rsidRPr="00747917">
              <w:lastRenderedPageBreak/>
              <w:t>social, emotional, and cognitive development. She considers the physical layout and learning environment to promote inclusivity and independence. Educator roles are also clearly defined during team meetings, where responsibilities such as supervising, facilitating learning, and documenting are discussed to ensure cohesive and supportive practice.</w:t>
            </w:r>
          </w:p>
        </w:tc>
      </w:tr>
      <w:tr w:rsidR="003E04BC" w:rsidRPr="00F41B1A" w14:paraId="7F58CA60" w14:textId="77777777" w:rsidTr="509FA27E">
        <w:trPr>
          <w:trHeight w:val="366"/>
        </w:trPr>
        <w:tc>
          <w:tcPr>
            <w:tcW w:w="6748" w:type="dxa"/>
            <w:tcBorders>
              <w:left w:val="single" w:sz="4" w:space="0" w:color="F36F20"/>
            </w:tcBorders>
          </w:tcPr>
          <w:p w14:paraId="4B06F794" w14:textId="65C8B595"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1"/>
            <w:r w:rsidRPr="00F41B1A">
              <w:rPr>
                <w:rFonts w:asciiTheme="minorHAnsi" w:hAnsiTheme="minorHAnsi" w:cstheme="minorHAnsi"/>
                <w:color w:val="000000" w:themeColor="text1"/>
                <w:sz w:val="24"/>
                <w:szCs w:val="24"/>
                <w:lang w:val="en-AU"/>
              </w:rPr>
              <w:lastRenderedPageBreak/>
              <w:t>How do you design curriculum and environments that foster holistic learning and provide continuity of learning and transitions in early childhood education?</w:t>
            </w:r>
            <w:commentRangeEnd w:id="171"/>
            <w:r w:rsidRPr="00F41B1A">
              <w:rPr>
                <w:rStyle w:val="CommentReference"/>
                <w:rFonts w:asciiTheme="minorHAnsi" w:eastAsiaTheme="minorHAnsi" w:hAnsiTheme="minorHAnsi" w:cstheme="minorHAnsi"/>
                <w:color w:val="000000" w:themeColor="text1"/>
                <w:sz w:val="24"/>
                <w:szCs w:val="24"/>
                <w:lang w:val="en-AU"/>
              </w:rPr>
              <w:commentReference w:id="171"/>
            </w:r>
          </w:p>
        </w:tc>
        <w:tc>
          <w:tcPr>
            <w:tcW w:w="6860" w:type="dxa"/>
          </w:tcPr>
          <w:p w14:paraId="6554C00E" w14:textId="153C8D8D" w:rsidR="003E04BC" w:rsidRPr="00F41B1A" w:rsidRDefault="003E04BC" w:rsidP="003E04BC">
            <w:pPr>
              <w:pStyle w:val="TableParagraph"/>
              <w:spacing w:before="4"/>
              <w:ind w:left="108" w:right="108"/>
              <w:jc w:val="both"/>
            </w:pPr>
            <w:r w:rsidRPr="00747917">
              <w:t>At Sparrow Early Learning Brighton, Viviana ensures the curriculum and environment support all aspects of children’s development. She integrates activities that support cognitive, social, physical, and emotional growth—such as outdoor play for physical skills and group time for communication. She also ensures smooth transitions between routines, such as using songs and calming activities when moving from outdoor to indoor settings. This creates consistency and reduces stress for the children, supporting a stable learning experience.</w:t>
            </w:r>
          </w:p>
        </w:tc>
      </w:tr>
      <w:tr w:rsidR="003E04BC" w:rsidRPr="00F41B1A" w14:paraId="7BD7AA1E" w14:textId="77777777" w:rsidTr="509FA27E">
        <w:trPr>
          <w:trHeight w:val="366"/>
        </w:trPr>
        <w:tc>
          <w:tcPr>
            <w:tcW w:w="6748" w:type="dxa"/>
            <w:tcBorders>
              <w:left w:val="single" w:sz="4" w:space="0" w:color="F36F20"/>
            </w:tcBorders>
          </w:tcPr>
          <w:p w14:paraId="2E71B91F" w14:textId="581B38FC"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2"/>
            <w:r w:rsidRPr="00F41B1A">
              <w:rPr>
                <w:rFonts w:asciiTheme="minorHAnsi" w:hAnsiTheme="minorHAnsi" w:cstheme="minorHAnsi"/>
                <w:color w:val="000000" w:themeColor="text1"/>
                <w:sz w:val="24"/>
                <w:szCs w:val="24"/>
                <w:lang w:val="en-AU"/>
              </w:rPr>
              <w:t>How do you provide the opportunity for scaffolding learning and development in early childhood education?</w:t>
            </w:r>
            <w:commentRangeEnd w:id="172"/>
            <w:r w:rsidRPr="00F41B1A">
              <w:rPr>
                <w:rStyle w:val="CommentReference"/>
                <w:rFonts w:asciiTheme="minorHAnsi" w:eastAsiaTheme="minorHAnsi" w:hAnsiTheme="minorHAnsi" w:cstheme="minorHAnsi"/>
                <w:color w:val="000000" w:themeColor="text1"/>
                <w:sz w:val="24"/>
                <w:szCs w:val="24"/>
                <w:lang w:val="en-AU"/>
              </w:rPr>
              <w:commentReference w:id="172"/>
            </w:r>
          </w:p>
        </w:tc>
        <w:tc>
          <w:tcPr>
            <w:tcW w:w="6860" w:type="dxa"/>
          </w:tcPr>
          <w:p w14:paraId="5BD7AB68" w14:textId="118746F1" w:rsidR="003E04BC" w:rsidRPr="00F41B1A" w:rsidRDefault="003E04BC" w:rsidP="003E04BC">
            <w:pPr>
              <w:pStyle w:val="TableParagraph"/>
              <w:spacing w:before="4"/>
              <w:ind w:left="108" w:right="108"/>
              <w:jc w:val="both"/>
            </w:pPr>
            <w:r w:rsidRPr="00747917">
              <w:t>Viviana supports children’s development by offering scaffolding based on their current skill levels. She observes each child to identify their Zone of Proximal Development, then offers prompts and guided support during activities. For instance, if children struggle with turn-taking, she might introduce a cooperative game and guide their interactions. As they gain confidence, she gradually reduces support, encouraging independence. Her approach ensures children are challenged appropriately while feeling supported.</w:t>
            </w:r>
          </w:p>
        </w:tc>
      </w:tr>
      <w:tr w:rsidR="003E04BC" w:rsidRPr="00F41B1A" w14:paraId="38D45569" w14:textId="77777777" w:rsidTr="509FA27E">
        <w:trPr>
          <w:trHeight w:val="366"/>
        </w:trPr>
        <w:tc>
          <w:tcPr>
            <w:tcW w:w="6748" w:type="dxa"/>
            <w:tcBorders>
              <w:left w:val="single" w:sz="4" w:space="0" w:color="F36F20"/>
            </w:tcBorders>
          </w:tcPr>
          <w:p w14:paraId="54122E84" w14:textId="77777777" w:rsidR="003E04BC" w:rsidRPr="00F41B1A"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3"/>
            <w:r w:rsidRPr="00F41B1A">
              <w:rPr>
                <w:rFonts w:asciiTheme="minorHAnsi" w:hAnsiTheme="minorHAnsi" w:cstheme="minorHAnsi"/>
                <w:color w:val="000000" w:themeColor="text1"/>
                <w:sz w:val="24"/>
                <w:szCs w:val="24"/>
                <w:lang w:val="en-AU"/>
              </w:rPr>
              <w:t>How do you integrate a balance between child-initiated and educator-led learning in early childhood education?</w:t>
            </w:r>
          </w:p>
          <w:commentRangeEnd w:id="173"/>
          <w:p w14:paraId="2C033C77" w14:textId="2DEB58E3" w:rsidR="003E04BC" w:rsidRPr="00F41B1A" w:rsidRDefault="003E04BC" w:rsidP="003E04BC">
            <w:pPr>
              <w:pStyle w:val="TableParagraph"/>
              <w:spacing w:before="4"/>
              <w:rPr>
                <w:rFonts w:asciiTheme="minorHAnsi" w:hAnsiTheme="minorHAnsi" w:cstheme="minorHAnsi"/>
                <w:color w:val="000000" w:themeColor="text1"/>
                <w:sz w:val="24"/>
                <w:szCs w:val="24"/>
                <w:lang w:val="en-AU"/>
              </w:rPr>
            </w:pPr>
            <w:r w:rsidRPr="00F41B1A">
              <w:rPr>
                <w:rStyle w:val="CommentReference"/>
                <w:rFonts w:asciiTheme="minorHAnsi" w:eastAsiaTheme="minorHAnsi" w:hAnsiTheme="minorHAnsi" w:cstheme="minorHAnsi"/>
                <w:color w:val="000000" w:themeColor="text1"/>
                <w:sz w:val="24"/>
                <w:szCs w:val="24"/>
                <w:lang w:val="en-AU"/>
              </w:rPr>
              <w:commentReference w:id="173"/>
            </w:r>
          </w:p>
        </w:tc>
        <w:tc>
          <w:tcPr>
            <w:tcW w:w="6860" w:type="dxa"/>
          </w:tcPr>
          <w:p w14:paraId="133379CC" w14:textId="172C7BC9" w:rsidR="003E04BC" w:rsidRPr="00F41B1A" w:rsidRDefault="003E04BC" w:rsidP="003E04BC">
            <w:pPr>
              <w:pStyle w:val="TableParagraph"/>
              <w:spacing w:before="4"/>
              <w:ind w:left="108" w:right="108"/>
              <w:jc w:val="both"/>
            </w:pPr>
            <w:r w:rsidRPr="00747917">
              <w:t>Viviana maintains a balanced curriculum by incorporating both child-led and educator-led learning. She carefully observes children’s interests—like nature play or sensory exploration—and plans child-initiated experiences around them. At the same time, she introduces educator-led activities that target developmental outcomes, such as group discussions or storytelling to enhance language skills. Her flexible approach ensures that learning is meaningful while still structured around the Early Years Learning Framework.</w:t>
            </w:r>
          </w:p>
        </w:tc>
      </w:tr>
      <w:tr w:rsidR="003E04BC" w:rsidRPr="00F41B1A" w14:paraId="5734DC33" w14:textId="77777777" w:rsidTr="509FA27E">
        <w:trPr>
          <w:trHeight w:val="366"/>
        </w:trPr>
        <w:tc>
          <w:tcPr>
            <w:tcW w:w="6748" w:type="dxa"/>
            <w:tcBorders>
              <w:left w:val="single" w:sz="4" w:space="0" w:color="F36F20"/>
            </w:tcBorders>
          </w:tcPr>
          <w:p w14:paraId="29E87EDD" w14:textId="1C284BED" w:rsidR="003E04BC" w:rsidRPr="006F71C7"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4"/>
            <w:r w:rsidRPr="00F41B1A">
              <w:rPr>
                <w:rFonts w:asciiTheme="minorHAnsi" w:hAnsiTheme="minorHAnsi" w:cstheme="minorHAnsi"/>
                <w:color w:val="000000" w:themeColor="text1"/>
                <w:sz w:val="24"/>
                <w:szCs w:val="24"/>
                <w:lang w:val="en-AU"/>
              </w:rPr>
              <w:t xml:space="preserve">How do you plan monitoring and assessment of children’s learning consistent with principles and practices of the approved framework and allow for planned and unplanned </w:t>
            </w:r>
            <w:r w:rsidRPr="00F41B1A">
              <w:rPr>
                <w:rFonts w:asciiTheme="minorHAnsi" w:hAnsiTheme="minorHAnsi" w:cstheme="minorHAnsi"/>
                <w:color w:val="000000" w:themeColor="text1"/>
                <w:sz w:val="24"/>
                <w:szCs w:val="24"/>
                <w:lang w:val="en-AU"/>
              </w:rPr>
              <w:lastRenderedPageBreak/>
              <w:t>experiences in early childhood education?</w:t>
            </w:r>
            <w:commentRangeEnd w:id="174"/>
            <w:r w:rsidRPr="00F41B1A">
              <w:rPr>
                <w:rStyle w:val="CommentReference"/>
                <w:rFonts w:asciiTheme="minorHAnsi" w:eastAsiaTheme="minorHAnsi" w:hAnsiTheme="minorHAnsi" w:cstheme="minorHAnsi"/>
                <w:color w:val="000000" w:themeColor="text1"/>
                <w:sz w:val="24"/>
                <w:szCs w:val="24"/>
                <w:lang w:val="en-AU"/>
              </w:rPr>
              <w:commentReference w:id="174"/>
            </w:r>
          </w:p>
        </w:tc>
        <w:tc>
          <w:tcPr>
            <w:tcW w:w="6860" w:type="dxa"/>
          </w:tcPr>
          <w:p w14:paraId="57579D28" w14:textId="25531741" w:rsidR="003E04BC" w:rsidRPr="00F41B1A" w:rsidRDefault="003E04BC" w:rsidP="003E04BC">
            <w:pPr>
              <w:pStyle w:val="TableParagraph"/>
              <w:spacing w:before="4"/>
              <w:ind w:left="108" w:right="108"/>
              <w:jc w:val="both"/>
            </w:pPr>
            <w:r w:rsidRPr="00747917">
              <w:lastRenderedPageBreak/>
              <w:t xml:space="preserve">Viviana monitors and assesses children’s learning using both planned and spontaneous experiences. She uses the Early Years Learning Framework as a foundation and reflects critically on how inclusive her practices are. For </w:t>
            </w:r>
            <w:r w:rsidRPr="00747917">
              <w:lastRenderedPageBreak/>
              <w:t>example, she tracks children's progress using portfolios, daily observations, and learning stories. She adapts the environment and experiences as needed—for example, translating materials for families or updating activities to reflect cultural diversity. Her assessment practices are dynamic, enabling her to adjust learning goals based on emerging needs.</w:t>
            </w:r>
          </w:p>
        </w:tc>
      </w:tr>
      <w:tr w:rsidR="003E04BC" w:rsidRPr="00F41B1A" w14:paraId="6A07E98E" w14:textId="77777777" w:rsidTr="509FA27E">
        <w:trPr>
          <w:trHeight w:val="366"/>
        </w:trPr>
        <w:tc>
          <w:tcPr>
            <w:tcW w:w="6748" w:type="dxa"/>
            <w:tcBorders>
              <w:left w:val="single" w:sz="4" w:space="0" w:color="F36F20"/>
            </w:tcBorders>
          </w:tcPr>
          <w:p w14:paraId="3DC61F77" w14:textId="7BCF5178" w:rsidR="003E04BC" w:rsidRPr="00247285" w:rsidRDefault="003E04BC" w:rsidP="003E04BC">
            <w:pPr>
              <w:pStyle w:val="TableParagraph"/>
              <w:numPr>
                <w:ilvl w:val="0"/>
                <w:numId w:val="17"/>
              </w:numPr>
              <w:spacing w:before="4"/>
              <w:rPr>
                <w:rFonts w:asciiTheme="minorHAnsi" w:hAnsiTheme="minorHAnsi" w:cstheme="minorHAnsi"/>
                <w:color w:val="000000" w:themeColor="text1"/>
                <w:sz w:val="24"/>
                <w:szCs w:val="24"/>
                <w:lang w:val="en-AU"/>
              </w:rPr>
            </w:pPr>
            <w:commentRangeStart w:id="175"/>
            <w:r w:rsidRPr="00F41B1A">
              <w:rPr>
                <w:rFonts w:asciiTheme="minorHAnsi" w:hAnsiTheme="minorHAnsi" w:cstheme="minorHAnsi"/>
                <w:color w:val="000000" w:themeColor="text1"/>
                <w:sz w:val="24"/>
                <w:szCs w:val="24"/>
                <w:lang w:val="en-AU"/>
              </w:rPr>
              <w:lastRenderedPageBreak/>
              <w:t>How do you document curriculum according to service guidelines and the requirements of the National Quality Framework in early childhood education?</w:t>
            </w:r>
            <w:commentRangeEnd w:id="175"/>
            <w:r w:rsidRPr="00F41B1A">
              <w:rPr>
                <w:rStyle w:val="CommentReference"/>
                <w:rFonts w:asciiTheme="minorHAnsi" w:eastAsiaTheme="minorHAnsi" w:hAnsiTheme="minorHAnsi" w:cstheme="minorHAnsi"/>
                <w:color w:val="000000" w:themeColor="text1"/>
                <w:sz w:val="24"/>
                <w:szCs w:val="24"/>
                <w:lang w:val="en-AU"/>
              </w:rPr>
              <w:commentReference w:id="175"/>
            </w:r>
          </w:p>
        </w:tc>
        <w:tc>
          <w:tcPr>
            <w:tcW w:w="6860" w:type="dxa"/>
          </w:tcPr>
          <w:p w14:paraId="74B1F4C4" w14:textId="1AAD6C8F" w:rsidR="003E04BC" w:rsidRPr="00F41B1A" w:rsidRDefault="003E04BC" w:rsidP="003E04BC">
            <w:pPr>
              <w:pStyle w:val="TableParagraph"/>
              <w:spacing w:before="4"/>
              <w:ind w:left="108" w:right="108"/>
              <w:jc w:val="both"/>
            </w:pPr>
            <w:r w:rsidRPr="00747917">
              <w:t xml:space="preserve">Viviana documents the curriculum by following Sparrow Early Learning Brighton’s policies and the National Quality Framework requirements. She creates and maintains records such as weekly programs, individual observations, and reflections. These are linked to learning outcomes and demonstrate how each child is progressing. She uses </w:t>
            </w:r>
            <w:proofErr w:type="spellStart"/>
            <w:r w:rsidRPr="00747917">
              <w:t>Storypark</w:t>
            </w:r>
            <w:proofErr w:type="spellEnd"/>
            <w:r w:rsidRPr="00747917">
              <w:t xml:space="preserve"> for digital documentation, ensuring transparency and enabling family engagement. This documentation is regularly reviewed and updated to reflect children's current interests, ensuring quality and continuous improvement.</w:t>
            </w:r>
          </w:p>
        </w:tc>
      </w:tr>
      <w:tr w:rsidR="00A562F8" w:rsidRPr="00F41B1A" w14:paraId="08C4C847" w14:textId="77777777" w:rsidTr="509FA27E">
        <w:trPr>
          <w:trHeight w:val="366"/>
        </w:trPr>
        <w:tc>
          <w:tcPr>
            <w:tcW w:w="6748" w:type="dxa"/>
            <w:tcBorders>
              <w:left w:val="single" w:sz="4" w:space="0" w:color="F36F20"/>
            </w:tcBorders>
          </w:tcPr>
          <w:p w14:paraId="760E892E" w14:textId="77850DC7"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76"/>
            <w:r w:rsidRPr="00F41B1A">
              <w:rPr>
                <w:rFonts w:asciiTheme="minorHAnsi" w:hAnsiTheme="minorHAnsi" w:cstheme="minorHAnsi"/>
                <w:color w:val="000000" w:themeColor="text1"/>
                <w:sz w:val="24"/>
                <w:szCs w:val="24"/>
                <w:lang w:val="en-AU"/>
              </w:rPr>
              <w:t>How do you identify and access required materials for learning opportunities in early childhood education?</w:t>
            </w:r>
            <w:commentRangeEnd w:id="176"/>
            <w:r w:rsidRPr="00F41B1A">
              <w:rPr>
                <w:rStyle w:val="CommentReference"/>
                <w:rFonts w:asciiTheme="minorHAnsi" w:eastAsiaTheme="minorHAnsi" w:hAnsiTheme="minorHAnsi" w:cstheme="minorHAnsi"/>
                <w:color w:val="000000" w:themeColor="text1"/>
                <w:sz w:val="24"/>
                <w:szCs w:val="24"/>
                <w:lang w:val="en-AU"/>
              </w:rPr>
              <w:commentReference w:id="176"/>
            </w:r>
          </w:p>
        </w:tc>
        <w:tc>
          <w:tcPr>
            <w:tcW w:w="6860" w:type="dxa"/>
          </w:tcPr>
          <w:p w14:paraId="26B1A99E" w14:textId="1C403E58" w:rsidR="00A562F8" w:rsidRPr="00F41B1A" w:rsidRDefault="00A562F8" w:rsidP="00A562F8">
            <w:pPr>
              <w:pStyle w:val="TableParagraph"/>
              <w:spacing w:before="4"/>
              <w:ind w:left="108" w:right="108"/>
              <w:jc w:val="both"/>
            </w:pPr>
            <w:r w:rsidRPr="00C06DC5">
              <w:t>Viviana ensures that her learning environments at Sparrow Early Learning Brighton are well-equipped with a variety of materials that support exploration, creativity, and development. She consistently monitors and assesses the classroom’s resources to identify what is needed, replenishing items like art supplies, sensory tools, and open-ended materials as required. She collaborates with colleagues and reviews observations of children’s interests to ensure that resources reflect and support current curriculum goals. She also draws on natural and recycled materials to enhance learning experiences in cost-effective and environmentally friendly ways.</w:t>
            </w:r>
          </w:p>
        </w:tc>
      </w:tr>
      <w:tr w:rsidR="00A562F8" w:rsidRPr="00F41B1A" w14:paraId="00359D7C" w14:textId="77777777" w:rsidTr="509FA27E">
        <w:trPr>
          <w:trHeight w:val="366"/>
        </w:trPr>
        <w:tc>
          <w:tcPr>
            <w:tcW w:w="6748" w:type="dxa"/>
            <w:tcBorders>
              <w:left w:val="single" w:sz="4" w:space="0" w:color="F36F20"/>
            </w:tcBorders>
          </w:tcPr>
          <w:p w14:paraId="0534DF08" w14:textId="177E87EB"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77"/>
            <w:r w:rsidRPr="00F41B1A">
              <w:rPr>
                <w:rFonts w:asciiTheme="minorHAnsi" w:hAnsiTheme="minorHAnsi" w:cstheme="minorHAnsi"/>
                <w:color w:val="000000" w:themeColor="text1"/>
                <w:sz w:val="24"/>
                <w:szCs w:val="24"/>
                <w:lang w:val="en-AU"/>
              </w:rPr>
              <w:t>How do you set up the physical environment according to requirements of learning experiences, ensuring accessibility for all children in early childhood education?</w:t>
            </w:r>
            <w:commentRangeEnd w:id="177"/>
            <w:r w:rsidRPr="00F41B1A">
              <w:rPr>
                <w:rStyle w:val="CommentReference"/>
                <w:rFonts w:asciiTheme="minorHAnsi" w:eastAsiaTheme="minorHAnsi" w:hAnsiTheme="minorHAnsi" w:cstheme="minorHAnsi"/>
                <w:color w:val="000000" w:themeColor="text1"/>
                <w:sz w:val="24"/>
                <w:szCs w:val="24"/>
                <w:lang w:val="en-AU"/>
              </w:rPr>
              <w:commentReference w:id="177"/>
            </w:r>
          </w:p>
        </w:tc>
        <w:tc>
          <w:tcPr>
            <w:tcW w:w="6860" w:type="dxa"/>
          </w:tcPr>
          <w:p w14:paraId="585CEE7A" w14:textId="2E4AB417" w:rsidR="00A562F8" w:rsidRPr="00F41B1A" w:rsidRDefault="00A562F8" w:rsidP="00A562F8">
            <w:pPr>
              <w:pStyle w:val="TableParagraph"/>
              <w:spacing w:before="4"/>
              <w:ind w:left="108" w:right="108"/>
              <w:jc w:val="both"/>
            </w:pPr>
            <w:r w:rsidRPr="00C06DC5">
              <w:t>Viviana arranges the physical space with careful consideration of accessibility, safety, and the learning needs of each child. She ensures all areas are inclusive and that children of all abilities can participate fully. Resources are stored within children’s reach to promote independence, and learning areas are arranged to support various developmental domains—such as sensory corners, dramatic play spaces, and areas for quiet reflection. Outdoors, she sets up stations that support gross motor development and discovery-based learning, ensuring the environment remains dynamic and inviting.</w:t>
            </w:r>
          </w:p>
        </w:tc>
      </w:tr>
      <w:tr w:rsidR="00A562F8" w:rsidRPr="00F41B1A" w14:paraId="1D1D13CE" w14:textId="77777777" w:rsidTr="509FA27E">
        <w:trPr>
          <w:trHeight w:val="366"/>
        </w:trPr>
        <w:tc>
          <w:tcPr>
            <w:tcW w:w="6748" w:type="dxa"/>
            <w:tcBorders>
              <w:left w:val="single" w:sz="4" w:space="0" w:color="F36F20"/>
            </w:tcBorders>
          </w:tcPr>
          <w:p w14:paraId="631450C7" w14:textId="77777777" w:rsidR="00A562F8" w:rsidRPr="00F41B1A" w:rsidRDefault="00A562F8" w:rsidP="00A562F8">
            <w:pPr>
              <w:pStyle w:val="TableParagraph"/>
              <w:spacing w:before="4"/>
              <w:ind w:left="111"/>
              <w:rPr>
                <w:rFonts w:asciiTheme="minorHAnsi" w:hAnsiTheme="minorHAnsi" w:cstheme="minorHAnsi"/>
                <w:color w:val="000000" w:themeColor="text1"/>
                <w:sz w:val="24"/>
                <w:szCs w:val="24"/>
                <w:lang w:val="en-AU"/>
              </w:rPr>
            </w:pPr>
            <w:commentRangeStart w:id="178"/>
          </w:p>
          <w:p w14:paraId="3A74DBD2" w14:textId="52364ED2"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How do you use techniques and intentional teaching to co-construct meaning with children and ensure there are sustained interactions as well as in early childhood education?</w:t>
            </w:r>
            <w:commentRangeEnd w:id="178"/>
            <w:r w:rsidRPr="00F41B1A">
              <w:rPr>
                <w:rStyle w:val="CommentReference"/>
                <w:rFonts w:asciiTheme="minorHAnsi" w:eastAsiaTheme="minorHAnsi" w:hAnsiTheme="minorHAnsi" w:cstheme="minorHAnsi"/>
                <w:color w:val="000000" w:themeColor="text1"/>
                <w:sz w:val="24"/>
                <w:szCs w:val="24"/>
                <w:lang w:val="en-AU"/>
              </w:rPr>
              <w:commentReference w:id="178"/>
            </w:r>
          </w:p>
        </w:tc>
        <w:tc>
          <w:tcPr>
            <w:tcW w:w="6860" w:type="dxa"/>
          </w:tcPr>
          <w:p w14:paraId="3021D60A" w14:textId="23CE02A0" w:rsidR="00A562F8" w:rsidRPr="00F43F53" w:rsidRDefault="00A562F8" w:rsidP="00A562F8">
            <w:pPr>
              <w:pStyle w:val="TableParagraph"/>
              <w:spacing w:before="4"/>
              <w:ind w:left="91" w:right="91"/>
            </w:pPr>
            <w:r w:rsidRPr="00C06DC5">
              <w:t>Viviana actively engages in intentional teaching by asking open-ended questions, joining in children’s play, and extending their thinking through meaningful conversations. She co-constructs understanding by participating alongside the children, offering prompts and guidance when needed. For instance, during clay activities, she encourages children to explore textures and natural materials, sparking dialogue and inquiry. She also facilitates group discussions and peer collaboration to support social learning and communication. These sustained interactions help build a shared understanding and deeper engagement with learning concepts.</w:t>
            </w:r>
          </w:p>
        </w:tc>
      </w:tr>
      <w:tr w:rsidR="00A562F8" w:rsidRPr="00F41B1A" w14:paraId="4E7C7763" w14:textId="77777777" w:rsidTr="509FA27E">
        <w:trPr>
          <w:trHeight w:val="366"/>
        </w:trPr>
        <w:tc>
          <w:tcPr>
            <w:tcW w:w="6748" w:type="dxa"/>
            <w:tcBorders>
              <w:left w:val="single" w:sz="4" w:space="0" w:color="F36F20"/>
            </w:tcBorders>
          </w:tcPr>
          <w:p w14:paraId="3FCD4D7F" w14:textId="48103D85"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79"/>
            <w:r w:rsidRPr="00F41B1A">
              <w:rPr>
                <w:rFonts w:asciiTheme="minorHAnsi" w:hAnsiTheme="minorHAnsi" w:cstheme="minorHAnsi"/>
                <w:color w:val="000000" w:themeColor="text1"/>
                <w:sz w:val="24"/>
                <w:szCs w:val="24"/>
                <w:lang w:val="en-AU"/>
              </w:rPr>
              <w:t xml:space="preserve">How can you design and implement a curriculum tailored to the individual needs of children, incorporating diverse play experiences and provide opportunities for children’s collaborative learning, routines, transitions, and outdoor activities, while also integrating Indigenous perspectives and promoting collaboration and critical reflection within the educational environment? </w:t>
            </w:r>
            <w:commentRangeEnd w:id="179"/>
            <w:r w:rsidRPr="00F41B1A">
              <w:rPr>
                <w:rStyle w:val="CommentReference"/>
                <w:rFonts w:asciiTheme="minorHAnsi" w:eastAsiaTheme="minorHAnsi" w:hAnsiTheme="minorHAnsi" w:cstheme="minorHAnsi"/>
                <w:color w:val="000000" w:themeColor="text1"/>
                <w:sz w:val="24"/>
                <w:szCs w:val="24"/>
                <w:lang w:val="en-AU"/>
              </w:rPr>
              <w:commentReference w:id="179"/>
            </w:r>
          </w:p>
        </w:tc>
        <w:tc>
          <w:tcPr>
            <w:tcW w:w="6860" w:type="dxa"/>
          </w:tcPr>
          <w:p w14:paraId="4222DCC6" w14:textId="20748D0A" w:rsidR="00A562F8" w:rsidRPr="00F43F53" w:rsidRDefault="00A562F8" w:rsidP="00A562F8">
            <w:pPr>
              <w:pStyle w:val="TableParagraph"/>
              <w:spacing w:before="4"/>
              <w:ind w:left="108" w:right="108"/>
            </w:pPr>
            <w:r w:rsidRPr="00C06DC5">
              <w:t xml:space="preserve">Viviana designs a responsive curriculum that reflects individual interests, cultural backgrounds, and developmental stages. She observes each child and </w:t>
            </w:r>
            <w:proofErr w:type="gramStart"/>
            <w:r w:rsidRPr="00C06DC5">
              <w:t>tailors</w:t>
            </w:r>
            <w:proofErr w:type="gramEnd"/>
            <w:r w:rsidRPr="00C06DC5">
              <w:t xml:space="preserve"> experiences accordingly. For instance, she creates block activities for children interested in construction, gardening experiences for those who enjoy nature, and storytelling corners for language-rich engagement. Example 1: One child who loves building is supported through block-based play that enhances spatial and problem-solving </w:t>
            </w:r>
            <w:proofErr w:type="spellStart"/>
            <w:r w:rsidRPr="00C06DC5">
              <w:t>skills.Example</w:t>
            </w:r>
            <w:proofErr w:type="spellEnd"/>
            <w:r w:rsidRPr="00C06DC5">
              <w:t xml:space="preserve"> 2: A child interested in nature participates in sensory walks and garden </w:t>
            </w:r>
            <w:proofErr w:type="spellStart"/>
            <w:r w:rsidRPr="00C06DC5">
              <w:t>care.Example</w:t>
            </w:r>
            <w:proofErr w:type="spellEnd"/>
            <w:r w:rsidRPr="00C06DC5">
              <w:t xml:space="preserve"> 3: Another child passionate about books is provided with storytelling props and books to boost </w:t>
            </w:r>
            <w:proofErr w:type="spellStart"/>
            <w:r w:rsidRPr="00C06DC5">
              <w:t>literacy.She</w:t>
            </w:r>
            <w:proofErr w:type="spellEnd"/>
            <w:r w:rsidRPr="00C06DC5">
              <w:t xml:space="preserve"> also incorporates Indigenous perspectives through daily Acknowledgement of Country, Dreamtime stories, and language integration. Group projects, collaborative art, outdoor games, and routines with visual cues ensure inclusivity and flow. Viviana reflects critically with her colleagues, uses documentation for ongoing review, and includes families in decision-making through regular feedback.</w:t>
            </w:r>
          </w:p>
        </w:tc>
      </w:tr>
      <w:tr w:rsidR="00A562F8" w:rsidRPr="00F41B1A" w14:paraId="13AA898D" w14:textId="77777777" w:rsidTr="509FA27E">
        <w:trPr>
          <w:trHeight w:val="366"/>
        </w:trPr>
        <w:tc>
          <w:tcPr>
            <w:tcW w:w="6748" w:type="dxa"/>
            <w:tcBorders>
              <w:left w:val="single" w:sz="4" w:space="0" w:color="F36F20"/>
            </w:tcBorders>
          </w:tcPr>
          <w:p w14:paraId="64987A60" w14:textId="3BAAF353"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0"/>
            <w:r w:rsidRPr="00F41B1A">
              <w:rPr>
                <w:rFonts w:asciiTheme="minorHAnsi" w:hAnsiTheme="minorHAnsi" w:cstheme="minorHAnsi"/>
                <w:color w:val="000000" w:themeColor="text1"/>
                <w:sz w:val="24"/>
                <w:szCs w:val="24"/>
                <w:lang w:val="en-AU"/>
              </w:rPr>
              <w:t>How do you scaffold learning in ways that support children’s development over time in early childhood education?</w:t>
            </w:r>
            <w:commentRangeEnd w:id="180"/>
            <w:r w:rsidRPr="00F41B1A">
              <w:rPr>
                <w:rStyle w:val="CommentReference"/>
                <w:rFonts w:asciiTheme="minorHAnsi" w:eastAsiaTheme="minorHAnsi" w:hAnsiTheme="minorHAnsi" w:cstheme="minorHAnsi"/>
                <w:color w:val="000000" w:themeColor="text1"/>
                <w:sz w:val="24"/>
                <w:szCs w:val="24"/>
                <w:lang w:val="en-AU"/>
              </w:rPr>
              <w:commentReference w:id="180"/>
            </w:r>
          </w:p>
        </w:tc>
        <w:tc>
          <w:tcPr>
            <w:tcW w:w="6860" w:type="dxa"/>
          </w:tcPr>
          <w:p w14:paraId="489B94DC" w14:textId="45EB79E5" w:rsidR="00A562F8" w:rsidRPr="006863C8" w:rsidRDefault="00A562F8" w:rsidP="00A562F8">
            <w:pPr>
              <w:spacing w:before="100" w:beforeAutospacing="1" w:after="100" w:afterAutospacing="1"/>
              <w:ind w:left="108" w:right="108"/>
              <w:jc w:val="left"/>
            </w:pPr>
            <w:r w:rsidRPr="00C06DC5">
              <w:t xml:space="preserve">Viviana scaffolds learning by first observing each child’s abilities and interests, then providing the right level of support to extend their thinking and skills. For example, she might guide a child through turn-taking in group games, model problem-solving, or offer descriptive language during play. As children grow in confidence, she gradually steps back, allowing them to take the lead. She also revisits activities to allow repetition and mastery, building </w:t>
            </w:r>
            <w:r w:rsidRPr="00C06DC5">
              <w:lastRenderedPageBreak/>
              <w:t>knowledge steadily over time. Her scaffolding strategies promote independence and continuous growth.</w:t>
            </w:r>
          </w:p>
        </w:tc>
      </w:tr>
      <w:tr w:rsidR="00A562F8" w:rsidRPr="00F41B1A" w14:paraId="77A46F5B" w14:textId="77777777" w:rsidTr="509FA27E">
        <w:trPr>
          <w:trHeight w:val="366"/>
        </w:trPr>
        <w:tc>
          <w:tcPr>
            <w:tcW w:w="6748" w:type="dxa"/>
            <w:tcBorders>
              <w:left w:val="single" w:sz="4" w:space="0" w:color="F36F20"/>
            </w:tcBorders>
          </w:tcPr>
          <w:p w14:paraId="106BA098" w14:textId="0996CE36"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1"/>
            <w:r w:rsidRPr="00F41B1A">
              <w:rPr>
                <w:rFonts w:asciiTheme="minorHAnsi" w:hAnsiTheme="minorHAnsi" w:cstheme="minorHAnsi"/>
                <w:color w:val="000000" w:themeColor="text1"/>
                <w:sz w:val="24"/>
                <w:szCs w:val="24"/>
                <w:lang w:val="en-AU"/>
              </w:rPr>
              <w:lastRenderedPageBreak/>
              <w:t>How do you identify spontaneous teachable moments as they occur and use them to build on children’s learning in early childhood education?</w:t>
            </w:r>
            <w:commentRangeEnd w:id="181"/>
            <w:r w:rsidRPr="00F41B1A">
              <w:rPr>
                <w:rStyle w:val="CommentReference"/>
                <w:rFonts w:asciiTheme="minorHAnsi" w:eastAsiaTheme="minorHAnsi" w:hAnsiTheme="minorHAnsi" w:cstheme="minorHAnsi"/>
                <w:color w:val="000000" w:themeColor="text1"/>
                <w:sz w:val="24"/>
                <w:szCs w:val="24"/>
                <w:lang w:val="en-AU"/>
              </w:rPr>
              <w:commentReference w:id="181"/>
            </w:r>
          </w:p>
        </w:tc>
        <w:tc>
          <w:tcPr>
            <w:tcW w:w="6860" w:type="dxa"/>
          </w:tcPr>
          <w:p w14:paraId="0BFCADCE" w14:textId="010EA17A" w:rsidR="00A562F8" w:rsidRPr="00F41B1A" w:rsidRDefault="00A562F8" w:rsidP="00A562F8">
            <w:pPr>
              <w:pStyle w:val="TableParagraph"/>
              <w:spacing w:before="4"/>
              <w:ind w:left="108" w:right="108"/>
            </w:pPr>
            <w:r w:rsidRPr="00C06DC5">
              <w:t>Viviana is responsive to the children’s cues and interests, using spontaneous moments to deepen their learning. For example, when children discover worms in the garden, she turns the moment into an impromptu lesson about nature, composting, and respect for living things. She uses open-ended questions and encourages curiosity, adapting her teaching in real time. These teachable moments are rich in meaning and allow children to connect their experiences to broader learning concepts naturally.</w:t>
            </w:r>
          </w:p>
        </w:tc>
      </w:tr>
      <w:tr w:rsidR="00A562F8" w:rsidRPr="00F41B1A" w14:paraId="0542BF31" w14:textId="77777777" w:rsidTr="509FA27E">
        <w:trPr>
          <w:trHeight w:val="366"/>
        </w:trPr>
        <w:tc>
          <w:tcPr>
            <w:tcW w:w="6748" w:type="dxa"/>
            <w:tcBorders>
              <w:left w:val="single" w:sz="4" w:space="0" w:color="F36F20"/>
            </w:tcBorders>
          </w:tcPr>
          <w:p w14:paraId="7A50E6BF" w14:textId="50CD47FE"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2"/>
            <w:r w:rsidRPr="00F41B1A">
              <w:rPr>
                <w:rFonts w:asciiTheme="minorHAnsi" w:hAnsiTheme="minorHAnsi" w:cstheme="minorHAnsi"/>
                <w:color w:val="000000" w:themeColor="text1"/>
                <w:sz w:val="24"/>
                <w:szCs w:val="24"/>
                <w:lang w:val="en-AU"/>
              </w:rPr>
              <w:t>How do you model and promote positive learning dispositions in early childhood education?</w:t>
            </w:r>
            <w:commentRangeEnd w:id="182"/>
            <w:r w:rsidRPr="00F41B1A">
              <w:rPr>
                <w:rStyle w:val="CommentReference"/>
                <w:rFonts w:asciiTheme="minorHAnsi" w:eastAsiaTheme="minorHAnsi" w:hAnsiTheme="minorHAnsi" w:cstheme="minorHAnsi"/>
                <w:color w:val="000000" w:themeColor="text1"/>
                <w:sz w:val="24"/>
                <w:szCs w:val="24"/>
                <w:lang w:val="en-AU"/>
              </w:rPr>
              <w:commentReference w:id="182"/>
            </w:r>
          </w:p>
        </w:tc>
        <w:tc>
          <w:tcPr>
            <w:tcW w:w="6860" w:type="dxa"/>
          </w:tcPr>
          <w:p w14:paraId="0CB134C9" w14:textId="5169605D" w:rsidR="00A562F8" w:rsidRPr="00F41B1A" w:rsidRDefault="00A562F8" w:rsidP="00A562F8">
            <w:pPr>
              <w:pStyle w:val="TableParagraph"/>
              <w:spacing w:before="4"/>
              <w:ind w:left="108" w:right="108"/>
            </w:pPr>
            <w:r w:rsidRPr="00C06DC5">
              <w:t>Viviana models enthusiasm, perseverance, and curiosity during her interactions with children. She shows that it’s okay to make mistakes and encourages children to try again, using positive reinforcement. She praises effort, not just results, helping children develop resilience and confidence. Her consistent, respectful approach fosters a love for learning and motivates children to engage, inquire, and persist even through challenges.</w:t>
            </w:r>
          </w:p>
        </w:tc>
      </w:tr>
      <w:tr w:rsidR="00A562F8" w:rsidRPr="00F41B1A" w14:paraId="6C4F5BAD" w14:textId="77777777" w:rsidTr="509FA27E">
        <w:trPr>
          <w:trHeight w:val="366"/>
        </w:trPr>
        <w:tc>
          <w:tcPr>
            <w:tcW w:w="6748" w:type="dxa"/>
            <w:tcBorders>
              <w:left w:val="single" w:sz="4" w:space="0" w:color="F36F20"/>
            </w:tcBorders>
          </w:tcPr>
          <w:p w14:paraId="153E1237" w14:textId="77777777" w:rsidR="00A562F8" w:rsidRPr="00F41B1A"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3"/>
            <w:r w:rsidRPr="00F41B1A">
              <w:rPr>
                <w:rFonts w:asciiTheme="minorHAnsi" w:hAnsiTheme="minorHAnsi" w:cstheme="minorHAnsi"/>
                <w:color w:val="000000" w:themeColor="text1"/>
                <w:sz w:val="24"/>
                <w:szCs w:val="24"/>
                <w:lang w:val="en-AU"/>
              </w:rPr>
              <w:t>How do you monitor children’s learning and use critical reflection of outcomes and your own pedagogical practices for continuous refinement in early childhood education? Please consider the following in your response:</w:t>
            </w:r>
          </w:p>
          <w:p w14:paraId="094D89FF" w14:textId="77777777" w:rsidR="00A562F8" w:rsidRPr="00F41B1A" w:rsidRDefault="00A562F8" w:rsidP="00A562F8">
            <w:pPr>
              <w:pStyle w:val="TableParagraph"/>
              <w:spacing w:before="4"/>
              <w:ind w:left="111"/>
              <w:rPr>
                <w:rFonts w:asciiTheme="minorHAnsi" w:hAnsiTheme="minorHAnsi" w:cstheme="minorHAnsi"/>
                <w:color w:val="000000" w:themeColor="text1"/>
                <w:sz w:val="24"/>
                <w:szCs w:val="24"/>
                <w:lang w:val="en-AU"/>
              </w:rPr>
            </w:pPr>
          </w:p>
          <w:p w14:paraId="7EB3B015"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educational principles outlined in the endorsed learning framework and considering contemporary educational theories.</w:t>
            </w:r>
          </w:p>
          <w:p w14:paraId="4E771B86"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reasons behind a service's adoption or development of a particular educational philosophy and its influence on designing curriculum.</w:t>
            </w:r>
          </w:p>
          <w:p w14:paraId="4A67D44C"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the stages of the curriculum planning process and effectively navigating through each stage:</w:t>
            </w:r>
          </w:p>
          <w:p w14:paraId="0C4841AD"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relevant data and insights.</w:t>
            </w:r>
          </w:p>
          <w:p w14:paraId="4B0C4A10" w14:textId="1F202FB6"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Evaluating and scrutinising collected information.</w:t>
            </w:r>
          </w:p>
          <w:p w14:paraId="318214D7" w14:textId="0EB9583D"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strategi sing and outlining curriculum objectives.</w:t>
            </w:r>
          </w:p>
          <w:p w14:paraId="66664B74" w14:textId="77777777" w:rsidR="00A562F8" w:rsidRPr="00F41B1A"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Executing the devised curriculum.</w:t>
            </w:r>
          </w:p>
          <w:p w14:paraId="6CAD68CE" w14:textId="2644E644" w:rsidR="00A562F8" w:rsidRPr="00DC4ACB" w:rsidRDefault="00A562F8" w:rsidP="00A562F8">
            <w:pPr>
              <w:pStyle w:val="TableParagraph"/>
              <w:numPr>
                <w:ilvl w:val="0"/>
                <w:numId w:val="11"/>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Assessing the implemented curriculum and reflecting on its outcomes.</w:t>
            </w:r>
            <w:commentRangeEnd w:id="183"/>
            <w:r w:rsidRPr="00F41B1A">
              <w:rPr>
                <w:rStyle w:val="CommentReference"/>
                <w:rFonts w:asciiTheme="minorHAnsi" w:eastAsiaTheme="minorHAnsi" w:hAnsiTheme="minorHAnsi" w:cstheme="minorHAnsi"/>
                <w:color w:val="000000" w:themeColor="text1"/>
                <w:sz w:val="24"/>
                <w:szCs w:val="24"/>
                <w:lang w:val="en-AU"/>
              </w:rPr>
              <w:commentReference w:id="183"/>
            </w:r>
          </w:p>
        </w:tc>
        <w:tc>
          <w:tcPr>
            <w:tcW w:w="6860" w:type="dxa"/>
          </w:tcPr>
          <w:p w14:paraId="539A94E8" w14:textId="48479EC2" w:rsidR="00A562F8" w:rsidRPr="00F41B1A" w:rsidRDefault="00A562F8" w:rsidP="00A562F8">
            <w:pPr>
              <w:pStyle w:val="TableParagraph"/>
              <w:spacing w:before="4"/>
              <w:ind w:left="108" w:right="108"/>
            </w:pPr>
            <w:r w:rsidRPr="00C06DC5">
              <w:lastRenderedPageBreak/>
              <w:t xml:space="preserve">Viviana uses a range of monitoring strategies, including observations, </w:t>
            </w:r>
            <w:proofErr w:type="spellStart"/>
            <w:r w:rsidRPr="00C06DC5">
              <w:t>Storypark</w:t>
            </w:r>
            <w:proofErr w:type="spellEnd"/>
            <w:r w:rsidRPr="00C06DC5">
              <w:t xml:space="preserve"> documentation, and conversations with families and colleagues. She reflects on children's progress in relation to learning outcomes and the service’s philosophy. For example, if children struggle with transitions, she reflects on how the environment and routines can be adapted. She follows the full curriculum cycle—gathering data, </w:t>
            </w:r>
            <w:proofErr w:type="spellStart"/>
            <w:r w:rsidRPr="00C06DC5">
              <w:t>analysing</w:t>
            </w:r>
            <w:proofErr w:type="spellEnd"/>
            <w:r w:rsidRPr="00C06DC5">
              <w:t xml:space="preserve"> trends, setting objectives, implementing strategies, and reviewing outcomes. Her reflections, combined with educator feedback and family input, guide curriculum refinement and ensure alignment with the learning framework and inclusive practices.</w:t>
            </w:r>
          </w:p>
        </w:tc>
      </w:tr>
      <w:tr w:rsidR="00A562F8" w:rsidRPr="00F41B1A" w14:paraId="304C6CC5" w14:textId="77777777" w:rsidTr="509FA27E">
        <w:trPr>
          <w:trHeight w:val="366"/>
        </w:trPr>
        <w:tc>
          <w:tcPr>
            <w:tcW w:w="6748" w:type="dxa"/>
            <w:tcBorders>
              <w:left w:val="single" w:sz="4" w:space="0" w:color="F36F20"/>
            </w:tcBorders>
          </w:tcPr>
          <w:p w14:paraId="3B7CDC0E" w14:textId="4BB33EE8"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4"/>
            <w:r w:rsidRPr="00F41B1A">
              <w:rPr>
                <w:rFonts w:asciiTheme="minorHAnsi" w:hAnsiTheme="minorHAnsi" w:cstheme="minorHAnsi"/>
                <w:color w:val="000000" w:themeColor="text1"/>
                <w:sz w:val="24"/>
                <w:szCs w:val="24"/>
                <w:lang w:val="en-AU"/>
              </w:rPr>
              <w:t>How do you identify and use opportunities to share information and gather feedback from colleagues, families, and children in early childhood education?</w:t>
            </w:r>
            <w:commentRangeEnd w:id="184"/>
            <w:r w:rsidRPr="00F41B1A">
              <w:rPr>
                <w:rStyle w:val="CommentReference"/>
                <w:rFonts w:asciiTheme="minorHAnsi" w:eastAsiaTheme="minorHAnsi" w:hAnsiTheme="minorHAnsi" w:cstheme="minorHAnsi"/>
                <w:color w:val="000000" w:themeColor="text1"/>
                <w:sz w:val="24"/>
                <w:szCs w:val="24"/>
                <w:lang w:val="en-AU"/>
              </w:rPr>
              <w:commentReference w:id="184"/>
            </w:r>
          </w:p>
        </w:tc>
        <w:tc>
          <w:tcPr>
            <w:tcW w:w="6860" w:type="dxa"/>
          </w:tcPr>
          <w:p w14:paraId="4012E79E" w14:textId="32EF4E1A" w:rsidR="00A562F8" w:rsidRPr="00F41B1A" w:rsidRDefault="00A562F8" w:rsidP="00A562F8">
            <w:pPr>
              <w:pStyle w:val="TableParagraph"/>
              <w:spacing w:before="4"/>
              <w:ind w:left="108" w:right="108"/>
            </w:pPr>
            <w:r w:rsidRPr="00C06DC5">
              <w:t xml:space="preserve">Viviana regularly communicates with families through </w:t>
            </w:r>
            <w:proofErr w:type="spellStart"/>
            <w:r w:rsidRPr="00C06DC5">
              <w:t>Storypark</w:t>
            </w:r>
            <w:proofErr w:type="spellEnd"/>
            <w:r w:rsidRPr="00C06DC5">
              <w:t>, face-to-face chats at drop-off and pick-up, and daily communication books. She gathers feedback about children’s experiences and uses this to guide planning. With colleagues, she shares observations and ideas during team meetings and informal discussions to ensure consistent practice and collaborative decision-making. She also encourages children to express their interests and ideas through visual aids and interactive discussions, ensuring their voices help shape the learning journey.</w:t>
            </w:r>
          </w:p>
        </w:tc>
      </w:tr>
      <w:tr w:rsidR="00A562F8" w:rsidRPr="00F41B1A" w14:paraId="146F3FFE" w14:textId="77777777" w:rsidTr="509FA27E">
        <w:trPr>
          <w:trHeight w:val="366"/>
        </w:trPr>
        <w:tc>
          <w:tcPr>
            <w:tcW w:w="6748" w:type="dxa"/>
            <w:tcBorders>
              <w:left w:val="single" w:sz="4" w:space="0" w:color="F36F20"/>
            </w:tcBorders>
          </w:tcPr>
          <w:p w14:paraId="7EF58945" w14:textId="424269B0"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5"/>
            <w:r w:rsidRPr="00F41B1A">
              <w:rPr>
                <w:rFonts w:asciiTheme="minorHAnsi" w:hAnsiTheme="minorHAnsi" w:cstheme="minorHAnsi"/>
                <w:color w:val="000000" w:themeColor="text1"/>
                <w:sz w:val="24"/>
                <w:szCs w:val="24"/>
                <w:lang w:val="en-AU"/>
              </w:rPr>
              <w:t>How do you use and expand on children’s ideas and skills to refine curriculum in early childhood education?</w:t>
            </w:r>
            <w:commentRangeEnd w:id="185"/>
            <w:r w:rsidRPr="00F41B1A">
              <w:rPr>
                <w:rStyle w:val="CommentReference"/>
                <w:rFonts w:asciiTheme="minorHAnsi" w:eastAsiaTheme="minorHAnsi" w:hAnsiTheme="minorHAnsi" w:cstheme="minorHAnsi"/>
                <w:color w:val="000000" w:themeColor="text1"/>
                <w:sz w:val="24"/>
                <w:szCs w:val="24"/>
                <w:lang w:val="en-AU"/>
              </w:rPr>
              <w:commentReference w:id="185"/>
            </w:r>
          </w:p>
        </w:tc>
        <w:tc>
          <w:tcPr>
            <w:tcW w:w="6860" w:type="dxa"/>
          </w:tcPr>
          <w:p w14:paraId="2CA015C0" w14:textId="45DC8767" w:rsidR="00A562F8" w:rsidRPr="00F41B1A" w:rsidRDefault="00A562F8" w:rsidP="00A562F8">
            <w:pPr>
              <w:pStyle w:val="TableParagraph"/>
              <w:spacing w:before="4"/>
              <w:ind w:left="108" w:right="108"/>
              <w:jc w:val="both"/>
            </w:pPr>
            <w:r w:rsidRPr="00C06DC5">
              <w:t>Viviana closely observes children’s play and listens to their ideas, using them as the foundation for planning new experiences. For example, if children show interest in clay, she expands the activity to include natural materials, storytelling, and role-play. She encourages their involvement by asking for suggestions and giving them choices. This builds ownership of their learning and deepens engagement. Her curriculum is dynamic—constantly evolving in response to children’s voices, strengths, and developmental goals.</w:t>
            </w:r>
          </w:p>
        </w:tc>
      </w:tr>
      <w:tr w:rsidR="00A562F8" w:rsidRPr="00F41B1A" w14:paraId="5CE1F4ED" w14:textId="77777777" w:rsidTr="509FA27E">
        <w:trPr>
          <w:trHeight w:val="366"/>
        </w:trPr>
        <w:tc>
          <w:tcPr>
            <w:tcW w:w="6748" w:type="dxa"/>
            <w:tcBorders>
              <w:left w:val="single" w:sz="4" w:space="0" w:color="F36F20"/>
            </w:tcBorders>
          </w:tcPr>
          <w:p w14:paraId="0AF6B391" w14:textId="686E9600"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6"/>
            <w:r w:rsidRPr="00F41B1A">
              <w:rPr>
                <w:rFonts w:asciiTheme="minorHAnsi" w:hAnsiTheme="minorHAnsi" w:cstheme="minorHAnsi"/>
                <w:color w:val="000000" w:themeColor="text1"/>
                <w:sz w:val="24"/>
                <w:szCs w:val="24"/>
                <w:lang w:val="en-AU"/>
              </w:rPr>
              <w:t>How do you evaluate and critically reflect on planned and unplanned teaching and learning, in the context of the approved frameworks in early childhood education?</w:t>
            </w:r>
            <w:commentRangeEnd w:id="186"/>
            <w:r w:rsidRPr="00F41B1A">
              <w:rPr>
                <w:rStyle w:val="CommentReference"/>
                <w:rFonts w:asciiTheme="minorHAnsi" w:eastAsiaTheme="minorHAnsi" w:hAnsiTheme="minorHAnsi" w:cstheme="minorHAnsi"/>
                <w:color w:val="000000" w:themeColor="text1"/>
                <w:sz w:val="24"/>
                <w:szCs w:val="24"/>
                <w:lang w:val="en-AU"/>
              </w:rPr>
              <w:commentReference w:id="186"/>
            </w:r>
          </w:p>
        </w:tc>
        <w:tc>
          <w:tcPr>
            <w:tcW w:w="6860" w:type="dxa"/>
          </w:tcPr>
          <w:p w14:paraId="35536F4F" w14:textId="5BCE124F" w:rsidR="00A562F8" w:rsidRPr="00F41B1A" w:rsidRDefault="00A562F8" w:rsidP="00A562F8">
            <w:pPr>
              <w:pStyle w:val="TableParagraph"/>
              <w:spacing w:before="4"/>
              <w:ind w:left="108" w:right="108"/>
              <w:jc w:val="both"/>
            </w:pPr>
            <w:r w:rsidRPr="00077759">
              <w:t xml:space="preserve">Viviana evaluates and reflects on both planned and spontaneous learning experiences by consistently observing and documenting children's engagement and progress. She uses </w:t>
            </w:r>
            <w:proofErr w:type="spellStart"/>
            <w:r w:rsidRPr="00077759">
              <w:t>Storypark</w:t>
            </w:r>
            <w:proofErr w:type="spellEnd"/>
            <w:r w:rsidRPr="00077759">
              <w:t xml:space="preserve"> to record daily reflections and reviews learning outcomes against the Early Years Learning Framework to assess how well activities support development. For planned experiences, she considers whether the intended goals were met and how children responded. For unplanned moments—like impromptu discoveries during outdoor play—she reflects on how these experiences contributed to learning and how they can be integrated into future planning. This critical reflection ensures that her practices remain responsive and in line with the principles of Belonging, Being, and Becoming.</w:t>
            </w:r>
          </w:p>
        </w:tc>
      </w:tr>
      <w:tr w:rsidR="00A562F8" w:rsidRPr="00F41B1A" w14:paraId="18F805C2" w14:textId="77777777" w:rsidTr="509FA27E">
        <w:trPr>
          <w:trHeight w:val="366"/>
        </w:trPr>
        <w:tc>
          <w:tcPr>
            <w:tcW w:w="6748" w:type="dxa"/>
            <w:tcBorders>
              <w:left w:val="single" w:sz="4" w:space="0" w:color="F36F20"/>
            </w:tcBorders>
          </w:tcPr>
          <w:p w14:paraId="637E1005" w14:textId="0EE3F6F3" w:rsidR="00A562F8" w:rsidRPr="00DC4ACB"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7"/>
            <w:r w:rsidRPr="00F41B1A">
              <w:rPr>
                <w:rFonts w:asciiTheme="minorHAnsi" w:hAnsiTheme="minorHAnsi" w:cstheme="minorHAnsi"/>
                <w:color w:val="000000" w:themeColor="text1"/>
                <w:sz w:val="24"/>
                <w:szCs w:val="24"/>
                <w:lang w:val="en-AU"/>
              </w:rPr>
              <w:lastRenderedPageBreak/>
              <w:t>How do you make evaluation a regular collaborative activity, and document outcomes according to service guidelines in early childhood education?</w:t>
            </w:r>
            <w:commentRangeEnd w:id="187"/>
            <w:r w:rsidRPr="00F41B1A">
              <w:rPr>
                <w:rStyle w:val="CommentReference"/>
                <w:rFonts w:asciiTheme="minorHAnsi" w:eastAsiaTheme="minorHAnsi" w:hAnsiTheme="minorHAnsi" w:cstheme="minorHAnsi"/>
                <w:color w:val="000000" w:themeColor="text1"/>
                <w:sz w:val="24"/>
                <w:szCs w:val="24"/>
                <w:lang w:val="en-AU"/>
              </w:rPr>
              <w:commentReference w:id="187"/>
            </w:r>
          </w:p>
        </w:tc>
        <w:tc>
          <w:tcPr>
            <w:tcW w:w="6860" w:type="dxa"/>
          </w:tcPr>
          <w:p w14:paraId="76398D8B" w14:textId="43862F59" w:rsidR="00A562F8" w:rsidRPr="00F41B1A" w:rsidRDefault="00A562F8" w:rsidP="00A562F8">
            <w:pPr>
              <w:pStyle w:val="TableParagraph"/>
              <w:spacing w:before="4"/>
              <w:ind w:left="108" w:right="108"/>
            </w:pPr>
            <w:r w:rsidRPr="00077759">
              <w:t xml:space="preserve">At Sparrow Early Learning Brighton, Viviana promotes collaborative evaluation by engaging in regular conversations and meetings with colleagues to review curriculum outcomes. She also welcomes input from families through </w:t>
            </w:r>
            <w:proofErr w:type="spellStart"/>
            <w:r w:rsidRPr="00077759">
              <w:t>Storypark</w:t>
            </w:r>
            <w:proofErr w:type="spellEnd"/>
            <w:r w:rsidRPr="00077759">
              <w:t xml:space="preserve"> and verbal discussions during pick-up and drop-off. Children’s responses are considered through observations and visual communication tools. All evaluation outcomes are documented in alignment with service guidelines—through learning stories, reflective journals, and group documentation on </w:t>
            </w:r>
            <w:proofErr w:type="spellStart"/>
            <w:r w:rsidRPr="00077759">
              <w:t>Storypark</w:t>
            </w:r>
            <w:proofErr w:type="spellEnd"/>
            <w:r w:rsidRPr="00077759">
              <w:t>. These collaborative practices ensure all stakeholders contribute to refining the educational experience, fostering a shared commitment to continuous improvement.</w:t>
            </w:r>
          </w:p>
        </w:tc>
      </w:tr>
      <w:tr w:rsidR="00A562F8" w:rsidRPr="00F41B1A" w14:paraId="5CEF8C7E" w14:textId="77777777" w:rsidTr="509FA27E">
        <w:trPr>
          <w:trHeight w:val="366"/>
        </w:trPr>
        <w:tc>
          <w:tcPr>
            <w:tcW w:w="6748" w:type="dxa"/>
            <w:tcBorders>
              <w:left w:val="single" w:sz="4" w:space="0" w:color="F36F20"/>
              <w:bottom w:val="single" w:sz="4" w:space="0" w:color="EC7C30"/>
            </w:tcBorders>
          </w:tcPr>
          <w:p w14:paraId="7E01AB7B" w14:textId="31BA87F8" w:rsidR="00A562F8" w:rsidRPr="00247285" w:rsidRDefault="00A562F8" w:rsidP="00A562F8">
            <w:pPr>
              <w:pStyle w:val="TableParagraph"/>
              <w:numPr>
                <w:ilvl w:val="0"/>
                <w:numId w:val="17"/>
              </w:numPr>
              <w:spacing w:before="4"/>
              <w:rPr>
                <w:rFonts w:asciiTheme="minorHAnsi" w:hAnsiTheme="minorHAnsi" w:cstheme="minorHAnsi"/>
                <w:color w:val="000000" w:themeColor="text1"/>
                <w:sz w:val="24"/>
                <w:szCs w:val="24"/>
                <w:lang w:val="en-AU"/>
              </w:rPr>
            </w:pPr>
            <w:commentRangeStart w:id="188"/>
            <w:r w:rsidRPr="00F41B1A">
              <w:rPr>
                <w:rFonts w:asciiTheme="minorHAnsi" w:hAnsiTheme="minorHAnsi" w:cstheme="minorHAnsi"/>
                <w:color w:val="000000" w:themeColor="text1"/>
                <w:sz w:val="24"/>
                <w:szCs w:val="24"/>
                <w:lang w:val="en-AU"/>
              </w:rPr>
              <w:t>How do you use evaluation outcomes to influence the design of future curriculum in early childhood education?</w:t>
            </w:r>
            <w:commentRangeEnd w:id="188"/>
            <w:r w:rsidRPr="00F41B1A">
              <w:rPr>
                <w:rStyle w:val="CommentReference"/>
                <w:rFonts w:asciiTheme="minorHAnsi" w:eastAsiaTheme="minorHAnsi" w:hAnsiTheme="minorHAnsi" w:cstheme="minorHAnsi"/>
                <w:color w:val="000000" w:themeColor="text1"/>
                <w:sz w:val="24"/>
                <w:szCs w:val="24"/>
                <w:lang w:val="en-AU"/>
              </w:rPr>
              <w:commentReference w:id="188"/>
            </w:r>
          </w:p>
        </w:tc>
        <w:tc>
          <w:tcPr>
            <w:tcW w:w="6860" w:type="dxa"/>
            <w:tcBorders>
              <w:bottom w:val="single" w:sz="4" w:space="0" w:color="EC7C30"/>
            </w:tcBorders>
          </w:tcPr>
          <w:p w14:paraId="211C7CE1" w14:textId="7C772425" w:rsidR="00A562F8" w:rsidRPr="00F41B1A" w:rsidRDefault="00A562F8" w:rsidP="00A562F8">
            <w:pPr>
              <w:pStyle w:val="TableParagraph"/>
              <w:spacing w:before="4"/>
              <w:ind w:left="108" w:right="108"/>
              <w:jc w:val="both"/>
            </w:pPr>
            <w:r w:rsidRPr="00077759">
              <w:t>Viviana uses feedback and reflection from past experiences to inform future curriculum planning. For example, when she identifies strong engagement with nature-based activities, she expands the program to include more outdoor and environmental learning. If a transition or routine appears stressful for children, as in her example of moving from outdoor to indoor play, she evaluates the approach and implements changes—such as incorporating calming songs—to improve the process. These adaptations are based on children’s needs and feedback from colleagues and families. Her responsive adjustments ensure the curriculum evolves to support holistic development and align with the Early Years Learning Framework.</w:t>
            </w:r>
          </w:p>
        </w:tc>
      </w:tr>
    </w:tbl>
    <w:p w14:paraId="0146C82C" w14:textId="46D9AD8E" w:rsidR="0057129D" w:rsidRDefault="0057129D" w:rsidP="0BCD4BC6">
      <w:pPr>
        <w:spacing w:after="0"/>
      </w:pPr>
    </w:p>
    <w:p w14:paraId="130F99DD" w14:textId="77777777" w:rsidR="00DC4ACB" w:rsidRDefault="00DC4ACB" w:rsidP="0BCD4BC6">
      <w:pPr>
        <w:spacing w:after="0"/>
      </w:pPr>
    </w:p>
    <w:p w14:paraId="69F7D949" w14:textId="77777777" w:rsidR="00DC4ACB" w:rsidRDefault="00DC4ACB" w:rsidP="0BCD4BC6">
      <w:pPr>
        <w:spacing w:after="0"/>
      </w:pPr>
    </w:p>
    <w:p w14:paraId="142CB432" w14:textId="77777777" w:rsidR="00DC4ACB" w:rsidRDefault="00DC4ACB" w:rsidP="0BCD4BC6">
      <w:pPr>
        <w:spacing w:after="0"/>
      </w:pPr>
    </w:p>
    <w:p w14:paraId="15CCBA19" w14:textId="77777777" w:rsidR="00DC4ACB" w:rsidRDefault="00DC4ACB" w:rsidP="0BCD4BC6">
      <w:pPr>
        <w:spacing w:after="0"/>
      </w:pPr>
    </w:p>
    <w:p w14:paraId="6976BADC" w14:textId="77777777" w:rsidR="00DC4ACB" w:rsidRDefault="00DC4ACB" w:rsidP="0BCD4BC6">
      <w:pPr>
        <w:spacing w:after="0"/>
      </w:pPr>
    </w:p>
    <w:p w14:paraId="09247F0B" w14:textId="77777777" w:rsidR="00DC4ACB" w:rsidRDefault="00DC4ACB" w:rsidP="0BCD4BC6">
      <w:pPr>
        <w:spacing w:after="0"/>
      </w:pPr>
    </w:p>
    <w:p w14:paraId="6FA88EA1" w14:textId="77777777" w:rsidR="00DC4ACB" w:rsidRDefault="00DC4ACB" w:rsidP="0BCD4BC6">
      <w:pPr>
        <w:spacing w:after="0"/>
      </w:pPr>
    </w:p>
    <w:p w14:paraId="0566DA85" w14:textId="77777777" w:rsidR="00DC4ACB" w:rsidRDefault="00DC4ACB" w:rsidP="0BCD4BC6">
      <w:pPr>
        <w:spacing w:after="0"/>
      </w:pPr>
    </w:p>
    <w:p w14:paraId="234825C5" w14:textId="77777777" w:rsidR="00DC4ACB" w:rsidRDefault="00DC4ACB" w:rsidP="0BCD4BC6">
      <w:pPr>
        <w:spacing w:after="0"/>
      </w:pPr>
    </w:p>
    <w:p w14:paraId="52DC369F" w14:textId="77777777" w:rsidR="00DC4ACB" w:rsidRPr="00F41B1A" w:rsidRDefault="00DC4ACB" w:rsidP="0BCD4BC6">
      <w:pPr>
        <w:spacing w:after="0"/>
      </w:pPr>
    </w:p>
    <w:p w14:paraId="648DE3A4" w14:textId="486AC8ED" w:rsidR="005B4D4E" w:rsidRPr="00F41B1A" w:rsidRDefault="45CBEDAA" w:rsidP="0BCD4BC6">
      <w:pPr>
        <w:pStyle w:val="Heading2"/>
        <w:rPr>
          <w:b/>
          <w:bCs/>
        </w:rPr>
      </w:pPr>
      <w:r w:rsidRPr="00F41B1A">
        <w:rPr>
          <w:b/>
          <w:bCs/>
        </w:rPr>
        <w:lastRenderedPageBreak/>
        <w:t>CHCECE049 Embed environmental responsibility in service operations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45661F8" w14:textId="77777777" w:rsidTr="00A562F8">
        <w:trPr>
          <w:trHeight w:val="1320"/>
        </w:trPr>
        <w:tc>
          <w:tcPr>
            <w:tcW w:w="6748" w:type="dxa"/>
            <w:shd w:val="clear" w:color="auto" w:fill="E26714"/>
          </w:tcPr>
          <w:p w14:paraId="17404730" w14:textId="77777777" w:rsidR="003B08DC" w:rsidRPr="00F43F53" w:rsidRDefault="003B08DC" w:rsidP="003B08DC">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1BB8A90E" w14:textId="17F7A7AD" w:rsidR="007F62B2" w:rsidRPr="00F41B1A" w:rsidRDefault="003B08DC">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1FAE2547" w14:textId="0DA22FF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5F4DA38" w14:textId="77777777" w:rsidTr="0A64143D">
        <w:trPr>
          <w:trHeight w:val="374"/>
        </w:trPr>
        <w:tc>
          <w:tcPr>
            <w:tcW w:w="13608" w:type="dxa"/>
            <w:gridSpan w:val="2"/>
            <w:tcBorders>
              <w:top w:val="nil"/>
              <w:left w:val="single" w:sz="4" w:space="0" w:color="F36F20"/>
            </w:tcBorders>
          </w:tcPr>
          <w:p w14:paraId="60F945BA"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3A88526F" w14:textId="77777777" w:rsidTr="0A64143D">
        <w:trPr>
          <w:trHeight w:val="366"/>
        </w:trPr>
        <w:tc>
          <w:tcPr>
            <w:tcW w:w="6748" w:type="dxa"/>
            <w:tcBorders>
              <w:left w:val="single" w:sz="4" w:space="0" w:color="F36F20"/>
            </w:tcBorders>
          </w:tcPr>
          <w:p w14:paraId="2D64748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01D74540"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A562F8" w:rsidRPr="00F41B1A" w14:paraId="3F49F563" w14:textId="77777777" w:rsidTr="0A64143D">
        <w:trPr>
          <w:trHeight w:val="366"/>
        </w:trPr>
        <w:tc>
          <w:tcPr>
            <w:tcW w:w="6748" w:type="dxa"/>
            <w:tcBorders>
              <w:left w:val="single" w:sz="4" w:space="0" w:color="F36F20"/>
            </w:tcBorders>
          </w:tcPr>
          <w:p w14:paraId="1ACF5049" w14:textId="4613E9C0"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89"/>
            <w:r w:rsidRPr="00F41B1A">
              <w:rPr>
                <w:rFonts w:asciiTheme="minorHAnsi" w:hAnsiTheme="minorHAnsi" w:cstheme="minorHAnsi"/>
                <w:color w:val="000000" w:themeColor="text1"/>
                <w:sz w:val="24"/>
                <w:szCs w:val="24"/>
                <w:lang w:val="en-AU"/>
              </w:rPr>
              <w:t>How do you develop innovative strategies to promote environmental responsibility in consultation with children in the early childhood education setting?</w:t>
            </w:r>
            <w:commentRangeEnd w:id="189"/>
            <w:r w:rsidRPr="00F41B1A">
              <w:rPr>
                <w:rStyle w:val="CommentReference"/>
                <w:rFonts w:asciiTheme="minorHAnsi" w:eastAsiaTheme="minorHAnsi" w:hAnsiTheme="minorHAnsi" w:cstheme="minorHAnsi"/>
                <w:color w:val="000000" w:themeColor="text1"/>
                <w:sz w:val="24"/>
                <w:szCs w:val="24"/>
                <w:lang w:val="en-AU"/>
              </w:rPr>
              <w:commentReference w:id="189"/>
            </w:r>
          </w:p>
        </w:tc>
        <w:tc>
          <w:tcPr>
            <w:tcW w:w="6860" w:type="dxa"/>
          </w:tcPr>
          <w:p w14:paraId="1E47B07A" w14:textId="2342F648" w:rsidR="00A562F8" w:rsidRPr="00F41B1A" w:rsidRDefault="00A562F8" w:rsidP="00A562F8">
            <w:pPr>
              <w:pStyle w:val="TableParagraph"/>
              <w:spacing w:before="4"/>
              <w:ind w:left="108" w:right="108"/>
              <w:jc w:val="both"/>
            </w:pPr>
            <w:r w:rsidRPr="00396332">
              <w:t>At Sparrow Early Learning Brighton, Viviana develops innovative strategies by involving children in meaningful and hands-on experiences that foster Environmental Responsibility. She encourages them to participate in activities such as caring for the worm farm and engaging in gardening. Viviana invites children to observe, explore, and interact with these natural elements, creating a space for learning and idea generation. Through group discussions and shared observations, she guides children in identifying ways they can take part in environmental practices, such as feeding worms or watering plants, making them feel included and empowered in caring for their environment.</w:t>
            </w:r>
          </w:p>
        </w:tc>
      </w:tr>
      <w:tr w:rsidR="00A562F8" w:rsidRPr="00F41B1A" w14:paraId="04F2A84A" w14:textId="77777777" w:rsidTr="0A64143D">
        <w:trPr>
          <w:trHeight w:val="366"/>
        </w:trPr>
        <w:tc>
          <w:tcPr>
            <w:tcW w:w="6748" w:type="dxa"/>
            <w:tcBorders>
              <w:left w:val="single" w:sz="4" w:space="0" w:color="F36F20"/>
            </w:tcBorders>
          </w:tcPr>
          <w:p w14:paraId="1453D277" w14:textId="42212DA5"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0"/>
            <w:r w:rsidRPr="00F41B1A">
              <w:rPr>
                <w:rFonts w:asciiTheme="minorHAnsi" w:hAnsiTheme="minorHAnsi" w:cstheme="minorHAnsi"/>
                <w:color w:val="000000" w:themeColor="text1"/>
                <w:sz w:val="24"/>
                <w:szCs w:val="24"/>
                <w:lang w:val="en-AU"/>
              </w:rPr>
              <w:t>How do you support children in taking the lead to identify practices that are environmentally responsible at the service?</w:t>
            </w:r>
            <w:commentRangeEnd w:id="190"/>
            <w:r w:rsidRPr="00F41B1A">
              <w:rPr>
                <w:rStyle w:val="CommentReference"/>
                <w:rFonts w:asciiTheme="minorHAnsi" w:eastAsiaTheme="minorHAnsi" w:hAnsiTheme="minorHAnsi" w:cstheme="minorHAnsi"/>
                <w:color w:val="000000" w:themeColor="text1"/>
                <w:sz w:val="24"/>
                <w:szCs w:val="24"/>
                <w:lang w:val="en-AU"/>
              </w:rPr>
              <w:commentReference w:id="190"/>
            </w:r>
          </w:p>
        </w:tc>
        <w:tc>
          <w:tcPr>
            <w:tcW w:w="6860" w:type="dxa"/>
          </w:tcPr>
          <w:p w14:paraId="6EBDDDCB" w14:textId="1D912C4B" w:rsidR="00A562F8" w:rsidRPr="00F41B1A" w:rsidRDefault="00A562F8" w:rsidP="00A562F8">
            <w:pPr>
              <w:pStyle w:val="TableParagraph"/>
              <w:spacing w:before="4"/>
              <w:ind w:left="108" w:right="108"/>
              <w:jc w:val="both"/>
            </w:pPr>
            <w:r w:rsidRPr="00396332">
              <w:t xml:space="preserve">Viviana supports children in taking the lead by offering them opportunities to actively participate in sustainable practices. At Sparrow Early Learning Brighton, she allows the children to open the worm farm lid, observe what is inside, and even feed the worms themselves. This encourages exploration and ownership. She models respectful </w:t>
            </w:r>
            <w:proofErr w:type="spellStart"/>
            <w:r w:rsidRPr="00396332">
              <w:t>behaviour</w:t>
            </w:r>
            <w:proofErr w:type="spellEnd"/>
            <w:r w:rsidRPr="00396332">
              <w:t xml:space="preserve"> towards nature and prompts the children to reflect on their actions and how they impact the environment. By making these experiences part of their everyday routine, she helps children to feel confident in making environmentally responsible choices and </w:t>
            </w:r>
            <w:proofErr w:type="spellStart"/>
            <w:r w:rsidRPr="00396332">
              <w:t>recognising</w:t>
            </w:r>
            <w:proofErr w:type="spellEnd"/>
            <w:r w:rsidRPr="00396332">
              <w:t xml:space="preserve"> their role in sustainability.</w:t>
            </w:r>
          </w:p>
        </w:tc>
      </w:tr>
      <w:tr w:rsidR="00A562F8" w:rsidRPr="00F41B1A" w14:paraId="7AF2258D" w14:textId="77777777" w:rsidTr="0A64143D">
        <w:trPr>
          <w:trHeight w:val="366"/>
        </w:trPr>
        <w:tc>
          <w:tcPr>
            <w:tcW w:w="6748" w:type="dxa"/>
            <w:tcBorders>
              <w:left w:val="single" w:sz="4" w:space="0" w:color="F36F20"/>
            </w:tcBorders>
          </w:tcPr>
          <w:p w14:paraId="53A2BBC0" w14:textId="4EBDD5E7"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1"/>
            <w:r w:rsidRPr="00F41B1A">
              <w:rPr>
                <w:rFonts w:asciiTheme="minorHAnsi" w:hAnsiTheme="minorHAnsi" w:cstheme="minorHAnsi"/>
                <w:color w:val="000000" w:themeColor="text1"/>
                <w:sz w:val="24"/>
                <w:szCs w:val="24"/>
                <w:lang w:val="en-AU"/>
              </w:rPr>
              <w:t>How do you encourage children to exchange thoughts and ideas about environmental responsibility?</w:t>
            </w:r>
            <w:commentRangeEnd w:id="191"/>
            <w:r w:rsidRPr="00F41B1A">
              <w:rPr>
                <w:rStyle w:val="CommentReference"/>
                <w:rFonts w:asciiTheme="minorHAnsi" w:eastAsiaTheme="minorHAnsi" w:hAnsiTheme="minorHAnsi" w:cstheme="minorHAnsi"/>
                <w:color w:val="000000" w:themeColor="text1"/>
                <w:sz w:val="24"/>
                <w:szCs w:val="24"/>
                <w:lang w:val="en-AU"/>
              </w:rPr>
              <w:commentReference w:id="191"/>
            </w:r>
          </w:p>
        </w:tc>
        <w:tc>
          <w:tcPr>
            <w:tcW w:w="6860" w:type="dxa"/>
          </w:tcPr>
          <w:p w14:paraId="25099050" w14:textId="3D7B92A2" w:rsidR="00A562F8" w:rsidRPr="00F41B1A" w:rsidRDefault="00A562F8" w:rsidP="00A562F8">
            <w:pPr>
              <w:pStyle w:val="TableParagraph"/>
              <w:spacing w:before="4"/>
              <w:ind w:left="108" w:right="108"/>
              <w:jc w:val="both"/>
            </w:pPr>
            <w:r w:rsidRPr="00396332">
              <w:t xml:space="preserve">Viviana encourages children to express their thoughts and ideas by facilitating open discussions during group times and daily routines. She uses open-ended questions and listens actively, which creates a safe space </w:t>
            </w:r>
            <w:r w:rsidRPr="00396332">
              <w:lastRenderedPageBreak/>
              <w:t>for children to communicate their ideas. Viviana supports the exchange of ideas by being present in play and engaging children in activities such as looking after the garden or worm farm, where they can share what they observe and think. These shared moments foster collaborative learning and a deeper understanding of Environmental Responsibility.</w:t>
            </w:r>
          </w:p>
        </w:tc>
      </w:tr>
      <w:tr w:rsidR="00A562F8" w:rsidRPr="00F41B1A" w14:paraId="3EC2C4C1" w14:textId="77777777" w:rsidTr="0A64143D">
        <w:trPr>
          <w:trHeight w:val="366"/>
        </w:trPr>
        <w:tc>
          <w:tcPr>
            <w:tcW w:w="6748" w:type="dxa"/>
            <w:tcBorders>
              <w:left w:val="single" w:sz="4" w:space="0" w:color="F36F20"/>
            </w:tcBorders>
          </w:tcPr>
          <w:p w14:paraId="48F5758B" w14:textId="708DD57D"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2"/>
            <w:r w:rsidRPr="00F41B1A">
              <w:rPr>
                <w:rFonts w:asciiTheme="minorHAnsi" w:hAnsiTheme="minorHAnsi" w:cstheme="minorHAnsi"/>
                <w:color w:val="000000" w:themeColor="text1"/>
                <w:sz w:val="24"/>
                <w:szCs w:val="24"/>
                <w:lang w:val="en-AU"/>
              </w:rPr>
              <w:lastRenderedPageBreak/>
              <w:t>How do you ensure that environmentally sustainable practices are embedded in the daily routines of the service?</w:t>
            </w:r>
            <w:commentRangeEnd w:id="192"/>
            <w:r w:rsidRPr="00F41B1A">
              <w:rPr>
                <w:rStyle w:val="CommentReference"/>
                <w:rFonts w:asciiTheme="minorHAnsi" w:eastAsiaTheme="minorHAnsi" w:hAnsiTheme="minorHAnsi" w:cstheme="minorHAnsi"/>
                <w:color w:val="000000" w:themeColor="text1"/>
                <w:sz w:val="24"/>
                <w:szCs w:val="24"/>
                <w:lang w:val="en-AU"/>
              </w:rPr>
              <w:commentReference w:id="192"/>
            </w:r>
          </w:p>
        </w:tc>
        <w:tc>
          <w:tcPr>
            <w:tcW w:w="6860" w:type="dxa"/>
          </w:tcPr>
          <w:p w14:paraId="0BAB1EA1" w14:textId="66D7F521" w:rsidR="00A562F8" w:rsidRPr="00F41B1A" w:rsidRDefault="00A562F8" w:rsidP="00A562F8">
            <w:pPr>
              <w:pStyle w:val="TableParagraph"/>
              <w:spacing w:before="4"/>
              <w:ind w:left="108" w:right="108"/>
              <w:jc w:val="both"/>
            </w:pPr>
            <w:r w:rsidRPr="00396332">
              <w:t>At Sparrow Early Learning Brighton, Viviana integrates environmentally sustainable practices into daily routines by role modelling actions such as watering plants, composting food scraps, and recycling materials. She ensures children are involved in these tasks and understands their purpose. Sustainable habits like turning off lights, using natural play resources, and conserving water are part of the everyday learning environment. These practices are reinforced through repetition, involvement, and conversations, embedding sustainability into the culture of the service.</w:t>
            </w:r>
          </w:p>
        </w:tc>
      </w:tr>
      <w:tr w:rsidR="00A562F8" w:rsidRPr="00F41B1A" w14:paraId="51556B09" w14:textId="77777777" w:rsidTr="0A64143D">
        <w:trPr>
          <w:trHeight w:val="366"/>
        </w:trPr>
        <w:tc>
          <w:tcPr>
            <w:tcW w:w="6748" w:type="dxa"/>
            <w:tcBorders>
              <w:left w:val="single" w:sz="4" w:space="0" w:color="F36F20"/>
            </w:tcBorders>
          </w:tcPr>
          <w:p w14:paraId="530B5A64" w14:textId="229B5A38"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3"/>
            <w:r w:rsidRPr="00F41B1A">
              <w:rPr>
                <w:rFonts w:asciiTheme="minorHAnsi" w:hAnsiTheme="minorHAnsi" w:cstheme="minorHAnsi"/>
                <w:color w:val="000000" w:themeColor="text1"/>
                <w:sz w:val="24"/>
                <w:szCs w:val="24"/>
                <w:lang w:val="en-AU"/>
              </w:rPr>
              <w:t>How do you encourage children to learn about Aboriginal and/or Torres Strait Islander peoples’ environmental responsibility practices?</w:t>
            </w:r>
            <w:commentRangeEnd w:id="193"/>
            <w:r w:rsidRPr="00F41B1A">
              <w:rPr>
                <w:rStyle w:val="CommentReference"/>
                <w:rFonts w:asciiTheme="minorHAnsi" w:eastAsiaTheme="minorHAnsi" w:hAnsiTheme="minorHAnsi" w:cstheme="minorHAnsi"/>
                <w:color w:val="000000" w:themeColor="text1"/>
                <w:sz w:val="24"/>
                <w:szCs w:val="24"/>
                <w:lang w:val="en-AU"/>
              </w:rPr>
              <w:commentReference w:id="193"/>
            </w:r>
          </w:p>
        </w:tc>
        <w:tc>
          <w:tcPr>
            <w:tcW w:w="6860" w:type="dxa"/>
          </w:tcPr>
          <w:p w14:paraId="75978850" w14:textId="125A8E7B" w:rsidR="00A562F8" w:rsidRPr="00F41B1A" w:rsidRDefault="00A562F8" w:rsidP="00A562F8">
            <w:pPr>
              <w:pStyle w:val="TableParagraph"/>
              <w:spacing w:before="4"/>
              <w:ind w:left="108" w:right="108"/>
              <w:jc w:val="both"/>
            </w:pPr>
            <w:r w:rsidRPr="00396332">
              <w:t>Viviana incorporates Aboriginal and Torres Strait Islander perspectives by embedding culturally relevant practices and stories into the program. Each morning, the children participate in an Acknowledgement of Country, and they sing songs in Māori and use Australian Sign Language during group times. She also engages children in events like NAIDOC Week, where activities include interacting with a didgeridoo expert and exploring traditional Aboriginal art forms like rock painting. These culturally rich experiences help children develop respect for Indigenous environmental stewardship and their deep connection to the land.</w:t>
            </w:r>
          </w:p>
        </w:tc>
      </w:tr>
      <w:tr w:rsidR="00A562F8" w:rsidRPr="00F41B1A" w14:paraId="6D77B7C9" w14:textId="77777777" w:rsidTr="0A64143D">
        <w:trPr>
          <w:trHeight w:val="366"/>
        </w:trPr>
        <w:tc>
          <w:tcPr>
            <w:tcW w:w="6748" w:type="dxa"/>
            <w:tcBorders>
              <w:left w:val="single" w:sz="4" w:space="0" w:color="F36F20"/>
            </w:tcBorders>
          </w:tcPr>
          <w:p w14:paraId="09B0E81B" w14:textId="77777777" w:rsidR="00A562F8" w:rsidRPr="00F41B1A"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4"/>
            <w:r w:rsidRPr="00F41B1A">
              <w:rPr>
                <w:rFonts w:asciiTheme="minorHAnsi" w:hAnsiTheme="minorHAnsi" w:cstheme="minorHAnsi"/>
                <w:color w:val="000000" w:themeColor="text1"/>
                <w:sz w:val="24"/>
                <w:szCs w:val="24"/>
                <w:lang w:val="en-AU"/>
              </w:rPr>
              <w:t>How do you review the service's philosophy, policies, and procedures in relation to key areas of focus and associated sustainable practices, such as biodiversity, curriculum, eco-friendly material usage, eco-literacy for children, energy conservation, water management, preservation of the natural environment, recycling initiatives, toxin reduction, upcycling, waste management (including food waste), and potential ethical dilemmas?</w:t>
            </w:r>
            <w:commentRangeEnd w:id="194"/>
            <w:r w:rsidRPr="00F41B1A">
              <w:rPr>
                <w:rStyle w:val="CommentReference"/>
                <w:rFonts w:asciiTheme="minorHAnsi" w:eastAsiaTheme="minorHAnsi" w:hAnsiTheme="minorHAnsi" w:cstheme="minorHAnsi"/>
                <w:color w:val="000000" w:themeColor="text1"/>
                <w:sz w:val="24"/>
                <w:szCs w:val="24"/>
                <w:lang w:val="en-AU"/>
              </w:rPr>
              <w:commentReference w:id="194"/>
            </w:r>
          </w:p>
          <w:p w14:paraId="5A1D6B65" w14:textId="37409A69" w:rsidR="00A562F8" w:rsidRPr="00F41B1A" w:rsidRDefault="00A562F8" w:rsidP="00A562F8">
            <w:pPr>
              <w:pStyle w:val="TableParagraph"/>
              <w:spacing w:before="4"/>
              <w:jc w:val="both"/>
              <w:rPr>
                <w:rFonts w:asciiTheme="minorHAnsi" w:hAnsiTheme="minorHAnsi" w:cstheme="minorHAnsi"/>
                <w:color w:val="000000" w:themeColor="text1"/>
                <w:sz w:val="24"/>
                <w:szCs w:val="24"/>
                <w:lang w:val="en-AU"/>
              </w:rPr>
            </w:pPr>
          </w:p>
        </w:tc>
        <w:tc>
          <w:tcPr>
            <w:tcW w:w="6860" w:type="dxa"/>
          </w:tcPr>
          <w:p w14:paraId="35ADF408" w14:textId="49D99484" w:rsidR="00A562F8" w:rsidRPr="00F41B1A" w:rsidRDefault="00A562F8" w:rsidP="00A562F8">
            <w:pPr>
              <w:pStyle w:val="TableParagraph"/>
              <w:spacing w:before="4"/>
              <w:ind w:left="108" w:right="108"/>
            </w:pPr>
            <w:r w:rsidRPr="00396332">
              <w:t>Viviana contributes to reviewing the service’s Philosophy, Policies, and Procedures by participating in regular staff meetings, hallway check-ins, and policy reviews at Sparrow Early Learning Brighton. She reflects on practices involving Biodiversity, such as worm farming and gardening, ensuring they align with environmental goals. She supports the use of Eco-Friendly Materials in play and cleaning, and follows protocols for Waste Management through daily checklists and composting. Viviana also remains attentive to Ethical Dilemmas by raising concerns through the grievance process and encouraging collective problem-solving. Through these processes, she helps ensure that the service’s documents reflect a strong commitment to sustainability.</w:t>
            </w:r>
          </w:p>
        </w:tc>
      </w:tr>
      <w:tr w:rsidR="00A562F8" w:rsidRPr="00F41B1A" w14:paraId="60214B8C" w14:textId="77777777" w:rsidTr="0A64143D">
        <w:trPr>
          <w:trHeight w:val="366"/>
        </w:trPr>
        <w:tc>
          <w:tcPr>
            <w:tcW w:w="6748" w:type="dxa"/>
            <w:tcBorders>
              <w:left w:val="single" w:sz="4" w:space="0" w:color="F36F20"/>
            </w:tcBorders>
          </w:tcPr>
          <w:p w14:paraId="7E5923C4" w14:textId="771ABDDA"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5"/>
            <w:r w:rsidRPr="00F41B1A">
              <w:rPr>
                <w:rFonts w:asciiTheme="minorHAnsi" w:hAnsiTheme="minorHAnsi" w:cstheme="minorHAnsi"/>
                <w:color w:val="000000" w:themeColor="text1"/>
                <w:sz w:val="24"/>
                <w:szCs w:val="24"/>
                <w:lang w:val="en-AU"/>
              </w:rPr>
              <w:lastRenderedPageBreak/>
              <w:t>How do you consult with stakeholders to identify potential changes in the service's philosophy, policies, and procedures regarding environmental sustainability, ensuring integration across all areas of practice, and how do you contribute to the development of an environmental responsibility plan for the service including tools for identifying potential improvements?</w:t>
            </w:r>
            <w:commentRangeEnd w:id="195"/>
            <w:r w:rsidRPr="00F41B1A">
              <w:rPr>
                <w:rStyle w:val="CommentReference"/>
                <w:rFonts w:asciiTheme="minorHAnsi" w:eastAsiaTheme="minorHAnsi" w:hAnsiTheme="minorHAnsi" w:cstheme="minorHAnsi"/>
                <w:color w:val="000000" w:themeColor="text1"/>
                <w:sz w:val="24"/>
                <w:szCs w:val="24"/>
                <w:lang w:val="en-AU"/>
              </w:rPr>
              <w:commentReference w:id="195"/>
            </w:r>
          </w:p>
        </w:tc>
        <w:tc>
          <w:tcPr>
            <w:tcW w:w="6860" w:type="dxa"/>
          </w:tcPr>
          <w:p w14:paraId="3CBE0061" w14:textId="579D7313" w:rsidR="00A562F8" w:rsidRPr="00603854" w:rsidRDefault="00A562F8" w:rsidP="00A562F8">
            <w:pPr>
              <w:pStyle w:val="TableParagraph"/>
              <w:spacing w:before="4"/>
              <w:ind w:left="108" w:right="108"/>
              <w:jc w:val="both"/>
            </w:pPr>
            <w:r w:rsidRPr="00396332">
              <w:t xml:space="preserve">Viviana regularly consults with stakeholders such as children, families, and staff through both informal and formal methods. She communicates daily with families at drop-off and pick-up and uses </w:t>
            </w:r>
            <w:proofErr w:type="spellStart"/>
            <w:r w:rsidRPr="00396332">
              <w:t>Storypark</w:t>
            </w:r>
            <w:proofErr w:type="spellEnd"/>
            <w:r w:rsidRPr="00396332">
              <w:t xml:space="preserve"> to update and gather feedback. With children, she engages in regular conversations about their interests, which often include nature-based activities. She also participates in meetings where staff share ideas and evaluate sustainable practices. Suggestions from these stakeholders are considered when discussing potential changes to the service’s environmental approaches. These collaborative efforts contribute to an Environmental Responsibility Plan that reflects the values and insights of the whole community.</w:t>
            </w:r>
          </w:p>
        </w:tc>
      </w:tr>
      <w:tr w:rsidR="00A562F8" w:rsidRPr="00F41B1A" w14:paraId="04FCE2F1" w14:textId="77777777" w:rsidTr="0A64143D">
        <w:trPr>
          <w:trHeight w:val="366"/>
        </w:trPr>
        <w:tc>
          <w:tcPr>
            <w:tcW w:w="6748" w:type="dxa"/>
            <w:tcBorders>
              <w:left w:val="single" w:sz="4" w:space="0" w:color="F36F20"/>
            </w:tcBorders>
          </w:tcPr>
          <w:p w14:paraId="5978937A" w14:textId="3D7EF276"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6"/>
            <w:r w:rsidRPr="00F41B1A">
              <w:rPr>
                <w:rFonts w:asciiTheme="minorHAnsi" w:hAnsiTheme="minorHAnsi" w:cstheme="minorHAnsi"/>
                <w:color w:val="000000" w:themeColor="text1"/>
                <w:sz w:val="24"/>
                <w:szCs w:val="24"/>
                <w:lang w:val="en-AU"/>
              </w:rPr>
              <w:t>How do you contribute to the development of an environmental responsibility plan for the service, based on the review and consultation, while ensuring sharing outcomes and evaluation of plan implementation with your supervisor?</w:t>
            </w:r>
            <w:commentRangeEnd w:id="196"/>
            <w:r w:rsidRPr="00F41B1A">
              <w:rPr>
                <w:rStyle w:val="CommentReference"/>
                <w:rFonts w:asciiTheme="minorHAnsi" w:eastAsiaTheme="minorHAnsi" w:hAnsiTheme="minorHAnsi" w:cstheme="minorHAnsi"/>
                <w:color w:val="000000" w:themeColor="text1"/>
                <w:sz w:val="24"/>
                <w:szCs w:val="24"/>
                <w:lang w:val="en-AU"/>
              </w:rPr>
              <w:commentReference w:id="196"/>
            </w:r>
          </w:p>
        </w:tc>
        <w:tc>
          <w:tcPr>
            <w:tcW w:w="6860" w:type="dxa"/>
          </w:tcPr>
          <w:p w14:paraId="01BE84E4" w14:textId="18FA8945" w:rsidR="00A562F8" w:rsidRPr="00603854" w:rsidRDefault="00A562F8" w:rsidP="00A562F8">
            <w:pPr>
              <w:pStyle w:val="TableParagraph"/>
              <w:spacing w:before="4"/>
              <w:ind w:left="108" w:right="108"/>
              <w:jc w:val="both"/>
            </w:pPr>
            <w:r w:rsidRPr="00396332">
              <w:t>Viviana actively contributes to the Environmental Responsibility Plan by incorporating ideas from her daily observations, team reflections, and stakeholder feedback. For example, her hands-on work with children in worm farming and garden care, and discussions with families about environmental practices at home, are key insights she brings into planning meetings. She shares these outcomes with her supervisor and team through regular staff meetings and policy discussions. This ongoing communication ensures the evaluation and refinement of environmental strategies, promoting continuous improvement.</w:t>
            </w:r>
          </w:p>
        </w:tc>
      </w:tr>
      <w:tr w:rsidR="00A562F8" w:rsidRPr="00F41B1A" w14:paraId="5153F092" w14:textId="77777777" w:rsidTr="0A64143D">
        <w:trPr>
          <w:trHeight w:val="366"/>
        </w:trPr>
        <w:tc>
          <w:tcPr>
            <w:tcW w:w="6748" w:type="dxa"/>
            <w:tcBorders>
              <w:left w:val="single" w:sz="4" w:space="0" w:color="F36F20"/>
            </w:tcBorders>
          </w:tcPr>
          <w:p w14:paraId="749AEF4C" w14:textId="533EACA1"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7"/>
            <w:r w:rsidRPr="00F41B1A">
              <w:rPr>
                <w:rFonts w:asciiTheme="minorHAnsi" w:hAnsiTheme="minorHAnsi" w:cstheme="minorHAnsi"/>
                <w:color w:val="000000" w:themeColor="text1"/>
                <w:sz w:val="24"/>
                <w:szCs w:val="24"/>
                <w:lang w:val="en-AU"/>
              </w:rPr>
              <w:t>How do you develop strategies that encourage the participation of both adults and children in the service’s sustainable practices?</w:t>
            </w:r>
            <w:commentRangeEnd w:id="197"/>
            <w:r w:rsidRPr="00F41B1A">
              <w:rPr>
                <w:rStyle w:val="CommentReference"/>
                <w:rFonts w:asciiTheme="minorHAnsi" w:eastAsiaTheme="minorHAnsi" w:hAnsiTheme="minorHAnsi" w:cstheme="minorHAnsi"/>
                <w:color w:val="000000" w:themeColor="text1"/>
                <w:sz w:val="24"/>
                <w:szCs w:val="24"/>
                <w:lang w:val="en-AU"/>
              </w:rPr>
              <w:commentReference w:id="197"/>
            </w:r>
          </w:p>
        </w:tc>
        <w:tc>
          <w:tcPr>
            <w:tcW w:w="6860" w:type="dxa"/>
          </w:tcPr>
          <w:p w14:paraId="76DB2CD5" w14:textId="287ADD4F" w:rsidR="00A562F8" w:rsidRPr="00F41B1A" w:rsidRDefault="00A562F8" w:rsidP="00A562F8">
            <w:pPr>
              <w:pStyle w:val="TableParagraph"/>
              <w:spacing w:before="4"/>
              <w:ind w:left="108" w:right="108"/>
              <w:jc w:val="both"/>
            </w:pPr>
            <w:r w:rsidRPr="00396332">
              <w:t xml:space="preserve">Viviana develops inclusive strategies by creating shared experiences that engage both children and adults in sustainability. She models sustainable </w:t>
            </w:r>
            <w:proofErr w:type="spellStart"/>
            <w:r w:rsidRPr="00396332">
              <w:t>behaviours</w:t>
            </w:r>
            <w:proofErr w:type="spellEnd"/>
            <w:r w:rsidRPr="00396332">
              <w:t xml:space="preserve"> for children through daily routines like composting and plant care. For families, she uses </w:t>
            </w:r>
            <w:proofErr w:type="spellStart"/>
            <w:r w:rsidRPr="00396332">
              <w:t>Storypark</w:t>
            </w:r>
            <w:proofErr w:type="spellEnd"/>
            <w:r w:rsidRPr="00396332">
              <w:t xml:space="preserve"> to communicate sustainable practices and invites them to share ideas. She supports the team by promoting consistent conversations in meetings and encourages participation in events like NAIDOC Week. These strategies create a shared understanding and commitment to Environmental Responsibility across all participants in the service.</w:t>
            </w:r>
          </w:p>
        </w:tc>
      </w:tr>
      <w:tr w:rsidR="00A562F8" w:rsidRPr="00F41B1A" w14:paraId="4F982BBB" w14:textId="77777777" w:rsidTr="0A64143D">
        <w:trPr>
          <w:trHeight w:val="366"/>
        </w:trPr>
        <w:tc>
          <w:tcPr>
            <w:tcW w:w="6748" w:type="dxa"/>
            <w:tcBorders>
              <w:left w:val="single" w:sz="4" w:space="0" w:color="F36F20"/>
            </w:tcBorders>
          </w:tcPr>
          <w:p w14:paraId="1C41015C" w14:textId="02A5E68C"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8"/>
            <w:r w:rsidRPr="00F41B1A">
              <w:rPr>
                <w:rFonts w:asciiTheme="minorHAnsi" w:hAnsiTheme="minorHAnsi" w:cstheme="minorHAnsi"/>
                <w:color w:val="000000" w:themeColor="text1"/>
                <w:sz w:val="24"/>
                <w:szCs w:val="24"/>
                <w:lang w:val="en-AU"/>
              </w:rPr>
              <w:t>How do you identify and include ways to evaluate improvements in environmental responsibility within the service?</w:t>
            </w:r>
            <w:commentRangeEnd w:id="198"/>
            <w:r w:rsidRPr="00F41B1A">
              <w:rPr>
                <w:rStyle w:val="CommentReference"/>
                <w:rFonts w:asciiTheme="minorHAnsi" w:eastAsiaTheme="minorHAnsi" w:hAnsiTheme="minorHAnsi" w:cstheme="minorHAnsi"/>
                <w:color w:val="000000" w:themeColor="text1"/>
                <w:sz w:val="24"/>
                <w:szCs w:val="24"/>
                <w:lang w:val="en-AU"/>
              </w:rPr>
              <w:commentReference w:id="198"/>
            </w:r>
          </w:p>
        </w:tc>
        <w:tc>
          <w:tcPr>
            <w:tcW w:w="6860" w:type="dxa"/>
          </w:tcPr>
          <w:p w14:paraId="04DDE49E" w14:textId="7A8CDAD3" w:rsidR="00A562F8" w:rsidRPr="00F41B1A" w:rsidRDefault="00A562F8" w:rsidP="00A562F8">
            <w:pPr>
              <w:pStyle w:val="TableParagraph"/>
              <w:spacing w:before="4"/>
              <w:ind w:left="108" w:right="108"/>
              <w:jc w:val="both"/>
            </w:pPr>
            <w:r w:rsidRPr="00396332">
              <w:t xml:space="preserve">Viviana evaluates improvements in Environmental Responsibility by using tools like daily checklists, policy reviews, and staff reflections. She observes children's engagement with practices like worm farming and garden care to assess their learning and involvement. Regular meetings provide opportunities to discuss what is working and what could be improved. </w:t>
            </w:r>
            <w:r w:rsidRPr="00396332">
              <w:lastRenderedPageBreak/>
              <w:t>Feedback from families and management is also taken into account, helping her monitor progress and adapt strategies as needed. This ongoing evaluation ensures that sustainability efforts remain effective and responsive to the needs of the service.</w:t>
            </w:r>
          </w:p>
        </w:tc>
      </w:tr>
      <w:tr w:rsidR="00A562F8" w:rsidRPr="00F41B1A" w14:paraId="4FB70B3D" w14:textId="77777777" w:rsidTr="0A64143D">
        <w:trPr>
          <w:trHeight w:val="366"/>
        </w:trPr>
        <w:tc>
          <w:tcPr>
            <w:tcW w:w="6748" w:type="dxa"/>
            <w:tcBorders>
              <w:left w:val="single" w:sz="4" w:space="0" w:color="F36F20"/>
            </w:tcBorders>
          </w:tcPr>
          <w:p w14:paraId="2575D2C1" w14:textId="77777777" w:rsidR="00A562F8" w:rsidRPr="00F41B1A"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199"/>
            <w:r w:rsidRPr="00F41B1A">
              <w:rPr>
                <w:rFonts w:asciiTheme="minorHAnsi" w:hAnsiTheme="minorHAnsi" w:cstheme="minorHAnsi"/>
                <w:color w:val="000000" w:themeColor="text1"/>
                <w:sz w:val="24"/>
                <w:szCs w:val="24"/>
                <w:lang w:val="en-AU"/>
              </w:rPr>
              <w:lastRenderedPageBreak/>
              <w:t>How do you investigate how children and adults engage with the service’s environmental responsibility plan while considering various requirements and factors? Please consider the following in your response:</w:t>
            </w:r>
          </w:p>
          <w:p w14:paraId="3422FDF8"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criteria of the National Quality Standard and associated regulations and laws pertinent to this unit encompass various aspects, such as the physical environment, </w:t>
            </w:r>
          </w:p>
          <w:p w14:paraId="3D75F45A"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broader impacts of significant global environmental issues and their connection to local environmental practices, </w:t>
            </w:r>
          </w:p>
          <w:p w14:paraId="712BF1B1"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interplay between human activities and the environment, </w:t>
            </w:r>
          </w:p>
          <w:p w14:paraId="3DE3FAB4"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necessity of nurturing children to cultivate an awareness of environmental responsibility, </w:t>
            </w:r>
          </w:p>
          <w:p w14:paraId="6E159857" w14:textId="77777777" w:rsidR="00A562F8" w:rsidRPr="00F41B1A"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the significance of Aboriginal and/or Torres Strait Islander cultures in relation to environmental stewardship, </w:t>
            </w:r>
          </w:p>
          <w:p w14:paraId="1BD296D4" w14:textId="52F2AA65" w:rsidR="00A562F8" w:rsidRPr="00DC4ACB" w:rsidRDefault="00A562F8" w:rsidP="00A562F8">
            <w:pPr>
              <w:pStyle w:val="TableParagraph"/>
              <w:numPr>
                <w:ilvl w:val="0"/>
                <w:numId w:val="10"/>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and the community's role as a reservoir of knowledge, skills, and values.</w:t>
            </w:r>
            <w:commentRangeEnd w:id="199"/>
            <w:r w:rsidRPr="00F41B1A">
              <w:rPr>
                <w:rStyle w:val="CommentReference"/>
                <w:rFonts w:asciiTheme="minorHAnsi" w:eastAsiaTheme="minorHAnsi" w:hAnsiTheme="minorHAnsi" w:cstheme="minorHAnsi"/>
                <w:color w:val="000000" w:themeColor="text1"/>
                <w:sz w:val="24"/>
                <w:szCs w:val="24"/>
                <w:lang w:val="en-AU"/>
              </w:rPr>
              <w:commentReference w:id="199"/>
            </w:r>
          </w:p>
        </w:tc>
        <w:tc>
          <w:tcPr>
            <w:tcW w:w="6860" w:type="dxa"/>
          </w:tcPr>
          <w:p w14:paraId="78F0FA16" w14:textId="2F251B62" w:rsidR="00A562F8" w:rsidRPr="00F41B1A" w:rsidRDefault="00A562F8" w:rsidP="00A562F8">
            <w:pPr>
              <w:pStyle w:val="TableParagraph"/>
              <w:spacing w:before="4"/>
              <w:ind w:left="107" w:right="108"/>
            </w:pPr>
            <w:r w:rsidRPr="00C94DCE">
              <w:t>At Sparrow Early Learning Brighton, Viviana investigates how children and adults engage with the Environmental Responsibility Plan by using a reflective and inclusive approach. She ensures the service meets the National Quality Standard by embedding sustainable practices such as composting, worm farming, and using natural materials in play. These actions align with regulations on physical environment and sustainability. Viviana also discusses global environmental concerns like pollution and waste by encouraging children to care for the garden and worms, showing them how small actions connect to broader issues. She highlights the impact of human and animal activity on the environment by leading nature-based activities that foster understanding and care. To nurture children’s awareness of environmental responsibility, she provides hands-on learning experiences where they observe, explore, and participate in caring for the earth, such as feeding the worms and watering plants. Viviana also integrates Aboriginal and Torres Strait Islander perspectives, including a daily Acknowledgement of Country and NAIDOC Week activities, which help children understand traditional respect for the land. She values the community as a resource, involving external contributors like Jason from Didge for Kids to enhance the children's understanding of environmental stewardship and sustainability.</w:t>
            </w:r>
          </w:p>
        </w:tc>
      </w:tr>
      <w:tr w:rsidR="00A562F8" w:rsidRPr="00F41B1A" w14:paraId="49AF730F" w14:textId="77777777" w:rsidTr="0A64143D">
        <w:trPr>
          <w:trHeight w:val="366"/>
        </w:trPr>
        <w:tc>
          <w:tcPr>
            <w:tcW w:w="6748" w:type="dxa"/>
            <w:tcBorders>
              <w:left w:val="single" w:sz="4" w:space="0" w:color="F36F20"/>
            </w:tcBorders>
          </w:tcPr>
          <w:p w14:paraId="3C36F6B5" w14:textId="3CFB4CDC"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0"/>
            <w:r w:rsidRPr="00F41B1A">
              <w:rPr>
                <w:rFonts w:asciiTheme="minorHAnsi" w:hAnsiTheme="minorHAnsi" w:cstheme="minorHAnsi"/>
                <w:color w:val="000000" w:themeColor="text1"/>
                <w:sz w:val="24"/>
                <w:szCs w:val="24"/>
                <w:lang w:val="en-AU"/>
              </w:rPr>
              <w:t>How do you encourage children to engage in environmentally responsible practices with families and the community outside the service?</w:t>
            </w:r>
            <w:commentRangeEnd w:id="200"/>
            <w:r w:rsidRPr="00F41B1A">
              <w:rPr>
                <w:rStyle w:val="CommentReference"/>
                <w:rFonts w:asciiTheme="minorHAnsi" w:eastAsiaTheme="minorHAnsi" w:hAnsiTheme="minorHAnsi" w:cstheme="minorHAnsi"/>
                <w:color w:val="000000" w:themeColor="text1"/>
                <w:sz w:val="24"/>
                <w:szCs w:val="24"/>
                <w:lang w:val="en-AU"/>
              </w:rPr>
              <w:commentReference w:id="200"/>
            </w:r>
          </w:p>
        </w:tc>
        <w:tc>
          <w:tcPr>
            <w:tcW w:w="6860" w:type="dxa"/>
          </w:tcPr>
          <w:p w14:paraId="23A3458A" w14:textId="13C2EF8F" w:rsidR="00A562F8" w:rsidRPr="00F41B1A" w:rsidRDefault="00A562F8" w:rsidP="00A562F8">
            <w:pPr>
              <w:pStyle w:val="TableParagraph"/>
              <w:spacing w:before="4"/>
              <w:ind w:left="108" w:right="108"/>
              <w:jc w:val="both"/>
            </w:pPr>
            <w:r w:rsidRPr="00C94DCE">
              <w:t xml:space="preserve">Viviana promotes environmentally responsible practices beyond the service by fostering strong connections between the children, their families, and the wider community. She encourages daily discussions with families at drop-off and pick-up, where environmental practices can be shared and reinforced. She uses the </w:t>
            </w:r>
            <w:proofErr w:type="spellStart"/>
            <w:r w:rsidRPr="00C94DCE">
              <w:t>Storypark</w:t>
            </w:r>
            <w:proofErr w:type="spellEnd"/>
            <w:r w:rsidRPr="00C94DCE">
              <w:t xml:space="preserve"> app to document and communicate the children's participation in eco-friendly activities like worm farming and composting, helping families continue these habits at home. By involving children in practices that are visible and meaningful, such as watering plants or recycling, Viviana helps them feel confident </w:t>
            </w:r>
            <w:r w:rsidRPr="00C94DCE">
              <w:lastRenderedPageBreak/>
              <w:t>sharing these responsibilities with their families and developing lifelong habits of Environmental Responsibility.</w:t>
            </w:r>
          </w:p>
        </w:tc>
      </w:tr>
      <w:tr w:rsidR="00A562F8" w:rsidRPr="00F41B1A" w14:paraId="328239F1" w14:textId="77777777" w:rsidTr="0A64143D">
        <w:trPr>
          <w:trHeight w:val="366"/>
        </w:trPr>
        <w:tc>
          <w:tcPr>
            <w:tcW w:w="6748" w:type="dxa"/>
            <w:tcBorders>
              <w:left w:val="single" w:sz="4" w:space="0" w:color="F36F20"/>
            </w:tcBorders>
          </w:tcPr>
          <w:p w14:paraId="6ADDDB91" w14:textId="2D591616"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1"/>
            <w:r w:rsidRPr="00F41B1A">
              <w:rPr>
                <w:rFonts w:asciiTheme="minorHAnsi" w:hAnsiTheme="minorHAnsi" w:cstheme="minorHAnsi"/>
                <w:color w:val="000000" w:themeColor="text1"/>
                <w:sz w:val="24"/>
                <w:szCs w:val="24"/>
                <w:lang w:val="en-AU"/>
              </w:rPr>
              <w:lastRenderedPageBreak/>
              <w:t>How do you seek feedback from children and adults about the service’s practices regarding environmental responsibility, considering barriers and drivers for behavioural change, the sphere of influence, and activities related to growing and preparing food?</w:t>
            </w:r>
            <w:commentRangeEnd w:id="201"/>
            <w:r w:rsidRPr="00F41B1A">
              <w:rPr>
                <w:rStyle w:val="CommentReference"/>
                <w:rFonts w:asciiTheme="minorHAnsi" w:eastAsiaTheme="minorHAnsi" w:hAnsiTheme="minorHAnsi" w:cstheme="minorHAnsi"/>
                <w:color w:val="000000" w:themeColor="text1"/>
                <w:sz w:val="24"/>
                <w:szCs w:val="24"/>
                <w:lang w:val="en-AU"/>
              </w:rPr>
              <w:commentReference w:id="201"/>
            </w:r>
          </w:p>
        </w:tc>
        <w:tc>
          <w:tcPr>
            <w:tcW w:w="6860" w:type="dxa"/>
          </w:tcPr>
          <w:p w14:paraId="5C3D30B3" w14:textId="49FD67D5" w:rsidR="00A562F8" w:rsidRPr="00F41B1A" w:rsidRDefault="00A562F8" w:rsidP="00A562F8">
            <w:pPr>
              <w:pStyle w:val="TableParagraph"/>
              <w:spacing w:before="4"/>
              <w:ind w:left="108" w:right="108"/>
              <w:jc w:val="both"/>
            </w:pPr>
            <w:r w:rsidRPr="00C94DCE">
              <w:t xml:space="preserve">Viviana collects feedback from children and adults at Sparrow Early Learning Brighton through multiple channels. She engages in daily conversations with families and uses the </w:t>
            </w:r>
            <w:proofErr w:type="spellStart"/>
            <w:r w:rsidRPr="00C94DCE">
              <w:t>Storypark</w:t>
            </w:r>
            <w:proofErr w:type="spellEnd"/>
            <w:r w:rsidRPr="00C94DCE">
              <w:t xml:space="preserve"> app to encourage them to share their thoughts on current environmental practices. She also listens to children’s interests and ideas during group time or while they interact with the worm farm and garden. Viviana considers barriers and drivers for </w:t>
            </w:r>
            <w:proofErr w:type="spellStart"/>
            <w:r w:rsidRPr="00C94DCE">
              <w:t>behavioural</w:t>
            </w:r>
            <w:proofErr w:type="spellEnd"/>
            <w:r w:rsidRPr="00C94DCE">
              <w:t xml:space="preserve"> change, such as cultural preferences or resource limitations, and addresses these respectfully. She promotes active involvement through hands-on experiences like gardening and food-related discussions. These moments provide a foundation for evaluating the success of sustainability initiatives and planning improvements.</w:t>
            </w:r>
          </w:p>
        </w:tc>
      </w:tr>
      <w:tr w:rsidR="00A562F8" w:rsidRPr="00F41B1A" w14:paraId="2BE8CA9C" w14:textId="77777777" w:rsidTr="0A64143D">
        <w:trPr>
          <w:trHeight w:val="366"/>
        </w:trPr>
        <w:tc>
          <w:tcPr>
            <w:tcW w:w="6748" w:type="dxa"/>
            <w:tcBorders>
              <w:left w:val="single" w:sz="4" w:space="0" w:color="F36F20"/>
            </w:tcBorders>
          </w:tcPr>
          <w:p w14:paraId="48F59024" w14:textId="12786C05" w:rsidR="00A562F8" w:rsidRPr="00DC4ACB" w:rsidRDefault="00A562F8" w:rsidP="00A562F8">
            <w:pPr>
              <w:pStyle w:val="TableParagraph"/>
              <w:numPr>
                <w:ilvl w:val="0"/>
                <w:numId w:val="18"/>
              </w:numPr>
              <w:spacing w:before="4"/>
              <w:rPr>
                <w:rFonts w:asciiTheme="minorHAnsi" w:hAnsiTheme="minorHAnsi" w:cstheme="minorHAnsi"/>
                <w:color w:val="000000" w:themeColor="text1"/>
                <w:sz w:val="24"/>
                <w:szCs w:val="24"/>
                <w:lang w:val="en-AU"/>
              </w:rPr>
            </w:pPr>
            <w:commentRangeStart w:id="202"/>
            <w:r w:rsidRPr="00F41B1A">
              <w:rPr>
                <w:rFonts w:asciiTheme="minorHAnsi" w:hAnsiTheme="minorHAnsi" w:cstheme="minorHAnsi"/>
                <w:color w:val="000000" w:themeColor="text1"/>
                <w:sz w:val="24"/>
                <w:szCs w:val="24"/>
                <w:lang w:val="en-AU"/>
              </w:rPr>
              <w:t xml:space="preserve">How do you use feedback and critical reflection to inform changes and improvements to the environmental responsibility plan? </w:t>
            </w:r>
            <w:commentRangeEnd w:id="202"/>
            <w:r w:rsidRPr="00F41B1A">
              <w:rPr>
                <w:rStyle w:val="CommentReference"/>
                <w:rFonts w:asciiTheme="minorHAnsi" w:eastAsiaTheme="minorHAnsi" w:hAnsiTheme="minorHAnsi" w:cstheme="minorHAnsi"/>
                <w:color w:val="000000" w:themeColor="text1"/>
                <w:sz w:val="24"/>
                <w:szCs w:val="24"/>
                <w:lang w:val="en-AU"/>
              </w:rPr>
              <w:commentReference w:id="202"/>
            </w:r>
            <w:r w:rsidRPr="00F41B1A">
              <w:rPr>
                <w:rFonts w:asciiTheme="minorHAnsi" w:hAnsiTheme="minorHAnsi" w:cstheme="minorHAnsi"/>
                <w:color w:val="000000" w:themeColor="text1"/>
                <w:sz w:val="24"/>
                <w:szCs w:val="24"/>
                <w:lang w:val="en-AU"/>
              </w:rPr>
              <w:t xml:space="preserve">How do you observe and document three (3) examples of practices that demonstrate children’s understanding of environmental responsibility in an early childhood education setting? </w:t>
            </w:r>
          </w:p>
        </w:tc>
        <w:tc>
          <w:tcPr>
            <w:tcW w:w="6860" w:type="dxa"/>
          </w:tcPr>
          <w:p w14:paraId="0FA79AC2" w14:textId="28C8014A" w:rsidR="00A562F8" w:rsidRPr="00F41B1A" w:rsidRDefault="00A562F8" w:rsidP="00A562F8">
            <w:pPr>
              <w:pStyle w:val="TableParagraph"/>
              <w:spacing w:before="4"/>
              <w:ind w:left="108" w:right="108"/>
              <w:jc w:val="both"/>
            </w:pPr>
            <w:r w:rsidRPr="00C94DCE">
              <w:t xml:space="preserve">Viviana uses feedback and critical reflection gathered during regular conversations, team meetings, and family interactions to assess the effectiveness of the Environmental Responsibility Plan. She collaborates with her team to reflect on current strategies and revise goals based on stakeholder input and observed outcomes. She documents children’s understanding of sustainability through active observation and learning stories. Example 1: During outdoor time, Viviana observed a child opening the worm farm lid, examining the worms, and feeding them food scraps. She documented this experience using </w:t>
            </w:r>
            <w:proofErr w:type="spellStart"/>
            <w:r w:rsidRPr="00C94DCE">
              <w:t>Storypark</w:t>
            </w:r>
            <w:proofErr w:type="spellEnd"/>
            <w:r w:rsidRPr="00C94DCE">
              <w:t xml:space="preserve">, highlighting the child's curiosity and growing understanding of composting. Example 2: During gardening activities, she saw a child eagerly watering the plants and reminding peers to be gentle with the leaves. She recorded this in the child’s learning portfolio and discussed the </w:t>
            </w:r>
            <w:proofErr w:type="spellStart"/>
            <w:r w:rsidRPr="00C94DCE">
              <w:t>behaviour</w:t>
            </w:r>
            <w:proofErr w:type="spellEnd"/>
            <w:r w:rsidRPr="00C94DCE">
              <w:t xml:space="preserve"> during group reflection. Example 3: Viviana noticed a child collecting sticks and natural items to use in an art project instead of plastic materials. She reflected on this eco-conscious choice in the daily journal and shared it with the family to acknowledge the child’s sustainable thinking. These observations demonstrate children’s growing sense of Environmental Responsibility through practical, thoughtful actions.</w:t>
            </w:r>
          </w:p>
        </w:tc>
      </w:tr>
    </w:tbl>
    <w:p w14:paraId="317213F1" w14:textId="77777777" w:rsidR="00417C11" w:rsidRPr="00F41B1A" w:rsidRDefault="00417C11" w:rsidP="0BCD4BC6">
      <w:pPr>
        <w:spacing w:after="0"/>
      </w:pPr>
    </w:p>
    <w:p w14:paraId="11FEBDDE" w14:textId="68057BB1" w:rsidR="0057129D" w:rsidRPr="00F41B1A" w:rsidRDefault="45CBEDAA" w:rsidP="0BCD4BC6">
      <w:pPr>
        <w:pStyle w:val="Heading2"/>
        <w:spacing w:after="0"/>
        <w:rPr>
          <w:b/>
          <w:bCs/>
        </w:rPr>
      </w:pPr>
      <w:r w:rsidRPr="00F41B1A">
        <w:rPr>
          <w:b/>
          <w:bCs/>
        </w:rPr>
        <w:lastRenderedPageBreak/>
        <w:t>CHCECE050 Work in partnership with children’s families</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15A1154" w14:textId="77777777" w:rsidTr="00A562F8">
        <w:trPr>
          <w:trHeight w:val="1320"/>
        </w:trPr>
        <w:tc>
          <w:tcPr>
            <w:tcW w:w="6748" w:type="dxa"/>
            <w:shd w:val="clear" w:color="auto" w:fill="E26714"/>
          </w:tcPr>
          <w:p w14:paraId="0002A187"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21FF0F0" w14:textId="7FFB6A8B"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07DDFA67" w14:textId="1D7E0157"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23B5E657" w14:textId="77777777" w:rsidTr="0A64143D">
        <w:trPr>
          <w:trHeight w:val="374"/>
        </w:trPr>
        <w:tc>
          <w:tcPr>
            <w:tcW w:w="13608" w:type="dxa"/>
            <w:gridSpan w:val="2"/>
            <w:tcBorders>
              <w:top w:val="nil"/>
              <w:left w:val="single" w:sz="4" w:space="0" w:color="F36F20"/>
            </w:tcBorders>
          </w:tcPr>
          <w:p w14:paraId="675785D3"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EC3391F" w14:textId="77777777" w:rsidTr="0A64143D">
        <w:trPr>
          <w:trHeight w:val="366"/>
        </w:trPr>
        <w:tc>
          <w:tcPr>
            <w:tcW w:w="6748" w:type="dxa"/>
            <w:tcBorders>
              <w:left w:val="single" w:sz="4" w:space="0" w:color="F36F20"/>
            </w:tcBorders>
          </w:tcPr>
          <w:p w14:paraId="145266A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383906B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57129D" w:rsidRPr="00F41B1A" w14:paraId="0CF51105" w14:textId="77777777" w:rsidTr="0A64143D">
        <w:trPr>
          <w:trHeight w:val="366"/>
        </w:trPr>
        <w:tc>
          <w:tcPr>
            <w:tcW w:w="6748" w:type="dxa"/>
            <w:tcBorders>
              <w:left w:val="single" w:sz="4" w:space="0" w:color="F36F20"/>
            </w:tcBorders>
          </w:tcPr>
          <w:p w14:paraId="227365A1" w14:textId="4BE6E7BF" w:rsidR="0057129D" w:rsidRPr="00DC4ACB" w:rsidRDefault="00835A75"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3"/>
            <w:r w:rsidRPr="00F41B1A">
              <w:rPr>
                <w:rFonts w:asciiTheme="minorHAnsi" w:hAnsiTheme="minorHAnsi" w:cstheme="minorHAnsi"/>
                <w:color w:val="000000" w:themeColor="text1"/>
                <w:sz w:val="24"/>
                <w:szCs w:val="24"/>
                <w:lang w:val="en-AU"/>
              </w:rPr>
              <w:t>How do you support families through enrolment and orientation processes according to service policies and procedures within the early childhood education industry?</w:t>
            </w:r>
            <w:commentRangeEnd w:id="203"/>
            <w:r w:rsidR="005B4D4E" w:rsidRPr="00F41B1A">
              <w:rPr>
                <w:rStyle w:val="CommentReference"/>
                <w:rFonts w:asciiTheme="minorHAnsi" w:eastAsiaTheme="minorHAnsi" w:hAnsiTheme="minorHAnsi" w:cstheme="minorHAnsi"/>
                <w:color w:val="000000" w:themeColor="text1"/>
                <w:sz w:val="24"/>
                <w:szCs w:val="24"/>
                <w:lang w:val="en-AU"/>
              </w:rPr>
              <w:commentReference w:id="203"/>
            </w:r>
          </w:p>
        </w:tc>
        <w:tc>
          <w:tcPr>
            <w:tcW w:w="6860" w:type="dxa"/>
          </w:tcPr>
          <w:p w14:paraId="6E7C1461" w14:textId="510AFDDE" w:rsidR="0057129D" w:rsidRPr="00F43F53" w:rsidRDefault="42F0A02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00EA5A2" w14:textId="2F6FD5DC" w:rsidR="0057129D" w:rsidRPr="00F43F53" w:rsidRDefault="42F0A02A" w:rsidP="0A64143D">
            <w:pPr>
              <w:pStyle w:val="TableParagraph"/>
              <w:spacing w:before="4"/>
              <w:ind w:left="108" w:right="108"/>
            </w:pPr>
            <w:r w:rsidRPr="0A64143D">
              <w:rPr>
                <w:rFonts w:asciiTheme="minorHAnsi" w:hAnsiTheme="minorHAnsi" w:cstheme="minorBidi"/>
                <w:color w:val="000000" w:themeColor="text1"/>
                <w:sz w:val="24"/>
                <w:szCs w:val="24"/>
                <w:lang w:val="en-AU"/>
              </w:rPr>
              <w:t>In the early childhood education industry, practitioners support families through enrolment and orientation processes by providing clear information about the service, assisting with paperwork completion, and facilitating introductions to key staff members. This ensures families feel informed, welcomed, and comfortable as they transition into the childcare setting.</w:t>
            </w:r>
          </w:p>
        </w:tc>
      </w:tr>
      <w:tr w:rsidR="00923F4D" w:rsidRPr="00F41B1A" w14:paraId="5B4699DF" w14:textId="77777777" w:rsidTr="0A64143D">
        <w:trPr>
          <w:trHeight w:val="366"/>
        </w:trPr>
        <w:tc>
          <w:tcPr>
            <w:tcW w:w="6748" w:type="dxa"/>
            <w:tcBorders>
              <w:left w:val="single" w:sz="4" w:space="0" w:color="F36F20"/>
            </w:tcBorders>
          </w:tcPr>
          <w:p w14:paraId="13D6637D" w14:textId="63A1F9F9"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4"/>
            <w:r w:rsidRPr="00F41B1A">
              <w:rPr>
                <w:rFonts w:asciiTheme="minorHAnsi" w:hAnsiTheme="minorHAnsi" w:cstheme="minorHAnsi"/>
                <w:color w:val="000000" w:themeColor="text1"/>
                <w:sz w:val="24"/>
                <w:szCs w:val="24"/>
                <w:lang w:val="en-AU"/>
              </w:rPr>
              <w:t>How do you create a welcoming environment for all families using communication techniques that build rapport and respect in the early childhood education industry?</w:t>
            </w:r>
            <w:commentRangeEnd w:id="204"/>
            <w:r w:rsidR="005B4D4E" w:rsidRPr="00F41B1A">
              <w:rPr>
                <w:rStyle w:val="CommentReference"/>
                <w:rFonts w:asciiTheme="minorHAnsi" w:eastAsiaTheme="minorHAnsi" w:hAnsiTheme="minorHAnsi" w:cstheme="minorHAnsi"/>
                <w:color w:val="000000" w:themeColor="text1"/>
                <w:sz w:val="24"/>
                <w:szCs w:val="24"/>
                <w:lang w:val="en-AU"/>
              </w:rPr>
              <w:commentReference w:id="204"/>
            </w:r>
          </w:p>
        </w:tc>
        <w:tc>
          <w:tcPr>
            <w:tcW w:w="6860" w:type="dxa"/>
          </w:tcPr>
          <w:p w14:paraId="7FF2EDB5" w14:textId="25D6CF37" w:rsidR="00923F4D" w:rsidRPr="00F43F53" w:rsidRDefault="4A07C99A" w:rsidP="0A64143D">
            <w:pPr>
              <w:pStyle w:val="TableParagraph"/>
              <w:spacing w:before="4"/>
              <w:ind w:left="108" w:right="108"/>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22B3801D" w14:textId="063D7C74" w:rsidR="00923F4D" w:rsidRPr="00F43F53" w:rsidRDefault="4A07C99A" w:rsidP="0A64143D">
            <w:pPr>
              <w:pStyle w:val="TableParagraph"/>
              <w:spacing w:before="4"/>
              <w:ind w:left="108" w:right="108"/>
            </w:pPr>
            <w:r w:rsidRPr="0A64143D">
              <w:rPr>
                <w:rFonts w:asciiTheme="minorHAnsi" w:hAnsiTheme="minorHAnsi" w:cstheme="minorBidi"/>
                <w:color w:val="000000" w:themeColor="text1"/>
                <w:sz w:val="24"/>
                <w:szCs w:val="24"/>
                <w:lang w:val="en-AU"/>
              </w:rPr>
              <w:t>Early childhood educators create a welcoming environment for all families by employing communication techniques such as active listening, empathy, and cultural sensitivity. By demonstrating warmth, openness, and respect for diverse family backgrounds, educators foster positive relationships and trust with families, promoting a sense of belonging and inclusion within the childcare community.</w:t>
            </w:r>
          </w:p>
        </w:tc>
      </w:tr>
      <w:tr w:rsidR="0057129D" w:rsidRPr="00F41B1A" w14:paraId="4FFD0A3B" w14:textId="77777777" w:rsidTr="0A64143D">
        <w:trPr>
          <w:trHeight w:val="366"/>
        </w:trPr>
        <w:tc>
          <w:tcPr>
            <w:tcW w:w="6748" w:type="dxa"/>
            <w:tcBorders>
              <w:left w:val="single" w:sz="4" w:space="0" w:color="F36F20"/>
            </w:tcBorders>
          </w:tcPr>
          <w:p w14:paraId="309AA623" w14:textId="021EE909" w:rsidR="0057129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5"/>
            <w:r w:rsidRPr="00F41B1A">
              <w:rPr>
                <w:rFonts w:asciiTheme="minorHAnsi" w:hAnsiTheme="minorHAnsi" w:cstheme="minorHAnsi"/>
                <w:color w:val="000000" w:themeColor="text1"/>
                <w:sz w:val="24"/>
                <w:szCs w:val="24"/>
                <w:lang w:val="en-AU"/>
              </w:rPr>
              <w:t>How do you respond to families’ questions, concerns, and requests in a prompt and supportive way within the early childhood education industry?</w:t>
            </w:r>
            <w:commentRangeEnd w:id="205"/>
            <w:r w:rsidR="005B4D4E" w:rsidRPr="00F41B1A">
              <w:rPr>
                <w:rStyle w:val="CommentReference"/>
                <w:rFonts w:asciiTheme="minorHAnsi" w:eastAsiaTheme="minorHAnsi" w:hAnsiTheme="minorHAnsi" w:cstheme="minorHAnsi"/>
                <w:color w:val="000000" w:themeColor="text1"/>
                <w:sz w:val="24"/>
                <w:szCs w:val="24"/>
                <w:lang w:val="en-AU"/>
              </w:rPr>
              <w:commentReference w:id="205"/>
            </w:r>
          </w:p>
        </w:tc>
        <w:tc>
          <w:tcPr>
            <w:tcW w:w="6860" w:type="dxa"/>
          </w:tcPr>
          <w:p w14:paraId="17AC571D" w14:textId="2439107E" w:rsidR="0057129D" w:rsidRPr="00F41B1A" w:rsidRDefault="7B3761B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7E464D5" w14:textId="2474E290" w:rsidR="0057129D" w:rsidRPr="00F41B1A" w:rsidRDefault="7B3761B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Practitioners respond to families’ questions, concerns, and requests promptly and supportively by maintaining open lines of communication, offering reassurance and guidance, and addressing issues in a timely and respectful manner. This ensures families feel heard, valued, and supported in their interactions with the childcare service, fostering trust and confidence in the educational </w:t>
            </w:r>
            <w:r w:rsidRPr="0A64143D">
              <w:rPr>
                <w:rFonts w:asciiTheme="minorHAnsi" w:hAnsiTheme="minorHAnsi" w:cstheme="minorBidi"/>
                <w:color w:val="000000" w:themeColor="text1"/>
                <w:sz w:val="24"/>
                <w:szCs w:val="24"/>
                <w:lang w:val="en-AU"/>
              </w:rPr>
              <w:lastRenderedPageBreak/>
              <w:t>partnership.</w:t>
            </w:r>
          </w:p>
        </w:tc>
      </w:tr>
      <w:tr w:rsidR="00923F4D" w:rsidRPr="00F41B1A" w14:paraId="22CF2CE5" w14:textId="77777777" w:rsidTr="0A64143D">
        <w:trPr>
          <w:trHeight w:val="366"/>
        </w:trPr>
        <w:tc>
          <w:tcPr>
            <w:tcW w:w="6748" w:type="dxa"/>
            <w:tcBorders>
              <w:left w:val="single" w:sz="4" w:space="0" w:color="F36F20"/>
            </w:tcBorders>
          </w:tcPr>
          <w:p w14:paraId="738B849F" w14:textId="2AD3B4D3"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6"/>
            <w:r w:rsidRPr="00F41B1A">
              <w:rPr>
                <w:rFonts w:asciiTheme="minorHAnsi" w:hAnsiTheme="minorHAnsi" w:cstheme="minorHAnsi"/>
                <w:color w:val="000000" w:themeColor="text1"/>
                <w:sz w:val="24"/>
                <w:szCs w:val="24"/>
                <w:lang w:val="en-AU"/>
              </w:rPr>
              <w:lastRenderedPageBreak/>
              <w:t>How do you encourage families to share their knowledge, skills, expertise, and aspects of their family life and culture within the early childhood education industry?</w:t>
            </w:r>
            <w:commentRangeEnd w:id="206"/>
            <w:r w:rsidR="005B4D4E" w:rsidRPr="00F41B1A">
              <w:rPr>
                <w:rStyle w:val="CommentReference"/>
                <w:rFonts w:asciiTheme="minorHAnsi" w:eastAsiaTheme="minorHAnsi" w:hAnsiTheme="minorHAnsi" w:cstheme="minorHAnsi"/>
                <w:color w:val="000000" w:themeColor="text1"/>
                <w:sz w:val="24"/>
                <w:szCs w:val="24"/>
                <w:lang w:val="en-AU"/>
              </w:rPr>
              <w:commentReference w:id="206"/>
            </w:r>
          </w:p>
        </w:tc>
        <w:tc>
          <w:tcPr>
            <w:tcW w:w="6860" w:type="dxa"/>
          </w:tcPr>
          <w:p w14:paraId="7BDCA542" w14:textId="37CD2653" w:rsidR="00923F4D" w:rsidRPr="00F41B1A" w:rsidRDefault="5F1AF709"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A6BC0C5" w14:textId="3A22DF31" w:rsidR="00923F4D" w:rsidRPr="00F41B1A" w:rsidRDefault="5F1AF709"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encourage families to share their knowledge, skills, expertise, and aspects of their family life and culture by creating opportunities for collaboration, participation, and involvement in the childcare program. By valuing and incorporating families’ perspectives and contributions, educators enrich children’s learning experiences, promote cultural diversity, and strengthen partnerships between home and the childcare setting.</w:t>
            </w:r>
          </w:p>
        </w:tc>
      </w:tr>
      <w:tr w:rsidR="00923F4D" w:rsidRPr="00F41B1A" w14:paraId="2A94C249" w14:textId="77777777" w:rsidTr="0A64143D">
        <w:trPr>
          <w:trHeight w:val="366"/>
        </w:trPr>
        <w:tc>
          <w:tcPr>
            <w:tcW w:w="6748" w:type="dxa"/>
            <w:tcBorders>
              <w:left w:val="single" w:sz="4" w:space="0" w:color="F36F20"/>
            </w:tcBorders>
          </w:tcPr>
          <w:p w14:paraId="2540C366" w14:textId="40426A41"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7"/>
            <w:r w:rsidRPr="00F41B1A">
              <w:rPr>
                <w:rFonts w:asciiTheme="minorHAnsi" w:hAnsiTheme="minorHAnsi" w:cstheme="minorHAnsi"/>
                <w:color w:val="000000" w:themeColor="text1"/>
                <w:sz w:val="24"/>
                <w:szCs w:val="24"/>
                <w:lang w:val="en-AU"/>
              </w:rPr>
              <w:t>How do you make current and accurate information about the operation of the service available to families within the early childhood education industry?</w:t>
            </w:r>
            <w:commentRangeEnd w:id="207"/>
            <w:r w:rsidR="005B4D4E" w:rsidRPr="00F41B1A">
              <w:rPr>
                <w:rStyle w:val="CommentReference"/>
                <w:rFonts w:asciiTheme="minorHAnsi" w:eastAsiaTheme="minorHAnsi" w:hAnsiTheme="minorHAnsi" w:cstheme="minorHAnsi"/>
                <w:color w:val="000000" w:themeColor="text1"/>
                <w:sz w:val="24"/>
                <w:szCs w:val="24"/>
                <w:lang w:val="en-AU"/>
              </w:rPr>
              <w:commentReference w:id="207"/>
            </w:r>
          </w:p>
        </w:tc>
        <w:tc>
          <w:tcPr>
            <w:tcW w:w="6860" w:type="dxa"/>
          </w:tcPr>
          <w:p w14:paraId="113740F7" w14:textId="7FF58A81" w:rsidR="00923F4D" w:rsidRPr="00F41B1A" w:rsidRDefault="1DD57A26"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094E151" w14:textId="29B93D75" w:rsidR="00923F4D" w:rsidRPr="00F41B1A" w:rsidRDefault="1DD57A26"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Practitioners make current and accurate information about the operation of the service available to families through multiple channels, such as newsletters, notice boards, websites, and parent information sessions. By providing transparent and accessible information about policies, procedures, programming, and upcoming events, educators empower families to stay informed and engaged in their child’s early learning journey.</w:t>
            </w:r>
          </w:p>
        </w:tc>
      </w:tr>
      <w:tr w:rsidR="00923F4D" w:rsidRPr="00F41B1A" w14:paraId="332DF28C" w14:textId="77777777" w:rsidTr="0A64143D">
        <w:trPr>
          <w:trHeight w:val="366"/>
        </w:trPr>
        <w:tc>
          <w:tcPr>
            <w:tcW w:w="6748" w:type="dxa"/>
            <w:tcBorders>
              <w:left w:val="single" w:sz="4" w:space="0" w:color="F36F20"/>
            </w:tcBorders>
          </w:tcPr>
          <w:p w14:paraId="4773909C" w14:textId="35A54253" w:rsidR="00923F4D" w:rsidRPr="00DC4ACB" w:rsidRDefault="00923F4D" w:rsidP="00DC4ACB">
            <w:pPr>
              <w:pStyle w:val="TableParagraph"/>
              <w:numPr>
                <w:ilvl w:val="0"/>
                <w:numId w:val="19"/>
              </w:numPr>
              <w:spacing w:before="4"/>
              <w:rPr>
                <w:rFonts w:asciiTheme="minorHAnsi" w:hAnsiTheme="minorHAnsi" w:cstheme="minorHAnsi"/>
                <w:color w:val="000000" w:themeColor="text1"/>
                <w:sz w:val="24"/>
                <w:szCs w:val="24"/>
                <w:lang w:val="en-AU"/>
              </w:rPr>
            </w:pPr>
            <w:commentRangeStart w:id="208"/>
            <w:r w:rsidRPr="00F41B1A">
              <w:rPr>
                <w:rFonts w:asciiTheme="minorHAnsi" w:hAnsiTheme="minorHAnsi" w:cstheme="minorHAnsi"/>
                <w:color w:val="000000" w:themeColor="text1"/>
                <w:sz w:val="24"/>
                <w:szCs w:val="24"/>
                <w:lang w:val="en-AU"/>
              </w:rPr>
              <w:t>How do you communicate and promote opportunities for families to contribute to the operation of the service in an advisory, consultative, or decision-making role within the early childhood education industry?</w:t>
            </w:r>
            <w:commentRangeEnd w:id="208"/>
            <w:r w:rsidR="005B4D4E" w:rsidRPr="00F41B1A">
              <w:rPr>
                <w:rStyle w:val="CommentReference"/>
                <w:rFonts w:asciiTheme="minorHAnsi" w:eastAsiaTheme="minorHAnsi" w:hAnsiTheme="minorHAnsi" w:cstheme="minorHAnsi"/>
                <w:color w:val="000000" w:themeColor="text1"/>
                <w:sz w:val="24"/>
                <w:szCs w:val="24"/>
                <w:lang w:val="en-AU"/>
              </w:rPr>
              <w:commentReference w:id="208"/>
            </w:r>
          </w:p>
        </w:tc>
        <w:tc>
          <w:tcPr>
            <w:tcW w:w="6860" w:type="dxa"/>
          </w:tcPr>
          <w:p w14:paraId="44542188" w14:textId="7E3831D9" w:rsidR="00923F4D" w:rsidRPr="00F41B1A" w:rsidRDefault="3CA844CB"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377F8C16" w14:textId="51BC7C68" w:rsidR="00923F4D" w:rsidRPr="00F41B1A" w:rsidRDefault="3CA844CB"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communicate and promote opportunities for families to contribute to the operation of the service by actively seeking their input, feedback, and participation in decision-making processes. This may include inviting families to join parent committees, attend meetings, or provide suggestions for program enhancements. By fostering a collaborative partnership with families, educators ensure their voices are valued and integrated into the service's planning and implementation processes.</w:t>
            </w:r>
          </w:p>
        </w:tc>
      </w:tr>
      <w:tr w:rsidR="00923F4D" w:rsidRPr="00F41B1A" w14:paraId="667BEC66" w14:textId="77777777" w:rsidTr="0A64143D">
        <w:trPr>
          <w:trHeight w:val="366"/>
        </w:trPr>
        <w:tc>
          <w:tcPr>
            <w:tcW w:w="6748" w:type="dxa"/>
            <w:tcBorders>
              <w:left w:val="single" w:sz="4" w:space="0" w:color="F36F20"/>
            </w:tcBorders>
          </w:tcPr>
          <w:p w14:paraId="6CFFEA7D" w14:textId="77777777" w:rsidR="00923F4D" w:rsidRPr="00F41B1A" w:rsidRDefault="00923F4D" w:rsidP="0066599B">
            <w:pPr>
              <w:pStyle w:val="TableParagraph"/>
              <w:numPr>
                <w:ilvl w:val="0"/>
                <w:numId w:val="19"/>
              </w:numPr>
              <w:spacing w:before="4"/>
              <w:rPr>
                <w:rFonts w:asciiTheme="minorHAnsi" w:hAnsiTheme="minorHAnsi" w:cstheme="minorHAnsi"/>
                <w:color w:val="000000" w:themeColor="text1"/>
                <w:sz w:val="24"/>
                <w:szCs w:val="24"/>
                <w:lang w:val="en-AU"/>
              </w:rPr>
            </w:pPr>
            <w:commentRangeStart w:id="209"/>
            <w:r w:rsidRPr="00F41B1A">
              <w:rPr>
                <w:rFonts w:asciiTheme="minorHAnsi" w:hAnsiTheme="minorHAnsi" w:cstheme="minorHAnsi"/>
                <w:color w:val="000000" w:themeColor="text1"/>
                <w:sz w:val="24"/>
                <w:szCs w:val="24"/>
                <w:lang w:val="en-AU"/>
              </w:rPr>
              <w:t>How do you maintain ongoing positive relationships with families within the early childhood education industry?</w:t>
            </w:r>
            <w:commentRangeEnd w:id="209"/>
            <w:r w:rsidR="005B4D4E" w:rsidRPr="00F41B1A">
              <w:rPr>
                <w:rStyle w:val="CommentReference"/>
                <w:rFonts w:asciiTheme="minorHAnsi" w:eastAsiaTheme="minorHAnsi" w:hAnsiTheme="minorHAnsi" w:cstheme="minorHAnsi"/>
                <w:color w:val="000000" w:themeColor="text1"/>
                <w:sz w:val="24"/>
                <w:szCs w:val="24"/>
                <w:lang w:val="en-AU"/>
              </w:rPr>
              <w:commentReference w:id="209"/>
            </w:r>
          </w:p>
          <w:p w14:paraId="0029E5A3" w14:textId="73CBD854" w:rsidR="00923F4D" w:rsidRPr="00F41B1A" w:rsidRDefault="00923F4D" w:rsidP="00F16CF1">
            <w:pPr>
              <w:pStyle w:val="TableParagraph"/>
              <w:spacing w:before="4"/>
              <w:jc w:val="both"/>
              <w:rPr>
                <w:rFonts w:asciiTheme="minorHAnsi" w:hAnsiTheme="minorHAnsi" w:cstheme="minorHAnsi"/>
                <w:color w:val="000000" w:themeColor="text1"/>
                <w:sz w:val="24"/>
                <w:szCs w:val="24"/>
                <w:lang w:val="en-AU"/>
              </w:rPr>
            </w:pPr>
          </w:p>
        </w:tc>
        <w:tc>
          <w:tcPr>
            <w:tcW w:w="6860" w:type="dxa"/>
          </w:tcPr>
          <w:p w14:paraId="60D80E5C" w14:textId="11EA627B" w:rsidR="00923F4D" w:rsidRPr="00F41B1A" w:rsidRDefault="47615231"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625B5FED" w14:textId="3A1CA072" w:rsidR="00923F4D" w:rsidRPr="00F41B1A" w:rsidRDefault="47615231"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Practitioners maintain ongoing positive relationships with families by establishing regular communication channels, such as daily </w:t>
            </w:r>
            <w:r w:rsidRPr="0A64143D">
              <w:rPr>
                <w:rFonts w:asciiTheme="minorHAnsi" w:hAnsiTheme="minorHAnsi" w:cstheme="minorBidi"/>
                <w:color w:val="000000" w:themeColor="text1"/>
                <w:sz w:val="24"/>
                <w:szCs w:val="24"/>
                <w:lang w:val="en-AU"/>
              </w:rPr>
              <w:lastRenderedPageBreak/>
              <w:t>conversations during drop-off and pick-up times, newsletters, emails, or scheduled meetings. Additionally, educators demonstrate sensitivity to families' needs and preferences, celebrate children's achievements and milestones, and address any concerns or issues promptly and constructively. By nurturing trust, mutual respect, and open dialogue, educators foster strong partnerships with families, enhancing children's overall well-being and learning outcomes.</w:t>
            </w:r>
          </w:p>
        </w:tc>
      </w:tr>
      <w:tr w:rsidR="00923F4D" w:rsidRPr="00F41B1A" w14:paraId="5420E76A" w14:textId="77777777" w:rsidTr="0A64143D">
        <w:trPr>
          <w:trHeight w:val="366"/>
        </w:trPr>
        <w:tc>
          <w:tcPr>
            <w:tcW w:w="6748" w:type="dxa"/>
            <w:tcBorders>
              <w:left w:val="single" w:sz="4" w:space="0" w:color="F36F20"/>
            </w:tcBorders>
          </w:tcPr>
          <w:p w14:paraId="540284E7" w14:textId="11A1B5E5" w:rsidR="00923F4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0"/>
            <w:r w:rsidRPr="00F41B1A">
              <w:rPr>
                <w:rFonts w:asciiTheme="minorHAnsi" w:hAnsiTheme="minorHAnsi" w:cstheme="minorHAnsi"/>
                <w:color w:val="000000" w:themeColor="text1"/>
                <w:sz w:val="24"/>
                <w:szCs w:val="24"/>
                <w:lang w:val="en-AU"/>
              </w:rPr>
              <w:lastRenderedPageBreak/>
              <w:t>How do you exchange information with families about children’s progress, relationships, interests, and experiences according to service policies and procedures within the early childhood education industry?</w:t>
            </w:r>
            <w:commentRangeEnd w:id="210"/>
            <w:r w:rsidR="005B4D4E" w:rsidRPr="00F41B1A">
              <w:rPr>
                <w:rStyle w:val="CommentReference"/>
                <w:rFonts w:asciiTheme="minorHAnsi" w:eastAsiaTheme="minorHAnsi" w:hAnsiTheme="minorHAnsi" w:cstheme="minorHAnsi"/>
                <w:color w:val="000000" w:themeColor="text1"/>
                <w:sz w:val="24"/>
                <w:szCs w:val="24"/>
                <w:lang w:val="en-AU"/>
              </w:rPr>
              <w:commentReference w:id="210"/>
            </w:r>
          </w:p>
        </w:tc>
        <w:tc>
          <w:tcPr>
            <w:tcW w:w="6860" w:type="dxa"/>
          </w:tcPr>
          <w:p w14:paraId="3E9A47A7" w14:textId="7F87CFAE" w:rsidR="00923F4D" w:rsidRPr="00F41B1A" w:rsidRDefault="71D29823"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7FB16948" w14:textId="664B11DE" w:rsidR="00923F4D" w:rsidRPr="00F41B1A" w:rsidRDefault="71D29823"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Early childhood educators exchange information with families about children’s progress, relationships, interests, and experiences through various channels such as daily verbal updates, written communication in communication books or apps, and formal parent-teacher conferences. This approach ensures families are informed about their child's development and engaged in their learning journey, fostering a collaborative partnership between home and the childcare setting.</w:t>
            </w:r>
          </w:p>
        </w:tc>
      </w:tr>
      <w:tr w:rsidR="00923F4D" w:rsidRPr="00F41B1A" w14:paraId="17A58FBE" w14:textId="77777777" w:rsidTr="0A64143D">
        <w:trPr>
          <w:trHeight w:val="366"/>
        </w:trPr>
        <w:tc>
          <w:tcPr>
            <w:tcW w:w="6748" w:type="dxa"/>
            <w:tcBorders>
              <w:left w:val="single" w:sz="4" w:space="0" w:color="F36F20"/>
            </w:tcBorders>
          </w:tcPr>
          <w:p w14:paraId="35D1A305" w14:textId="1C469DED" w:rsidR="00923F4D"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1"/>
            <w:r w:rsidRPr="00F41B1A">
              <w:rPr>
                <w:rFonts w:asciiTheme="minorHAnsi" w:hAnsiTheme="minorHAnsi" w:cstheme="minorHAnsi"/>
                <w:color w:val="000000" w:themeColor="text1"/>
                <w:sz w:val="24"/>
                <w:szCs w:val="24"/>
                <w:lang w:val="en-AU"/>
              </w:rPr>
              <w:t>How do you inform families promptly and sensitively of any incidents affecting their child within the early childhood education industry?</w:t>
            </w:r>
            <w:commentRangeEnd w:id="211"/>
            <w:r w:rsidR="005B4D4E" w:rsidRPr="00F41B1A">
              <w:rPr>
                <w:rStyle w:val="CommentReference"/>
                <w:rFonts w:asciiTheme="minorHAnsi" w:eastAsiaTheme="minorHAnsi" w:hAnsiTheme="minorHAnsi" w:cstheme="minorHAnsi"/>
                <w:color w:val="000000" w:themeColor="text1"/>
                <w:sz w:val="24"/>
                <w:szCs w:val="24"/>
                <w:lang w:val="en-AU"/>
              </w:rPr>
              <w:commentReference w:id="211"/>
            </w:r>
          </w:p>
        </w:tc>
        <w:tc>
          <w:tcPr>
            <w:tcW w:w="6860" w:type="dxa"/>
          </w:tcPr>
          <w:p w14:paraId="52E300F6" w14:textId="118290D9" w:rsidR="00923F4D" w:rsidRPr="00F41B1A" w:rsidRDefault="50A796DF"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4667D00E" w14:textId="673D88C5" w:rsidR="00923F4D" w:rsidRPr="00F41B1A" w:rsidRDefault="50A796DF"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Practitioners inform families promptly and sensitively of any incidents affecting their child by following established procedures for incident reporting and communication. This includes promptly notifying families of any accidents, injuries, or behavioural concerns their child may have experienced while in care, providing clear and factual information, and offering support and reassurance as needed. By maintaining open and transparent communication, educators demonstrate their commitment to children's safety and well-being and build trust with families.</w:t>
            </w:r>
          </w:p>
        </w:tc>
      </w:tr>
      <w:tr w:rsidR="00923F4D" w:rsidRPr="00F41B1A" w14:paraId="376EDBDF" w14:textId="77777777" w:rsidTr="0A64143D">
        <w:trPr>
          <w:trHeight w:val="366"/>
        </w:trPr>
        <w:tc>
          <w:tcPr>
            <w:tcW w:w="6748" w:type="dxa"/>
            <w:tcBorders>
              <w:left w:val="single" w:sz="4" w:space="0" w:color="F36F20"/>
            </w:tcBorders>
          </w:tcPr>
          <w:p w14:paraId="718BBA65" w14:textId="6667BB7B" w:rsidR="002F41F0" w:rsidRPr="00F16CF1" w:rsidRDefault="00923F4D" w:rsidP="00F16CF1">
            <w:pPr>
              <w:pStyle w:val="TableParagraph"/>
              <w:numPr>
                <w:ilvl w:val="0"/>
                <w:numId w:val="19"/>
              </w:numPr>
              <w:spacing w:before="4"/>
              <w:rPr>
                <w:rFonts w:asciiTheme="minorHAnsi" w:hAnsiTheme="minorHAnsi" w:cstheme="minorHAnsi"/>
                <w:color w:val="000000" w:themeColor="text1"/>
                <w:sz w:val="24"/>
                <w:szCs w:val="24"/>
                <w:lang w:val="en-AU"/>
              </w:rPr>
            </w:pPr>
            <w:commentRangeStart w:id="212"/>
            <w:r w:rsidRPr="00F41B1A">
              <w:rPr>
                <w:rFonts w:asciiTheme="minorHAnsi" w:hAnsiTheme="minorHAnsi" w:cstheme="minorHAnsi"/>
                <w:color w:val="000000" w:themeColor="text1"/>
                <w:sz w:val="24"/>
                <w:szCs w:val="24"/>
                <w:lang w:val="en-AU"/>
              </w:rPr>
              <w:t>How do you communicate in ways that show understanding of each child and their family and community context within the early childhood education industry?</w:t>
            </w:r>
            <w:commentRangeEnd w:id="212"/>
            <w:r w:rsidR="005B4D4E" w:rsidRPr="00F41B1A">
              <w:rPr>
                <w:rStyle w:val="CommentReference"/>
                <w:rFonts w:asciiTheme="minorHAnsi" w:eastAsiaTheme="minorHAnsi" w:hAnsiTheme="minorHAnsi" w:cstheme="minorHAnsi"/>
                <w:color w:val="000000" w:themeColor="text1"/>
                <w:sz w:val="24"/>
                <w:szCs w:val="24"/>
                <w:lang w:val="en-AU"/>
              </w:rPr>
              <w:commentReference w:id="212"/>
            </w:r>
          </w:p>
        </w:tc>
        <w:tc>
          <w:tcPr>
            <w:tcW w:w="6860" w:type="dxa"/>
          </w:tcPr>
          <w:p w14:paraId="2956D8A1" w14:textId="1CAC3F04" w:rsidR="00923F4D" w:rsidRPr="00F41B1A" w:rsidRDefault="4A3C1E45" w:rsidP="0A64143D">
            <w:pPr>
              <w:pStyle w:val="TableParagraph"/>
              <w:spacing w:before="4"/>
              <w:ind w:left="108" w:right="108"/>
              <w:jc w:val="both"/>
              <w:rPr>
                <w:rFonts w:asciiTheme="minorHAnsi" w:hAnsiTheme="minorHAnsi" w:cstheme="minorBidi"/>
                <w:color w:val="000000" w:themeColor="text1"/>
                <w:sz w:val="24"/>
                <w:szCs w:val="24"/>
                <w:lang w:val="en-AU"/>
              </w:rPr>
            </w:pPr>
            <w:r w:rsidRPr="0A64143D">
              <w:rPr>
                <w:rFonts w:asciiTheme="minorHAnsi" w:hAnsiTheme="minorHAnsi" w:cstheme="minorBidi"/>
                <w:color w:val="000000" w:themeColor="text1"/>
                <w:sz w:val="24"/>
                <w:szCs w:val="24"/>
                <w:lang w:val="en-AU"/>
              </w:rPr>
              <w:t>Benchmark Answer 1:</w:t>
            </w:r>
          </w:p>
          <w:p w14:paraId="187ABB44" w14:textId="1215C95F" w:rsidR="00923F4D" w:rsidRPr="00F41B1A" w:rsidRDefault="4A3C1E45" w:rsidP="0A64143D">
            <w:pPr>
              <w:pStyle w:val="TableParagraph"/>
              <w:spacing w:before="4"/>
              <w:ind w:left="108" w:right="108"/>
              <w:jc w:val="both"/>
            </w:pPr>
            <w:r w:rsidRPr="0A64143D">
              <w:rPr>
                <w:rFonts w:asciiTheme="minorHAnsi" w:hAnsiTheme="minorHAnsi" w:cstheme="minorBidi"/>
                <w:color w:val="000000" w:themeColor="text1"/>
                <w:sz w:val="24"/>
                <w:szCs w:val="24"/>
                <w:lang w:val="en-AU"/>
              </w:rPr>
              <w:t xml:space="preserve">Early childhood educators communicate in ways that show understanding of each child and their family and community context by acknowledging and respecting their cultural backgrounds, beliefs, </w:t>
            </w:r>
            <w:r w:rsidRPr="0A64143D">
              <w:rPr>
                <w:rFonts w:asciiTheme="minorHAnsi" w:hAnsiTheme="minorHAnsi" w:cstheme="minorBidi"/>
                <w:color w:val="000000" w:themeColor="text1"/>
                <w:sz w:val="24"/>
                <w:szCs w:val="24"/>
                <w:lang w:val="en-AU"/>
              </w:rPr>
              <w:lastRenderedPageBreak/>
              <w:t>and values. This may involve using inclusive language, incorporating diverse perspectives into the curriculum, and adapting communication styles to meet the needs and preferences of individual families. By fostering a sense of belonging and cultural competence, educators promote positive relationships with families and support children's identity development.</w:t>
            </w:r>
          </w:p>
        </w:tc>
      </w:tr>
      <w:tr w:rsidR="00A562F8" w:rsidRPr="00F41B1A" w14:paraId="775BD123" w14:textId="77777777" w:rsidTr="0A64143D">
        <w:trPr>
          <w:trHeight w:val="366"/>
        </w:trPr>
        <w:tc>
          <w:tcPr>
            <w:tcW w:w="6748" w:type="dxa"/>
            <w:tcBorders>
              <w:left w:val="single" w:sz="4" w:space="0" w:color="F36F20"/>
            </w:tcBorders>
          </w:tcPr>
          <w:p w14:paraId="397E64E2" w14:textId="484A66DD" w:rsidR="00A562F8" w:rsidRPr="00F16CF1"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3"/>
            <w:r w:rsidRPr="00F41B1A">
              <w:rPr>
                <w:rFonts w:asciiTheme="minorHAnsi" w:hAnsiTheme="minorHAnsi" w:cstheme="minorHAnsi"/>
                <w:color w:val="000000" w:themeColor="text1"/>
                <w:sz w:val="24"/>
                <w:szCs w:val="24"/>
                <w:lang w:val="en-AU"/>
              </w:rPr>
              <w:lastRenderedPageBreak/>
              <w:t>How do you implement strategies that facilitate shared decision-making with families according to service policies and procedures within the early childhood education industry?</w:t>
            </w:r>
            <w:commentRangeEnd w:id="213"/>
            <w:r w:rsidRPr="00F41B1A">
              <w:rPr>
                <w:rStyle w:val="CommentReference"/>
                <w:rFonts w:asciiTheme="minorHAnsi" w:eastAsiaTheme="minorHAnsi" w:hAnsiTheme="minorHAnsi" w:cstheme="minorHAnsi"/>
                <w:color w:val="000000" w:themeColor="text1"/>
                <w:sz w:val="24"/>
                <w:szCs w:val="24"/>
                <w:lang w:val="en-AU"/>
              </w:rPr>
              <w:commentReference w:id="213"/>
            </w:r>
          </w:p>
        </w:tc>
        <w:tc>
          <w:tcPr>
            <w:tcW w:w="6860" w:type="dxa"/>
          </w:tcPr>
          <w:p w14:paraId="40F0F7B6" w14:textId="1FDC2423" w:rsidR="00A562F8" w:rsidRPr="00F41B1A" w:rsidRDefault="00A562F8" w:rsidP="00A562F8">
            <w:pPr>
              <w:pStyle w:val="TableParagraph"/>
              <w:spacing w:before="4"/>
              <w:ind w:left="108" w:right="108"/>
              <w:jc w:val="both"/>
            </w:pPr>
            <w:r w:rsidRPr="007F1F91">
              <w:t>At Sparrow Early Learning Brighton, Viviana investigates how children and adults engage with the Environmental Responsibility Plan by using a reflective and inclusive approach. She ensures the service meets the National Quality Standard by embedding sustainable practices such as composting, worm farming, and using natural materials in play. These actions align with regulations on physical environment and sustainability. Viviana also discusses global environmental concerns like pollution and waste by encouraging children to care for the garden and worms, showing them how small actions connect to broader issues. She highlights the impact of human and animal activity on the environment by leading nature-based activities that foster understanding and care. To nurture children’s awareness of environmental responsibility, she provides hands-on learning experiences where they observe, explore, and participate in caring for the earth, such as feeding the worms and watering plants. Viviana also integrates Aboriginal and Torres Strait Islander perspectives, including a daily Acknowledgement of Country and NAIDOC Week activities, which help children understand traditional respect for the land. She values the community as a resource, involving external contributors like Jason from Didge for Kids to enhance the children's understanding of environmental stewardship and sustainability.</w:t>
            </w:r>
          </w:p>
        </w:tc>
      </w:tr>
      <w:tr w:rsidR="00A562F8" w:rsidRPr="00F41B1A" w14:paraId="31ECBFB2" w14:textId="77777777" w:rsidTr="0A64143D">
        <w:trPr>
          <w:trHeight w:val="366"/>
        </w:trPr>
        <w:tc>
          <w:tcPr>
            <w:tcW w:w="6748" w:type="dxa"/>
            <w:tcBorders>
              <w:left w:val="single" w:sz="4" w:space="0" w:color="F36F20"/>
            </w:tcBorders>
          </w:tcPr>
          <w:p w14:paraId="5F393B88" w14:textId="77777777" w:rsidR="00A562F8" w:rsidRPr="00F43F53"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4"/>
            <w:r w:rsidRPr="00F43F53">
              <w:rPr>
                <w:rFonts w:asciiTheme="minorHAnsi" w:hAnsiTheme="minorHAnsi" w:cstheme="minorHAnsi"/>
                <w:color w:val="000000" w:themeColor="text1"/>
                <w:sz w:val="24"/>
                <w:szCs w:val="24"/>
                <w:lang w:val="en-AU"/>
              </w:rPr>
              <w:t>How do you support children’s understanding of their local and broader social and physical communities within the early childhood education industry?  Please incorporate the following techniques in your response:</w:t>
            </w:r>
          </w:p>
          <w:p w14:paraId="31ADA72D"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active listening, </w:t>
            </w:r>
          </w:p>
          <w:p w14:paraId="6DF329DC"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collaborative conversations for decision-making,</w:t>
            </w:r>
          </w:p>
          <w:p w14:paraId="2499C5D3"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lastRenderedPageBreak/>
              <w:t xml:space="preserve">clear verbal communication, </w:t>
            </w:r>
          </w:p>
          <w:p w14:paraId="3A46EE85" w14:textId="77777777" w:rsidR="00A562F8" w:rsidRPr="00F41B1A"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 xml:space="preserve">inquisitive questioning, and </w:t>
            </w:r>
          </w:p>
          <w:p w14:paraId="18732B9F" w14:textId="706DBFEB" w:rsidR="00A562F8" w:rsidRPr="00F16CF1" w:rsidRDefault="00A562F8" w:rsidP="00A562F8">
            <w:pPr>
              <w:pStyle w:val="TableParagraph"/>
              <w:numPr>
                <w:ilvl w:val="0"/>
                <w:numId w:val="9"/>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negotiation into your interactions within the early childhood education setting</w:t>
            </w:r>
            <w:commentRangeEnd w:id="214"/>
            <w:r w:rsidRPr="00F41B1A">
              <w:rPr>
                <w:rStyle w:val="CommentReference"/>
                <w:rFonts w:asciiTheme="minorHAnsi" w:eastAsiaTheme="minorHAnsi" w:hAnsiTheme="minorHAnsi" w:cstheme="minorHAnsi"/>
                <w:color w:val="000000" w:themeColor="text1"/>
                <w:sz w:val="24"/>
                <w:szCs w:val="24"/>
                <w:lang w:val="en-AU"/>
              </w:rPr>
              <w:commentReference w:id="214"/>
            </w:r>
          </w:p>
        </w:tc>
        <w:tc>
          <w:tcPr>
            <w:tcW w:w="6860" w:type="dxa"/>
          </w:tcPr>
          <w:p w14:paraId="155D28A3" w14:textId="02A08414" w:rsidR="00A562F8" w:rsidRPr="00F41B1A" w:rsidRDefault="00A562F8" w:rsidP="00A562F8">
            <w:pPr>
              <w:pStyle w:val="TableParagraph"/>
              <w:spacing w:before="4"/>
              <w:ind w:left="108" w:right="108"/>
            </w:pPr>
            <w:r w:rsidRPr="007F1F91">
              <w:lastRenderedPageBreak/>
              <w:t xml:space="preserve">Viviana promotes environmentally responsible practices beyond the service by fostering strong connections between the children, their families, and the wider community. She encourages daily discussions with families at drop-off and pick-up, where environmental practices can be shared and reinforced. She uses the </w:t>
            </w:r>
            <w:proofErr w:type="spellStart"/>
            <w:r w:rsidRPr="007F1F91">
              <w:t>Storypark</w:t>
            </w:r>
            <w:proofErr w:type="spellEnd"/>
            <w:r w:rsidRPr="007F1F91">
              <w:t xml:space="preserve"> app to document and communicate the children's participation in eco-friendly activities like </w:t>
            </w:r>
            <w:r w:rsidRPr="007F1F91">
              <w:lastRenderedPageBreak/>
              <w:t>worm farming and composting, helping families continue these habits at home. By involving children in practices that are visible and meaningful, such as watering plants or recycling, Viviana helps them feel confident sharing these responsibilities with their families and developing lifelong habits of Environmental Responsibility.</w:t>
            </w:r>
          </w:p>
        </w:tc>
      </w:tr>
      <w:tr w:rsidR="00A562F8" w:rsidRPr="00F41B1A" w14:paraId="7DFDFD4E" w14:textId="77777777" w:rsidTr="0A64143D">
        <w:trPr>
          <w:trHeight w:val="366"/>
        </w:trPr>
        <w:tc>
          <w:tcPr>
            <w:tcW w:w="6748" w:type="dxa"/>
            <w:tcBorders>
              <w:left w:val="single" w:sz="4" w:space="0" w:color="F36F20"/>
            </w:tcBorders>
          </w:tcPr>
          <w:p w14:paraId="6282D845" w14:textId="5A91471D" w:rsidR="00A562F8" w:rsidRPr="00F16CF1"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5"/>
            <w:r w:rsidRPr="00F41B1A">
              <w:rPr>
                <w:rFonts w:asciiTheme="minorHAnsi" w:hAnsiTheme="minorHAnsi" w:cstheme="minorHAnsi"/>
                <w:color w:val="000000" w:themeColor="text1"/>
                <w:sz w:val="24"/>
                <w:szCs w:val="24"/>
                <w:lang w:val="en-AU"/>
              </w:rPr>
              <w:lastRenderedPageBreak/>
              <w:t>How do you foster children’s connection with their local community within the early childhood education industry?</w:t>
            </w:r>
            <w:commentRangeEnd w:id="215"/>
            <w:r w:rsidRPr="00F41B1A">
              <w:rPr>
                <w:rStyle w:val="CommentReference"/>
                <w:rFonts w:asciiTheme="minorHAnsi" w:eastAsiaTheme="minorHAnsi" w:hAnsiTheme="minorHAnsi" w:cstheme="minorHAnsi"/>
                <w:color w:val="000000" w:themeColor="text1"/>
                <w:sz w:val="24"/>
                <w:szCs w:val="24"/>
                <w:lang w:val="en-AU"/>
              </w:rPr>
              <w:commentReference w:id="215"/>
            </w:r>
          </w:p>
        </w:tc>
        <w:tc>
          <w:tcPr>
            <w:tcW w:w="6860" w:type="dxa"/>
          </w:tcPr>
          <w:p w14:paraId="50AFA948" w14:textId="510CA0F9" w:rsidR="00A562F8" w:rsidRPr="00F41B1A" w:rsidRDefault="00A562F8" w:rsidP="00A562F8">
            <w:pPr>
              <w:pStyle w:val="TableParagraph"/>
              <w:spacing w:before="4"/>
              <w:ind w:left="108" w:right="108"/>
            </w:pPr>
            <w:r w:rsidRPr="007F1F91">
              <w:t xml:space="preserve">Viviana collects feedback from children and adults at Sparrow Early Learning Brighton through multiple channels. She engages in daily conversations with families and uses the </w:t>
            </w:r>
            <w:proofErr w:type="spellStart"/>
            <w:r w:rsidRPr="007F1F91">
              <w:t>Storypark</w:t>
            </w:r>
            <w:proofErr w:type="spellEnd"/>
            <w:r w:rsidRPr="007F1F91">
              <w:t xml:space="preserve"> app to encourage them to share their thoughts on current environmental practices. She also listens to children’s interests and ideas during group time or while they interact with the worm farm and garden. Viviana considers barriers and drivers for </w:t>
            </w:r>
            <w:proofErr w:type="spellStart"/>
            <w:r w:rsidRPr="007F1F91">
              <w:t>behavioural</w:t>
            </w:r>
            <w:proofErr w:type="spellEnd"/>
            <w:r w:rsidRPr="007F1F91">
              <w:t xml:space="preserve"> change, such as cultural preferences or resource limitations, and addresses these respectfully. She promotes active involvement through hands-on experiences like gardening and food-related discussions. These moments provide a foundation for evaluating the success of sustainability initiatives and planning improvements.</w:t>
            </w:r>
          </w:p>
        </w:tc>
      </w:tr>
      <w:tr w:rsidR="00A562F8" w:rsidRPr="00F41B1A" w14:paraId="1EDC80B1" w14:textId="77777777" w:rsidTr="0A64143D">
        <w:trPr>
          <w:trHeight w:val="366"/>
        </w:trPr>
        <w:tc>
          <w:tcPr>
            <w:tcW w:w="6748" w:type="dxa"/>
            <w:tcBorders>
              <w:left w:val="single" w:sz="4" w:space="0" w:color="F36F20"/>
            </w:tcBorders>
          </w:tcPr>
          <w:p w14:paraId="13EB847D" w14:textId="721137DA" w:rsidR="00A562F8" w:rsidRPr="00247285"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6"/>
            <w:r w:rsidRPr="00F41B1A">
              <w:rPr>
                <w:rFonts w:asciiTheme="minorHAnsi" w:hAnsiTheme="minorHAnsi" w:cstheme="minorHAnsi"/>
                <w:color w:val="000000" w:themeColor="text1"/>
                <w:sz w:val="24"/>
                <w:szCs w:val="24"/>
                <w:lang w:val="en-AU"/>
              </w:rPr>
              <w:t>How do you ensure compliance with the requirements of the National Quality Standard and related regulations and laws applicable to this unit within the early childhood education industry while providing opportunities for children to access and engage with the local and broader communities?</w:t>
            </w:r>
            <w:commentRangeEnd w:id="216"/>
            <w:r w:rsidRPr="00F41B1A">
              <w:rPr>
                <w:rStyle w:val="CommentReference"/>
                <w:rFonts w:asciiTheme="minorHAnsi" w:eastAsiaTheme="minorHAnsi" w:hAnsiTheme="minorHAnsi" w:cstheme="minorHAnsi"/>
                <w:color w:val="000000" w:themeColor="text1"/>
                <w:sz w:val="24"/>
                <w:szCs w:val="24"/>
                <w:lang w:val="en-AU"/>
              </w:rPr>
              <w:commentReference w:id="216"/>
            </w:r>
          </w:p>
        </w:tc>
        <w:tc>
          <w:tcPr>
            <w:tcW w:w="6860" w:type="dxa"/>
          </w:tcPr>
          <w:p w14:paraId="4D46594B" w14:textId="464058A2" w:rsidR="00A562F8" w:rsidRPr="00F41B1A" w:rsidRDefault="00A562F8" w:rsidP="00A562F8">
            <w:pPr>
              <w:pStyle w:val="TableParagraph"/>
              <w:spacing w:before="4"/>
              <w:ind w:left="108" w:right="108"/>
            </w:pPr>
            <w:r w:rsidRPr="007F1F91">
              <w:t xml:space="preserve">Viviana uses feedback and critical reflection gathered during regular conversations, team meetings, and family interactions to assess the effectiveness of the Environmental Responsibility Plan. She collaborates with her team to reflect on current strategies and revise goals based on stakeholder input and observed outcomes. She documents children’s understanding of sustainability through active observation and learning stories. Example 1: During outdoor time, Viviana observed a child opening the worm farm lid, examining the worms, and feeding them food scraps. She documented this experience using </w:t>
            </w:r>
            <w:proofErr w:type="spellStart"/>
            <w:r w:rsidRPr="007F1F91">
              <w:t>Storypark</w:t>
            </w:r>
            <w:proofErr w:type="spellEnd"/>
            <w:r w:rsidRPr="007F1F91">
              <w:t xml:space="preserve">, highlighting the child's curiosity and growing understanding of composting. Example 2: During gardening activities, she saw a child eagerly watering the plants and reminding peers to be gentle with the leaves. She recorded this in the child’s learning portfolio and discussed the </w:t>
            </w:r>
            <w:proofErr w:type="spellStart"/>
            <w:r w:rsidRPr="007F1F91">
              <w:t>behaviour</w:t>
            </w:r>
            <w:proofErr w:type="spellEnd"/>
            <w:r w:rsidRPr="007F1F91">
              <w:t xml:space="preserve"> during group reflection. Example 3: Viviana noticed a child collecting sticks and natural items to use in an art project instead of plastic materials. She reflected on this eco-conscious choice in the daily journal and shared it with the family to acknowledge the child’s sustainable thinking. These observations </w:t>
            </w:r>
            <w:r w:rsidRPr="007F1F91">
              <w:lastRenderedPageBreak/>
              <w:t>demonstrate children’s growing sense of Environmental Responsibility through practical, thoughtful actions.</w:t>
            </w:r>
          </w:p>
        </w:tc>
      </w:tr>
      <w:tr w:rsidR="00A562F8" w:rsidRPr="00F41B1A" w14:paraId="4E08AFCA" w14:textId="77777777" w:rsidTr="0A64143D">
        <w:trPr>
          <w:trHeight w:val="366"/>
        </w:trPr>
        <w:tc>
          <w:tcPr>
            <w:tcW w:w="6748" w:type="dxa"/>
            <w:tcBorders>
              <w:left w:val="single" w:sz="4" w:space="0" w:color="F36F20"/>
            </w:tcBorders>
          </w:tcPr>
          <w:p w14:paraId="0C41D61A" w14:textId="76FF20F4" w:rsidR="00A562F8" w:rsidRPr="00B523FE"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7"/>
            <w:r w:rsidRPr="00F41B1A">
              <w:rPr>
                <w:rFonts w:asciiTheme="minorHAnsi" w:hAnsiTheme="minorHAnsi" w:cstheme="minorHAnsi"/>
                <w:color w:val="000000" w:themeColor="text1"/>
                <w:sz w:val="24"/>
                <w:szCs w:val="24"/>
                <w:lang w:val="en-AU"/>
              </w:rPr>
              <w:lastRenderedPageBreak/>
              <w:t>How do you facilitate ongoing professional development while considering the range of child-rearing practices and parenting styles, as well as engaging families in children’s connections with the community within the early childhood education industry?</w:t>
            </w:r>
            <w:commentRangeEnd w:id="217"/>
            <w:r w:rsidRPr="00FC0414">
              <w:commentReference w:id="217"/>
            </w:r>
          </w:p>
        </w:tc>
        <w:tc>
          <w:tcPr>
            <w:tcW w:w="6860" w:type="dxa"/>
          </w:tcPr>
          <w:p w14:paraId="54BF6814" w14:textId="492F2F03" w:rsidR="00A562F8" w:rsidRPr="00F41B1A" w:rsidRDefault="00A562F8" w:rsidP="00A562F8">
            <w:pPr>
              <w:pStyle w:val="TableParagraph"/>
              <w:spacing w:before="4"/>
              <w:ind w:left="108" w:right="108"/>
            </w:pPr>
            <w:r w:rsidRPr="007F1F91">
              <w:t>At Sparrow Early Learning Brighton, Viviana investigates how children and adults engage with the Environmental Responsibility Plan by using a reflective and inclusive approach. She ensures the service meets the National Quality Standard by embedding sustainable practices such as composting, worm farming, and using natural materials in play. These actions align with regulations on physical environment and sustainability. Viviana also discusses global environmental concerns like pollution and waste by encouraging children to care for the garden and worms, showing them how small actions connect to broader issues. She highlights the impact of human and animal activity on the environment by leading nature-based activities that foster understanding and care. To nurture children’s awareness of environmental responsibility, she provides hands-on learning experiences where they observe, explore, and participate in caring for the earth, such as feeding the worms and watering plants. Viviana also integrates Aboriginal and Torres Strait Islander perspectives, including a daily Acknowledgement of Country and NAIDOC Week activities, which help children understand traditional respect for the land. She values the community as a resource, involving external contributors like Jason from Didge for Kids to enhance the children's understanding of environmental stewardship and sustainability.</w:t>
            </w:r>
          </w:p>
        </w:tc>
      </w:tr>
      <w:tr w:rsidR="00A562F8" w:rsidRPr="00F41B1A" w14:paraId="2DE3E0DF" w14:textId="77777777" w:rsidTr="0A64143D">
        <w:trPr>
          <w:trHeight w:val="366"/>
        </w:trPr>
        <w:tc>
          <w:tcPr>
            <w:tcW w:w="6748" w:type="dxa"/>
            <w:tcBorders>
              <w:left w:val="single" w:sz="4" w:space="0" w:color="F36F20"/>
            </w:tcBorders>
          </w:tcPr>
          <w:p w14:paraId="3E4CC122" w14:textId="36024A28" w:rsidR="00A562F8" w:rsidRPr="00FC0414"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8"/>
            <w:r w:rsidRPr="00F41B1A">
              <w:rPr>
                <w:rFonts w:asciiTheme="minorHAnsi" w:hAnsiTheme="minorHAnsi" w:cstheme="minorHAnsi"/>
                <w:color w:val="000000" w:themeColor="text1"/>
                <w:sz w:val="24"/>
                <w:szCs w:val="24"/>
                <w:lang w:val="en-AU"/>
              </w:rPr>
              <w:t>How do you access and interpret current and accurate information about community services and resources and make it available to families within the early childhood education industry?</w:t>
            </w:r>
            <w:commentRangeEnd w:id="218"/>
            <w:r w:rsidRPr="00FC0414">
              <w:rPr>
                <w:rFonts w:asciiTheme="minorHAnsi" w:hAnsiTheme="minorHAnsi" w:cstheme="minorHAnsi"/>
                <w:color w:val="000000" w:themeColor="text1"/>
                <w:sz w:val="24"/>
                <w:szCs w:val="24"/>
                <w:lang w:val="en-AU"/>
              </w:rPr>
              <w:commentReference w:id="218"/>
            </w:r>
          </w:p>
        </w:tc>
        <w:tc>
          <w:tcPr>
            <w:tcW w:w="6860" w:type="dxa"/>
          </w:tcPr>
          <w:p w14:paraId="219A0CA5" w14:textId="43B8CE65" w:rsidR="00A562F8" w:rsidRPr="00F41B1A" w:rsidRDefault="00A562F8" w:rsidP="00A562F8">
            <w:pPr>
              <w:pStyle w:val="TableParagraph"/>
              <w:spacing w:before="4"/>
              <w:ind w:left="108" w:right="108"/>
            </w:pPr>
            <w:r w:rsidRPr="007F1F91">
              <w:t xml:space="preserve">Viviana promotes environmentally responsible practices beyond the service by fostering strong connections between the children, their families, and the wider community. She encourages daily discussions with families at drop-off and pick-up, where environmental practices can be shared and reinforced. She uses the </w:t>
            </w:r>
            <w:proofErr w:type="spellStart"/>
            <w:r w:rsidRPr="007F1F91">
              <w:t>Storypark</w:t>
            </w:r>
            <w:proofErr w:type="spellEnd"/>
            <w:r w:rsidRPr="007F1F91">
              <w:t xml:space="preserve"> app to document and communicate the children's participation in eco-friendly activities like worm farming and composting, helping families continue these habits at home. By involving children in practices that are visible and meaningful, such as watering plants or recycling, Viviana helps them feel confident sharing these responsibilities with their families and developing lifelong habits of Environmental Responsibility.</w:t>
            </w:r>
          </w:p>
        </w:tc>
      </w:tr>
      <w:tr w:rsidR="00A562F8" w:rsidRPr="00F41B1A" w14:paraId="407AD228" w14:textId="77777777" w:rsidTr="0A64143D">
        <w:trPr>
          <w:trHeight w:val="366"/>
        </w:trPr>
        <w:tc>
          <w:tcPr>
            <w:tcW w:w="6748" w:type="dxa"/>
            <w:tcBorders>
              <w:left w:val="single" w:sz="4" w:space="0" w:color="F36F20"/>
            </w:tcBorders>
          </w:tcPr>
          <w:p w14:paraId="1A369711" w14:textId="03DB5F25" w:rsidR="00A562F8" w:rsidRPr="00826C5B"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19"/>
            <w:r w:rsidRPr="00F41B1A">
              <w:rPr>
                <w:rFonts w:asciiTheme="minorHAnsi" w:hAnsiTheme="minorHAnsi" w:cstheme="minorHAnsi"/>
                <w:color w:val="000000" w:themeColor="text1"/>
                <w:sz w:val="24"/>
                <w:szCs w:val="24"/>
                <w:lang w:val="en-AU"/>
              </w:rPr>
              <w:lastRenderedPageBreak/>
              <w:t>How do you source current and relevant information regarding community services and resources according to service policies and procedures within the early childhood education industry?</w:t>
            </w:r>
            <w:commentRangeEnd w:id="219"/>
            <w:r w:rsidRPr="00FC0414">
              <w:commentReference w:id="219"/>
            </w:r>
          </w:p>
        </w:tc>
        <w:tc>
          <w:tcPr>
            <w:tcW w:w="6860" w:type="dxa"/>
          </w:tcPr>
          <w:p w14:paraId="3B4E28AA" w14:textId="67F51352" w:rsidR="00A562F8" w:rsidRPr="00F41B1A" w:rsidRDefault="00A562F8" w:rsidP="00A562F8">
            <w:pPr>
              <w:pStyle w:val="TableParagraph"/>
              <w:spacing w:before="4"/>
              <w:ind w:left="108" w:right="108"/>
              <w:jc w:val="both"/>
            </w:pPr>
            <w:r w:rsidRPr="007F1F91">
              <w:t xml:space="preserve">Viviana collects feedback from children and adults at Sparrow Early Learning Brighton through multiple channels. She engages in daily conversations with families and uses the </w:t>
            </w:r>
            <w:proofErr w:type="spellStart"/>
            <w:r w:rsidRPr="007F1F91">
              <w:t>Storypark</w:t>
            </w:r>
            <w:proofErr w:type="spellEnd"/>
            <w:r w:rsidRPr="007F1F91">
              <w:t xml:space="preserve"> app to encourage them to share their thoughts on current environmental practices. She also listens to children’s interests and ideas during group time or while they interact with the worm farm and garden. Viviana considers barriers and drivers for </w:t>
            </w:r>
            <w:proofErr w:type="spellStart"/>
            <w:r w:rsidRPr="007F1F91">
              <w:t>behavioural</w:t>
            </w:r>
            <w:proofErr w:type="spellEnd"/>
            <w:r w:rsidRPr="007F1F91">
              <w:t xml:space="preserve"> change, such as cultural preferences or resource limitations, and addresses these respectfully. She promotes active involvement through hands-on experiences like gardening and food-related discussions. These moments provide a foundation for evaluating the success of sustainability initiatives and planning improvements.</w:t>
            </w:r>
          </w:p>
        </w:tc>
      </w:tr>
      <w:tr w:rsidR="00A562F8" w:rsidRPr="00F41B1A" w14:paraId="1FAE940B" w14:textId="77777777" w:rsidTr="0A64143D">
        <w:trPr>
          <w:trHeight w:val="366"/>
        </w:trPr>
        <w:tc>
          <w:tcPr>
            <w:tcW w:w="6748" w:type="dxa"/>
            <w:tcBorders>
              <w:left w:val="single" w:sz="4" w:space="0" w:color="F36F20"/>
              <w:bottom w:val="single" w:sz="4" w:space="0" w:color="EC7C30"/>
            </w:tcBorders>
          </w:tcPr>
          <w:p w14:paraId="42DD1E8D" w14:textId="32C336CD" w:rsidR="00A562F8" w:rsidRPr="00826C5B" w:rsidRDefault="00A562F8" w:rsidP="00A562F8">
            <w:pPr>
              <w:pStyle w:val="TableParagraph"/>
              <w:numPr>
                <w:ilvl w:val="0"/>
                <w:numId w:val="19"/>
              </w:numPr>
              <w:spacing w:before="4"/>
              <w:rPr>
                <w:rFonts w:asciiTheme="minorHAnsi" w:hAnsiTheme="minorHAnsi" w:cstheme="minorHAnsi"/>
                <w:color w:val="000000" w:themeColor="text1"/>
                <w:sz w:val="24"/>
                <w:szCs w:val="24"/>
                <w:lang w:val="en-AU"/>
              </w:rPr>
            </w:pPr>
            <w:commentRangeStart w:id="220"/>
            <w:r w:rsidRPr="00F41B1A">
              <w:rPr>
                <w:rFonts w:asciiTheme="minorHAnsi" w:hAnsiTheme="minorHAnsi" w:cstheme="minorHAnsi"/>
                <w:color w:val="000000" w:themeColor="text1"/>
                <w:sz w:val="24"/>
                <w:szCs w:val="24"/>
                <w:lang w:val="en-AU"/>
              </w:rPr>
              <w:t>How do you provide appropriate referrals to government and community services and resources based on families’ needs within the early childhood education industry?</w:t>
            </w:r>
            <w:commentRangeEnd w:id="220"/>
            <w:r w:rsidRPr="00826C5B">
              <w:commentReference w:id="220"/>
            </w:r>
          </w:p>
        </w:tc>
        <w:tc>
          <w:tcPr>
            <w:tcW w:w="6860" w:type="dxa"/>
            <w:tcBorders>
              <w:bottom w:val="single" w:sz="4" w:space="0" w:color="EC7C30"/>
            </w:tcBorders>
          </w:tcPr>
          <w:p w14:paraId="1279B73A" w14:textId="77777777" w:rsidR="00984E31" w:rsidRDefault="00A562F8" w:rsidP="00A562F8">
            <w:pPr>
              <w:pStyle w:val="TableParagraph"/>
              <w:spacing w:before="4"/>
              <w:ind w:left="108" w:right="108"/>
              <w:jc w:val="both"/>
            </w:pPr>
            <w:r w:rsidRPr="007F1F91">
              <w:t xml:space="preserve">Viviana uses feedback and critical reflection gathered during regular conversations, team meetings, and family interactions to assess the effectiveness of the Environmental Responsibility Plan. She collaborates with her team to reflect on current strategies and revise goals based on stakeholder input and observed outcomes. She documents children’s understanding of sustainability through active observation and learning stories. </w:t>
            </w:r>
          </w:p>
          <w:p w14:paraId="08B229C6" w14:textId="77777777" w:rsidR="00984E31" w:rsidRDefault="00984E31" w:rsidP="00A562F8">
            <w:pPr>
              <w:pStyle w:val="TableParagraph"/>
              <w:spacing w:before="4"/>
              <w:ind w:left="108" w:right="108"/>
              <w:jc w:val="both"/>
            </w:pPr>
          </w:p>
          <w:p w14:paraId="3494748B" w14:textId="77777777" w:rsidR="00984E31" w:rsidRDefault="00A562F8" w:rsidP="00A562F8">
            <w:pPr>
              <w:pStyle w:val="TableParagraph"/>
              <w:spacing w:before="4"/>
              <w:ind w:left="108" w:right="108"/>
              <w:jc w:val="both"/>
            </w:pPr>
            <w:r w:rsidRPr="007F1F91">
              <w:t xml:space="preserve">Example 1: During outdoor time, Viviana observed a child opening the worm farm lid, examining the worms, and feeding them food scraps. She documented this experience using </w:t>
            </w:r>
            <w:proofErr w:type="spellStart"/>
            <w:r w:rsidRPr="007F1F91">
              <w:t>Storypark</w:t>
            </w:r>
            <w:proofErr w:type="spellEnd"/>
            <w:r w:rsidRPr="007F1F91">
              <w:t xml:space="preserve">, highlighting the child's curiosity and growing understanding of composting. </w:t>
            </w:r>
          </w:p>
          <w:p w14:paraId="63600A4B" w14:textId="77777777" w:rsidR="00984E31" w:rsidRDefault="00984E31" w:rsidP="00A562F8">
            <w:pPr>
              <w:pStyle w:val="TableParagraph"/>
              <w:spacing w:before="4"/>
              <w:ind w:left="108" w:right="108"/>
              <w:jc w:val="both"/>
            </w:pPr>
          </w:p>
          <w:p w14:paraId="6C8DF56F" w14:textId="77777777" w:rsidR="00984E31" w:rsidRDefault="00A562F8" w:rsidP="00A562F8">
            <w:pPr>
              <w:pStyle w:val="TableParagraph"/>
              <w:spacing w:before="4"/>
              <w:ind w:left="108" w:right="108"/>
              <w:jc w:val="both"/>
            </w:pPr>
            <w:r w:rsidRPr="007F1F91">
              <w:t xml:space="preserve">Example 2: During gardening activities, she saw a child eagerly watering the plants and reminding peers to be gentle with the leaves. She recorded this in the child’s learning portfolio and discussed the </w:t>
            </w:r>
            <w:proofErr w:type="spellStart"/>
            <w:r w:rsidRPr="007F1F91">
              <w:t>behaviour</w:t>
            </w:r>
            <w:proofErr w:type="spellEnd"/>
            <w:r w:rsidRPr="007F1F91">
              <w:t xml:space="preserve"> during group reflection.</w:t>
            </w:r>
          </w:p>
          <w:p w14:paraId="2D9DD6EE" w14:textId="77777777" w:rsidR="00984E31" w:rsidRDefault="00A562F8" w:rsidP="00A562F8">
            <w:pPr>
              <w:pStyle w:val="TableParagraph"/>
              <w:spacing w:before="4"/>
              <w:ind w:left="108" w:right="108"/>
              <w:jc w:val="both"/>
            </w:pPr>
            <w:r w:rsidRPr="007F1F91">
              <w:t xml:space="preserve"> </w:t>
            </w:r>
          </w:p>
          <w:p w14:paraId="37E9CEC8" w14:textId="1D0D9871" w:rsidR="00A562F8" w:rsidRPr="00F41B1A" w:rsidRDefault="00A562F8" w:rsidP="00A562F8">
            <w:pPr>
              <w:pStyle w:val="TableParagraph"/>
              <w:spacing w:before="4"/>
              <w:ind w:left="108" w:right="108"/>
              <w:jc w:val="both"/>
            </w:pPr>
            <w:r w:rsidRPr="007F1F91">
              <w:t xml:space="preserve">Example 3: Viviana noticed a child collecting sticks and natural items to use in an art project instead of plastic materials. She reflected on this eco-conscious choice in the daily journal and shared it with the family to acknowledge the child’s sustainable thinking. These observations </w:t>
            </w:r>
            <w:r w:rsidRPr="007F1F91">
              <w:lastRenderedPageBreak/>
              <w:t>demonstrate children’s growing sense of Environmental Responsibility through practical, thoughtful actions.</w:t>
            </w:r>
          </w:p>
        </w:tc>
      </w:tr>
    </w:tbl>
    <w:p w14:paraId="5A04104D" w14:textId="77777777" w:rsidR="005646AF" w:rsidRPr="00F41B1A" w:rsidRDefault="005646AF" w:rsidP="0BCD4BC6">
      <w:pPr>
        <w:spacing w:after="0"/>
      </w:pPr>
    </w:p>
    <w:p w14:paraId="323B55B5" w14:textId="2953BC19" w:rsidR="006D77DF" w:rsidRPr="00F41B1A" w:rsidRDefault="5BBA7881" w:rsidP="0BCD4BC6">
      <w:pPr>
        <w:pStyle w:val="Heading2"/>
        <w:rPr>
          <w:b/>
          <w:bCs/>
        </w:rPr>
      </w:pPr>
      <w:r w:rsidRPr="00F41B1A">
        <w:rPr>
          <w:b/>
          <w:bCs/>
        </w:rPr>
        <w:t>CHCPRP003 Reflect on and improve own professional practice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0680D8D" w14:textId="77777777" w:rsidTr="00984E31">
        <w:trPr>
          <w:trHeight w:val="1305"/>
        </w:trPr>
        <w:tc>
          <w:tcPr>
            <w:tcW w:w="6748" w:type="dxa"/>
            <w:shd w:val="clear" w:color="auto" w:fill="E26714"/>
          </w:tcPr>
          <w:p w14:paraId="3324B3FB"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08164E89" w14:textId="22197F39"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4BA9D639" w14:textId="25F5198A"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06E387C6" w14:textId="77777777" w:rsidTr="0A64143D">
        <w:trPr>
          <w:trHeight w:val="374"/>
        </w:trPr>
        <w:tc>
          <w:tcPr>
            <w:tcW w:w="13608" w:type="dxa"/>
            <w:gridSpan w:val="2"/>
            <w:tcBorders>
              <w:top w:val="nil"/>
              <w:left w:val="single" w:sz="4" w:space="0" w:color="F36F20"/>
            </w:tcBorders>
          </w:tcPr>
          <w:p w14:paraId="22DCACF2"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745D3B4" w14:textId="77777777" w:rsidTr="0A64143D">
        <w:trPr>
          <w:trHeight w:val="366"/>
        </w:trPr>
        <w:tc>
          <w:tcPr>
            <w:tcW w:w="6748" w:type="dxa"/>
            <w:tcBorders>
              <w:left w:val="single" w:sz="4" w:space="0" w:color="F36F20"/>
            </w:tcBorders>
          </w:tcPr>
          <w:p w14:paraId="61DC71D2"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61077CA6"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84E31" w:rsidRPr="00F41B1A" w14:paraId="0ECD96E6" w14:textId="77777777" w:rsidTr="0A64143D">
        <w:trPr>
          <w:trHeight w:val="366"/>
        </w:trPr>
        <w:tc>
          <w:tcPr>
            <w:tcW w:w="6748" w:type="dxa"/>
            <w:tcBorders>
              <w:left w:val="single" w:sz="4" w:space="0" w:color="F36F20"/>
            </w:tcBorders>
          </w:tcPr>
          <w:p w14:paraId="4CD793B4" w14:textId="7C6A1E01" w:rsidR="00984E31" w:rsidRPr="00826C5B" w:rsidRDefault="00984E31" w:rsidP="00984E31">
            <w:pPr>
              <w:pStyle w:val="TableParagraph"/>
              <w:numPr>
                <w:ilvl w:val="0"/>
                <w:numId w:val="20"/>
              </w:numPr>
              <w:spacing w:before="4"/>
              <w:rPr>
                <w:color w:val="000000" w:themeColor="text1"/>
                <w:sz w:val="24"/>
                <w:szCs w:val="24"/>
                <w:lang w:val="en-AU"/>
              </w:rPr>
            </w:pPr>
            <w:commentRangeStart w:id="221"/>
            <w:r w:rsidRPr="00F41B1A">
              <w:rPr>
                <w:color w:val="000000" w:themeColor="text1"/>
                <w:sz w:val="24"/>
                <w:szCs w:val="24"/>
                <w:lang w:val="en-AU"/>
              </w:rPr>
              <w:t>How do you undertake self-evaluation in conjunction with supervisors and/or peers within the early childhood education industry, ensuring alignment with industry benchmarks?</w:t>
            </w:r>
            <w:commentRangeEnd w:id="221"/>
            <w:r w:rsidRPr="00F41B1A">
              <w:rPr>
                <w:rStyle w:val="CommentReference"/>
                <w:rFonts w:asciiTheme="minorHAnsi" w:eastAsiaTheme="minorHAnsi" w:hAnsiTheme="minorHAnsi" w:cstheme="minorBidi"/>
                <w:color w:val="000000" w:themeColor="text1"/>
                <w:sz w:val="24"/>
                <w:szCs w:val="24"/>
                <w:lang w:val="en-AU"/>
              </w:rPr>
              <w:commentReference w:id="221"/>
            </w:r>
          </w:p>
        </w:tc>
        <w:tc>
          <w:tcPr>
            <w:tcW w:w="6860" w:type="dxa"/>
          </w:tcPr>
          <w:p w14:paraId="054A4F37" w14:textId="1ECA87BD" w:rsidR="00984E31" w:rsidRPr="00E177F6" w:rsidRDefault="00984E31" w:rsidP="00984E31">
            <w:pPr>
              <w:pStyle w:val="TableParagraph"/>
              <w:spacing w:before="4"/>
              <w:ind w:left="108" w:right="108"/>
              <w:jc w:val="both"/>
            </w:pPr>
            <w:r w:rsidRPr="00F15C72">
              <w:t xml:space="preserve">At Sparrow Early Learning Brighton, Viviana undertakes Self-Evaluation by engaging in regular professional appraisals with her supervisors. These evaluations allow her to reflect on her performance and identify areas of strength and areas for growth. She also collaborates with peers during regular staff meetings, hallway meetings, and policy reviews, which create opportunities for sharing observations and constructive feedback. Through these structured evaluations and discussions, she ensures her practice remains aligned with industry benchmarks and </w:t>
            </w:r>
            <w:proofErr w:type="spellStart"/>
            <w:r w:rsidRPr="00F15C72">
              <w:t>organisational</w:t>
            </w:r>
            <w:proofErr w:type="spellEnd"/>
            <w:r w:rsidRPr="00F15C72">
              <w:t xml:space="preserve"> expectations.</w:t>
            </w:r>
          </w:p>
        </w:tc>
      </w:tr>
      <w:tr w:rsidR="00984E31" w:rsidRPr="00F41B1A" w14:paraId="7C27252F" w14:textId="77777777" w:rsidTr="0A64143D">
        <w:trPr>
          <w:trHeight w:val="366"/>
        </w:trPr>
        <w:tc>
          <w:tcPr>
            <w:tcW w:w="6748" w:type="dxa"/>
            <w:tcBorders>
              <w:left w:val="single" w:sz="4" w:space="0" w:color="F36F20"/>
            </w:tcBorders>
          </w:tcPr>
          <w:p w14:paraId="0022A597" w14:textId="713E97E8" w:rsidR="00984E31" w:rsidRPr="00826C5B" w:rsidRDefault="00984E31" w:rsidP="00984E31">
            <w:pPr>
              <w:pStyle w:val="TableParagraph"/>
              <w:numPr>
                <w:ilvl w:val="0"/>
                <w:numId w:val="20"/>
              </w:numPr>
              <w:spacing w:before="4"/>
              <w:rPr>
                <w:color w:val="000000" w:themeColor="text1"/>
                <w:sz w:val="24"/>
                <w:szCs w:val="24"/>
                <w:lang w:val="en-AU"/>
              </w:rPr>
            </w:pPr>
            <w:commentRangeStart w:id="222"/>
            <w:r w:rsidRPr="00F41B1A">
              <w:rPr>
                <w:color w:val="000000" w:themeColor="text1"/>
                <w:sz w:val="24"/>
                <w:szCs w:val="24"/>
                <w:lang w:val="en-AU"/>
              </w:rPr>
              <w:t>How have you reflected on and recognised the effect of values, beliefs, and behaviour in your practice within the early childhood education industry, and how have you undertaken a structured process to improve your practice, ensuring alignment with industry benchmarks?</w:t>
            </w:r>
            <w:commentRangeEnd w:id="222"/>
            <w:r w:rsidRPr="00F41B1A">
              <w:rPr>
                <w:rStyle w:val="CommentReference"/>
                <w:rFonts w:asciiTheme="minorHAnsi" w:eastAsiaTheme="minorHAnsi" w:hAnsiTheme="minorHAnsi" w:cstheme="minorBidi"/>
                <w:color w:val="000000" w:themeColor="text1"/>
                <w:sz w:val="24"/>
                <w:szCs w:val="24"/>
                <w:lang w:val="en-AU"/>
              </w:rPr>
              <w:commentReference w:id="222"/>
            </w:r>
          </w:p>
        </w:tc>
        <w:tc>
          <w:tcPr>
            <w:tcW w:w="6860" w:type="dxa"/>
          </w:tcPr>
          <w:p w14:paraId="4C372F87" w14:textId="7BFC5857" w:rsidR="00984E31" w:rsidRPr="00E177F6" w:rsidRDefault="00984E31" w:rsidP="00984E31">
            <w:pPr>
              <w:pStyle w:val="TableParagraph"/>
              <w:spacing w:before="4"/>
              <w:ind w:left="108" w:right="108"/>
            </w:pPr>
            <w:r w:rsidRPr="00F15C72">
              <w:t xml:space="preserve">Viviana consistently reflects on how her personal values, beliefs, and </w:t>
            </w:r>
            <w:proofErr w:type="spellStart"/>
            <w:r w:rsidRPr="00F15C72">
              <w:t>behaviours</w:t>
            </w:r>
            <w:proofErr w:type="spellEnd"/>
            <w:r w:rsidRPr="00F15C72">
              <w:t xml:space="preserve"> affect her practice. For example, she considers how her background may differ from that of the children and families she works with and actively adapts her approach to promote inclusivity. She builds strong relationships with families, listens to their perspectives, and incorporates their cultural routines into the daily program. As part of her structured development, she regularly reflects using </w:t>
            </w:r>
            <w:proofErr w:type="spellStart"/>
            <w:r w:rsidRPr="00F15C72">
              <w:t>Storypark</w:t>
            </w:r>
            <w:proofErr w:type="spellEnd"/>
            <w:r w:rsidRPr="00F15C72">
              <w:t>, sets professional goals in consultation with management, and engages in training such as cultural competency. This process ensures her approach is respectful, inclusive, and in line with industry benchmarks.</w:t>
            </w:r>
          </w:p>
        </w:tc>
      </w:tr>
      <w:tr w:rsidR="00984E31" w:rsidRPr="00F41B1A" w14:paraId="71D0A8B3" w14:textId="77777777" w:rsidTr="0A64143D">
        <w:trPr>
          <w:trHeight w:val="366"/>
        </w:trPr>
        <w:tc>
          <w:tcPr>
            <w:tcW w:w="6748" w:type="dxa"/>
            <w:tcBorders>
              <w:left w:val="single" w:sz="4" w:space="0" w:color="F36F20"/>
            </w:tcBorders>
          </w:tcPr>
          <w:p w14:paraId="1266E195" w14:textId="274216D7" w:rsidR="00984E31" w:rsidRPr="00826C5B" w:rsidRDefault="00984E31" w:rsidP="00984E31">
            <w:pPr>
              <w:pStyle w:val="TableParagraph"/>
              <w:numPr>
                <w:ilvl w:val="0"/>
                <w:numId w:val="20"/>
              </w:numPr>
              <w:spacing w:before="4"/>
              <w:rPr>
                <w:color w:val="000000" w:themeColor="text1"/>
                <w:sz w:val="24"/>
                <w:szCs w:val="24"/>
                <w:lang w:val="en-AU"/>
              </w:rPr>
            </w:pPr>
            <w:commentRangeStart w:id="223"/>
            <w:r w:rsidRPr="00F41B1A">
              <w:rPr>
                <w:color w:val="000000" w:themeColor="text1"/>
                <w:sz w:val="24"/>
                <w:szCs w:val="24"/>
                <w:lang w:val="en-AU"/>
              </w:rPr>
              <w:lastRenderedPageBreak/>
              <w:t>How do you share two-way, open, and evaluative feedback with co-workers or peers within the early childhood education industry, promoting a culture of collaboration and continuous improvement?</w:t>
            </w:r>
            <w:commentRangeEnd w:id="223"/>
            <w:r w:rsidRPr="00F41B1A">
              <w:rPr>
                <w:rStyle w:val="CommentReference"/>
                <w:rFonts w:asciiTheme="minorHAnsi" w:eastAsiaTheme="minorHAnsi" w:hAnsiTheme="minorHAnsi" w:cstheme="minorBidi"/>
                <w:color w:val="000000" w:themeColor="text1"/>
                <w:sz w:val="24"/>
                <w:szCs w:val="24"/>
                <w:lang w:val="en-AU"/>
              </w:rPr>
              <w:commentReference w:id="223"/>
            </w:r>
          </w:p>
        </w:tc>
        <w:tc>
          <w:tcPr>
            <w:tcW w:w="6860" w:type="dxa"/>
          </w:tcPr>
          <w:p w14:paraId="0FE8D218" w14:textId="1DE82132" w:rsidR="00984E31" w:rsidRPr="00F41B1A" w:rsidRDefault="00984E31" w:rsidP="00984E31">
            <w:pPr>
              <w:pStyle w:val="TableParagraph"/>
              <w:spacing w:before="4"/>
              <w:ind w:left="108" w:right="108"/>
              <w:jc w:val="both"/>
            </w:pPr>
            <w:r w:rsidRPr="00F15C72">
              <w:t>Viviana promotes a culture of open communication and continuous improvement by fostering two-way feedback with her colleagues. She participates in regular team meetings and hallway catch-ups, where educators discuss current practices and address any challenges. Viviana listens to her peers’ perspectives, offers her own observations respectfully, and supports collaboration to solve issues. This open and reflective communication ensures that team members feel heard and supported, and it encourages professional growth across the service.</w:t>
            </w:r>
          </w:p>
        </w:tc>
      </w:tr>
      <w:tr w:rsidR="00984E31" w:rsidRPr="00F41B1A" w14:paraId="642A54E0" w14:textId="77777777" w:rsidTr="0A64143D">
        <w:trPr>
          <w:trHeight w:val="366"/>
        </w:trPr>
        <w:tc>
          <w:tcPr>
            <w:tcW w:w="6748" w:type="dxa"/>
            <w:tcBorders>
              <w:left w:val="single" w:sz="4" w:space="0" w:color="F36F20"/>
            </w:tcBorders>
          </w:tcPr>
          <w:p w14:paraId="08EA91A5" w14:textId="35233A62" w:rsidR="00984E31" w:rsidRPr="00826C5B" w:rsidRDefault="00984E31" w:rsidP="00984E31">
            <w:pPr>
              <w:pStyle w:val="TableParagraph"/>
              <w:numPr>
                <w:ilvl w:val="0"/>
                <w:numId w:val="20"/>
              </w:numPr>
              <w:spacing w:before="4"/>
              <w:rPr>
                <w:color w:val="000000" w:themeColor="text1"/>
                <w:sz w:val="24"/>
                <w:szCs w:val="24"/>
                <w:lang w:val="en-AU"/>
              </w:rPr>
            </w:pPr>
            <w:commentRangeStart w:id="224"/>
            <w:r w:rsidRPr="00F41B1A">
              <w:rPr>
                <w:color w:val="000000" w:themeColor="text1"/>
                <w:sz w:val="24"/>
                <w:szCs w:val="24"/>
                <w:lang w:val="en-AU"/>
              </w:rPr>
              <w:t>How do you actively seek and reflect on feedback from clients, organisations, or other relevant sources within the early childhood education industry to enhance your practice?</w:t>
            </w:r>
            <w:commentRangeEnd w:id="224"/>
            <w:r w:rsidRPr="00F41B1A">
              <w:rPr>
                <w:rStyle w:val="CommentReference"/>
                <w:rFonts w:asciiTheme="minorHAnsi" w:eastAsiaTheme="minorHAnsi" w:hAnsiTheme="minorHAnsi" w:cstheme="minorBidi"/>
                <w:color w:val="000000" w:themeColor="text1"/>
                <w:sz w:val="24"/>
                <w:szCs w:val="24"/>
                <w:lang w:val="en-AU"/>
              </w:rPr>
              <w:commentReference w:id="224"/>
            </w:r>
          </w:p>
        </w:tc>
        <w:tc>
          <w:tcPr>
            <w:tcW w:w="6860" w:type="dxa"/>
          </w:tcPr>
          <w:p w14:paraId="29E22821" w14:textId="6BADB7C1" w:rsidR="00984E31" w:rsidRPr="00F41B1A" w:rsidRDefault="00984E31" w:rsidP="00984E31">
            <w:pPr>
              <w:pStyle w:val="TableParagraph"/>
              <w:spacing w:before="4"/>
              <w:ind w:left="108" w:right="108"/>
              <w:jc w:val="both"/>
            </w:pPr>
            <w:r w:rsidRPr="00F15C72">
              <w:t xml:space="preserve">Viviana actively seeks feedback from families using various platforms, including daily verbal communication at drop-off and pick-up, calls during the day if needed, and through the </w:t>
            </w:r>
            <w:proofErr w:type="spellStart"/>
            <w:r w:rsidRPr="00F15C72">
              <w:t>Storypark</w:t>
            </w:r>
            <w:proofErr w:type="spellEnd"/>
            <w:r w:rsidRPr="00F15C72">
              <w:t xml:space="preserve"> app. She also uses communication books when families leave messages for educators. She reflects on this feedback with the aim of enhancing her practice and ensuring children’s needs are met. By encouraging parent input and staying open to their suggestions, she aligns her practice with service goals and community expectations.</w:t>
            </w:r>
          </w:p>
        </w:tc>
      </w:tr>
      <w:tr w:rsidR="00984E31" w:rsidRPr="00F41B1A" w14:paraId="0821361D" w14:textId="77777777" w:rsidTr="0A64143D">
        <w:trPr>
          <w:trHeight w:val="366"/>
        </w:trPr>
        <w:tc>
          <w:tcPr>
            <w:tcW w:w="6748" w:type="dxa"/>
            <w:tcBorders>
              <w:left w:val="single" w:sz="4" w:space="0" w:color="F36F20"/>
            </w:tcBorders>
          </w:tcPr>
          <w:p w14:paraId="3CB9E477" w14:textId="52DB7D5F" w:rsidR="00984E31" w:rsidRPr="00826C5B" w:rsidRDefault="00984E31" w:rsidP="00984E31">
            <w:pPr>
              <w:pStyle w:val="TableParagraph"/>
              <w:numPr>
                <w:ilvl w:val="0"/>
                <w:numId w:val="20"/>
              </w:numPr>
              <w:spacing w:before="4"/>
              <w:rPr>
                <w:color w:val="000000" w:themeColor="text1"/>
                <w:sz w:val="24"/>
                <w:szCs w:val="24"/>
                <w:lang w:val="en-AU"/>
              </w:rPr>
            </w:pPr>
            <w:commentRangeStart w:id="225"/>
            <w:r w:rsidRPr="00F41B1A">
              <w:rPr>
                <w:color w:val="000000" w:themeColor="text1"/>
                <w:sz w:val="24"/>
                <w:szCs w:val="24"/>
                <w:lang w:val="en-AU"/>
              </w:rPr>
              <w:t>How do you determine improvements needed based on your own evaluation and feedback from others within the early childhood education industry, ensuring alignment with industry benchmarks?</w:t>
            </w:r>
            <w:commentRangeEnd w:id="225"/>
            <w:r w:rsidRPr="00F41B1A">
              <w:rPr>
                <w:rStyle w:val="CommentReference"/>
                <w:rFonts w:asciiTheme="minorHAnsi" w:eastAsiaTheme="minorHAnsi" w:hAnsiTheme="minorHAnsi" w:cstheme="minorBidi"/>
                <w:color w:val="000000" w:themeColor="text1"/>
                <w:sz w:val="24"/>
                <w:szCs w:val="24"/>
                <w:lang w:val="en-AU"/>
              </w:rPr>
              <w:commentReference w:id="225"/>
            </w:r>
          </w:p>
        </w:tc>
        <w:tc>
          <w:tcPr>
            <w:tcW w:w="6860" w:type="dxa"/>
          </w:tcPr>
          <w:p w14:paraId="427E737C" w14:textId="075F9A3A" w:rsidR="00984E31" w:rsidRPr="00F41B1A" w:rsidRDefault="00984E31" w:rsidP="00984E31">
            <w:pPr>
              <w:pStyle w:val="TableParagraph"/>
              <w:spacing w:before="4"/>
              <w:ind w:left="108" w:right="108"/>
              <w:jc w:val="both"/>
            </w:pPr>
            <w:r w:rsidRPr="00F15C72">
              <w:t>Viviana uses a combination of self-reflection, supervisor feedback, and peer collaboration to determine areas for improvement. For example, she reflected on feedback about the rushed transition from outdoor to indoor play and implemented a new strategy—incorporating a calm singing session outside before moving indoors—to ease the transition. This change improved the experience for both educators and children, demonstrating how she uses feedback and evaluation to make informed, benchmark-aligned improvements to her practice.</w:t>
            </w:r>
          </w:p>
        </w:tc>
      </w:tr>
      <w:tr w:rsidR="00984E31" w:rsidRPr="00F41B1A" w14:paraId="0F797677" w14:textId="77777777" w:rsidTr="0A64143D">
        <w:trPr>
          <w:trHeight w:val="366"/>
        </w:trPr>
        <w:tc>
          <w:tcPr>
            <w:tcW w:w="6748" w:type="dxa"/>
            <w:tcBorders>
              <w:left w:val="single" w:sz="4" w:space="0" w:color="F36F20"/>
            </w:tcBorders>
          </w:tcPr>
          <w:p w14:paraId="04CA6DD2" w14:textId="61BD1ECE" w:rsidR="00984E31" w:rsidRPr="00826C5B" w:rsidRDefault="00984E31" w:rsidP="00984E31">
            <w:pPr>
              <w:pStyle w:val="TableParagraph"/>
              <w:numPr>
                <w:ilvl w:val="0"/>
                <w:numId w:val="20"/>
              </w:numPr>
              <w:spacing w:before="4"/>
              <w:rPr>
                <w:color w:val="000000" w:themeColor="text1"/>
                <w:sz w:val="24"/>
                <w:szCs w:val="24"/>
                <w:lang w:val="en-AU"/>
              </w:rPr>
            </w:pPr>
            <w:commentRangeStart w:id="226"/>
            <w:r w:rsidRPr="00F41B1A">
              <w:rPr>
                <w:color w:val="000000" w:themeColor="text1"/>
                <w:sz w:val="24"/>
                <w:szCs w:val="24"/>
                <w:lang w:val="en-AU"/>
              </w:rPr>
              <w:t>How do you identify potential support networks both internal and external to the organisation within the early childhood education industry to enhance your practice?</w:t>
            </w:r>
            <w:commentRangeEnd w:id="226"/>
            <w:r w:rsidRPr="00F41B1A">
              <w:rPr>
                <w:rStyle w:val="CommentReference"/>
                <w:rFonts w:asciiTheme="minorHAnsi" w:eastAsiaTheme="minorHAnsi" w:hAnsiTheme="minorHAnsi" w:cstheme="minorBidi"/>
                <w:color w:val="000000" w:themeColor="text1"/>
                <w:sz w:val="24"/>
                <w:szCs w:val="24"/>
                <w:lang w:val="en-AU"/>
              </w:rPr>
              <w:commentReference w:id="226"/>
            </w:r>
          </w:p>
        </w:tc>
        <w:tc>
          <w:tcPr>
            <w:tcW w:w="6860" w:type="dxa"/>
          </w:tcPr>
          <w:p w14:paraId="64E3BA93" w14:textId="64D17264" w:rsidR="00984E31" w:rsidRPr="00F41B1A" w:rsidRDefault="00984E31" w:rsidP="00984E31">
            <w:pPr>
              <w:pStyle w:val="TableParagraph"/>
              <w:spacing w:before="4"/>
              <w:ind w:left="108" w:right="108"/>
              <w:rPr>
                <w:color w:val="000000" w:themeColor="text1"/>
                <w:sz w:val="24"/>
                <w:szCs w:val="24"/>
                <w:lang w:val="en-AU"/>
              </w:rPr>
            </w:pPr>
            <w:r w:rsidRPr="00F15C72">
              <w:t>Viviana identifies internal support through her regular collaboration with management and colleagues at Sparrow Early Learning Brighton. She also draws on external networks by participating in training sessions and professional development workshops. These networks provide her with ideas, strategies, and diverse perspectives that enhance her practice. Through ongoing communication and shared learning, Viviana ensures her professional growth is supported by both internal and external resources.</w:t>
            </w:r>
          </w:p>
        </w:tc>
      </w:tr>
      <w:tr w:rsidR="00984E31" w:rsidRPr="00F41B1A" w14:paraId="77806487" w14:textId="77777777" w:rsidTr="0A64143D">
        <w:trPr>
          <w:trHeight w:val="366"/>
        </w:trPr>
        <w:tc>
          <w:tcPr>
            <w:tcW w:w="6748" w:type="dxa"/>
            <w:tcBorders>
              <w:left w:val="single" w:sz="4" w:space="0" w:color="F36F20"/>
            </w:tcBorders>
          </w:tcPr>
          <w:p w14:paraId="41C27DA2" w14:textId="42CA5CA3" w:rsidR="00984E31" w:rsidRPr="00826C5B" w:rsidRDefault="00984E31" w:rsidP="00984E31">
            <w:pPr>
              <w:pStyle w:val="TableParagraph"/>
              <w:numPr>
                <w:ilvl w:val="0"/>
                <w:numId w:val="20"/>
              </w:numPr>
              <w:spacing w:before="4"/>
              <w:rPr>
                <w:color w:val="000000" w:themeColor="text1"/>
                <w:sz w:val="24"/>
                <w:szCs w:val="24"/>
                <w:lang w:val="en-AU"/>
              </w:rPr>
            </w:pPr>
            <w:commentRangeStart w:id="227"/>
            <w:r w:rsidRPr="00F41B1A">
              <w:rPr>
                <w:color w:val="000000" w:themeColor="text1"/>
                <w:sz w:val="24"/>
                <w:szCs w:val="24"/>
                <w:lang w:val="en-AU"/>
              </w:rPr>
              <w:lastRenderedPageBreak/>
              <w:t>How do you seek specialist advice or further training where need is identified within the early childhood education industry, ensuring alignment with industry benchmarks and regulatory requirements?</w:t>
            </w:r>
            <w:commentRangeEnd w:id="227"/>
            <w:r w:rsidRPr="00F41B1A">
              <w:rPr>
                <w:rStyle w:val="CommentReference"/>
                <w:rFonts w:asciiTheme="minorHAnsi" w:eastAsiaTheme="minorHAnsi" w:hAnsiTheme="minorHAnsi" w:cstheme="minorBidi"/>
                <w:color w:val="000000" w:themeColor="text1"/>
                <w:sz w:val="24"/>
                <w:szCs w:val="24"/>
                <w:lang w:val="en-AU"/>
              </w:rPr>
              <w:commentReference w:id="227"/>
            </w:r>
          </w:p>
        </w:tc>
        <w:tc>
          <w:tcPr>
            <w:tcW w:w="6860" w:type="dxa"/>
          </w:tcPr>
          <w:p w14:paraId="5D5A97DA" w14:textId="7219CF0B" w:rsidR="00984E31" w:rsidRPr="00F41B1A" w:rsidRDefault="00984E31" w:rsidP="00984E31">
            <w:pPr>
              <w:pStyle w:val="TableParagraph"/>
              <w:spacing w:before="4"/>
              <w:ind w:left="108" w:right="108"/>
              <w:rPr>
                <w:color w:val="000000" w:themeColor="text1"/>
                <w:sz w:val="24"/>
                <w:szCs w:val="24"/>
                <w:lang w:val="en-AU"/>
              </w:rPr>
            </w:pPr>
            <w:r w:rsidRPr="00F15C72">
              <w:t>Viviana is proactive in seeking specialist advice and further training when a need is identified. She participates in annual training sessions, including safe sleep training, and attends professional development workshops. When specific feedback highlights a gap in practice, she collaborates with management to find relevant courses or expert advice. This ensures her skills are current and aligned with regulatory requirements and industry benchmarks, supporting her ability to deliver high-quality care and education.</w:t>
            </w:r>
          </w:p>
        </w:tc>
      </w:tr>
      <w:tr w:rsidR="00984E31" w:rsidRPr="00F41B1A" w14:paraId="5009AFAF" w14:textId="77777777" w:rsidTr="0A64143D">
        <w:trPr>
          <w:trHeight w:val="366"/>
        </w:trPr>
        <w:tc>
          <w:tcPr>
            <w:tcW w:w="6748" w:type="dxa"/>
            <w:tcBorders>
              <w:left w:val="single" w:sz="4" w:space="0" w:color="F36F20"/>
            </w:tcBorders>
          </w:tcPr>
          <w:p w14:paraId="139D832F" w14:textId="190614BA" w:rsidR="00984E31" w:rsidRPr="00826C5B" w:rsidRDefault="00984E31" w:rsidP="00984E31">
            <w:pPr>
              <w:pStyle w:val="TableParagraph"/>
              <w:numPr>
                <w:ilvl w:val="0"/>
                <w:numId w:val="20"/>
              </w:numPr>
              <w:spacing w:before="4"/>
              <w:rPr>
                <w:color w:val="000000" w:themeColor="text1"/>
                <w:sz w:val="24"/>
                <w:szCs w:val="24"/>
                <w:lang w:val="en-AU"/>
              </w:rPr>
            </w:pPr>
            <w:commentRangeStart w:id="228"/>
            <w:r w:rsidRPr="00F41B1A">
              <w:rPr>
                <w:color w:val="000000" w:themeColor="text1"/>
                <w:sz w:val="24"/>
                <w:szCs w:val="24"/>
                <w:lang w:val="en-AU"/>
              </w:rPr>
              <w:t>How do you recognise requirements for self-care and identify requirements for additional support within the early childhood education industry to maintain personal well-being and professional effectiveness?</w:t>
            </w:r>
            <w:commentRangeEnd w:id="228"/>
            <w:r w:rsidRPr="00F41B1A">
              <w:rPr>
                <w:rStyle w:val="CommentReference"/>
                <w:rFonts w:asciiTheme="minorHAnsi" w:eastAsiaTheme="minorHAnsi" w:hAnsiTheme="minorHAnsi" w:cstheme="minorBidi"/>
                <w:color w:val="000000" w:themeColor="text1"/>
                <w:sz w:val="24"/>
                <w:szCs w:val="24"/>
                <w:lang w:val="en-AU"/>
              </w:rPr>
              <w:commentReference w:id="228"/>
            </w:r>
          </w:p>
        </w:tc>
        <w:tc>
          <w:tcPr>
            <w:tcW w:w="6860" w:type="dxa"/>
          </w:tcPr>
          <w:p w14:paraId="1CBE6A88" w14:textId="2EC5A66F" w:rsidR="00984E31" w:rsidRPr="00F41B1A" w:rsidRDefault="00984E31" w:rsidP="00984E31">
            <w:pPr>
              <w:pStyle w:val="TableParagraph"/>
              <w:spacing w:before="4"/>
              <w:ind w:left="108" w:right="108"/>
              <w:jc w:val="both"/>
              <w:rPr>
                <w:color w:val="000000" w:themeColor="text1"/>
                <w:sz w:val="24"/>
                <w:szCs w:val="24"/>
                <w:lang w:val="en-AU"/>
              </w:rPr>
            </w:pPr>
            <w:r w:rsidRPr="00F15C72">
              <w:t xml:space="preserve">Viviana </w:t>
            </w:r>
            <w:proofErr w:type="spellStart"/>
            <w:r w:rsidRPr="00F15C72">
              <w:t>recognises</w:t>
            </w:r>
            <w:proofErr w:type="spellEnd"/>
            <w:r w:rsidRPr="00F15C72">
              <w:t xml:space="preserve"> the importance of Self-Care to maintain her effectiveness as an educator. When feeling unwell or overwhelmed, such as during a recent illness while also caring for her toddler, she took time off to recover. She practices self-awareness and sets boundaries to manage stress. Additionally, she knows when to seek support from colleagues or management and engages in regular discussions that help promote well-being across the team. These practices help her remain effective and present in her work with children and families.</w:t>
            </w:r>
          </w:p>
        </w:tc>
      </w:tr>
      <w:tr w:rsidR="00984E31" w:rsidRPr="00F41B1A" w14:paraId="1C2F7122" w14:textId="77777777" w:rsidTr="0A64143D">
        <w:trPr>
          <w:trHeight w:val="366"/>
        </w:trPr>
        <w:tc>
          <w:tcPr>
            <w:tcW w:w="6748" w:type="dxa"/>
            <w:tcBorders>
              <w:left w:val="single" w:sz="4" w:space="0" w:color="F36F20"/>
            </w:tcBorders>
          </w:tcPr>
          <w:p w14:paraId="1EA5A2F8" w14:textId="61A9ACED" w:rsidR="00984E31" w:rsidRPr="00826C5B" w:rsidRDefault="00984E31" w:rsidP="00984E31">
            <w:pPr>
              <w:pStyle w:val="TableParagraph"/>
              <w:numPr>
                <w:ilvl w:val="0"/>
                <w:numId w:val="20"/>
              </w:numPr>
              <w:spacing w:before="4"/>
              <w:rPr>
                <w:color w:val="000000" w:themeColor="text1"/>
                <w:sz w:val="24"/>
                <w:szCs w:val="24"/>
                <w:lang w:val="en-AU"/>
              </w:rPr>
            </w:pPr>
            <w:commentRangeStart w:id="229"/>
            <w:r w:rsidRPr="00F41B1A">
              <w:rPr>
                <w:color w:val="000000" w:themeColor="text1"/>
                <w:sz w:val="24"/>
                <w:szCs w:val="24"/>
                <w:lang w:val="en-AU"/>
              </w:rPr>
              <w:t>How do you devise, document, and implement a self-development plan that sets realistic goals and targets within the early childhood education industry, ensuring alignment with industry benchmarks and personal aspirations?</w:t>
            </w:r>
            <w:commentRangeEnd w:id="229"/>
            <w:r w:rsidRPr="00F41B1A">
              <w:rPr>
                <w:rStyle w:val="CommentReference"/>
                <w:rFonts w:asciiTheme="minorHAnsi" w:eastAsiaTheme="minorHAnsi" w:hAnsiTheme="minorHAnsi" w:cstheme="minorBidi"/>
                <w:color w:val="000000" w:themeColor="text1"/>
                <w:sz w:val="24"/>
                <w:szCs w:val="24"/>
                <w:lang w:val="en-AU"/>
              </w:rPr>
              <w:commentReference w:id="229"/>
            </w:r>
          </w:p>
        </w:tc>
        <w:tc>
          <w:tcPr>
            <w:tcW w:w="6860" w:type="dxa"/>
          </w:tcPr>
          <w:p w14:paraId="5369C821" w14:textId="525EF0E8" w:rsidR="00984E31" w:rsidRPr="00F41B1A" w:rsidRDefault="00984E31" w:rsidP="00984E31">
            <w:pPr>
              <w:pStyle w:val="TableParagraph"/>
              <w:spacing w:before="4"/>
              <w:ind w:left="108" w:right="108"/>
              <w:jc w:val="both"/>
              <w:rPr>
                <w:color w:val="000000" w:themeColor="text1"/>
                <w:sz w:val="24"/>
                <w:szCs w:val="24"/>
                <w:lang w:val="en-AU"/>
              </w:rPr>
            </w:pPr>
            <w:r w:rsidRPr="00F15C72">
              <w:t xml:space="preserve">Viviana participates in a structured professional development process that includes annual appraisals and regular feedback discussions with management. Through these, she sets realistic goals that are aligned with her personal aspirations and industry expectations. She uses tools such as </w:t>
            </w:r>
            <w:proofErr w:type="spellStart"/>
            <w:r w:rsidRPr="00F15C72">
              <w:t>Storypark</w:t>
            </w:r>
            <w:proofErr w:type="spellEnd"/>
            <w:r w:rsidRPr="00F15C72">
              <w:t xml:space="preserve"> to reflect and track her progress and makes adjustments based on feedback. Her goals often include enhancing cultural competency, improving communication with families, and strengthening teamwork. This systematic approach ensures her growth remains focused, achievable, and relevant to her role.</w:t>
            </w:r>
          </w:p>
        </w:tc>
      </w:tr>
      <w:tr w:rsidR="00984E31" w:rsidRPr="00F41B1A" w14:paraId="6698D770" w14:textId="77777777" w:rsidTr="0A64143D">
        <w:trPr>
          <w:trHeight w:val="366"/>
        </w:trPr>
        <w:tc>
          <w:tcPr>
            <w:tcW w:w="6748" w:type="dxa"/>
            <w:tcBorders>
              <w:left w:val="single" w:sz="4" w:space="0" w:color="F36F20"/>
            </w:tcBorders>
          </w:tcPr>
          <w:p w14:paraId="6313E257" w14:textId="79173E39" w:rsidR="00984E31" w:rsidRPr="00826C5B" w:rsidRDefault="00984E31" w:rsidP="00984E31">
            <w:pPr>
              <w:pStyle w:val="TableParagraph"/>
              <w:numPr>
                <w:ilvl w:val="0"/>
                <w:numId w:val="20"/>
              </w:numPr>
              <w:spacing w:before="4"/>
              <w:rPr>
                <w:color w:val="000000" w:themeColor="text1"/>
                <w:sz w:val="24"/>
                <w:szCs w:val="24"/>
                <w:lang w:val="en-AU"/>
              </w:rPr>
            </w:pPr>
            <w:commentRangeStart w:id="230"/>
            <w:r w:rsidRPr="00F41B1A">
              <w:rPr>
                <w:color w:val="000000" w:themeColor="text1"/>
                <w:sz w:val="24"/>
                <w:szCs w:val="24"/>
                <w:lang w:val="en-AU"/>
              </w:rPr>
              <w:t>How do you access and review information on current and emerging industry developments within the early childhood education industry and use these to improve your practice?</w:t>
            </w:r>
            <w:commentRangeEnd w:id="230"/>
            <w:r w:rsidRPr="00F41B1A">
              <w:rPr>
                <w:rStyle w:val="CommentReference"/>
                <w:rFonts w:asciiTheme="minorHAnsi" w:eastAsiaTheme="minorHAnsi" w:hAnsiTheme="minorHAnsi" w:cstheme="minorBidi"/>
                <w:color w:val="000000" w:themeColor="text1"/>
                <w:sz w:val="24"/>
                <w:szCs w:val="24"/>
                <w:lang w:val="en-AU"/>
              </w:rPr>
              <w:commentReference w:id="230"/>
            </w:r>
          </w:p>
        </w:tc>
        <w:tc>
          <w:tcPr>
            <w:tcW w:w="6860" w:type="dxa"/>
          </w:tcPr>
          <w:p w14:paraId="0CDF1E44" w14:textId="6019521B" w:rsidR="00984E31" w:rsidRPr="007017E0"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F15C72">
              <w:t>Viviana stays informed about current and emerging developments in early childhood education by engaging in regular professional development, participating in policy reviews, and staying up to date with service memos. She collaborates with her team during monthly meetings to discuss updates in regulations, practices, or curriculum. By integrating this knowledge into her day-to-day work and reflecting on its application, she ensures that her practice remains innovative, compliant, and in line with evolving industry benchmarks.</w:t>
            </w:r>
          </w:p>
        </w:tc>
      </w:tr>
      <w:tr w:rsidR="00984E31" w:rsidRPr="00F41B1A" w14:paraId="48CA9263" w14:textId="77777777" w:rsidTr="0A64143D">
        <w:trPr>
          <w:trHeight w:val="366"/>
        </w:trPr>
        <w:tc>
          <w:tcPr>
            <w:tcW w:w="6748" w:type="dxa"/>
            <w:tcBorders>
              <w:left w:val="single" w:sz="4" w:space="0" w:color="F36F20"/>
            </w:tcBorders>
          </w:tcPr>
          <w:p w14:paraId="108DE17F" w14:textId="0939B3D3" w:rsidR="00984E31" w:rsidRPr="00826C5B" w:rsidRDefault="00984E31" w:rsidP="00984E31">
            <w:pPr>
              <w:pStyle w:val="TableParagraph"/>
              <w:numPr>
                <w:ilvl w:val="0"/>
                <w:numId w:val="20"/>
              </w:numPr>
              <w:spacing w:before="4"/>
              <w:rPr>
                <w:color w:val="000000" w:themeColor="text1"/>
                <w:sz w:val="24"/>
                <w:szCs w:val="24"/>
                <w:lang w:val="en-AU"/>
              </w:rPr>
            </w:pPr>
            <w:commentRangeStart w:id="231"/>
            <w:r w:rsidRPr="00F41B1A">
              <w:rPr>
                <w:color w:val="000000" w:themeColor="text1"/>
                <w:sz w:val="24"/>
                <w:szCs w:val="24"/>
                <w:lang w:val="en-AU"/>
              </w:rPr>
              <w:lastRenderedPageBreak/>
              <w:t>How do you assess and confirm your practice against legal and ethical considerations when reviewing and improving your own practice within the early childhood education industry, ensuring alignment with industry benchmarks?</w:t>
            </w:r>
            <w:commentRangeEnd w:id="231"/>
            <w:r w:rsidRPr="00F41B1A">
              <w:rPr>
                <w:rStyle w:val="CommentReference"/>
                <w:rFonts w:asciiTheme="minorHAnsi" w:eastAsiaTheme="minorHAnsi" w:hAnsiTheme="minorHAnsi" w:cstheme="minorBidi"/>
                <w:color w:val="000000" w:themeColor="text1"/>
                <w:sz w:val="24"/>
                <w:szCs w:val="24"/>
                <w:lang w:val="en-AU"/>
              </w:rPr>
              <w:commentReference w:id="231"/>
            </w:r>
          </w:p>
        </w:tc>
        <w:tc>
          <w:tcPr>
            <w:tcW w:w="6860" w:type="dxa"/>
          </w:tcPr>
          <w:p w14:paraId="2E1077A4" w14:textId="2C30D7AF" w:rsidR="00984E31" w:rsidRPr="007017E0" w:rsidRDefault="00984E31" w:rsidP="00984E31">
            <w:pPr>
              <w:pStyle w:val="TableParagraph"/>
              <w:spacing w:before="4"/>
              <w:ind w:left="108" w:right="108"/>
            </w:pPr>
            <w:r w:rsidRPr="002B6586">
              <w:t>Viviana ensures her practice aligns with Legal and Ethical Considerations by adhering to policies and regulations such as the National Quality Standard and the service's grievance procedures. She is mindful of her Duty of Care, especially in areas like health and safety, where she performs daily checklists, complies with illness-related exclusion policies, and follows safe sleep practices. Viviana refers to service guidelines and communicates with management when ethical dilemmas arise. For example, if she witnesses a concern in practice, she role models correct procedures and reports it to management as per the grievance policy. This shows her commitment to professional accountability, safety, and ethical integrity in the workplace.</w:t>
            </w:r>
          </w:p>
        </w:tc>
      </w:tr>
      <w:tr w:rsidR="00984E31" w:rsidRPr="00F41B1A" w14:paraId="20430214" w14:textId="77777777" w:rsidTr="0A64143D">
        <w:trPr>
          <w:trHeight w:val="366"/>
        </w:trPr>
        <w:tc>
          <w:tcPr>
            <w:tcW w:w="6748" w:type="dxa"/>
            <w:tcBorders>
              <w:left w:val="single" w:sz="4" w:space="0" w:color="F36F20"/>
            </w:tcBorders>
          </w:tcPr>
          <w:p w14:paraId="365897DB" w14:textId="77777777" w:rsidR="00984E31" w:rsidRPr="00F41B1A" w:rsidRDefault="00984E31" w:rsidP="00984E31">
            <w:pPr>
              <w:pStyle w:val="TableParagraph"/>
              <w:numPr>
                <w:ilvl w:val="0"/>
                <w:numId w:val="20"/>
              </w:numPr>
              <w:spacing w:before="4"/>
              <w:rPr>
                <w:color w:val="000000" w:themeColor="text1"/>
                <w:sz w:val="24"/>
                <w:szCs w:val="24"/>
                <w:lang w:val="en-AU"/>
              </w:rPr>
            </w:pPr>
            <w:commentRangeStart w:id="232"/>
            <w:r w:rsidRPr="00F41B1A">
              <w:rPr>
                <w:color w:val="000000" w:themeColor="text1"/>
                <w:sz w:val="24"/>
                <w:szCs w:val="24"/>
                <w:lang w:val="en-AU"/>
              </w:rPr>
              <w:t>How do you identify and engage with opportunities to extend and expand your own expertise within the early childhood education industry, ensuring alignment with industry benchmarks? Please consider the following in your response:</w:t>
            </w:r>
          </w:p>
          <w:p w14:paraId="7FC68532"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Professional Development Opportunities:</w:t>
            </w:r>
          </w:p>
          <w:p w14:paraId="7DF0CACB"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Principles and Techniques for Personal Development:</w:t>
            </w:r>
          </w:p>
          <w:p w14:paraId="19A0C2DD"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Types of Work Methods and Practices:</w:t>
            </w:r>
          </w:p>
          <w:p w14:paraId="4760482A" w14:textId="77777777" w:rsidR="00984E31" w:rsidRPr="00F41B1A" w:rsidRDefault="00984E31" w:rsidP="00984E31">
            <w:pPr>
              <w:pStyle w:val="TableParagraph"/>
              <w:numPr>
                <w:ilvl w:val="0"/>
                <w:numId w:val="8"/>
              </w:numPr>
              <w:spacing w:before="4"/>
              <w:rPr>
                <w:color w:val="000000" w:themeColor="text1"/>
                <w:sz w:val="24"/>
                <w:szCs w:val="24"/>
                <w:lang w:val="en-AU"/>
              </w:rPr>
            </w:pPr>
            <w:r w:rsidRPr="00F41B1A">
              <w:rPr>
                <w:color w:val="000000" w:themeColor="text1"/>
                <w:sz w:val="24"/>
                <w:szCs w:val="24"/>
                <w:lang w:val="en-AU"/>
              </w:rPr>
              <w:t>Learning Styles and Individual Preferences:</w:t>
            </w:r>
            <w:commentRangeEnd w:id="232"/>
            <w:r w:rsidRPr="00F41B1A">
              <w:rPr>
                <w:rStyle w:val="CommentReference"/>
                <w:rFonts w:asciiTheme="minorHAnsi" w:eastAsiaTheme="minorHAnsi" w:hAnsiTheme="minorHAnsi" w:cstheme="minorBidi"/>
                <w:color w:val="000000" w:themeColor="text1"/>
                <w:sz w:val="24"/>
                <w:szCs w:val="24"/>
                <w:lang w:val="en-AU"/>
              </w:rPr>
              <w:commentReference w:id="232"/>
            </w:r>
          </w:p>
          <w:p w14:paraId="1E5EC891" w14:textId="5AF18535" w:rsidR="00984E31" w:rsidRPr="00F41B1A" w:rsidRDefault="00984E31" w:rsidP="00984E31">
            <w:pPr>
              <w:pStyle w:val="TableParagraph"/>
              <w:spacing w:before="4"/>
              <w:rPr>
                <w:color w:val="000000" w:themeColor="text1"/>
                <w:sz w:val="24"/>
                <w:szCs w:val="24"/>
                <w:lang w:val="en-AU"/>
              </w:rPr>
            </w:pPr>
          </w:p>
        </w:tc>
        <w:tc>
          <w:tcPr>
            <w:tcW w:w="6860" w:type="dxa"/>
          </w:tcPr>
          <w:p w14:paraId="35412C08" w14:textId="6C5D2AE6" w:rsidR="00984E31" w:rsidRPr="00F41B1A" w:rsidRDefault="00984E31" w:rsidP="00984E31">
            <w:pPr>
              <w:pStyle w:val="TableParagraph"/>
              <w:spacing w:before="4"/>
              <w:ind w:left="108" w:right="108"/>
            </w:pPr>
            <w:r w:rsidRPr="002B6586">
              <w:t>Viviana actively seeks opportunities to expand her expertise by engaging in both formal and informal learning experiences. She attends regular training provided by her service, such as annual Safe Sleep training, and participates in Professional Development workshops when recommended by management. Her learning preferences include team-based reflective discussions, hallway meetings, and collaborative planning sessions that allow her to gain diverse insights from peers. She uses feedback from appraisals and monthly reflections to shape her learning goals and adjust her practice. Viviana also participates in cultural activities such as NAIDOC Week, which further enriches her skills in inclusive practices and aligns with industry expectations for diversity and continuous improvement.</w:t>
            </w:r>
          </w:p>
        </w:tc>
      </w:tr>
      <w:tr w:rsidR="00984E31" w:rsidRPr="00F41B1A" w14:paraId="5A36BD48" w14:textId="77777777" w:rsidTr="0A64143D">
        <w:trPr>
          <w:trHeight w:val="366"/>
        </w:trPr>
        <w:tc>
          <w:tcPr>
            <w:tcW w:w="6748" w:type="dxa"/>
            <w:tcBorders>
              <w:left w:val="single" w:sz="4" w:space="0" w:color="F36F20"/>
              <w:bottom w:val="single" w:sz="4" w:space="0" w:color="EC7C30"/>
            </w:tcBorders>
          </w:tcPr>
          <w:p w14:paraId="45B38492" w14:textId="60D8B885" w:rsidR="00984E31" w:rsidRPr="00826C5B" w:rsidRDefault="00984E31" w:rsidP="00984E31">
            <w:pPr>
              <w:pStyle w:val="TableParagraph"/>
              <w:numPr>
                <w:ilvl w:val="0"/>
                <w:numId w:val="20"/>
              </w:numPr>
              <w:spacing w:before="4"/>
              <w:rPr>
                <w:color w:val="000000" w:themeColor="text1"/>
                <w:sz w:val="24"/>
                <w:szCs w:val="24"/>
                <w:lang w:val="en-AU"/>
              </w:rPr>
            </w:pPr>
            <w:commentRangeStart w:id="233"/>
            <w:r w:rsidRPr="00F41B1A">
              <w:rPr>
                <w:color w:val="000000" w:themeColor="text1"/>
                <w:sz w:val="24"/>
                <w:szCs w:val="24"/>
                <w:lang w:val="en-AU"/>
              </w:rPr>
              <w:t>How do you regularly participate in review processes as a commitment to upgrading skills and knowledge within the early childhood education industry?</w:t>
            </w:r>
            <w:commentRangeEnd w:id="233"/>
            <w:r w:rsidRPr="00F41B1A">
              <w:rPr>
                <w:rStyle w:val="CommentReference"/>
                <w:rFonts w:asciiTheme="minorHAnsi" w:eastAsiaTheme="minorHAnsi" w:hAnsiTheme="minorHAnsi" w:cstheme="minorBidi"/>
                <w:color w:val="000000" w:themeColor="text1"/>
                <w:sz w:val="24"/>
                <w:szCs w:val="24"/>
                <w:lang w:val="en-AU"/>
              </w:rPr>
              <w:commentReference w:id="233"/>
            </w:r>
          </w:p>
        </w:tc>
        <w:tc>
          <w:tcPr>
            <w:tcW w:w="6860" w:type="dxa"/>
            <w:tcBorders>
              <w:bottom w:val="single" w:sz="4" w:space="0" w:color="EC7C30"/>
            </w:tcBorders>
          </w:tcPr>
          <w:p w14:paraId="12F19D93" w14:textId="356EB05F" w:rsidR="00984E31" w:rsidRPr="00F41B1A" w:rsidRDefault="00984E31" w:rsidP="00984E31">
            <w:pPr>
              <w:pStyle w:val="TableParagraph"/>
              <w:spacing w:before="4"/>
              <w:ind w:left="108" w:right="108"/>
              <w:jc w:val="both"/>
              <w:rPr>
                <w:color w:val="000000" w:themeColor="text1"/>
                <w:sz w:val="24"/>
                <w:szCs w:val="24"/>
                <w:lang w:val="en-AU"/>
              </w:rPr>
            </w:pPr>
            <w:r w:rsidRPr="002B6586">
              <w:t xml:space="preserve">Viviana regularly participates in review processes through yearly staff appraisals and ongoing feedback discussions with her management team. She also engages in monthly and weekly team meetings, hallway catch-ups, and reflective sessions using </w:t>
            </w:r>
            <w:proofErr w:type="spellStart"/>
            <w:r w:rsidRPr="002B6586">
              <w:t>Storypark</w:t>
            </w:r>
            <w:proofErr w:type="spellEnd"/>
            <w:r w:rsidRPr="002B6586">
              <w:t>, where she records observations and reflections. These structured opportunities help her evaluate her strengths and areas for growth, adjust her teaching strategies, and respond to feedback from colleagues and families. Through these ongoing review processes, Viviana demonstrates her commitment to continuous learning, self-improvement, and alignment with professional standards.</w:t>
            </w:r>
          </w:p>
        </w:tc>
      </w:tr>
    </w:tbl>
    <w:p w14:paraId="4487FD03" w14:textId="7F59FFBF" w:rsidR="33C98748" w:rsidRDefault="33C98748" w:rsidP="0BCD4BC6">
      <w:pPr>
        <w:spacing w:after="0"/>
      </w:pPr>
    </w:p>
    <w:p w14:paraId="786D3236" w14:textId="77777777" w:rsidR="006C5D22" w:rsidRDefault="006C5D22" w:rsidP="0BCD4BC6">
      <w:pPr>
        <w:spacing w:after="0"/>
      </w:pPr>
    </w:p>
    <w:p w14:paraId="7CAAEB9E" w14:textId="77777777" w:rsidR="006C5D22" w:rsidRPr="00F41B1A" w:rsidRDefault="006C5D22" w:rsidP="0BCD4BC6">
      <w:pPr>
        <w:spacing w:after="0"/>
      </w:pPr>
    </w:p>
    <w:p w14:paraId="1804FEAC" w14:textId="464E0B35" w:rsidR="00805583" w:rsidRPr="00F41B1A" w:rsidRDefault="5BBA7881" w:rsidP="0BCD4BC6">
      <w:pPr>
        <w:pStyle w:val="Heading2"/>
        <w:spacing w:after="0"/>
        <w:rPr>
          <w:b/>
          <w:bCs/>
        </w:rPr>
      </w:pPr>
      <w:r w:rsidRPr="00F41B1A">
        <w:rPr>
          <w:b/>
          <w:bCs/>
        </w:rPr>
        <w:t>CHCECE053 Respond to grievances and complaints about the service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331D80CF" w14:textId="77777777" w:rsidTr="00984E31">
        <w:trPr>
          <w:trHeight w:val="1305"/>
        </w:trPr>
        <w:tc>
          <w:tcPr>
            <w:tcW w:w="6748" w:type="dxa"/>
            <w:shd w:val="clear" w:color="auto" w:fill="E26714"/>
          </w:tcPr>
          <w:p w14:paraId="02F81BEA"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5C37ADCC" w14:textId="03538447"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3A5FE783" w14:textId="0DF85E7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65186771" w14:textId="77777777" w:rsidTr="0A64143D">
        <w:trPr>
          <w:trHeight w:val="374"/>
        </w:trPr>
        <w:tc>
          <w:tcPr>
            <w:tcW w:w="13608" w:type="dxa"/>
            <w:gridSpan w:val="2"/>
            <w:tcBorders>
              <w:top w:val="nil"/>
              <w:left w:val="single" w:sz="4" w:space="0" w:color="F36F20"/>
            </w:tcBorders>
          </w:tcPr>
          <w:p w14:paraId="0DE353F4" w14:textId="77777777" w:rsidR="0057129D" w:rsidRPr="00F41B1A" w:rsidRDefault="4D36A156" w:rsidP="0BCD4BC6">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7375693F" w14:textId="77777777" w:rsidTr="0A64143D">
        <w:trPr>
          <w:trHeight w:val="366"/>
        </w:trPr>
        <w:tc>
          <w:tcPr>
            <w:tcW w:w="6748" w:type="dxa"/>
            <w:tcBorders>
              <w:left w:val="single" w:sz="4" w:space="0" w:color="F36F20"/>
            </w:tcBorders>
          </w:tcPr>
          <w:p w14:paraId="744555E8" w14:textId="77777777" w:rsidR="0057129D" w:rsidRPr="00F41B1A" w:rsidRDefault="4D36A156" w:rsidP="0BCD4BC6">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22FD88CA" w14:textId="77777777" w:rsidR="0057129D" w:rsidRPr="00F41B1A" w:rsidRDefault="4D36A156" w:rsidP="0BCD4BC6">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84E31" w:rsidRPr="00F41B1A" w14:paraId="61E0D66C" w14:textId="77777777" w:rsidTr="0A64143D">
        <w:trPr>
          <w:trHeight w:val="366"/>
        </w:trPr>
        <w:tc>
          <w:tcPr>
            <w:tcW w:w="6748" w:type="dxa"/>
            <w:tcBorders>
              <w:left w:val="single" w:sz="4" w:space="0" w:color="F36F20"/>
            </w:tcBorders>
          </w:tcPr>
          <w:p w14:paraId="7A539B1B" w14:textId="083BBA2C"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4"/>
            <w:r w:rsidRPr="00F41B1A">
              <w:rPr>
                <w:rFonts w:asciiTheme="minorHAnsi" w:hAnsiTheme="minorHAnsi" w:cstheme="minorHAnsi"/>
                <w:color w:val="000000" w:themeColor="text1"/>
                <w:sz w:val="24"/>
                <w:szCs w:val="24"/>
                <w:lang w:val="en-AU"/>
              </w:rPr>
              <w:t>How do you promptly clarify a family member's concern and identify key issues through discussion within the early childhood education industry?</w:t>
            </w:r>
            <w:commentRangeEnd w:id="234"/>
            <w:r w:rsidRPr="00F41B1A">
              <w:rPr>
                <w:rStyle w:val="CommentReference"/>
                <w:rFonts w:asciiTheme="minorHAnsi" w:eastAsiaTheme="minorHAnsi" w:hAnsiTheme="minorHAnsi" w:cstheme="minorHAnsi"/>
                <w:color w:val="000000" w:themeColor="text1"/>
                <w:sz w:val="24"/>
                <w:szCs w:val="24"/>
                <w:lang w:val="en-AU"/>
              </w:rPr>
              <w:commentReference w:id="234"/>
            </w:r>
          </w:p>
        </w:tc>
        <w:tc>
          <w:tcPr>
            <w:tcW w:w="6860" w:type="dxa"/>
          </w:tcPr>
          <w:p w14:paraId="74725982" w14:textId="2104EA11"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 xml:space="preserve">At Sparrow Early Learning Brighton, Viviana ensures that family concerns are addressed promptly by actively listening and allowing space for parents to express their concerns in full. She takes time to clarify their concerns by asking follow-up questions and </w:t>
            </w:r>
            <w:proofErr w:type="spellStart"/>
            <w:r w:rsidRPr="00CD104E">
              <w:t>summarising</w:t>
            </w:r>
            <w:proofErr w:type="spellEnd"/>
            <w:r w:rsidRPr="00CD104E">
              <w:t xml:space="preserve"> their points to confirm her understanding. For instance, when a parent shares a worry during pick-up or drop-off, Viviana responds by attentively listening, making eye contact, and responding with empathy to make them feel heard. She believes this approach strengthens relationships and leads to clear identification of key issues so they can be resolved effectively.</w:t>
            </w:r>
          </w:p>
        </w:tc>
      </w:tr>
      <w:tr w:rsidR="00984E31" w:rsidRPr="00F41B1A" w14:paraId="3AED5FCF" w14:textId="77777777" w:rsidTr="0A64143D">
        <w:trPr>
          <w:trHeight w:val="366"/>
        </w:trPr>
        <w:tc>
          <w:tcPr>
            <w:tcW w:w="6748" w:type="dxa"/>
            <w:tcBorders>
              <w:left w:val="single" w:sz="4" w:space="0" w:color="F36F20"/>
            </w:tcBorders>
          </w:tcPr>
          <w:p w14:paraId="2367D7F6" w14:textId="4FB75576"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5"/>
            <w:r w:rsidRPr="00F41B1A">
              <w:rPr>
                <w:rFonts w:asciiTheme="minorHAnsi" w:hAnsiTheme="minorHAnsi" w:cstheme="minorHAnsi"/>
                <w:color w:val="000000" w:themeColor="text1"/>
                <w:sz w:val="24"/>
                <w:szCs w:val="24"/>
                <w:lang w:val="en-AU"/>
              </w:rPr>
              <w:t>What communication strategies do you employ to discuss possible resolutions with family members, emphasising collaborative decision-making within the context of the early childhood education industry?</w:t>
            </w:r>
            <w:commentRangeEnd w:id="235"/>
            <w:r w:rsidRPr="00F41B1A">
              <w:rPr>
                <w:rStyle w:val="CommentReference"/>
                <w:rFonts w:asciiTheme="minorHAnsi" w:eastAsiaTheme="minorHAnsi" w:hAnsiTheme="minorHAnsi" w:cstheme="minorHAnsi"/>
                <w:color w:val="000000" w:themeColor="text1"/>
                <w:sz w:val="24"/>
                <w:szCs w:val="24"/>
                <w:lang w:val="en-AU"/>
              </w:rPr>
              <w:commentReference w:id="235"/>
            </w:r>
          </w:p>
        </w:tc>
        <w:tc>
          <w:tcPr>
            <w:tcW w:w="6860" w:type="dxa"/>
          </w:tcPr>
          <w:p w14:paraId="61D4C744" w14:textId="5B1F81DE"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 xml:space="preserve">Viviana uses clear, respectful communication strategies like empathy, active listening, and transparency to involve families in finding solutions. She engages in two-way dialogue, validating the parent's views while sharing her professional perspective, which ensures that both parties feel empowered. She also invites family input through daily updates on </w:t>
            </w:r>
            <w:proofErr w:type="spellStart"/>
            <w:r w:rsidRPr="00CD104E">
              <w:t>Storypark</w:t>
            </w:r>
            <w:proofErr w:type="spellEnd"/>
            <w:r w:rsidRPr="00CD104E">
              <w:t xml:space="preserve"> and encourages verbal conversations during drop-off and pick-up. This open, collaborative approach helps families feel supported and included in decision-making.</w:t>
            </w:r>
          </w:p>
        </w:tc>
      </w:tr>
      <w:tr w:rsidR="00984E31" w:rsidRPr="00F41B1A" w14:paraId="24130AD1" w14:textId="77777777" w:rsidTr="0A64143D">
        <w:trPr>
          <w:trHeight w:val="366"/>
        </w:trPr>
        <w:tc>
          <w:tcPr>
            <w:tcW w:w="6748" w:type="dxa"/>
            <w:tcBorders>
              <w:left w:val="single" w:sz="4" w:space="0" w:color="F36F20"/>
            </w:tcBorders>
          </w:tcPr>
          <w:p w14:paraId="26732CBE" w14:textId="01315BB7"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6"/>
            <w:r w:rsidRPr="00F41B1A">
              <w:rPr>
                <w:rFonts w:asciiTheme="minorHAnsi" w:hAnsiTheme="minorHAnsi" w:cstheme="minorHAnsi"/>
                <w:color w:val="000000" w:themeColor="text1"/>
                <w:sz w:val="24"/>
                <w:szCs w:val="24"/>
                <w:lang w:val="en-AU"/>
              </w:rPr>
              <w:t>How do you confirm next steps and ensure agreement with all relevant parties while adhering to service privacy and confidentiality requirements within the early childhood education sector?</w:t>
            </w:r>
            <w:commentRangeEnd w:id="236"/>
            <w:r w:rsidRPr="00F41B1A">
              <w:rPr>
                <w:rStyle w:val="CommentReference"/>
                <w:rFonts w:asciiTheme="minorHAnsi" w:eastAsiaTheme="minorHAnsi" w:hAnsiTheme="minorHAnsi" w:cstheme="minorHAnsi"/>
                <w:color w:val="000000" w:themeColor="text1"/>
                <w:sz w:val="24"/>
                <w:szCs w:val="24"/>
                <w:lang w:val="en-AU"/>
              </w:rPr>
              <w:commentReference w:id="236"/>
            </w:r>
          </w:p>
        </w:tc>
        <w:tc>
          <w:tcPr>
            <w:tcW w:w="6860" w:type="dxa"/>
          </w:tcPr>
          <w:p w14:paraId="2B883982" w14:textId="61A6AC90"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 xml:space="preserve">Viviana ensures all next steps are clearly communicated to families and relevant parties through verbal confirmation and written documentation when needed, such as via the </w:t>
            </w:r>
            <w:proofErr w:type="spellStart"/>
            <w:r w:rsidRPr="00CD104E">
              <w:t>Storypark</w:t>
            </w:r>
            <w:proofErr w:type="spellEnd"/>
            <w:r w:rsidRPr="00CD104E">
              <w:t xml:space="preserve"> app. She is careful to follow Sparrow’s Privacy and Confidentiality Policy, making sure any sensitive details are only shared with </w:t>
            </w:r>
            <w:proofErr w:type="spellStart"/>
            <w:r w:rsidRPr="00CD104E">
              <w:t>authorised</w:t>
            </w:r>
            <w:proofErr w:type="spellEnd"/>
            <w:r w:rsidRPr="00CD104E">
              <w:t xml:space="preserve"> staff. For example, after addressing </w:t>
            </w:r>
            <w:r w:rsidRPr="00CD104E">
              <w:lastRenderedPageBreak/>
              <w:t>a family concern, she informs the lead educator or Director, and the family is kept updated with an explanation of agreed steps while safeguarding their privacy throughout the process.</w:t>
            </w:r>
          </w:p>
        </w:tc>
      </w:tr>
      <w:tr w:rsidR="00984E31" w:rsidRPr="00F41B1A" w14:paraId="5E65179B" w14:textId="77777777" w:rsidTr="0A64143D">
        <w:trPr>
          <w:trHeight w:val="366"/>
        </w:trPr>
        <w:tc>
          <w:tcPr>
            <w:tcW w:w="6748" w:type="dxa"/>
            <w:tcBorders>
              <w:left w:val="single" w:sz="4" w:space="0" w:color="F36F20"/>
            </w:tcBorders>
          </w:tcPr>
          <w:p w14:paraId="24C10CD2" w14:textId="4E98F366"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7"/>
            <w:r w:rsidRPr="00F41B1A">
              <w:rPr>
                <w:rFonts w:asciiTheme="minorHAnsi" w:hAnsiTheme="minorHAnsi" w:cstheme="minorHAnsi"/>
                <w:color w:val="000000" w:themeColor="text1"/>
                <w:sz w:val="24"/>
                <w:szCs w:val="24"/>
                <w:lang w:val="en-AU"/>
              </w:rPr>
              <w:lastRenderedPageBreak/>
              <w:t>How do you follow service privacy and confidentiality requirements while addressing concerns raised by family members, including an emotive family member, within the early childhood education industry?</w:t>
            </w:r>
            <w:commentRangeEnd w:id="237"/>
            <w:r w:rsidRPr="00F41B1A">
              <w:rPr>
                <w:rStyle w:val="CommentReference"/>
                <w:rFonts w:asciiTheme="minorHAnsi" w:eastAsiaTheme="minorHAnsi" w:hAnsiTheme="minorHAnsi" w:cstheme="minorHAnsi"/>
                <w:color w:val="000000" w:themeColor="text1"/>
                <w:sz w:val="24"/>
                <w:szCs w:val="24"/>
                <w:lang w:val="en-AU"/>
              </w:rPr>
              <w:commentReference w:id="237"/>
            </w:r>
          </w:p>
        </w:tc>
        <w:tc>
          <w:tcPr>
            <w:tcW w:w="6860" w:type="dxa"/>
          </w:tcPr>
          <w:p w14:paraId="1D158A3D" w14:textId="20516560"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When dealing with emotionally charged situations, Viviana maintains strict confidentiality by keeping discussions private and involving only the necessary team members or leadership. She remains calm and professional, listens empathetically, and reassures the parent that their information is secure. In one instance, when a parent expressed strong concerns about the curriculum, Viviana validated their emotions and explained the learning outcomes, ensuring the conversation remained respectful and confidential as per the service's policy.</w:t>
            </w:r>
          </w:p>
        </w:tc>
      </w:tr>
      <w:tr w:rsidR="00984E31" w:rsidRPr="00F41B1A" w14:paraId="3EE8C5B6" w14:textId="77777777" w:rsidTr="0A64143D">
        <w:trPr>
          <w:trHeight w:val="366"/>
        </w:trPr>
        <w:tc>
          <w:tcPr>
            <w:tcW w:w="6748" w:type="dxa"/>
            <w:tcBorders>
              <w:left w:val="single" w:sz="4" w:space="0" w:color="F36F20"/>
            </w:tcBorders>
          </w:tcPr>
          <w:p w14:paraId="21F6508F" w14:textId="7C3A6710"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8"/>
            <w:r w:rsidRPr="00F41B1A">
              <w:rPr>
                <w:rFonts w:asciiTheme="minorHAnsi" w:hAnsiTheme="minorHAnsi" w:cstheme="minorHAnsi"/>
                <w:color w:val="000000" w:themeColor="text1"/>
                <w:sz w:val="24"/>
                <w:szCs w:val="24"/>
                <w:lang w:val="en-AU"/>
              </w:rPr>
              <w:t>How do you listen respectfully to a person's concerns when addressing grievances or complaints within the early childhood education industry?</w:t>
            </w:r>
            <w:commentRangeEnd w:id="238"/>
            <w:r w:rsidRPr="00F41B1A">
              <w:rPr>
                <w:rStyle w:val="CommentReference"/>
                <w:rFonts w:asciiTheme="minorHAnsi" w:eastAsiaTheme="minorHAnsi" w:hAnsiTheme="minorHAnsi" w:cstheme="minorHAnsi"/>
                <w:color w:val="000000" w:themeColor="text1"/>
                <w:sz w:val="24"/>
                <w:szCs w:val="24"/>
                <w:lang w:val="en-AU"/>
              </w:rPr>
              <w:commentReference w:id="238"/>
            </w:r>
          </w:p>
        </w:tc>
        <w:tc>
          <w:tcPr>
            <w:tcW w:w="6860" w:type="dxa"/>
          </w:tcPr>
          <w:p w14:paraId="017D4C67" w14:textId="4F3AF080"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 xml:space="preserve">Viviana demonstrates respect and empathy by creating a supportive and </w:t>
            </w:r>
            <w:proofErr w:type="spellStart"/>
            <w:r w:rsidRPr="00CD104E">
              <w:t>non-judgemental</w:t>
            </w:r>
            <w:proofErr w:type="spellEnd"/>
            <w:r w:rsidRPr="00CD104E">
              <w:t xml:space="preserve"> space for families to speak. She listens actively, using appropriate body language like nodding, and avoids interrupting. She reflects back what the person says to ensure clarity and show understanding. This respectful listening builds trust and encourages parents to express themselves freely, which supports resolution of the concern in a calm and positive manner.</w:t>
            </w:r>
          </w:p>
        </w:tc>
      </w:tr>
      <w:tr w:rsidR="00984E31" w:rsidRPr="00F41B1A" w14:paraId="3BE6BA43" w14:textId="77777777" w:rsidTr="0A64143D">
        <w:trPr>
          <w:trHeight w:val="366"/>
        </w:trPr>
        <w:tc>
          <w:tcPr>
            <w:tcW w:w="6748" w:type="dxa"/>
            <w:tcBorders>
              <w:left w:val="single" w:sz="4" w:space="0" w:color="F36F20"/>
            </w:tcBorders>
          </w:tcPr>
          <w:p w14:paraId="7336C8A7" w14:textId="111F76ED"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39"/>
            <w:r w:rsidRPr="00F41B1A">
              <w:rPr>
                <w:rFonts w:asciiTheme="minorHAnsi" w:hAnsiTheme="minorHAnsi" w:cstheme="minorHAnsi"/>
                <w:color w:val="000000" w:themeColor="text1"/>
                <w:sz w:val="24"/>
                <w:szCs w:val="24"/>
                <w:lang w:val="en-AU"/>
              </w:rPr>
              <w:t>What steps do you take to identify, investigate, and discuss the issues underlying grievances or complaints according to service procedures within the early childhood education sector?</w:t>
            </w:r>
            <w:commentRangeEnd w:id="239"/>
            <w:r w:rsidRPr="00F41B1A">
              <w:rPr>
                <w:rStyle w:val="CommentReference"/>
                <w:rFonts w:asciiTheme="minorHAnsi" w:eastAsiaTheme="minorHAnsi" w:hAnsiTheme="minorHAnsi" w:cstheme="minorHAnsi"/>
                <w:color w:val="000000" w:themeColor="text1"/>
                <w:sz w:val="24"/>
                <w:szCs w:val="24"/>
                <w:lang w:val="en-AU"/>
              </w:rPr>
              <w:commentReference w:id="239"/>
            </w:r>
          </w:p>
        </w:tc>
        <w:tc>
          <w:tcPr>
            <w:tcW w:w="6860" w:type="dxa"/>
          </w:tcPr>
          <w:p w14:paraId="17BCAA87" w14:textId="7FA8302C"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When a grievance arises, Viviana follows Sparrow’s procedures by first gathering the necessary information through observation, family communication, and discussions with colleagues. She then communicates the matter to management and supports open dialogue among those involved. For instance, if a concern is raised about transitions being too rushed, she investigates the routine, gathers staff feedback, and works with leadership to create a calmer process, such as including a group song before moving indoors.</w:t>
            </w:r>
          </w:p>
        </w:tc>
      </w:tr>
      <w:tr w:rsidR="00984E31" w:rsidRPr="00F41B1A" w14:paraId="5C1F5F2D" w14:textId="77777777" w:rsidTr="0A64143D">
        <w:trPr>
          <w:trHeight w:val="366"/>
        </w:trPr>
        <w:tc>
          <w:tcPr>
            <w:tcW w:w="6748" w:type="dxa"/>
            <w:tcBorders>
              <w:left w:val="single" w:sz="4" w:space="0" w:color="F36F20"/>
            </w:tcBorders>
          </w:tcPr>
          <w:p w14:paraId="4D29181F" w14:textId="07ED219F"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0"/>
            <w:r w:rsidRPr="00F41B1A">
              <w:rPr>
                <w:rFonts w:asciiTheme="minorHAnsi" w:hAnsiTheme="minorHAnsi" w:cstheme="minorHAnsi"/>
                <w:color w:val="000000" w:themeColor="text1"/>
                <w:sz w:val="24"/>
                <w:szCs w:val="24"/>
                <w:lang w:val="en-AU"/>
              </w:rPr>
              <w:t>How do you prioritise and take action with the level of urgency required when addressing grievances or complaints within the early childhood education industry?</w:t>
            </w:r>
            <w:commentRangeEnd w:id="240"/>
            <w:r w:rsidRPr="00F41B1A">
              <w:rPr>
                <w:rStyle w:val="CommentReference"/>
                <w:rFonts w:asciiTheme="minorHAnsi" w:eastAsiaTheme="minorHAnsi" w:hAnsiTheme="minorHAnsi" w:cstheme="minorHAnsi"/>
                <w:color w:val="000000" w:themeColor="text1"/>
                <w:sz w:val="24"/>
                <w:szCs w:val="24"/>
                <w:lang w:val="en-AU"/>
              </w:rPr>
              <w:commentReference w:id="240"/>
            </w:r>
          </w:p>
        </w:tc>
        <w:tc>
          <w:tcPr>
            <w:tcW w:w="6860" w:type="dxa"/>
          </w:tcPr>
          <w:p w14:paraId="3C8F2F89" w14:textId="0CDBD23E"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Viviana assesses each complaint based on its potential impact on children’s well-being, staff dynamics, or family relationships. She acts swiftly when urgent concerns arise, such as safety-related matters, ensuring they are addressed immediately and documented. Less urgent concerns, like suggestions for programming, are acknowledged respectfully and followed up through regular meetings. This triage approach helps her manage grievances efficiently and appropriately.</w:t>
            </w:r>
          </w:p>
        </w:tc>
      </w:tr>
      <w:tr w:rsidR="00984E31" w:rsidRPr="00F41B1A" w14:paraId="32379772" w14:textId="77777777" w:rsidTr="0A64143D">
        <w:trPr>
          <w:trHeight w:val="366"/>
        </w:trPr>
        <w:tc>
          <w:tcPr>
            <w:tcW w:w="6748" w:type="dxa"/>
            <w:tcBorders>
              <w:left w:val="single" w:sz="4" w:space="0" w:color="F36F20"/>
            </w:tcBorders>
          </w:tcPr>
          <w:p w14:paraId="523809FE" w14:textId="44B7D120"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1"/>
            <w:r w:rsidRPr="00F41B1A">
              <w:rPr>
                <w:rFonts w:asciiTheme="minorHAnsi" w:hAnsiTheme="minorHAnsi" w:cstheme="minorHAnsi"/>
                <w:color w:val="000000" w:themeColor="text1"/>
                <w:sz w:val="24"/>
                <w:szCs w:val="24"/>
                <w:lang w:val="en-AU"/>
              </w:rPr>
              <w:lastRenderedPageBreak/>
              <w:t>How do you explain the complaint process and inform complainants of what can and cannot be expected from the process within the early childhood education industry?</w:t>
            </w:r>
            <w:commentRangeEnd w:id="241"/>
            <w:r w:rsidRPr="00F41B1A">
              <w:rPr>
                <w:rStyle w:val="CommentReference"/>
                <w:rFonts w:asciiTheme="minorHAnsi" w:eastAsiaTheme="minorHAnsi" w:hAnsiTheme="minorHAnsi" w:cstheme="minorHAnsi"/>
                <w:color w:val="000000" w:themeColor="text1"/>
                <w:sz w:val="24"/>
                <w:szCs w:val="24"/>
                <w:lang w:val="en-AU"/>
              </w:rPr>
              <w:commentReference w:id="241"/>
            </w:r>
          </w:p>
        </w:tc>
        <w:tc>
          <w:tcPr>
            <w:tcW w:w="6860" w:type="dxa"/>
          </w:tcPr>
          <w:p w14:paraId="4AE444FE" w14:textId="49E69110"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 xml:space="preserve">Viviana ensures that families are aware of the complaint process by calmly outlining the steps involved, including timelines and potential outcomes. She explains what the service can realistically do and where limitations lie, ensuring expectations are managed clearly. She does this either verbally or through written updates on </w:t>
            </w:r>
            <w:proofErr w:type="spellStart"/>
            <w:r w:rsidRPr="00CD104E">
              <w:t>Storypark</w:t>
            </w:r>
            <w:proofErr w:type="spellEnd"/>
            <w:r w:rsidRPr="00CD104E">
              <w:t>, maintaining transparency and building trust while remaining supportive and professional.</w:t>
            </w:r>
          </w:p>
        </w:tc>
      </w:tr>
      <w:tr w:rsidR="00984E31" w:rsidRPr="00F41B1A" w14:paraId="14291241" w14:textId="77777777" w:rsidTr="0A64143D">
        <w:trPr>
          <w:trHeight w:val="366"/>
        </w:trPr>
        <w:tc>
          <w:tcPr>
            <w:tcW w:w="6748" w:type="dxa"/>
            <w:tcBorders>
              <w:left w:val="single" w:sz="4" w:space="0" w:color="F36F20"/>
            </w:tcBorders>
          </w:tcPr>
          <w:p w14:paraId="270A583A" w14:textId="21051658"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2"/>
            <w:r w:rsidRPr="00F41B1A">
              <w:rPr>
                <w:rFonts w:asciiTheme="minorHAnsi" w:hAnsiTheme="minorHAnsi" w:cstheme="minorHAnsi"/>
                <w:color w:val="000000" w:themeColor="text1"/>
                <w:sz w:val="24"/>
                <w:szCs w:val="24"/>
                <w:lang w:val="en-AU"/>
              </w:rPr>
              <w:t xml:space="preserve">When addressing grievances or complaints within the early childhood education sector, how do you refer complainants to appropriate procedures or forums for further resolution? </w:t>
            </w:r>
            <w:commentRangeEnd w:id="242"/>
            <w:r w:rsidRPr="00F41B1A">
              <w:rPr>
                <w:rStyle w:val="CommentReference"/>
                <w:rFonts w:asciiTheme="minorHAnsi" w:eastAsiaTheme="minorHAnsi" w:hAnsiTheme="minorHAnsi" w:cstheme="minorHAnsi"/>
                <w:color w:val="000000" w:themeColor="text1"/>
                <w:sz w:val="24"/>
                <w:szCs w:val="24"/>
                <w:lang w:val="en-AU"/>
              </w:rPr>
              <w:commentReference w:id="242"/>
            </w:r>
          </w:p>
        </w:tc>
        <w:tc>
          <w:tcPr>
            <w:tcW w:w="6860" w:type="dxa"/>
          </w:tcPr>
          <w:p w14:paraId="52E772B9" w14:textId="229A0345"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CD104E">
              <w:t>Viviana refers complainants to appropriate procedures by informing them about Sparrow’s internal grievance policy. If concerns go beyond her level of responsibility, she respectfully directs families to the Centre Director or suggests external regulatory bodies if needed. For example, when a billing concern was raised, she helped document the issue and referred it to the finance department, ensuring the family felt supported throughout the process.</w:t>
            </w:r>
          </w:p>
        </w:tc>
      </w:tr>
      <w:tr w:rsidR="00984E31" w:rsidRPr="00F41B1A" w14:paraId="06EC3639" w14:textId="77777777" w:rsidTr="0A64143D">
        <w:trPr>
          <w:trHeight w:val="366"/>
        </w:trPr>
        <w:tc>
          <w:tcPr>
            <w:tcW w:w="6748" w:type="dxa"/>
            <w:tcBorders>
              <w:left w:val="single" w:sz="4" w:space="0" w:color="F36F20"/>
            </w:tcBorders>
          </w:tcPr>
          <w:p w14:paraId="2EF84EB7" w14:textId="77777777" w:rsidR="00984E31" w:rsidRPr="00F43F53"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3"/>
            <w:r w:rsidRPr="00F43F53">
              <w:rPr>
                <w:rFonts w:asciiTheme="minorHAnsi" w:hAnsiTheme="minorHAnsi" w:cstheme="minorHAnsi"/>
                <w:color w:val="000000" w:themeColor="text1"/>
                <w:sz w:val="24"/>
                <w:szCs w:val="24"/>
                <w:lang w:val="en-AU"/>
              </w:rPr>
              <w:t>How do you seek advice, generate options, and facilitate resolution according to service procedures when responding to grievances or complaints within the early childhood education industry, considering systemic issues, emotive family members, and detailed written complaints? Please provide examples of three different grievances or complaints.  Please consider the following in your response:</w:t>
            </w:r>
          </w:p>
          <w:p w14:paraId="06F0858C"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active listening</w:t>
            </w:r>
          </w:p>
          <w:p w14:paraId="543FEEC6"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assertiveness</w:t>
            </w:r>
          </w:p>
          <w:p w14:paraId="33B8147F"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questioning</w:t>
            </w:r>
          </w:p>
          <w:p w14:paraId="37F71B90"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effective non-verbal communication</w:t>
            </w:r>
          </w:p>
          <w:p w14:paraId="1DE92B79" w14:textId="77777777" w:rsidR="00984E31" w:rsidRPr="00F41B1A" w:rsidRDefault="00984E31" w:rsidP="00984E31">
            <w:pPr>
              <w:pStyle w:val="TableParagraph"/>
              <w:numPr>
                <w:ilvl w:val="0"/>
                <w:numId w:val="7"/>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negotiation</w:t>
            </w:r>
            <w:commentRangeEnd w:id="243"/>
            <w:r w:rsidRPr="00F41B1A">
              <w:rPr>
                <w:rStyle w:val="CommentReference"/>
                <w:rFonts w:asciiTheme="minorHAnsi" w:eastAsiaTheme="minorHAnsi" w:hAnsiTheme="minorHAnsi" w:cstheme="minorHAnsi"/>
                <w:color w:val="000000" w:themeColor="text1"/>
                <w:sz w:val="24"/>
                <w:szCs w:val="24"/>
                <w:lang w:val="en-AU"/>
              </w:rPr>
              <w:commentReference w:id="243"/>
            </w:r>
          </w:p>
          <w:p w14:paraId="06AE0270" w14:textId="77777777" w:rsidR="00984E31" w:rsidRPr="00F41B1A" w:rsidRDefault="00984E31" w:rsidP="00984E31">
            <w:pPr>
              <w:pStyle w:val="TableParagraph"/>
              <w:spacing w:before="4"/>
              <w:rPr>
                <w:rFonts w:asciiTheme="minorHAnsi" w:hAnsiTheme="minorHAnsi" w:cstheme="minorHAnsi"/>
                <w:color w:val="000000" w:themeColor="text1"/>
                <w:sz w:val="24"/>
                <w:szCs w:val="24"/>
                <w:lang w:val="en-AU"/>
              </w:rPr>
            </w:pPr>
          </w:p>
        </w:tc>
        <w:tc>
          <w:tcPr>
            <w:tcW w:w="6860" w:type="dxa"/>
          </w:tcPr>
          <w:p w14:paraId="5CA0265A" w14:textId="7EC5ADA0" w:rsidR="00984E31" w:rsidRPr="00F41B1A" w:rsidRDefault="00984E31" w:rsidP="00984E31">
            <w:pPr>
              <w:pStyle w:val="TableParagraph"/>
              <w:spacing w:before="4"/>
              <w:ind w:left="108" w:right="108"/>
            </w:pPr>
            <w:r w:rsidRPr="00CD104E">
              <w:t xml:space="preserve">Example 1: Systemic Issue Grievance – Viviana noticed a rushed transition from outdoor to indoor play that left children unsettled. After receiving feedback from both staff and families, she raised the issue with management, discussed ideas with her team, and introduced a calming transition activity—such as a group song outdoors. This change supported smoother transitions and demonstrated Viviana’s use of questioning, reflection, and collaboration. Example 2: Emotive Family Member Grievance – A parent became upset about their child’s </w:t>
            </w:r>
            <w:proofErr w:type="spellStart"/>
            <w:r w:rsidRPr="00CD104E">
              <w:t>behaviour</w:t>
            </w:r>
            <w:proofErr w:type="spellEnd"/>
            <w:r w:rsidRPr="00CD104E">
              <w:t xml:space="preserve"> support. Viviana listened actively, acknowledged the parent's feelings, and used assertive communication to explain the support strategies in place. She asked open-ended questions to better understand the concern, used calm body language, and worked with the family to co-develop a </w:t>
            </w:r>
            <w:proofErr w:type="spellStart"/>
            <w:r w:rsidRPr="00CD104E">
              <w:t>Behaviour</w:t>
            </w:r>
            <w:proofErr w:type="spellEnd"/>
            <w:r w:rsidRPr="00CD104E">
              <w:t xml:space="preserve"> Support Plan that was inclusive and supportive of the child. Example 3: Detailed Written Complaint – A written complaint regarding billing discrepancies was submitted. Viviana supported the family by reviewing the concern, consulting the finance team, and confirming the records. She maintained professional communication throughout, ensured accurate documentation, and helped coordinate a refund for overcharged fees. She then recommended improvements to invoicing systems. These examples show how Viviana uses Active Listening, Assertiveness, </w:t>
            </w:r>
            <w:r w:rsidRPr="00CD104E">
              <w:lastRenderedPageBreak/>
              <w:t>Questioning, Non-verbal Communication, and Negotiation to manage grievances, while following Service Procedures. Each situation also led to identifying Improvement Opportunities, like clearer transitions, more inclusive planning, and transparent billing, contributing to service enhancement.</w:t>
            </w:r>
          </w:p>
        </w:tc>
      </w:tr>
      <w:tr w:rsidR="00984E31" w:rsidRPr="00F41B1A" w14:paraId="0899EA22" w14:textId="77777777" w:rsidTr="0A64143D">
        <w:trPr>
          <w:trHeight w:val="366"/>
        </w:trPr>
        <w:tc>
          <w:tcPr>
            <w:tcW w:w="6748" w:type="dxa"/>
            <w:tcBorders>
              <w:left w:val="single" w:sz="4" w:space="0" w:color="F36F20"/>
            </w:tcBorders>
          </w:tcPr>
          <w:p w14:paraId="2EE8CEEC" w14:textId="6F4191B4"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4"/>
            <w:r w:rsidRPr="00F41B1A">
              <w:rPr>
                <w:rFonts w:asciiTheme="minorHAnsi" w:hAnsiTheme="minorHAnsi" w:cstheme="minorHAnsi"/>
                <w:color w:val="000000" w:themeColor="text1"/>
                <w:sz w:val="24"/>
                <w:szCs w:val="24"/>
                <w:lang w:val="en-AU"/>
              </w:rPr>
              <w:lastRenderedPageBreak/>
              <w:t>How do you facilitate mediation between parties concerned according to service procedures when responding to at least three different grievances or complaints about the service within the early childhood education industry, which collectively involve privacy and confidentiality requirements, regulatory requirements, relevant codes of ethics, a range of family member responses, communication techniques, and typical features of complaint procedures?</w:t>
            </w:r>
            <w:commentRangeEnd w:id="244"/>
            <w:r w:rsidRPr="00F41B1A">
              <w:rPr>
                <w:rStyle w:val="CommentReference"/>
                <w:rFonts w:asciiTheme="minorHAnsi" w:eastAsiaTheme="minorHAnsi" w:hAnsiTheme="minorHAnsi" w:cstheme="minorHAnsi"/>
                <w:color w:val="000000" w:themeColor="text1"/>
                <w:sz w:val="24"/>
                <w:szCs w:val="24"/>
                <w:lang w:val="en-AU"/>
              </w:rPr>
              <w:commentReference w:id="244"/>
            </w:r>
          </w:p>
        </w:tc>
        <w:tc>
          <w:tcPr>
            <w:tcW w:w="6860" w:type="dxa"/>
          </w:tcPr>
          <w:p w14:paraId="3456FFA3" w14:textId="735AC015" w:rsidR="00984E31" w:rsidRPr="00F41B1A" w:rsidRDefault="00984E31" w:rsidP="00984E31">
            <w:pPr>
              <w:pStyle w:val="TableParagraph"/>
              <w:spacing w:before="4"/>
              <w:ind w:left="108" w:right="108"/>
            </w:pPr>
            <w:r w:rsidRPr="00944333">
              <w:t xml:space="preserve">Viviana facilitates mediation at Sparrow Early Learning Brighton by creating a calm, neutral space where parties feel heard and respected. She uses a combination of Active Listening, empathy, and effective Non-verbal Communication to help resolve issues while upholding Privacy and Confidentiality Requirements. Example 1: Privacy and Confidentiality Requirements – When mediating a sensitive concern between two families involving a child incident, Viviana ensured the discussions took place privately and only shared details with </w:t>
            </w:r>
            <w:proofErr w:type="spellStart"/>
            <w:r w:rsidRPr="00944333">
              <w:t>authorised</w:t>
            </w:r>
            <w:proofErr w:type="spellEnd"/>
            <w:r w:rsidRPr="00944333">
              <w:t xml:space="preserve"> staff. She documented the matter discreetly and explained that all communications would remain confidential under the service’s policies. Example 2: Regulatory Requirements – In a situation where a staff issue involved potential misconduct, Viviana supported the family while notifying her </w:t>
            </w:r>
            <w:proofErr w:type="gramStart"/>
            <w:r w:rsidRPr="00944333">
              <w:t>Director</w:t>
            </w:r>
            <w:proofErr w:type="gramEnd"/>
            <w:r w:rsidRPr="00944333">
              <w:t xml:space="preserve">, who then escalated the concern following Regulatory Requirements. She ensured that any required reporting to external authorities was done appropriately while continuing to support both staff and family. Example 3: Relevant Codes of Ethics – Viviana maintained professionalism, fairness, and impartiality throughout the mediation, aligning her actions with the Code of Ethics for early childhood educators. She treated everyone with dignity and acknowledged their feelings, regardless of the emotional intensity of the concern. Example 4: Range of Family Member Responses – In some cases, families were upset and emotional, while others were calm and cooperative. Viviana adapted by validating emotional families through empathy and calming language, while collaborating openly with those who were solution-focused. Example 5: Communication Techniques – She used techniques like paraphrasing, open-ended questions, and collaborative problem-solving to help families understand the issue and feel part of the solution. Non-verbal cues such as eye contact and nodding helped build rapport and </w:t>
            </w:r>
            <w:r w:rsidRPr="00944333">
              <w:lastRenderedPageBreak/>
              <w:t xml:space="preserve">trust during the mediation. Example 6: Typical Features of Complaint Procedures – Throughout all cases, Viviana followed complaint timelines, documented communications on </w:t>
            </w:r>
            <w:proofErr w:type="spellStart"/>
            <w:r w:rsidRPr="00944333">
              <w:t>Storypark</w:t>
            </w:r>
            <w:proofErr w:type="spellEnd"/>
            <w:r w:rsidRPr="00944333">
              <w:t xml:space="preserve"> or paper forms, and updated families with outcomes as per the service’s procedures, ensuring a transparent and accountable process.</w:t>
            </w:r>
          </w:p>
        </w:tc>
      </w:tr>
      <w:tr w:rsidR="00984E31" w:rsidRPr="00F41B1A" w14:paraId="54E00E13" w14:textId="77777777" w:rsidTr="0A64143D">
        <w:trPr>
          <w:trHeight w:val="366"/>
        </w:trPr>
        <w:tc>
          <w:tcPr>
            <w:tcW w:w="6748" w:type="dxa"/>
            <w:tcBorders>
              <w:left w:val="single" w:sz="4" w:space="0" w:color="F36F20"/>
            </w:tcBorders>
          </w:tcPr>
          <w:p w14:paraId="13B7CCA2" w14:textId="2D65CC61"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5"/>
            <w:r w:rsidRPr="00F41B1A">
              <w:rPr>
                <w:rFonts w:asciiTheme="minorHAnsi" w:hAnsiTheme="minorHAnsi" w:cstheme="minorHAnsi"/>
                <w:color w:val="000000" w:themeColor="text1"/>
                <w:sz w:val="24"/>
                <w:szCs w:val="24"/>
                <w:lang w:val="en-AU"/>
              </w:rPr>
              <w:lastRenderedPageBreak/>
              <w:t>How do you obtain agreement regarding the resolution of issues when responding to at least three different grievances or complaints about the service within the early childhood education industry, which collectively involve conflict theory, conflict resolution techniques, and adherence to service standards, policies, and procedures for collaborative partnerships with families and community complaints management?</w:t>
            </w:r>
            <w:commentRangeEnd w:id="245"/>
            <w:r w:rsidRPr="00F41B1A">
              <w:rPr>
                <w:rStyle w:val="CommentReference"/>
                <w:rFonts w:asciiTheme="minorHAnsi" w:eastAsiaTheme="minorHAnsi" w:hAnsiTheme="minorHAnsi" w:cstheme="minorHAnsi"/>
                <w:color w:val="000000" w:themeColor="text1"/>
                <w:sz w:val="24"/>
                <w:szCs w:val="24"/>
                <w:lang w:val="en-AU"/>
              </w:rPr>
              <w:commentReference w:id="245"/>
            </w:r>
          </w:p>
        </w:tc>
        <w:tc>
          <w:tcPr>
            <w:tcW w:w="6860" w:type="dxa"/>
          </w:tcPr>
          <w:p w14:paraId="0D3211C3" w14:textId="255B4738" w:rsidR="00984E31" w:rsidRPr="00F41B1A" w:rsidRDefault="00984E31" w:rsidP="00984E31">
            <w:pPr>
              <w:pStyle w:val="TableParagraph"/>
              <w:spacing w:before="4"/>
              <w:ind w:left="108" w:right="108"/>
            </w:pPr>
            <w:r w:rsidRPr="00944333">
              <w:t xml:space="preserve">Viviana ensures agreement by openly discussing each party’s views, encouraging mutual understanding, and documenting agreed outcomes. She applies Conflict Theory by understanding causes like communication gaps or differing values. Example 1: Conflict Theory – When there was staff tension due to role confusion and inconsistent responsibilities, Viviana </w:t>
            </w:r>
            <w:proofErr w:type="spellStart"/>
            <w:r w:rsidRPr="00944333">
              <w:t>recognised</w:t>
            </w:r>
            <w:proofErr w:type="spellEnd"/>
            <w:r w:rsidRPr="00944333">
              <w:t xml:space="preserve"> signs such as communication breakdowns and lack of cooperation. By identifying these issues early, she prevented further escalation and supported a constructive resolution. Example 2: Conflict Resolution Techniques – Viviana used assertive communication and calm language to address staff concerns. She negotiated fair solutions, such as clearer role allocation and regular team discussions, ensuring that all staff had input and felt respected. Example 3: Service Standards, Policies, and Procedures – In handling a family’s complaint about programming, Viviana followed policies that required family involvement. She discussed their feedback, explained how the curriculum aligns with the Early Years Learning Framework, and adjusted some routines to better suit the child’s needs. Each resolution was agreed upon, documented, and followed up, reflecting adherence to Service Standards and Collaborative Partnerships.</w:t>
            </w:r>
          </w:p>
        </w:tc>
      </w:tr>
      <w:tr w:rsidR="00984E31" w:rsidRPr="00F41B1A" w14:paraId="4D6103C4" w14:textId="77777777" w:rsidTr="0A64143D">
        <w:trPr>
          <w:trHeight w:val="366"/>
        </w:trPr>
        <w:tc>
          <w:tcPr>
            <w:tcW w:w="6748" w:type="dxa"/>
            <w:tcBorders>
              <w:left w:val="single" w:sz="4" w:space="0" w:color="F36F20"/>
            </w:tcBorders>
          </w:tcPr>
          <w:p w14:paraId="3288DD7F" w14:textId="4CDD2968"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6"/>
            <w:r w:rsidRPr="00F41B1A">
              <w:rPr>
                <w:rFonts w:asciiTheme="minorHAnsi" w:hAnsiTheme="minorHAnsi" w:cstheme="minorHAnsi"/>
                <w:color w:val="000000" w:themeColor="text1"/>
                <w:sz w:val="24"/>
                <w:szCs w:val="24"/>
                <w:lang w:val="en-AU"/>
              </w:rPr>
              <w:t>How do you document the process and outcomes of complaint resolution according to service procedures within the early childhood education sector?</w:t>
            </w:r>
            <w:commentRangeEnd w:id="246"/>
            <w:r w:rsidRPr="00F41B1A">
              <w:rPr>
                <w:rStyle w:val="CommentReference"/>
                <w:rFonts w:asciiTheme="minorHAnsi" w:eastAsiaTheme="minorHAnsi" w:hAnsiTheme="minorHAnsi" w:cstheme="minorHAnsi"/>
                <w:color w:val="000000" w:themeColor="text1"/>
                <w:sz w:val="24"/>
                <w:szCs w:val="24"/>
                <w:lang w:val="en-AU"/>
              </w:rPr>
              <w:commentReference w:id="246"/>
            </w:r>
          </w:p>
        </w:tc>
        <w:tc>
          <w:tcPr>
            <w:tcW w:w="6860" w:type="dxa"/>
          </w:tcPr>
          <w:p w14:paraId="47A62EDF" w14:textId="4466A32F"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944333">
              <w:t xml:space="preserve">At Sparrow Early Learning Brighton, Viviana documents complaints using approved channels such as </w:t>
            </w:r>
            <w:proofErr w:type="spellStart"/>
            <w:r w:rsidRPr="00944333">
              <w:t>Storypark</w:t>
            </w:r>
            <w:proofErr w:type="spellEnd"/>
            <w:r w:rsidRPr="00944333">
              <w:t xml:space="preserve"> or written forms, depending on the situation. She records details including the concern raised, actions taken, and outcomes agreed upon, always in accordance with the service’s policies. For instance, when a parent reported an incident involving a bumped head, Viviana submitted an Incident Report, informed management, and ensured that the family was updated on the follow-up actions. Documentation was kept confidential and accessible only to </w:t>
            </w:r>
            <w:proofErr w:type="spellStart"/>
            <w:r w:rsidRPr="00944333">
              <w:t>authorised</w:t>
            </w:r>
            <w:proofErr w:type="spellEnd"/>
            <w:r w:rsidRPr="00944333">
              <w:t xml:space="preserve"> staff.</w:t>
            </w:r>
          </w:p>
        </w:tc>
      </w:tr>
      <w:tr w:rsidR="00984E31" w:rsidRPr="00F41B1A" w14:paraId="1F33B9FD" w14:textId="77777777" w:rsidTr="0A64143D">
        <w:trPr>
          <w:trHeight w:val="366"/>
        </w:trPr>
        <w:tc>
          <w:tcPr>
            <w:tcW w:w="6748" w:type="dxa"/>
            <w:tcBorders>
              <w:left w:val="single" w:sz="4" w:space="0" w:color="F36F20"/>
            </w:tcBorders>
          </w:tcPr>
          <w:p w14:paraId="1DDA5F7B" w14:textId="3E5C5ED3"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7"/>
            <w:r w:rsidRPr="00F41B1A">
              <w:rPr>
                <w:rFonts w:asciiTheme="minorHAnsi" w:hAnsiTheme="minorHAnsi" w:cstheme="minorHAnsi"/>
                <w:color w:val="000000" w:themeColor="text1"/>
                <w:sz w:val="24"/>
                <w:szCs w:val="24"/>
                <w:lang w:val="en-AU"/>
              </w:rPr>
              <w:t xml:space="preserve">How do you seek feedback from relevant parties about the </w:t>
            </w:r>
            <w:r w:rsidRPr="00F41B1A">
              <w:rPr>
                <w:rFonts w:asciiTheme="minorHAnsi" w:hAnsiTheme="minorHAnsi" w:cstheme="minorHAnsi"/>
                <w:color w:val="000000" w:themeColor="text1"/>
                <w:sz w:val="24"/>
                <w:szCs w:val="24"/>
                <w:lang w:val="en-AU"/>
              </w:rPr>
              <w:lastRenderedPageBreak/>
              <w:t>outcome of grievances or complaints within the early childhood education industry?</w:t>
            </w:r>
            <w:commentRangeEnd w:id="247"/>
            <w:r w:rsidRPr="00F41B1A">
              <w:rPr>
                <w:rStyle w:val="CommentReference"/>
                <w:rFonts w:asciiTheme="minorHAnsi" w:eastAsiaTheme="minorHAnsi" w:hAnsiTheme="minorHAnsi" w:cstheme="minorHAnsi"/>
                <w:color w:val="000000" w:themeColor="text1"/>
                <w:sz w:val="24"/>
                <w:szCs w:val="24"/>
                <w:lang w:val="en-AU"/>
              </w:rPr>
              <w:commentReference w:id="247"/>
            </w:r>
          </w:p>
        </w:tc>
        <w:tc>
          <w:tcPr>
            <w:tcW w:w="6860" w:type="dxa"/>
          </w:tcPr>
          <w:p w14:paraId="5D8DAD06" w14:textId="7F289AEA"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944333">
              <w:lastRenderedPageBreak/>
              <w:t xml:space="preserve">Viviana regularly seeks feedback from families and team members by </w:t>
            </w:r>
            <w:r w:rsidRPr="00944333">
              <w:lastRenderedPageBreak/>
              <w:t xml:space="preserve">initiating conversations during drop-off and pick-up, using communication books, and posting updates through </w:t>
            </w:r>
            <w:proofErr w:type="spellStart"/>
            <w:r w:rsidRPr="00944333">
              <w:t>Storypark</w:t>
            </w:r>
            <w:proofErr w:type="spellEnd"/>
            <w:r w:rsidRPr="00944333">
              <w:t>. She also engages with her team during weekly meetings to review how concerns were handled. For example, after resolving a transition concern, she followed up with the parent to ask if the new calming routine improved the experience and consulted her co-workers for their observations. This helped ensure satisfaction and offered insights for ongoing improvement.</w:t>
            </w:r>
          </w:p>
        </w:tc>
      </w:tr>
      <w:tr w:rsidR="00984E31" w:rsidRPr="00F41B1A" w14:paraId="4803F9EA" w14:textId="77777777" w:rsidTr="0A64143D">
        <w:trPr>
          <w:trHeight w:val="366"/>
        </w:trPr>
        <w:tc>
          <w:tcPr>
            <w:tcW w:w="6748" w:type="dxa"/>
            <w:tcBorders>
              <w:left w:val="single" w:sz="4" w:space="0" w:color="F36F20"/>
            </w:tcBorders>
          </w:tcPr>
          <w:p w14:paraId="1E72ED96" w14:textId="3F990957"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8"/>
            <w:r w:rsidRPr="00F41B1A">
              <w:rPr>
                <w:rFonts w:asciiTheme="minorHAnsi" w:hAnsiTheme="minorHAnsi" w:cstheme="minorHAnsi"/>
                <w:color w:val="000000" w:themeColor="text1"/>
                <w:sz w:val="24"/>
                <w:szCs w:val="24"/>
                <w:lang w:val="en-AU"/>
              </w:rPr>
              <w:lastRenderedPageBreak/>
              <w:t>How do you clarify misunderstandings or concerns regarding the process or your role when reviewing outcomes of grievances or complaints within the early childhood education sector?</w:t>
            </w:r>
            <w:commentRangeEnd w:id="248"/>
            <w:r w:rsidRPr="00F41B1A">
              <w:rPr>
                <w:rStyle w:val="CommentReference"/>
                <w:rFonts w:asciiTheme="minorHAnsi" w:eastAsiaTheme="minorHAnsi" w:hAnsiTheme="minorHAnsi" w:cstheme="minorHAnsi"/>
                <w:color w:val="000000" w:themeColor="text1"/>
                <w:sz w:val="24"/>
                <w:szCs w:val="24"/>
                <w:lang w:val="en-AU"/>
              </w:rPr>
              <w:commentReference w:id="248"/>
            </w:r>
          </w:p>
        </w:tc>
        <w:tc>
          <w:tcPr>
            <w:tcW w:w="6860" w:type="dxa"/>
          </w:tcPr>
          <w:p w14:paraId="3A1162B1" w14:textId="551CBAEE" w:rsidR="00984E31" w:rsidRPr="00F41B1A" w:rsidRDefault="00984E31" w:rsidP="00984E31">
            <w:pPr>
              <w:pStyle w:val="TableParagraph"/>
              <w:spacing w:before="4"/>
              <w:ind w:left="108" w:right="108"/>
              <w:jc w:val="both"/>
              <w:rPr>
                <w:rFonts w:asciiTheme="minorHAnsi" w:hAnsiTheme="minorHAnsi" w:cstheme="minorBidi"/>
                <w:color w:val="000000" w:themeColor="text1"/>
                <w:sz w:val="24"/>
                <w:szCs w:val="24"/>
                <w:lang w:val="en-AU"/>
              </w:rPr>
            </w:pPr>
            <w:r w:rsidRPr="00944333">
              <w:t xml:space="preserve">Viviana clarifies misunderstandings by explaining her role clearly to families and staff, </w:t>
            </w:r>
            <w:proofErr w:type="spellStart"/>
            <w:r w:rsidRPr="00944333">
              <w:t>emphasising</w:t>
            </w:r>
            <w:proofErr w:type="spellEnd"/>
            <w:r w:rsidRPr="00944333">
              <w:t xml:space="preserve"> that she follows the service's Complaint Procedure and escalates matters when needed. She takes time to answer questions and address any confusion regarding what can and cannot be done within her responsibilities. For example, when a parent expected immediate changes after a complaint, she explained the review process and assured them that their concern had been acknowledged and referred to the Director. Her transparency helped maintain trust while managing expectations.</w:t>
            </w:r>
          </w:p>
        </w:tc>
      </w:tr>
      <w:tr w:rsidR="00984E31" w:rsidRPr="00F41B1A" w14:paraId="2B744DB2" w14:textId="77777777" w:rsidTr="0A64143D">
        <w:trPr>
          <w:trHeight w:val="366"/>
        </w:trPr>
        <w:tc>
          <w:tcPr>
            <w:tcW w:w="6748" w:type="dxa"/>
            <w:tcBorders>
              <w:left w:val="single" w:sz="4" w:space="0" w:color="F36F20"/>
              <w:bottom w:val="single" w:sz="4" w:space="0" w:color="EC7C30"/>
            </w:tcBorders>
          </w:tcPr>
          <w:p w14:paraId="5B976923" w14:textId="31BD9EDD" w:rsidR="00984E31" w:rsidRPr="00826C5B" w:rsidRDefault="00984E31" w:rsidP="00984E31">
            <w:pPr>
              <w:pStyle w:val="TableParagraph"/>
              <w:numPr>
                <w:ilvl w:val="0"/>
                <w:numId w:val="21"/>
              </w:numPr>
              <w:spacing w:before="4"/>
              <w:rPr>
                <w:rFonts w:asciiTheme="minorHAnsi" w:hAnsiTheme="minorHAnsi" w:cstheme="minorHAnsi"/>
                <w:color w:val="000000" w:themeColor="text1"/>
                <w:sz w:val="24"/>
                <w:szCs w:val="24"/>
                <w:lang w:val="en-AU"/>
              </w:rPr>
            </w:pPr>
            <w:commentRangeStart w:id="249"/>
            <w:r w:rsidRPr="00F41B1A">
              <w:rPr>
                <w:rFonts w:asciiTheme="minorHAnsi" w:hAnsiTheme="minorHAnsi" w:cstheme="minorHAnsi"/>
                <w:color w:val="000000" w:themeColor="text1"/>
                <w:sz w:val="24"/>
                <w:szCs w:val="24"/>
                <w:lang w:val="en-AU"/>
              </w:rPr>
              <w:t>How do you use feedback and lessons learned to identify and implement improvements to your practice and service when reviewing outcomes of grievances or complaints within the early childhood education industry?</w:t>
            </w:r>
            <w:commentRangeEnd w:id="249"/>
            <w:r w:rsidRPr="00F41B1A">
              <w:rPr>
                <w:rStyle w:val="CommentReference"/>
                <w:rFonts w:asciiTheme="minorHAnsi" w:eastAsiaTheme="minorHAnsi" w:hAnsiTheme="minorHAnsi" w:cstheme="minorHAnsi"/>
                <w:color w:val="000000" w:themeColor="text1"/>
                <w:sz w:val="24"/>
                <w:szCs w:val="24"/>
                <w:lang w:val="en-AU"/>
              </w:rPr>
              <w:commentReference w:id="249"/>
            </w:r>
          </w:p>
        </w:tc>
        <w:tc>
          <w:tcPr>
            <w:tcW w:w="6860" w:type="dxa"/>
            <w:tcBorders>
              <w:bottom w:val="single" w:sz="4" w:space="0" w:color="EC7C30"/>
            </w:tcBorders>
          </w:tcPr>
          <w:p w14:paraId="5AA94977" w14:textId="01F90E11" w:rsidR="00984E31" w:rsidRPr="00F41B1A" w:rsidRDefault="00984E31" w:rsidP="00984E31">
            <w:pPr>
              <w:pStyle w:val="TableParagraph"/>
              <w:spacing w:before="4"/>
              <w:ind w:left="108" w:right="108"/>
              <w:rPr>
                <w:rFonts w:asciiTheme="minorHAnsi" w:hAnsiTheme="minorHAnsi" w:cstheme="minorBidi"/>
                <w:color w:val="000000" w:themeColor="text1"/>
                <w:sz w:val="24"/>
                <w:szCs w:val="24"/>
                <w:lang w:val="en-AU"/>
              </w:rPr>
            </w:pPr>
            <w:r w:rsidRPr="00944333">
              <w:t>Viviana uses all feedback as an opportunity to reflect and grow. After each complaint or concern, she reviews what went well and what could be improved. For example, following feedback on rushed transitions, she implemented a group song before going indoors, which eased the process for children and staff. She also shares these improvements during team meetings and supports professional development by suggesting training topics, such as conflict resolution or communication skills. These practices help enhance the overall quality of care at Sparrow Early Learning Brighton.</w:t>
            </w:r>
          </w:p>
        </w:tc>
      </w:tr>
    </w:tbl>
    <w:p w14:paraId="3D845BAB" w14:textId="77777777" w:rsidR="00805583" w:rsidRDefault="00805583" w:rsidP="00C96B07">
      <w:pPr>
        <w:spacing w:after="0"/>
      </w:pPr>
    </w:p>
    <w:p w14:paraId="53AEF28A" w14:textId="77777777" w:rsidR="00385B98" w:rsidRDefault="00385B98" w:rsidP="00C96B07">
      <w:pPr>
        <w:spacing w:after="0"/>
      </w:pPr>
    </w:p>
    <w:p w14:paraId="5C8142D7" w14:textId="77777777" w:rsidR="00385B98" w:rsidRDefault="00385B98" w:rsidP="00C96B07">
      <w:pPr>
        <w:spacing w:after="0"/>
      </w:pPr>
    </w:p>
    <w:p w14:paraId="7CD0A098" w14:textId="77777777" w:rsidR="00385B98" w:rsidRDefault="00385B98" w:rsidP="00C96B07">
      <w:pPr>
        <w:spacing w:after="0"/>
      </w:pPr>
    </w:p>
    <w:p w14:paraId="2B7478EA" w14:textId="77777777" w:rsidR="00385B98" w:rsidRPr="00F41B1A" w:rsidRDefault="00385B98" w:rsidP="00C96B07">
      <w:pPr>
        <w:spacing w:after="0"/>
      </w:pPr>
    </w:p>
    <w:p w14:paraId="743B911E" w14:textId="700990C1" w:rsidR="0057129D" w:rsidRPr="00F41B1A" w:rsidRDefault="00B8234F" w:rsidP="5ED9D3EC">
      <w:pPr>
        <w:pStyle w:val="Heading2"/>
        <w:spacing w:after="0"/>
        <w:rPr>
          <w:b/>
          <w:bCs/>
        </w:rPr>
      </w:pPr>
      <w:r w:rsidRPr="00F41B1A">
        <w:rPr>
          <w:b/>
          <w:bCs/>
        </w:rPr>
        <w:lastRenderedPageBreak/>
        <w:t>CHCMGT003 Lead the work team</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63AB0058" w14:textId="77777777" w:rsidTr="009675BB">
        <w:trPr>
          <w:trHeight w:val="1350"/>
        </w:trPr>
        <w:tc>
          <w:tcPr>
            <w:tcW w:w="6748" w:type="dxa"/>
            <w:shd w:val="clear" w:color="auto" w:fill="E26714"/>
          </w:tcPr>
          <w:p w14:paraId="20999602"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4B704804" w14:textId="3F1C8AA4"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104C314B" w14:textId="15054284"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5648BE4" w14:textId="77777777" w:rsidTr="2BE53A8B">
        <w:trPr>
          <w:trHeight w:val="374"/>
        </w:trPr>
        <w:tc>
          <w:tcPr>
            <w:tcW w:w="13608" w:type="dxa"/>
            <w:gridSpan w:val="2"/>
            <w:tcBorders>
              <w:top w:val="nil"/>
              <w:left w:val="single" w:sz="4" w:space="0" w:color="F36F20"/>
            </w:tcBorders>
          </w:tcPr>
          <w:p w14:paraId="3239259B" w14:textId="77777777" w:rsidR="0057129D" w:rsidRPr="00F41B1A" w:rsidRDefault="0057129D" w:rsidP="5ED9D3EC">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384FB798" w14:textId="77777777" w:rsidTr="2BE53A8B">
        <w:trPr>
          <w:trHeight w:val="366"/>
        </w:trPr>
        <w:tc>
          <w:tcPr>
            <w:tcW w:w="6748" w:type="dxa"/>
            <w:tcBorders>
              <w:left w:val="single" w:sz="4" w:space="0" w:color="F36F20"/>
            </w:tcBorders>
          </w:tcPr>
          <w:p w14:paraId="0D5788D7" w14:textId="77777777" w:rsidR="0057129D" w:rsidRPr="00F41B1A" w:rsidRDefault="0057129D" w:rsidP="5ED9D3EC">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72295FDE" w14:textId="77777777" w:rsidR="0057129D" w:rsidRPr="00F41B1A" w:rsidRDefault="0057129D" w:rsidP="5ED9D3EC">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675BB" w:rsidRPr="00F41B1A" w14:paraId="45694AA4" w14:textId="77777777" w:rsidTr="2BE53A8B">
        <w:trPr>
          <w:trHeight w:val="366"/>
        </w:trPr>
        <w:tc>
          <w:tcPr>
            <w:tcW w:w="6748" w:type="dxa"/>
            <w:tcBorders>
              <w:left w:val="single" w:sz="4" w:space="0" w:color="F36F20"/>
            </w:tcBorders>
          </w:tcPr>
          <w:p w14:paraId="308A4FE4" w14:textId="7777777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p>
          <w:p w14:paraId="4527B5CB" w14:textId="13125F51" w:rsidR="009675BB" w:rsidRPr="00F41B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0"/>
            <w:r w:rsidRPr="00F41B1A">
              <w:rPr>
                <w:rFonts w:asciiTheme="minorHAnsi" w:hAnsiTheme="minorHAnsi" w:cstheme="minorHAnsi"/>
                <w:color w:val="000000" w:themeColor="text1"/>
                <w:sz w:val="24"/>
                <w:szCs w:val="24"/>
                <w:lang w:val="en-AU"/>
              </w:rPr>
              <w:t xml:space="preserve"> How do you develop and implement plans to ensure the smooth execution of day-to-day activities within an early childhood education work group, and what benchmarks do you use to measure success?</w:t>
            </w:r>
          </w:p>
          <w:p w14:paraId="4B66322B" w14:textId="41CC664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When responding please consider the following:</w:t>
            </w:r>
          </w:p>
          <w:p w14:paraId="32085E21" w14:textId="77777777" w:rsidR="009675BB" w:rsidRPr="00F41B1A"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Efficient methods to enhance employee productivity.</w:t>
            </w:r>
          </w:p>
          <w:p w14:paraId="060FDC67" w14:textId="77777777" w:rsidR="009675BB" w:rsidRPr="00F41B1A"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Approaches for promoting teamwork and collaborative work methods.</w:t>
            </w:r>
          </w:p>
          <w:p w14:paraId="298708AD" w14:textId="77777777" w:rsidR="009675BB" w:rsidRPr="00F41B1A"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Tactics for enhancing job performance and achieving desired outcomes.</w:t>
            </w:r>
          </w:p>
          <w:p w14:paraId="65430414" w14:textId="59CB4ECA" w:rsidR="009675BB" w:rsidRPr="00826C5B" w:rsidRDefault="009675BB" w:rsidP="009675BB">
            <w:pPr>
              <w:pStyle w:val="TableParagraph"/>
              <w:numPr>
                <w:ilvl w:val="0"/>
                <w:numId w:val="5"/>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Recognition of obstacles and limitations followed by the formulation of plans to overcome them.</w:t>
            </w:r>
            <w:commentRangeEnd w:id="250"/>
            <w:r w:rsidRPr="00F41B1A">
              <w:rPr>
                <w:rStyle w:val="CommentReference"/>
                <w:rFonts w:asciiTheme="minorHAnsi" w:eastAsiaTheme="minorHAnsi" w:hAnsiTheme="minorHAnsi" w:cstheme="minorHAnsi"/>
                <w:color w:val="000000" w:themeColor="text1"/>
                <w:sz w:val="24"/>
                <w:szCs w:val="24"/>
                <w:lang w:val="en-AU"/>
              </w:rPr>
              <w:commentReference w:id="250"/>
            </w:r>
          </w:p>
        </w:tc>
        <w:tc>
          <w:tcPr>
            <w:tcW w:w="6860" w:type="dxa"/>
          </w:tcPr>
          <w:p w14:paraId="57006681" w14:textId="5CD6C6F7"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283AE7">
              <w:t>At Sparrow Early Learning Brighton, Viviana ensures the smooth operation of daily activities by using structured routines, clear communication, and delegation. Each day starts with a shared understanding of roles through consistent communication and team collaboration. She conducts regular team meetings and encourages open communication so everyone is aware of their responsibilities. To enhance Work Performance, she uses a Daily Checklist in her room that helps staff stay compliant, ensures nothing is missed, and confirms that all tasks—from cleaning to safety checks—are completed. Viviana promotes Team Collaboration by fostering kindness, guiding by example, and creating a supportive environment. She helps new staff feel welcomed by guiding them through induction, showing them around, and making herself available for support. When it comes to improving outcomes, she reflects on practice and encourages professional development. Barriers such as time constraints are resolved by reallocating tasks or adjusting the schedule. The success of her approach is seen in increased productivity, reduced miscommunication, and a safe, nurturing environment for the children.</w:t>
            </w:r>
          </w:p>
        </w:tc>
      </w:tr>
      <w:tr w:rsidR="009675BB" w:rsidRPr="00F41B1A" w14:paraId="019F9820" w14:textId="77777777" w:rsidTr="2BE53A8B">
        <w:trPr>
          <w:trHeight w:val="366"/>
        </w:trPr>
        <w:tc>
          <w:tcPr>
            <w:tcW w:w="6748" w:type="dxa"/>
            <w:tcBorders>
              <w:left w:val="single" w:sz="4" w:space="0" w:color="F36F20"/>
            </w:tcBorders>
          </w:tcPr>
          <w:p w14:paraId="22676620" w14:textId="7D24151D"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1"/>
            <w:r w:rsidRPr="00F41B1A">
              <w:rPr>
                <w:rFonts w:asciiTheme="minorHAnsi" w:hAnsiTheme="minorHAnsi" w:cstheme="minorHAnsi"/>
                <w:color w:val="000000" w:themeColor="text1"/>
                <w:sz w:val="24"/>
                <w:szCs w:val="24"/>
                <w:lang w:val="en-AU"/>
              </w:rPr>
              <w:t>What strategies do you employ, in consultation with relevant stakeholders, to optimise work performance and outcomes within an early childhood education setting, and how do you measure the effectiveness of these strategies?</w:t>
            </w:r>
            <w:commentRangeEnd w:id="251"/>
            <w:r w:rsidRPr="00F41B1A">
              <w:rPr>
                <w:rStyle w:val="CommentReference"/>
                <w:rFonts w:asciiTheme="minorHAnsi" w:eastAsiaTheme="minorHAnsi" w:hAnsiTheme="minorHAnsi" w:cstheme="minorHAnsi"/>
                <w:color w:val="000000" w:themeColor="text1"/>
                <w:sz w:val="24"/>
                <w:szCs w:val="24"/>
                <w:lang w:val="en-AU"/>
              </w:rPr>
              <w:commentReference w:id="251"/>
            </w:r>
          </w:p>
        </w:tc>
        <w:tc>
          <w:tcPr>
            <w:tcW w:w="6860" w:type="dxa"/>
          </w:tcPr>
          <w:p w14:paraId="73C5AD8B" w14:textId="122DEE18"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Viviana consults regularly with her colleagues and management to improve work performance. Through regular staff meetings and hallway check-ins, she and her team discuss improvements and reflect on current practices. She uses critical reflection and </w:t>
            </w:r>
            <w:proofErr w:type="spellStart"/>
            <w:r w:rsidRPr="00283AE7">
              <w:t>Storypark</w:t>
            </w:r>
            <w:proofErr w:type="spellEnd"/>
            <w:r w:rsidRPr="00283AE7">
              <w:t xml:space="preserve"> documentation to assess and improve team outcomes. These feedback loops allow for ongoing performance adjustments based on what’s working or needs </w:t>
            </w:r>
            <w:r w:rsidRPr="00283AE7">
              <w:lastRenderedPageBreak/>
              <w:t xml:space="preserve">improvement. Effectiveness is measured through both formal and informal feedback, including staff input, management evaluations, and daily communication with families. For instance, daily family feedback via </w:t>
            </w:r>
            <w:proofErr w:type="spellStart"/>
            <w:r w:rsidRPr="00283AE7">
              <w:t>Storypark</w:t>
            </w:r>
            <w:proofErr w:type="spellEnd"/>
            <w:r w:rsidRPr="00283AE7">
              <w:t xml:space="preserve"> helps gauge the effectiveness of activities and routines, and ensures continuous alignment with both team and </w:t>
            </w:r>
            <w:proofErr w:type="spellStart"/>
            <w:r w:rsidRPr="00283AE7">
              <w:t>organisational</w:t>
            </w:r>
            <w:proofErr w:type="spellEnd"/>
            <w:r w:rsidRPr="00283AE7">
              <w:t xml:space="preserve"> goals.</w:t>
            </w:r>
          </w:p>
        </w:tc>
      </w:tr>
      <w:tr w:rsidR="009675BB" w:rsidRPr="00F41B1A" w14:paraId="64F4B30D" w14:textId="77777777" w:rsidTr="2BE53A8B">
        <w:trPr>
          <w:trHeight w:val="366"/>
        </w:trPr>
        <w:tc>
          <w:tcPr>
            <w:tcW w:w="6748" w:type="dxa"/>
            <w:tcBorders>
              <w:left w:val="single" w:sz="4" w:space="0" w:color="F36F20"/>
            </w:tcBorders>
          </w:tcPr>
          <w:p w14:paraId="629BA305" w14:textId="1B4579A7"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2"/>
            <w:r w:rsidRPr="00F41B1A">
              <w:rPr>
                <w:rFonts w:asciiTheme="minorHAnsi" w:hAnsiTheme="minorHAnsi" w:cstheme="minorHAnsi"/>
                <w:color w:val="000000" w:themeColor="text1"/>
                <w:sz w:val="24"/>
                <w:szCs w:val="24"/>
                <w:lang w:val="en-AU"/>
              </w:rPr>
              <w:lastRenderedPageBreak/>
              <w:t>How do you identify planning problems, barriers, and constraints within your early childhood education work environment, and what strategies do you implement to address them?</w:t>
            </w:r>
            <w:commentRangeEnd w:id="252"/>
            <w:r w:rsidRPr="00F41B1A">
              <w:rPr>
                <w:rStyle w:val="CommentReference"/>
                <w:rFonts w:asciiTheme="minorHAnsi" w:eastAsiaTheme="minorHAnsi" w:hAnsiTheme="minorHAnsi" w:cstheme="minorHAnsi"/>
                <w:color w:val="000000" w:themeColor="text1"/>
                <w:sz w:val="24"/>
                <w:szCs w:val="24"/>
                <w:lang w:val="en-AU"/>
              </w:rPr>
              <w:commentReference w:id="252"/>
            </w:r>
          </w:p>
        </w:tc>
        <w:tc>
          <w:tcPr>
            <w:tcW w:w="6860" w:type="dxa"/>
          </w:tcPr>
          <w:p w14:paraId="07C9D4C8" w14:textId="1BF10B22"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283AE7">
              <w:t xml:space="preserve">Viviana identifies planning issues such as rushed transitions, miscommunication, or time pressures through reflection and feedback. She shared an example where the transition from outdoors to indoors felt rushed, causing stress. She sought feedback and implemented a new routine involving group singing to slow down the process and reduce </w:t>
            </w:r>
            <w:proofErr w:type="spellStart"/>
            <w:proofErr w:type="gramStart"/>
            <w:r w:rsidRPr="00283AE7">
              <w:t>stress.To</w:t>
            </w:r>
            <w:proofErr w:type="spellEnd"/>
            <w:proofErr w:type="gramEnd"/>
            <w:r w:rsidRPr="00283AE7">
              <w:t xml:space="preserve"> address broader barriers, she engages in reflective discussions with the team, uses daily checklists, and stays proactive in </w:t>
            </w:r>
            <w:proofErr w:type="spellStart"/>
            <w:r w:rsidRPr="00283AE7">
              <w:t>recognising</w:t>
            </w:r>
            <w:proofErr w:type="spellEnd"/>
            <w:r w:rsidRPr="00283AE7">
              <w:t xml:space="preserve"> constraints such as limited staffing. Regular team conversations and feedback mechanisms allow her to address these issues quickly and collaboratively, improving workflow and the children’s experience.</w:t>
            </w:r>
          </w:p>
        </w:tc>
      </w:tr>
      <w:tr w:rsidR="009675BB" w:rsidRPr="00F41B1A" w14:paraId="262ED480" w14:textId="77777777" w:rsidTr="2BE53A8B">
        <w:trPr>
          <w:trHeight w:val="366"/>
        </w:trPr>
        <w:tc>
          <w:tcPr>
            <w:tcW w:w="6748" w:type="dxa"/>
            <w:tcBorders>
              <w:left w:val="single" w:sz="4" w:space="0" w:color="F36F20"/>
            </w:tcBorders>
          </w:tcPr>
          <w:p w14:paraId="359E4E49" w14:textId="18EC0A95"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3"/>
            <w:r w:rsidRPr="00F41B1A">
              <w:rPr>
                <w:rFonts w:asciiTheme="minorHAnsi" w:hAnsiTheme="minorHAnsi" w:cstheme="minorHAnsi"/>
                <w:color w:val="000000" w:themeColor="text1"/>
                <w:sz w:val="24"/>
                <w:szCs w:val="24"/>
                <w:lang w:val="en-AU"/>
              </w:rPr>
              <w:t>How do you maintain confidentiality in staffing processes within an early childhood education organisation, and what steps do you take to ensure compliance with organisational policies and procedures?</w:t>
            </w:r>
            <w:commentRangeEnd w:id="253"/>
            <w:r w:rsidRPr="00F41B1A">
              <w:rPr>
                <w:rStyle w:val="CommentReference"/>
                <w:rFonts w:asciiTheme="minorHAnsi" w:eastAsiaTheme="minorHAnsi" w:hAnsiTheme="minorHAnsi" w:cstheme="minorHAnsi"/>
                <w:color w:val="000000" w:themeColor="text1"/>
                <w:sz w:val="24"/>
                <w:szCs w:val="24"/>
                <w:lang w:val="en-AU"/>
              </w:rPr>
              <w:commentReference w:id="253"/>
            </w:r>
          </w:p>
        </w:tc>
        <w:tc>
          <w:tcPr>
            <w:tcW w:w="6860" w:type="dxa"/>
          </w:tcPr>
          <w:p w14:paraId="152E242F" w14:textId="2F81F48D"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Viviana follows the confidentiality policy closely, especially when dealing with staffing matters. Sensitive information, such as performance concerns or recruitment discussions, is only shared with </w:t>
            </w:r>
            <w:proofErr w:type="spellStart"/>
            <w:r w:rsidRPr="00283AE7">
              <w:t>authorised</w:t>
            </w:r>
            <w:proofErr w:type="spellEnd"/>
            <w:r w:rsidRPr="00283AE7">
              <w:t xml:space="preserve"> personnel and is handled according to </w:t>
            </w:r>
            <w:proofErr w:type="spellStart"/>
            <w:r w:rsidRPr="00283AE7">
              <w:t>centre</w:t>
            </w:r>
            <w:proofErr w:type="spellEnd"/>
            <w:r w:rsidRPr="00283AE7">
              <w:t xml:space="preserve"> protocols. She ensures that any concerns about staffing are brought to management discreetly and documented properly in line with policy. Maintaining professional boundaries and upholding staff privacy are key components of her role as a team member and contributor to a respectful workplace environment.</w:t>
            </w:r>
          </w:p>
        </w:tc>
      </w:tr>
      <w:tr w:rsidR="009675BB" w:rsidRPr="00F41B1A" w14:paraId="3399A581" w14:textId="77777777" w:rsidTr="2BE53A8B">
        <w:trPr>
          <w:trHeight w:val="366"/>
        </w:trPr>
        <w:tc>
          <w:tcPr>
            <w:tcW w:w="6748" w:type="dxa"/>
            <w:tcBorders>
              <w:left w:val="single" w:sz="4" w:space="0" w:color="F36F20"/>
            </w:tcBorders>
          </w:tcPr>
          <w:p w14:paraId="190CB9D5" w14:textId="70E399EC"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4"/>
            <w:r w:rsidRPr="00F41B1A">
              <w:rPr>
                <w:rFonts w:asciiTheme="minorHAnsi" w:hAnsiTheme="minorHAnsi" w:cstheme="minorHAnsi"/>
                <w:color w:val="000000" w:themeColor="text1"/>
                <w:sz w:val="24"/>
                <w:szCs w:val="24"/>
                <w:lang w:val="en-AU"/>
              </w:rPr>
              <w:t>How do you identify staffing and resourcing needs within an early childhood education setting, and what strategies do you employ to address these needs effectively?</w:t>
            </w:r>
            <w:commentRangeEnd w:id="254"/>
            <w:r w:rsidRPr="00F41B1A">
              <w:rPr>
                <w:rStyle w:val="CommentReference"/>
                <w:rFonts w:asciiTheme="minorHAnsi" w:eastAsiaTheme="minorHAnsi" w:hAnsiTheme="minorHAnsi" w:cstheme="minorHAnsi"/>
                <w:color w:val="000000" w:themeColor="text1"/>
                <w:sz w:val="24"/>
                <w:szCs w:val="24"/>
                <w:lang w:val="en-AU"/>
              </w:rPr>
              <w:commentReference w:id="254"/>
            </w:r>
          </w:p>
        </w:tc>
        <w:tc>
          <w:tcPr>
            <w:tcW w:w="6860" w:type="dxa"/>
          </w:tcPr>
          <w:p w14:paraId="1841E923" w14:textId="4940D83B"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At Sparrow Early Learning Brighton, Viviana identifies staffing needs by observing the child-to-staff ratio and noting if support is lacking during critical times, such as transitions or nap routines. She consults with her colleagues and management when additional help is needed or when there’s a need to adjust </w:t>
            </w:r>
            <w:proofErr w:type="spellStart"/>
            <w:proofErr w:type="gramStart"/>
            <w:r w:rsidRPr="00283AE7">
              <w:t>workflows.To</w:t>
            </w:r>
            <w:proofErr w:type="spellEnd"/>
            <w:proofErr w:type="gramEnd"/>
            <w:r w:rsidRPr="00283AE7">
              <w:t xml:space="preserve"> address resourcing needs, she ensures resources such as checklists, cleaning materials, and visual aids are available and up to date. She also adjusts routines or reallocates responsibilities to keep things running smoothly when staff are absent.</w:t>
            </w:r>
          </w:p>
        </w:tc>
      </w:tr>
      <w:tr w:rsidR="009675BB" w:rsidRPr="00F41B1A" w14:paraId="3D631DDF" w14:textId="77777777" w:rsidTr="2BE53A8B">
        <w:trPr>
          <w:trHeight w:val="366"/>
        </w:trPr>
        <w:tc>
          <w:tcPr>
            <w:tcW w:w="6748" w:type="dxa"/>
            <w:tcBorders>
              <w:left w:val="single" w:sz="4" w:space="0" w:color="F36F20"/>
            </w:tcBorders>
          </w:tcPr>
          <w:p w14:paraId="71BA9C13" w14:textId="2FFFB605"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5"/>
            <w:r w:rsidRPr="00F41B1A">
              <w:rPr>
                <w:rFonts w:asciiTheme="minorHAnsi" w:hAnsiTheme="minorHAnsi" w:cstheme="minorHAnsi"/>
                <w:color w:val="000000" w:themeColor="text1"/>
                <w:sz w:val="24"/>
                <w:szCs w:val="24"/>
                <w:lang w:val="en-AU"/>
              </w:rPr>
              <w:t xml:space="preserve">How do you participate in recruitment processes within the early childhood education industry, and what criteria do you </w:t>
            </w:r>
            <w:r w:rsidRPr="00F41B1A">
              <w:rPr>
                <w:rFonts w:asciiTheme="minorHAnsi" w:hAnsiTheme="minorHAnsi" w:cstheme="minorHAnsi"/>
                <w:color w:val="000000" w:themeColor="text1"/>
                <w:sz w:val="24"/>
                <w:szCs w:val="24"/>
                <w:lang w:val="en-AU"/>
              </w:rPr>
              <w:lastRenderedPageBreak/>
              <w:t>use to select suitable candidates for positions?</w:t>
            </w:r>
            <w:commentRangeEnd w:id="255"/>
            <w:r w:rsidRPr="00F41B1A">
              <w:rPr>
                <w:rStyle w:val="CommentReference"/>
                <w:rFonts w:asciiTheme="minorHAnsi" w:eastAsiaTheme="minorHAnsi" w:hAnsiTheme="minorHAnsi" w:cstheme="minorHAnsi"/>
                <w:color w:val="000000" w:themeColor="text1"/>
                <w:sz w:val="24"/>
                <w:szCs w:val="24"/>
                <w:lang w:val="en-AU"/>
              </w:rPr>
              <w:commentReference w:id="255"/>
            </w:r>
          </w:p>
        </w:tc>
        <w:tc>
          <w:tcPr>
            <w:tcW w:w="6860" w:type="dxa"/>
          </w:tcPr>
          <w:p w14:paraId="1F027C31" w14:textId="33DFC84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lastRenderedPageBreak/>
              <w:t xml:space="preserve">Viviana contributes to recruitment by assisting in the induction of new staff and offering feedback based on observation and collaboration. She </w:t>
            </w:r>
            <w:r w:rsidRPr="00283AE7">
              <w:lastRenderedPageBreak/>
              <w:t xml:space="preserve">supports new team members by showing them around, explaining daily routines, and making them feel comfortable from day </w:t>
            </w:r>
            <w:proofErr w:type="spellStart"/>
            <w:proofErr w:type="gramStart"/>
            <w:r w:rsidRPr="00283AE7">
              <w:t>one.Although</w:t>
            </w:r>
            <w:proofErr w:type="spellEnd"/>
            <w:proofErr w:type="gramEnd"/>
            <w:r w:rsidRPr="00283AE7">
              <w:t xml:space="preserve"> she doesn’t lead recruitment interviews, she helps assess whether new staff align with the </w:t>
            </w:r>
            <w:proofErr w:type="spellStart"/>
            <w:r w:rsidRPr="00283AE7">
              <w:t>centre’s</w:t>
            </w:r>
            <w:proofErr w:type="spellEnd"/>
            <w:r w:rsidRPr="00283AE7">
              <w:t xml:space="preserve"> values—such as kindness, communication, and teamwork. She ensures they understand and follow procedures and provides feedback to management on their integration and contribution to the team.</w:t>
            </w:r>
          </w:p>
        </w:tc>
      </w:tr>
      <w:tr w:rsidR="009675BB" w:rsidRPr="00F41B1A" w14:paraId="4ACDCF79" w14:textId="77777777" w:rsidTr="2BE53A8B">
        <w:trPr>
          <w:trHeight w:val="366"/>
        </w:trPr>
        <w:tc>
          <w:tcPr>
            <w:tcW w:w="6748" w:type="dxa"/>
            <w:tcBorders>
              <w:left w:val="single" w:sz="4" w:space="0" w:color="F36F20"/>
            </w:tcBorders>
          </w:tcPr>
          <w:p w14:paraId="04CCF5B6" w14:textId="372AF918"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6"/>
            <w:r w:rsidRPr="00F41B1A">
              <w:rPr>
                <w:rFonts w:asciiTheme="minorHAnsi" w:hAnsiTheme="minorHAnsi" w:cstheme="minorHAnsi"/>
                <w:color w:val="000000" w:themeColor="text1"/>
                <w:sz w:val="24"/>
                <w:szCs w:val="24"/>
                <w:lang w:val="en-AU"/>
              </w:rPr>
              <w:lastRenderedPageBreak/>
              <w:t>How do you ensure effective induction and ongoing support for new and existing staff within the early childhood education sector, and what strategies do you implement to facilitate their successful integration into the team?</w:t>
            </w:r>
            <w:commentRangeEnd w:id="256"/>
            <w:r w:rsidRPr="00F41B1A">
              <w:rPr>
                <w:rStyle w:val="CommentReference"/>
                <w:rFonts w:asciiTheme="minorHAnsi" w:eastAsiaTheme="minorHAnsi" w:hAnsiTheme="minorHAnsi" w:cstheme="minorHAnsi"/>
                <w:color w:val="000000" w:themeColor="text1"/>
                <w:sz w:val="24"/>
                <w:szCs w:val="24"/>
                <w:lang w:val="en-AU"/>
              </w:rPr>
              <w:commentReference w:id="256"/>
            </w:r>
          </w:p>
        </w:tc>
        <w:tc>
          <w:tcPr>
            <w:tcW w:w="6860" w:type="dxa"/>
          </w:tcPr>
          <w:p w14:paraId="45FB0A7A" w14:textId="1721DA5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Viviana provides induction support by warmly welcoming new team members, showing them around the </w:t>
            </w:r>
            <w:proofErr w:type="spellStart"/>
            <w:r w:rsidRPr="00283AE7">
              <w:t>centre</w:t>
            </w:r>
            <w:proofErr w:type="spellEnd"/>
            <w:r w:rsidRPr="00283AE7">
              <w:t xml:space="preserve">, explaining expectations, and helping them understand daily routines. She ensures new educators are not overwhelmed by being available to answer questions and model appropriate practices. Ongoing support includes maintaining open communication, conducting regular team meetings, and using </w:t>
            </w:r>
            <w:proofErr w:type="spellStart"/>
            <w:r w:rsidRPr="00283AE7">
              <w:t>Storypark</w:t>
            </w:r>
            <w:proofErr w:type="spellEnd"/>
            <w:r w:rsidRPr="00283AE7">
              <w:t xml:space="preserve"> and hallway meetings for continuous updates. These strategies help both new and existing staff stay aligned with team goals and support smooth integration and collaboration.</w:t>
            </w:r>
          </w:p>
        </w:tc>
      </w:tr>
      <w:tr w:rsidR="009675BB" w:rsidRPr="00F41B1A" w14:paraId="5953155F" w14:textId="77777777" w:rsidTr="2BE53A8B">
        <w:trPr>
          <w:trHeight w:val="366"/>
        </w:trPr>
        <w:tc>
          <w:tcPr>
            <w:tcW w:w="6748" w:type="dxa"/>
            <w:tcBorders>
              <w:left w:val="single" w:sz="4" w:space="0" w:color="F36F20"/>
            </w:tcBorders>
          </w:tcPr>
          <w:p w14:paraId="63893838" w14:textId="13001911"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7"/>
            <w:r w:rsidRPr="00F41B1A">
              <w:rPr>
                <w:rFonts w:asciiTheme="minorHAnsi" w:hAnsiTheme="minorHAnsi" w:cstheme="minorHAnsi"/>
                <w:color w:val="000000" w:themeColor="text1"/>
                <w:sz w:val="24"/>
                <w:szCs w:val="24"/>
                <w:lang w:val="en-AU"/>
              </w:rPr>
              <w:t>How do you provide instruction and additional support as needed to promote quality worker and client outcomes within the early childhood education industry, and what metrics do you use to assess the effectiveness of your support strategies?</w:t>
            </w:r>
            <w:commentRangeEnd w:id="257"/>
            <w:r w:rsidRPr="00F41B1A">
              <w:rPr>
                <w:rStyle w:val="CommentReference"/>
                <w:rFonts w:asciiTheme="minorHAnsi" w:eastAsiaTheme="minorHAnsi" w:hAnsiTheme="minorHAnsi" w:cstheme="minorHAnsi"/>
                <w:color w:val="000000" w:themeColor="text1"/>
                <w:sz w:val="24"/>
                <w:szCs w:val="24"/>
                <w:lang w:val="en-AU"/>
              </w:rPr>
              <w:commentReference w:id="257"/>
            </w:r>
          </w:p>
        </w:tc>
        <w:tc>
          <w:tcPr>
            <w:tcW w:w="6860" w:type="dxa"/>
          </w:tcPr>
          <w:p w14:paraId="223EABD7" w14:textId="12B8CD68"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Viviana promotes quality outcomes by guiding others through example, offering support with documentation, routines, and conflict resolution, and maintaining open communication. She ensures new staff understand policies such as Safe Sleep and illness procedures, and she supports them with reminders and positive </w:t>
            </w:r>
            <w:proofErr w:type="spellStart"/>
            <w:proofErr w:type="gramStart"/>
            <w:r w:rsidRPr="00283AE7">
              <w:t>reinforcement.Effectiveness</w:t>
            </w:r>
            <w:proofErr w:type="spellEnd"/>
            <w:proofErr w:type="gramEnd"/>
            <w:r w:rsidRPr="00283AE7">
              <w:t xml:space="preserve"> is measured through staff confidence, smooth classroom operations, and feedback from both families and colleagues. Viviana also uses checklists and reflections to identify whether outcomes are being achieved and where extra support may be needed.</w:t>
            </w:r>
          </w:p>
        </w:tc>
      </w:tr>
      <w:tr w:rsidR="009675BB" w:rsidRPr="00F41B1A" w14:paraId="30E3885F" w14:textId="77777777" w:rsidTr="2BE53A8B">
        <w:trPr>
          <w:trHeight w:val="366"/>
        </w:trPr>
        <w:tc>
          <w:tcPr>
            <w:tcW w:w="6748" w:type="dxa"/>
            <w:tcBorders>
              <w:left w:val="single" w:sz="4" w:space="0" w:color="F36F20"/>
            </w:tcBorders>
          </w:tcPr>
          <w:p w14:paraId="54FE800A" w14:textId="2076C20B"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8"/>
            <w:r w:rsidRPr="00F41B1A">
              <w:rPr>
                <w:rFonts w:asciiTheme="minorHAnsi" w:hAnsiTheme="minorHAnsi" w:cstheme="minorHAnsi"/>
                <w:color w:val="000000" w:themeColor="text1"/>
                <w:sz w:val="24"/>
                <w:szCs w:val="24"/>
                <w:lang w:val="en-AU"/>
              </w:rPr>
              <w:t>How do you encourage and facilitate staff access to training and development opportunities within the early childhood education sector, and how do you align these opportunities with organisational goals and individual career aspirations?</w:t>
            </w:r>
            <w:commentRangeEnd w:id="258"/>
            <w:r w:rsidRPr="00F41B1A">
              <w:rPr>
                <w:rStyle w:val="CommentReference"/>
                <w:rFonts w:asciiTheme="minorHAnsi" w:eastAsiaTheme="minorHAnsi" w:hAnsiTheme="minorHAnsi" w:cstheme="minorHAnsi"/>
                <w:color w:val="000000" w:themeColor="text1"/>
                <w:sz w:val="24"/>
                <w:szCs w:val="24"/>
                <w:lang w:val="en-AU"/>
              </w:rPr>
              <w:commentReference w:id="258"/>
            </w:r>
          </w:p>
        </w:tc>
        <w:tc>
          <w:tcPr>
            <w:tcW w:w="6860" w:type="dxa"/>
          </w:tcPr>
          <w:p w14:paraId="4282D99F" w14:textId="3FE6CA2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Viviana supports professional growth by participating in regular appraisals and feedback discussions. She reflects monthly on her development and discusses with management any areas needing improvement. She also engages in ongoing training, such as Safe Sleep refreshers and team professional development </w:t>
            </w:r>
            <w:proofErr w:type="spellStart"/>
            <w:proofErr w:type="gramStart"/>
            <w:r w:rsidRPr="00283AE7">
              <w:t>days.Training</w:t>
            </w:r>
            <w:proofErr w:type="spellEnd"/>
            <w:proofErr w:type="gramEnd"/>
            <w:r w:rsidRPr="00283AE7">
              <w:t xml:space="preserve"> goals are aligned with the </w:t>
            </w:r>
            <w:proofErr w:type="spellStart"/>
            <w:r w:rsidRPr="00283AE7">
              <w:t>organisation’s</w:t>
            </w:r>
            <w:proofErr w:type="spellEnd"/>
            <w:r w:rsidRPr="00283AE7">
              <w:t xml:space="preserve"> standards and the Early Years Learning Framework. By using </w:t>
            </w:r>
            <w:proofErr w:type="spellStart"/>
            <w:r w:rsidRPr="00283AE7">
              <w:t>Storypark</w:t>
            </w:r>
            <w:proofErr w:type="spellEnd"/>
            <w:r w:rsidRPr="00283AE7">
              <w:t xml:space="preserve"> for reflection and documentation, Viviana ensures her learning goals contribute to broader team objectives and enhance her own career </w:t>
            </w:r>
            <w:r w:rsidRPr="00283AE7">
              <w:lastRenderedPageBreak/>
              <w:t>growth.</w:t>
            </w:r>
          </w:p>
        </w:tc>
      </w:tr>
      <w:tr w:rsidR="009675BB" w:rsidRPr="00F41B1A" w14:paraId="12D850AF" w14:textId="77777777" w:rsidTr="2BE53A8B">
        <w:trPr>
          <w:trHeight w:val="366"/>
        </w:trPr>
        <w:tc>
          <w:tcPr>
            <w:tcW w:w="6748" w:type="dxa"/>
            <w:tcBorders>
              <w:left w:val="single" w:sz="4" w:space="0" w:color="F36F20"/>
            </w:tcBorders>
          </w:tcPr>
          <w:p w14:paraId="305FD852" w14:textId="720CC77C" w:rsidR="009675BB" w:rsidRPr="00826C5B"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59"/>
            <w:r w:rsidRPr="00F41B1A">
              <w:rPr>
                <w:rFonts w:asciiTheme="minorHAnsi" w:hAnsiTheme="minorHAnsi" w:cstheme="minorHAnsi"/>
                <w:color w:val="000000" w:themeColor="text1"/>
                <w:sz w:val="24"/>
                <w:szCs w:val="24"/>
                <w:lang w:val="en-AU"/>
              </w:rPr>
              <w:lastRenderedPageBreak/>
              <w:t>How do you collaborate with other service providers as needed to meet service and referral needs within the early childhood education industry, and what strategies do you employ to ensure effective partnerships and coordination of services?</w:t>
            </w:r>
            <w:commentRangeEnd w:id="259"/>
            <w:r w:rsidRPr="00F41B1A">
              <w:rPr>
                <w:rStyle w:val="CommentReference"/>
                <w:rFonts w:asciiTheme="minorHAnsi" w:eastAsiaTheme="minorHAnsi" w:hAnsiTheme="minorHAnsi" w:cstheme="minorHAnsi"/>
                <w:color w:val="000000" w:themeColor="text1"/>
                <w:sz w:val="24"/>
                <w:szCs w:val="24"/>
                <w:lang w:val="en-AU"/>
              </w:rPr>
              <w:commentReference w:id="259"/>
            </w:r>
          </w:p>
        </w:tc>
        <w:tc>
          <w:tcPr>
            <w:tcW w:w="6860" w:type="dxa"/>
          </w:tcPr>
          <w:p w14:paraId="67FA92A2" w14:textId="702971B0"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283AE7">
              <w:t xml:space="preserve">Viviana works in partnership with external providers during cultural programs and community events. For example, during NAIDOC Week, she collaborated with a visitor from Didge for Kids, who led activities like playing the didgeridoo. She also connects with families to understand their needs and adjust routines </w:t>
            </w:r>
            <w:proofErr w:type="spellStart"/>
            <w:proofErr w:type="gramStart"/>
            <w:r w:rsidRPr="00283AE7">
              <w:t>accordingly.She</w:t>
            </w:r>
            <w:proofErr w:type="spellEnd"/>
            <w:proofErr w:type="gramEnd"/>
            <w:r w:rsidRPr="00283AE7">
              <w:t xml:space="preserve"> ensures collaboration is effective through open communication, planning, and inclusive practices. Activities like Acknowledgement of Country and incorporating sign language are examples of coordinated efforts with the broader community to create a supportive environment for all children and families.</w:t>
            </w:r>
          </w:p>
        </w:tc>
      </w:tr>
      <w:tr w:rsidR="009675BB" w:rsidRPr="00F41B1A" w14:paraId="19C62FDD" w14:textId="77777777" w:rsidTr="2BE53A8B">
        <w:trPr>
          <w:trHeight w:val="366"/>
        </w:trPr>
        <w:tc>
          <w:tcPr>
            <w:tcW w:w="6748" w:type="dxa"/>
            <w:tcBorders>
              <w:left w:val="single" w:sz="4" w:space="0" w:color="F36F20"/>
            </w:tcBorders>
          </w:tcPr>
          <w:p w14:paraId="7381E752" w14:textId="77777777" w:rsidR="009675BB" w:rsidRPr="00F41B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bookmarkStart w:id="260" w:name="_Hlk164378058"/>
            <w:commentRangeStart w:id="261"/>
            <w:r w:rsidRPr="00F41B1A">
              <w:rPr>
                <w:rFonts w:asciiTheme="minorHAnsi" w:hAnsiTheme="minorHAnsi" w:cstheme="minorHAnsi"/>
                <w:color w:val="000000" w:themeColor="text1"/>
                <w:sz w:val="24"/>
                <w:szCs w:val="24"/>
                <w:lang w:val="en-AU"/>
              </w:rPr>
              <w:t>How do you reflect on your own practice and proactively update knowledge and skills to maintain a high level of professionalism and effectiveness in leading a work team within the early childhood education sector?</w:t>
            </w:r>
          </w:p>
          <w:bookmarkEnd w:id="260"/>
          <w:commentRangeEnd w:id="261"/>
          <w:p w14:paraId="0F9BF868" w14:textId="10D3F3CF" w:rsidR="009675BB" w:rsidRPr="00F41B1A" w:rsidRDefault="009675BB" w:rsidP="009675BB">
            <w:pPr>
              <w:pStyle w:val="TableParagraph"/>
              <w:spacing w:before="4"/>
              <w:rPr>
                <w:rFonts w:asciiTheme="minorHAnsi" w:hAnsiTheme="minorHAnsi" w:cstheme="minorHAnsi"/>
                <w:color w:val="000000" w:themeColor="text1"/>
                <w:sz w:val="24"/>
                <w:szCs w:val="24"/>
                <w:lang w:val="en-AU"/>
              </w:rPr>
            </w:pPr>
            <w:r w:rsidRPr="00F41B1A">
              <w:rPr>
                <w:rStyle w:val="CommentReference"/>
                <w:rFonts w:asciiTheme="minorHAnsi" w:eastAsiaTheme="minorHAnsi" w:hAnsiTheme="minorHAnsi" w:cstheme="minorHAnsi"/>
                <w:color w:val="000000" w:themeColor="text1"/>
                <w:sz w:val="24"/>
                <w:szCs w:val="24"/>
                <w:lang w:val="en-AU"/>
              </w:rPr>
              <w:commentReference w:id="261"/>
            </w:r>
          </w:p>
        </w:tc>
        <w:tc>
          <w:tcPr>
            <w:tcW w:w="6860" w:type="dxa"/>
          </w:tcPr>
          <w:p w14:paraId="6D957569" w14:textId="532C2BA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1292D">
              <w:t xml:space="preserve">Viviana reflects regularly on her own Work Performance by using the </w:t>
            </w:r>
            <w:proofErr w:type="spellStart"/>
            <w:r w:rsidRPr="0011292D">
              <w:t>Storypark</w:t>
            </w:r>
            <w:proofErr w:type="spellEnd"/>
            <w:r w:rsidRPr="0011292D">
              <w:t xml:space="preserve"> platform and conducting monthly reflections. She actively seeks feedback from management and uses it to make adjustments in her practice, as seen when she improved the outdoor-to-indoor transition routine after receiving feedback. She also participates in professional development training, including annual Safe Sleep refreshers and team development sessions, to keep her knowledge current and aligned with best practices. Her commitment to learning helps her maintain a high level of professionalism and support her team effectively. This proactive approach ensures continuous improvement and fosters a culture of growth and adaptability within the workplace.</w:t>
            </w:r>
          </w:p>
        </w:tc>
      </w:tr>
      <w:tr w:rsidR="009675BB" w:rsidRPr="00F41B1A" w14:paraId="0FF2FBBC" w14:textId="77777777" w:rsidTr="2BE53A8B">
        <w:trPr>
          <w:trHeight w:val="366"/>
        </w:trPr>
        <w:tc>
          <w:tcPr>
            <w:tcW w:w="6748" w:type="dxa"/>
            <w:tcBorders>
              <w:left w:val="single" w:sz="4" w:space="0" w:color="F36F20"/>
            </w:tcBorders>
          </w:tcPr>
          <w:p w14:paraId="6326E85B" w14:textId="7674EA2B"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2"/>
            <w:r w:rsidRPr="00F41B1A">
              <w:rPr>
                <w:rFonts w:asciiTheme="minorHAnsi" w:hAnsiTheme="minorHAnsi" w:cstheme="minorHAnsi"/>
                <w:color w:val="000000" w:themeColor="text1"/>
                <w:sz w:val="24"/>
                <w:szCs w:val="24"/>
                <w:lang w:val="en-AU"/>
              </w:rPr>
              <w:t>How do you align your leadership practice with the values, ethical guidelines, policies, and procedures of the organisation within the early childhood education sector, and how do you ensure consistency and integrity in your leadership approach?</w:t>
            </w:r>
            <w:commentRangeEnd w:id="262"/>
            <w:r w:rsidRPr="00F41B1A">
              <w:rPr>
                <w:rStyle w:val="CommentReference"/>
                <w:rFonts w:asciiTheme="minorHAnsi" w:eastAsiaTheme="minorHAnsi" w:hAnsiTheme="minorHAnsi" w:cstheme="minorHAnsi"/>
                <w:color w:val="000000" w:themeColor="text1"/>
                <w:sz w:val="24"/>
                <w:szCs w:val="24"/>
                <w:lang w:val="en-AU"/>
              </w:rPr>
              <w:commentReference w:id="262"/>
            </w:r>
          </w:p>
        </w:tc>
        <w:tc>
          <w:tcPr>
            <w:tcW w:w="6860" w:type="dxa"/>
          </w:tcPr>
          <w:p w14:paraId="66ACD84D" w14:textId="0DE9E7F9"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1292D">
              <w:t xml:space="preserve">Viviana aligns her leadership approach with Sparrow Early Learning Brighton’s values by maintaining ethical </w:t>
            </w:r>
            <w:proofErr w:type="spellStart"/>
            <w:r w:rsidRPr="0011292D">
              <w:t>behaviour</w:t>
            </w:r>
            <w:proofErr w:type="spellEnd"/>
            <w:r w:rsidRPr="0011292D">
              <w:t xml:space="preserve">, open communication, and a commitment to the </w:t>
            </w:r>
            <w:proofErr w:type="spellStart"/>
            <w:r w:rsidRPr="0011292D">
              <w:t>centre's</w:t>
            </w:r>
            <w:proofErr w:type="spellEnd"/>
            <w:r w:rsidRPr="0011292D">
              <w:t xml:space="preserve"> policies. She models respectful, kind </w:t>
            </w:r>
            <w:proofErr w:type="spellStart"/>
            <w:r w:rsidRPr="0011292D">
              <w:t>behaviour</w:t>
            </w:r>
            <w:proofErr w:type="spellEnd"/>
            <w:r w:rsidRPr="0011292D">
              <w:t xml:space="preserve"> and ensures transparency in her actions. She leads by example, especially in situations involving conflict or new staff onboarding, ensuring consistency and fairness. She upholds integrity by following procedures such as the grievance policy when reporting concerns and using formal channels to address issues, demonstrating adherence to </w:t>
            </w:r>
            <w:proofErr w:type="spellStart"/>
            <w:r w:rsidRPr="0011292D">
              <w:t>organisational</w:t>
            </w:r>
            <w:proofErr w:type="spellEnd"/>
            <w:r w:rsidRPr="0011292D">
              <w:t xml:space="preserve"> values and ethical guidelines.</w:t>
            </w:r>
          </w:p>
        </w:tc>
      </w:tr>
      <w:tr w:rsidR="009675BB" w:rsidRPr="00F41B1A" w14:paraId="4B137D1E" w14:textId="77777777" w:rsidTr="2BE53A8B">
        <w:trPr>
          <w:trHeight w:val="366"/>
        </w:trPr>
        <w:tc>
          <w:tcPr>
            <w:tcW w:w="6748" w:type="dxa"/>
            <w:tcBorders>
              <w:left w:val="single" w:sz="4" w:space="0" w:color="F36F20"/>
            </w:tcBorders>
          </w:tcPr>
          <w:p w14:paraId="77B01523" w14:textId="0DC1B679"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3"/>
            <w:r w:rsidRPr="00F41B1A">
              <w:rPr>
                <w:rFonts w:asciiTheme="minorHAnsi" w:hAnsiTheme="minorHAnsi" w:cstheme="minorHAnsi"/>
                <w:color w:val="000000" w:themeColor="text1"/>
                <w:sz w:val="24"/>
                <w:szCs w:val="24"/>
                <w:lang w:val="en-AU"/>
              </w:rPr>
              <w:t xml:space="preserve">What steps do you take to ensure that personal or social contact does not adversely affect your ability to lead the team </w:t>
            </w:r>
            <w:r w:rsidRPr="00F41B1A">
              <w:rPr>
                <w:rFonts w:asciiTheme="minorHAnsi" w:hAnsiTheme="minorHAnsi" w:cstheme="minorHAnsi"/>
                <w:color w:val="000000" w:themeColor="text1"/>
                <w:sz w:val="24"/>
                <w:szCs w:val="24"/>
                <w:lang w:val="en-AU"/>
              </w:rPr>
              <w:lastRenderedPageBreak/>
              <w:t>effectively within the early childhood education sector, and how do you maintain professional boundaries while fostering positive relationships with staff?</w:t>
            </w:r>
            <w:commentRangeEnd w:id="263"/>
            <w:r w:rsidRPr="00F41B1A">
              <w:rPr>
                <w:rStyle w:val="CommentReference"/>
                <w:rFonts w:asciiTheme="minorHAnsi" w:eastAsiaTheme="minorHAnsi" w:hAnsiTheme="minorHAnsi" w:cstheme="minorHAnsi"/>
                <w:color w:val="000000" w:themeColor="text1"/>
                <w:sz w:val="24"/>
                <w:szCs w:val="24"/>
                <w:lang w:val="en-AU"/>
              </w:rPr>
              <w:commentReference w:id="263"/>
            </w:r>
          </w:p>
        </w:tc>
        <w:tc>
          <w:tcPr>
            <w:tcW w:w="6860" w:type="dxa"/>
          </w:tcPr>
          <w:p w14:paraId="3927E89C" w14:textId="5ED0EF0E"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1292D">
              <w:lastRenderedPageBreak/>
              <w:t xml:space="preserve">Viviana maintains clear Professional Boundaries by focusing on fairness, respect, and effective communication with all staff. While she fosters </w:t>
            </w:r>
            <w:r w:rsidRPr="0011292D">
              <w:lastRenderedPageBreak/>
              <w:t xml:space="preserve">strong, supportive relationships through kindness and collaboration, she remains objective in her leadership. She avoids </w:t>
            </w:r>
            <w:proofErr w:type="spellStart"/>
            <w:r w:rsidRPr="0011292D">
              <w:t>favouritism</w:t>
            </w:r>
            <w:proofErr w:type="spellEnd"/>
            <w:r w:rsidRPr="0011292D">
              <w:t xml:space="preserve"> by using structured routines and shared checklists, ensuring all staff are equally supported. By leading with professionalism and empathy, Viviana ensures that social dynamics do not interfere with team cohesion or work performance.</w:t>
            </w:r>
          </w:p>
        </w:tc>
      </w:tr>
      <w:tr w:rsidR="009675BB" w:rsidRPr="00F41B1A" w14:paraId="5407918F" w14:textId="77777777" w:rsidTr="2BE53A8B">
        <w:trPr>
          <w:trHeight w:val="366"/>
        </w:trPr>
        <w:tc>
          <w:tcPr>
            <w:tcW w:w="6748" w:type="dxa"/>
            <w:tcBorders>
              <w:left w:val="single" w:sz="4" w:space="0" w:color="F36F20"/>
            </w:tcBorders>
          </w:tcPr>
          <w:p w14:paraId="4AACA440" w14:textId="77777777" w:rsidR="009675BB" w:rsidRPr="00F41B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4"/>
            <w:r w:rsidRPr="00F41B1A">
              <w:rPr>
                <w:rFonts w:asciiTheme="minorHAnsi" w:hAnsiTheme="minorHAnsi" w:cstheme="minorHAnsi"/>
                <w:color w:val="000000" w:themeColor="text1"/>
                <w:sz w:val="24"/>
                <w:szCs w:val="24"/>
                <w:lang w:val="en-AU"/>
              </w:rPr>
              <w:lastRenderedPageBreak/>
              <w:t>How do you implement collaborative processes and practices within the early childhood education sector to foster cooperative work practices and maintain positive relationships with staff and management? In your response please consider:</w:t>
            </w:r>
          </w:p>
          <w:p w14:paraId="5C2611B7" w14:textId="70893629"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Organisational mission and ethos.</w:t>
            </w:r>
          </w:p>
          <w:p w14:paraId="3B826F33" w14:textId="38A9C406"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Organisational framework and communication guidelines.</w:t>
            </w:r>
          </w:p>
          <w:p w14:paraId="15F0C994"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Group coordination methodologies, encompassing methods for guiding group dialogues and assemblies.</w:t>
            </w:r>
          </w:p>
          <w:p w14:paraId="5171E245" w14:textId="062CB0C8"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Leadership approaches and their utilisation in advancing the organisation’s purpose, goals, and principles.</w:t>
            </w:r>
          </w:p>
          <w:p w14:paraId="1902510D"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Coaching methodologies and tactics.</w:t>
            </w:r>
          </w:p>
          <w:p w14:paraId="08EC2D5A"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Distinctions between coaching and mentoring.</w:t>
            </w:r>
          </w:p>
          <w:p w14:paraId="67949010"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Performance oversight: resources for acquiring knowledge on optimal work techniques pertinent to the industry sector.</w:t>
            </w:r>
          </w:p>
          <w:p w14:paraId="4967A2C2"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Scheduling and arranging timetables.</w:t>
            </w:r>
          </w:p>
          <w:p w14:paraId="27DBCA5D" w14:textId="77777777" w:rsidR="009675BB" w:rsidRPr="00F41B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Origins of tension and strain, and methods for handling and mitigating them.</w:t>
            </w:r>
          </w:p>
          <w:p w14:paraId="45B3B693" w14:textId="071AD993" w:rsidR="009675BB" w:rsidRPr="0016331A" w:rsidRDefault="009675BB" w:rsidP="009675BB">
            <w:pPr>
              <w:pStyle w:val="TableParagraph"/>
              <w:numPr>
                <w:ilvl w:val="0"/>
                <w:numId w:val="6"/>
              </w:numPr>
              <w:spacing w:before="4"/>
              <w:rPr>
                <w:rFonts w:asciiTheme="minorHAnsi" w:hAnsiTheme="minorHAnsi" w:cstheme="minorHAnsi"/>
                <w:color w:val="000000" w:themeColor="text1"/>
                <w:sz w:val="24"/>
                <w:szCs w:val="24"/>
                <w:lang w:val="en-AU"/>
              </w:rPr>
            </w:pPr>
            <w:r w:rsidRPr="00F41B1A">
              <w:rPr>
                <w:rFonts w:asciiTheme="minorHAnsi" w:hAnsiTheme="minorHAnsi" w:cstheme="minorHAnsi"/>
                <w:color w:val="000000" w:themeColor="text1"/>
                <w:sz w:val="24"/>
                <w:szCs w:val="24"/>
                <w:lang w:val="en-AU"/>
              </w:rPr>
              <w:t>Networks for referrals.</w:t>
            </w:r>
            <w:commentRangeEnd w:id="264"/>
            <w:r w:rsidRPr="00F41B1A">
              <w:rPr>
                <w:rStyle w:val="CommentReference"/>
                <w:rFonts w:asciiTheme="minorHAnsi" w:eastAsiaTheme="minorHAnsi" w:hAnsiTheme="minorHAnsi" w:cstheme="minorHAnsi"/>
                <w:color w:val="000000" w:themeColor="text1"/>
                <w:sz w:val="24"/>
                <w:szCs w:val="24"/>
                <w:lang w:val="en-AU"/>
              </w:rPr>
              <w:commentReference w:id="264"/>
            </w:r>
          </w:p>
        </w:tc>
        <w:tc>
          <w:tcPr>
            <w:tcW w:w="6860" w:type="dxa"/>
          </w:tcPr>
          <w:p w14:paraId="1A6FF49B" w14:textId="2BE07D12" w:rsidR="009675BB" w:rsidRPr="00F41B1A" w:rsidRDefault="009675BB" w:rsidP="009675BB">
            <w:pPr>
              <w:pStyle w:val="TableParagraph"/>
              <w:spacing w:before="4"/>
              <w:ind w:left="108" w:right="108"/>
            </w:pPr>
            <w:r w:rsidRPr="0011292D">
              <w:t xml:space="preserve">Viviana promotes Cooperative Work Practices by holding regular team meetings and hallway discussions to review routines, share feedback, and plan collaboratively. She uses open communication and active listening to encourage staff input and promote team ownership. The </w:t>
            </w:r>
            <w:proofErr w:type="spellStart"/>
            <w:r w:rsidRPr="0011292D">
              <w:t>centre’s</w:t>
            </w:r>
            <w:proofErr w:type="spellEnd"/>
            <w:r w:rsidRPr="0011292D">
              <w:t xml:space="preserve"> structure supports this with regular updates and check-ins, ensuring alignment with the </w:t>
            </w:r>
            <w:proofErr w:type="spellStart"/>
            <w:r w:rsidRPr="0011292D">
              <w:t>Organisation’s</w:t>
            </w:r>
            <w:proofErr w:type="spellEnd"/>
            <w:r w:rsidRPr="0011292D">
              <w:t xml:space="preserve"> Mission and Values. She demonstrates leadership by guiding new staff through induction, supporting them with clear instructions, and coaching them into routines. She also uses conflict resolution strategies, such as reflective discussion and team dialogue, to manage tensions and maintain a positive work culture. Collaborative decision-making and access to community referral networks (e.g., Didge for Kids during NAIDOC Week) further enhance the service’s quality and inclusivity.</w:t>
            </w:r>
          </w:p>
        </w:tc>
      </w:tr>
      <w:tr w:rsidR="009675BB" w:rsidRPr="00F41B1A" w14:paraId="5A8EFA98" w14:textId="77777777" w:rsidTr="2BE53A8B">
        <w:trPr>
          <w:trHeight w:val="366"/>
        </w:trPr>
        <w:tc>
          <w:tcPr>
            <w:tcW w:w="6748" w:type="dxa"/>
            <w:tcBorders>
              <w:left w:val="single" w:sz="4" w:space="0" w:color="F36F20"/>
            </w:tcBorders>
          </w:tcPr>
          <w:p w14:paraId="5BF2181E" w14:textId="6B7D363C"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5"/>
            <w:r w:rsidRPr="00F41B1A">
              <w:rPr>
                <w:rFonts w:asciiTheme="minorHAnsi" w:hAnsiTheme="minorHAnsi" w:cstheme="minorHAnsi"/>
                <w:color w:val="000000" w:themeColor="text1"/>
                <w:sz w:val="24"/>
                <w:szCs w:val="24"/>
                <w:lang w:val="en-AU"/>
              </w:rPr>
              <w:t>How do you model and promote effective communication in the workplace, including open discussion and active listening, within the early childhood education industry?</w:t>
            </w:r>
            <w:commentRangeEnd w:id="265"/>
            <w:r w:rsidRPr="00F41B1A">
              <w:rPr>
                <w:rStyle w:val="CommentReference"/>
                <w:rFonts w:asciiTheme="minorHAnsi" w:eastAsiaTheme="minorHAnsi" w:hAnsiTheme="minorHAnsi" w:cstheme="minorHAnsi"/>
                <w:color w:val="000000" w:themeColor="text1"/>
                <w:sz w:val="24"/>
                <w:szCs w:val="24"/>
                <w:lang w:val="en-AU"/>
              </w:rPr>
              <w:commentReference w:id="265"/>
            </w:r>
          </w:p>
        </w:tc>
        <w:tc>
          <w:tcPr>
            <w:tcW w:w="6860" w:type="dxa"/>
          </w:tcPr>
          <w:p w14:paraId="71941FA5" w14:textId="30AFC070"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1292D">
              <w:t xml:space="preserve">Viviana models Effective Communication through regular check-ins, team discussions, and respectful interactions. She listens actively to team concerns and encourages open discussion during staff meetings and hallway conversations. By creating a welcoming environment, she fosters trust and transparency among her colleagues. She also promotes open communication with families using </w:t>
            </w:r>
            <w:proofErr w:type="spellStart"/>
            <w:r w:rsidRPr="0011292D">
              <w:t>Storypark</w:t>
            </w:r>
            <w:proofErr w:type="spellEnd"/>
            <w:r w:rsidRPr="0011292D">
              <w:t xml:space="preserve">, daily handovers, and </w:t>
            </w:r>
            <w:r w:rsidRPr="0011292D">
              <w:lastRenderedPageBreak/>
              <w:t xml:space="preserve">communication books, which encourages collaboration and supports shared goals. This approach helps </w:t>
            </w:r>
            <w:proofErr w:type="spellStart"/>
            <w:r w:rsidRPr="0011292D">
              <w:t>minimise</w:t>
            </w:r>
            <w:proofErr w:type="spellEnd"/>
            <w:r w:rsidRPr="0011292D">
              <w:t xml:space="preserve"> misunderstandings and builds a strong, communicative workplace culture.</w:t>
            </w:r>
          </w:p>
        </w:tc>
      </w:tr>
      <w:tr w:rsidR="009675BB" w:rsidRPr="00F41B1A" w14:paraId="29BE1079" w14:textId="77777777" w:rsidTr="2BE53A8B">
        <w:trPr>
          <w:trHeight w:val="366"/>
        </w:trPr>
        <w:tc>
          <w:tcPr>
            <w:tcW w:w="6748" w:type="dxa"/>
            <w:tcBorders>
              <w:left w:val="single" w:sz="4" w:space="0" w:color="F36F20"/>
            </w:tcBorders>
          </w:tcPr>
          <w:p w14:paraId="14905D63" w14:textId="7BBFB245" w:rsidR="009675BB" w:rsidRPr="0016331A"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6"/>
            <w:r w:rsidRPr="00F41B1A">
              <w:rPr>
                <w:rFonts w:asciiTheme="minorHAnsi" w:hAnsiTheme="minorHAnsi" w:cstheme="minorHAnsi"/>
                <w:color w:val="000000" w:themeColor="text1"/>
                <w:sz w:val="24"/>
                <w:szCs w:val="24"/>
                <w:lang w:val="en-AU"/>
              </w:rPr>
              <w:lastRenderedPageBreak/>
              <w:t>How do you identify potential and actual conflict situations within the early childhood education sector, and what strategies do you employ to prevent or address them?</w:t>
            </w:r>
            <w:commentRangeEnd w:id="266"/>
            <w:r w:rsidRPr="00F41B1A">
              <w:rPr>
                <w:rStyle w:val="CommentReference"/>
                <w:rFonts w:asciiTheme="minorHAnsi" w:eastAsiaTheme="minorHAnsi" w:hAnsiTheme="minorHAnsi" w:cstheme="minorHAnsi"/>
                <w:color w:val="000000" w:themeColor="text1"/>
                <w:sz w:val="24"/>
                <w:szCs w:val="24"/>
                <w:lang w:val="en-AU"/>
              </w:rPr>
              <w:commentReference w:id="266"/>
            </w:r>
          </w:p>
        </w:tc>
        <w:tc>
          <w:tcPr>
            <w:tcW w:w="6860" w:type="dxa"/>
          </w:tcPr>
          <w:p w14:paraId="015B61A8" w14:textId="143BD767"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11292D">
              <w:t>Viviana identifies potential Conflict Situations by maintaining open communication and being observant of team dynamics. When disagreements arise, she ensures all voices are heard and encourages reflective dialogue to understand different perspectives. She promotes collaborative solutions by inviting team input during meetings and fosters an environment where concerns can be discussed calmly and respectfully. This approach prevents conflicts from escalating and strengthens professional relationships within the team.</w:t>
            </w:r>
          </w:p>
        </w:tc>
      </w:tr>
      <w:tr w:rsidR="009675BB" w:rsidRPr="00F41B1A" w14:paraId="448D5D40" w14:textId="77777777" w:rsidTr="2BE53A8B">
        <w:trPr>
          <w:trHeight w:val="366"/>
        </w:trPr>
        <w:tc>
          <w:tcPr>
            <w:tcW w:w="6748" w:type="dxa"/>
            <w:tcBorders>
              <w:left w:val="single" w:sz="4" w:space="0" w:color="F36F20"/>
            </w:tcBorders>
          </w:tcPr>
          <w:p w14:paraId="005D3846" w14:textId="47798BE3"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7"/>
            <w:r w:rsidRPr="00F41B1A">
              <w:rPr>
                <w:rFonts w:asciiTheme="minorHAnsi" w:hAnsiTheme="minorHAnsi" w:cstheme="minorHAnsi"/>
                <w:color w:val="000000" w:themeColor="text1"/>
                <w:sz w:val="24"/>
                <w:szCs w:val="24"/>
                <w:lang w:val="en-AU"/>
              </w:rPr>
              <w:t>Throughout conflict resolution processes within the early childhood education industry, how do you ensure access to appropriate support, mediation, and debriefing for parties involved while adhering to organisational guidelines?</w:t>
            </w:r>
            <w:commentRangeEnd w:id="267"/>
            <w:r w:rsidRPr="00F41B1A">
              <w:rPr>
                <w:rStyle w:val="CommentReference"/>
                <w:rFonts w:asciiTheme="minorHAnsi" w:eastAsiaTheme="minorHAnsi" w:hAnsiTheme="minorHAnsi" w:cstheme="minorHAnsi"/>
                <w:color w:val="000000" w:themeColor="text1"/>
                <w:sz w:val="24"/>
                <w:szCs w:val="24"/>
                <w:lang w:val="en-AU"/>
              </w:rPr>
              <w:commentReference w:id="267"/>
            </w:r>
          </w:p>
        </w:tc>
        <w:tc>
          <w:tcPr>
            <w:tcW w:w="6860" w:type="dxa"/>
          </w:tcPr>
          <w:p w14:paraId="134476C7" w14:textId="1A47361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1292D">
              <w:t xml:space="preserve">In conflict situations, Viviana follows </w:t>
            </w:r>
            <w:proofErr w:type="spellStart"/>
            <w:r w:rsidRPr="0011292D">
              <w:t>Organisational</w:t>
            </w:r>
            <w:proofErr w:type="spellEnd"/>
            <w:r w:rsidRPr="0011292D">
              <w:t xml:space="preserve"> Guidelines by referring issues to management when necessary and documenting concerns through the grievance process. She ensures that all parties involved feel heard and supported. Viviana promotes access to appropriate support by maintaining confidentiality and encouraging open dialogue. She creates a safe environment for debriefing after conflict, helping to restore trust and maintain a collaborative and respectful team environment.</w:t>
            </w:r>
          </w:p>
        </w:tc>
      </w:tr>
      <w:tr w:rsidR="009675BB" w:rsidRPr="00F41B1A" w14:paraId="6DE6603E" w14:textId="77777777" w:rsidTr="2BE53A8B">
        <w:trPr>
          <w:trHeight w:val="366"/>
        </w:trPr>
        <w:tc>
          <w:tcPr>
            <w:tcW w:w="6748" w:type="dxa"/>
            <w:tcBorders>
              <w:left w:val="single" w:sz="4" w:space="0" w:color="F36F20"/>
            </w:tcBorders>
          </w:tcPr>
          <w:p w14:paraId="11A8276F" w14:textId="5D6506DE"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8"/>
            <w:r w:rsidRPr="00F41B1A">
              <w:rPr>
                <w:rFonts w:asciiTheme="minorHAnsi" w:hAnsiTheme="minorHAnsi" w:cstheme="minorHAnsi"/>
                <w:color w:val="000000" w:themeColor="text1"/>
                <w:sz w:val="24"/>
                <w:szCs w:val="24"/>
                <w:lang w:val="en-AU"/>
              </w:rPr>
              <w:t>How do you resolve problems or issues that may disrupt work unit activities within the early childhood education sector, and what strategies do you employ to minimise their impact on team performance?</w:t>
            </w:r>
            <w:commentRangeEnd w:id="268"/>
            <w:r w:rsidRPr="00F41B1A">
              <w:rPr>
                <w:rStyle w:val="CommentReference"/>
                <w:rFonts w:asciiTheme="minorHAnsi" w:eastAsiaTheme="minorHAnsi" w:hAnsiTheme="minorHAnsi" w:cstheme="minorHAnsi"/>
                <w:color w:val="000000" w:themeColor="text1"/>
                <w:sz w:val="24"/>
                <w:szCs w:val="24"/>
                <w:lang w:val="en-AU"/>
              </w:rPr>
              <w:commentReference w:id="268"/>
            </w:r>
          </w:p>
        </w:tc>
        <w:tc>
          <w:tcPr>
            <w:tcW w:w="6860" w:type="dxa"/>
          </w:tcPr>
          <w:p w14:paraId="7AFD9913" w14:textId="4B8A990E"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11292D">
              <w:t xml:space="preserve">Viviana resolves disruptions by quickly identifying the root cause and initiating practical solutions. For example, when she noticed that outdoor-to-indoor transitions were rushed and stressful for children, she implemented a calming routine involving group singing before moving indoors. She also supports her team by using Daily Checklists and routine reviews to ensure smooth operations and </w:t>
            </w:r>
            <w:proofErr w:type="spellStart"/>
            <w:r w:rsidRPr="0011292D">
              <w:t>minimise</w:t>
            </w:r>
            <w:proofErr w:type="spellEnd"/>
            <w:r w:rsidRPr="0011292D">
              <w:t xml:space="preserve"> stress. Regular team discussions allow her to identify concerns early and collaborate on strategies to prevent further disruption to Work Unit Activities.</w:t>
            </w:r>
          </w:p>
        </w:tc>
      </w:tr>
      <w:tr w:rsidR="009675BB" w:rsidRPr="00F41B1A" w14:paraId="2B12ED91" w14:textId="77777777" w:rsidTr="2BE53A8B">
        <w:trPr>
          <w:trHeight w:val="366"/>
        </w:trPr>
        <w:tc>
          <w:tcPr>
            <w:tcW w:w="6748" w:type="dxa"/>
            <w:tcBorders>
              <w:left w:val="single" w:sz="4" w:space="0" w:color="F36F20"/>
            </w:tcBorders>
          </w:tcPr>
          <w:p w14:paraId="167C4AE8" w14:textId="30451B58"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69"/>
            <w:r w:rsidRPr="00F41B1A">
              <w:rPr>
                <w:rFonts w:asciiTheme="minorHAnsi" w:hAnsiTheme="minorHAnsi" w:cstheme="minorHAnsi"/>
                <w:color w:val="000000" w:themeColor="text1"/>
                <w:sz w:val="24"/>
                <w:szCs w:val="24"/>
                <w:lang w:val="en-AU"/>
              </w:rPr>
              <w:t>How do you regularly meet with those involved to discuss and evaluate the effectiveness of plans and practices in meeting the goals and needs of the organisation within the early childhood education sector? Please provide examples where you’ve facilitated two (2) different group meetings.</w:t>
            </w:r>
            <w:commentRangeEnd w:id="269"/>
            <w:r w:rsidRPr="00F41B1A">
              <w:rPr>
                <w:rStyle w:val="CommentReference"/>
                <w:rFonts w:asciiTheme="minorHAnsi" w:eastAsiaTheme="minorHAnsi" w:hAnsiTheme="minorHAnsi" w:cstheme="minorHAnsi"/>
                <w:color w:val="000000" w:themeColor="text1"/>
                <w:sz w:val="24"/>
                <w:szCs w:val="24"/>
                <w:lang w:val="en-AU"/>
              </w:rPr>
              <w:commentReference w:id="269"/>
            </w:r>
          </w:p>
        </w:tc>
        <w:tc>
          <w:tcPr>
            <w:tcW w:w="6860" w:type="dxa"/>
          </w:tcPr>
          <w:p w14:paraId="39527302" w14:textId="1F1E8382" w:rsidR="009675BB" w:rsidRPr="00F41B1A"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11292D">
              <w:t xml:space="preserve">Viviana meets with team members regularly to discuss and evaluate effectiveness through formal staff meetings and informal hallway huddles. Example 1: She facilitated a team meeting to review the sleep routine process, using team feedback to improve safety and supervision during rest time. She helped allocate roles, clarified expectations, and made sure everyone understood the policy and their part in implementing it. Example 2: She facilitated a discussion around daily </w:t>
            </w:r>
            <w:r w:rsidRPr="0011292D">
              <w:lastRenderedPageBreak/>
              <w:t xml:space="preserve">checklist responsibilities, where team members shared input on streamlining tasks. This resulted in improved workflow, accountability, and clarity around expectations, contributing to smoother daily operations aligned with </w:t>
            </w:r>
            <w:proofErr w:type="spellStart"/>
            <w:r w:rsidRPr="0011292D">
              <w:t>organisational</w:t>
            </w:r>
            <w:proofErr w:type="spellEnd"/>
            <w:r w:rsidRPr="0011292D">
              <w:t xml:space="preserve"> goals.</w:t>
            </w:r>
          </w:p>
        </w:tc>
      </w:tr>
      <w:tr w:rsidR="009675BB" w:rsidRPr="00F41B1A" w14:paraId="467650E8" w14:textId="77777777" w:rsidTr="2BE53A8B">
        <w:trPr>
          <w:trHeight w:val="366"/>
        </w:trPr>
        <w:tc>
          <w:tcPr>
            <w:tcW w:w="6748" w:type="dxa"/>
            <w:tcBorders>
              <w:left w:val="single" w:sz="4" w:space="0" w:color="F36F20"/>
            </w:tcBorders>
          </w:tcPr>
          <w:p w14:paraId="73613F01" w14:textId="6C13C3A7"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0"/>
            <w:r w:rsidRPr="00F41B1A">
              <w:rPr>
                <w:rFonts w:asciiTheme="minorHAnsi" w:hAnsiTheme="minorHAnsi" w:cstheme="minorHAnsi"/>
                <w:color w:val="000000" w:themeColor="text1"/>
                <w:sz w:val="24"/>
                <w:szCs w:val="24"/>
                <w:lang w:val="en-AU"/>
              </w:rPr>
              <w:lastRenderedPageBreak/>
              <w:t>How do you identify areas for improvement within the early childhood education sector, and what strategies do you employ to address these areas effectively?</w:t>
            </w:r>
            <w:commentRangeEnd w:id="270"/>
            <w:r w:rsidRPr="00F41B1A">
              <w:rPr>
                <w:rStyle w:val="CommentReference"/>
                <w:rFonts w:asciiTheme="minorHAnsi" w:eastAsiaTheme="minorHAnsi" w:hAnsiTheme="minorHAnsi" w:cstheme="minorHAnsi"/>
                <w:color w:val="000000" w:themeColor="text1"/>
                <w:sz w:val="24"/>
                <w:szCs w:val="24"/>
                <w:lang w:val="en-AU"/>
              </w:rPr>
              <w:commentReference w:id="270"/>
            </w:r>
          </w:p>
        </w:tc>
        <w:tc>
          <w:tcPr>
            <w:tcW w:w="6860" w:type="dxa"/>
          </w:tcPr>
          <w:p w14:paraId="74BB09DD" w14:textId="6FBFD76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1292D">
              <w:t xml:space="preserve">Viviana identifies Areas for Improvement through monthly reflection, feedback from management, and daily team observations. She uses </w:t>
            </w:r>
            <w:proofErr w:type="spellStart"/>
            <w:r w:rsidRPr="0011292D">
              <w:t>Storypark</w:t>
            </w:r>
            <w:proofErr w:type="spellEnd"/>
            <w:r w:rsidRPr="0011292D">
              <w:t xml:space="preserve"> to document practices and reviews performance data to determine what needs adjustment. One example was </w:t>
            </w:r>
            <w:proofErr w:type="spellStart"/>
            <w:r w:rsidRPr="0011292D">
              <w:t>recognising</w:t>
            </w:r>
            <w:proofErr w:type="spellEnd"/>
            <w:r w:rsidRPr="0011292D">
              <w:t xml:space="preserve"> the need for a calmer indoor transition. After reflection and feedback, she implemented a strategy to improve the process through group singing and slower movement. She also supports improvement by encouraging professional development, such as refresher training and appraisals, to help staff meet evolving needs and improve service quality.</w:t>
            </w:r>
          </w:p>
        </w:tc>
      </w:tr>
      <w:tr w:rsidR="009675BB" w:rsidRPr="00F41B1A" w14:paraId="4C968CA5" w14:textId="77777777" w:rsidTr="2BE53A8B">
        <w:trPr>
          <w:trHeight w:val="366"/>
        </w:trPr>
        <w:tc>
          <w:tcPr>
            <w:tcW w:w="6748" w:type="dxa"/>
            <w:tcBorders>
              <w:left w:val="single" w:sz="4" w:space="0" w:color="F36F20"/>
            </w:tcBorders>
          </w:tcPr>
          <w:p w14:paraId="26A11830" w14:textId="3CD07660"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1"/>
            <w:r w:rsidRPr="00F41B1A">
              <w:rPr>
                <w:rFonts w:asciiTheme="minorHAnsi" w:hAnsiTheme="minorHAnsi" w:cstheme="minorHAnsi"/>
                <w:color w:val="000000" w:themeColor="text1"/>
                <w:sz w:val="24"/>
                <w:szCs w:val="24"/>
                <w:lang w:val="en-AU"/>
              </w:rPr>
              <w:t>How do you revise plans and practices within the early childhood education sector to ensure continued improvement, and what mechanisms do you use to monitor and adjust implementation efforts?</w:t>
            </w:r>
            <w:commentRangeEnd w:id="271"/>
            <w:r w:rsidRPr="00F41B1A">
              <w:rPr>
                <w:rStyle w:val="CommentReference"/>
                <w:rFonts w:asciiTheme="minorHAnsi" w:eastAsiaTheme="minorHAnsi" w:hAnsiTheme="minorHAnsi" w:cstheme="minorHAnsi"/>
                <w:color w:val="000000" w:themeColor="text1"/>
                <w:sz w:val="24"/>
                <w:szCs w:val="24"/>
                <w:lang w:val="en-AU"/>
              </w:rPr>
              <w:commentReference w:id="271"/>
            </w:r>
          </w:p>
          <w:p w14:paraId="440AA43B" w14:textId="7777777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p>
        </w:tc>
        <w:tc>
          <w:tcPr>
            <w:tcW w:w="6860" w:type="dxa"/>
          </w:tcPr>
          <w:p w14:paraId="674B3E01" w14:textId="43D22E8F"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regularly reflects on her routines and practices at Sparrow Early Learning Brighton to identify what is working and where adjustments are needed. For example, she </w:t>
            </w:r>
            <w:proofErr w:type="spellStart"/>
            <w:r w:rsidRPr="001317C0">
              <w:t>recognised</w:t>
            </w:r>
            <w:proofErr w:type="spellEnd"/>
            <w:r w:rsidRPr="001317C0">
              <w:t xml:space="preserve"> that outdoor-to-indoor transitions were rushed and stressful for children. After receiving feedback, she revised the plan by introducing a calming singing routine before transitioning, which helped children feel more </w:t>
            </w:r>
            <w:proofErr w:type="spellStart"/>
            <w:proofErr w:type="gramStart"/>
            <w:r w:rsidRPr="001317C0">
              <w:t>settled.To</w:t>
            </w:r>
            <w:proofErr w:type="spellEnd"/>
            <w:proofErr w:type="gramEnd"/>
            <w:r w:rsidRPr="001317C0">
              <w:t xml:space="preserve"> monitor progress, she uses ongoing team discussions, feedback from management, and observations during daily activities. </w:t>
            </w:r>
            <w:proofErr w:type="spellStart"/>
            <w:r w:rsidRPr="001317C0">
              <w:t>Storypark</w:t>
            </w:r>
            <w:proofErr w:type="spellEnd"/>
            <w:r w:rsidRPr="001317C0">
              <w:t xml:space="preserve"> is also used to document reflections, which supports evaluating and adapting practices over time to achieve better outcomes.</w:t>
            </w:r>
          </w:p>
        </w:tc>
      </w:tr>
      <w:tr w:rsidR="009675BB" w:rsidRPr="00F41B1A" w14:paraId="16756C0E" w14:textId="77777777" w:rsidTr="2BE53A8B">
        <w:trPr>
          <w:trHeight w:val="366"/>
        </w:trPr>
        <w:tc>
          <w:tcPr>
            <w:tcW w:w="6748" w:type="dxa"/>
            <w:tcBorders>
              <w:left w:val="single" w:sz="4" w:space="0" w:color="F36F20"/>
            </w:tcBorders>
          </w:tcPr>
          <w:p w14:paraId="469E7F71" w14:textId="6BC5C3E3"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2"/>
            <w:r w:rsidRPr="00F41B1A">
              <w:rPr>
                <w:rFonts w:asciiTheme="minorHAnsi" w:hAnsiTheme="minorHAnsi" w:cstheme="minorHAnsi"/>
                <w:color w:val="000000" w:themeColor="text1"/>
                <w:sz w:val="24"/>
                <w:szCs w:val="24"/>
                <w:lang w:val="en-AU"/>
              </w:rPr>
              <w:t>How do you document and report work outcomes within the early childhood education sector in accordance with organisational procedures, and what steps do you take to ensure accuracy and transparency in reporting?</w:t>
            </w:r>
            <w:commentRangeEnd w:id="272"/>
            <w:r w:rsidRPr="00F41B1A">
              <w:rPr>
                <w:rStyle w:val="CommentReference"/>
                <w:rFonts w:asciiTheme="minorHAnsi" w:eastAsiaTheme="minorHAnsi" w:hAnsiTheme="minorHAnsi" w:cstheme="minorHAnsi"/>
                <w:color w:val="000000" w:themeColor="text1"/>
                <w:sz w:val="24"/>
                <w:szCs w:val="24"/>
                <w:lang w:val="en-AU"/>
              </w:rPr>
              <w:commentReference w:id="272"/>
            </w:r>
          </w:p>
        </w:tc>
        <w:tc>
          <w:tcPr>
            <w:tcW w:w="6860" w:type="dxa"/>
          </w:tcPr>
          <w:p w14:paraId="498BE24C" w14:textId="49535501"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documents work outcomes using </w:t>
            </w:r>
            <w:proofErr w:type="spellStart"/>
            <w:r w:rsidRPr="001317C0">
              <w:t>Storypark</w:t>
            </w:r>
            <w:proofErr w:type="spellEnd"/>
            <w:r w:rsidRPr="001317C0">
              <w:t xml:space="preserve">, where she records children's development, activities, and reflections. This system ensures that information is shared with families and management in a transparent and structured way. Daily communication books are also used when families prefer written </w:t>
            </w:r>
            <w:proofErr w:type="spellStart"/>
            <w:proofErr w:type="gramStart"/>
            <w:r w:rsidRPr="001317C0">
              <w:t>updates.She</w:t>
            </w:r>
            <w:proofErr w:type="spellEnd"/>
            <w:proofErr w:type="gramEnd"/>
            <w:r w:rsidRPr="001317C0">
              <w:t xml:space="preserve"> ensures accuracy by regularly updating records, reviewing checklists, and collaborating with colleagues to confirm that all required tasks and outcomes are completed and documented. This process ensures clear communication, accountability, and alignment with </w:t>
            </w:r>
            <w:proofErr w:type="spellStart"/>
            <w:r w:rsidRPr="001317C0">
              <w:t>centre</w:t>
            </w:r>
            <w:proofErr w:type="spellEnd"/>
            <w:r w:rsidRPr="001317C0">
              <w:t xml:space="preserve"> procedures.</w:t>
            </w:r>
          </w:p>
        </w:tc>
      </w:tr>
      <w:tr w:rsidR="009675BB" w:rsidRPr="00F41B1A" w14:paraId="758CF09B" w14:textId="77777777" w:rsidTr="2BE53A8B">
        <w:trPr>
          <w:trHeight w:val="366"/>
        </w:trPr>
        <w:tc>
          <w:tcPr>
            <w:tcW w:w="6748" w:type="dxa"/>
            <w:tcBorders>
              <w:left w:val="single" w:sz="4" w:space="0" w:color="F36F20"/>
            </w:tcBorders>
          </w:tcPr>
          <w:p w14:paraId="31BF24E3" w14:textId="418863F4"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3"/>
            <w:r w:rsidRPr="00F41B1A">
              <w:rPr>
                <w:rFonts w:asciiTheme="minorHAnsi" w:hAnsiTheme="minorHAnsi" w:cstheme="minorHAnsi"/>
                <w:color w:val="000000" w:themeColor="text1"/>
                <w:sz w:val="24"/>
                <w:szCs w:val="24"/>
                <w:lang w:val="en-AU"/>
              </w:rPr>
              <w:lastRenderedPageBreak/>
              <w:t>How do you implement and document performance management processes within the early childhood education sector in accordance with role and organisational procedures?</w:t>
            </w:r>
            <w:commentRangeEnd w:id="273"/>
            <w:r w:rsidRPr="00F41B1A">
              <w:rPr>
                <w:rStyle w:val="CommentReference"/>
                <w:rFonts w:asciiTheme="minorHAnsi" w:eastAsiaTheme="minorHAnsi" w:hAnsiTheme="minorHAnsi" w:cstheme="minorHAnsi"/>
                <w:color w:val="000000" w:themeColor="text1"/>
                <w:sz w:val="24"/>
                <w:szCs w:val="24"/>
                <w:lang w:val="en-AU"/>
              </w:rPr>
              <w:commentReference w:id="273"/>
            </w:r>
          </w:p>
        </w:tc>
        <w:tc>
          <w:tcPr>
            <w:tcW w:w="6860" w:type="dxa"/>
          </w:tcPr>
          <w:p w14:paraId="0CF6DD1A" w14:textId="623B3FB2"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At Sparrow Early Learning Brighton, Viviana participates in yearly performance appraisals with management to assess her own development and align with </w:t>
            </w:r>
            <w:proofErr w:type="spellStart"/>
            <w:r w:rsidRPr="001317C0">
              <w:t>organisational</w:t>
            </w:r>
            <w:proofErr w:type="spellEnd"/>
            <w:r w:rsidRPr="001317C0">
              <w:t xml:space="preserve"> goals. She reflects monthly and discusses areas of improvement openly with her </w:t>
            </w:r>
            <w:proofErr w:type="spellStart"/>
            <w:proofErr w:type="gramStart"/>
            <w:r w:rsidRPr="001317C0">
              <w:t>leaders.Although</w:t>
            </w:r>
            <w:proofErr w:type="spellEnd"/>
            <w:proofErr w:type="gramEnd"/>
            <w:r w:rsidRPr="001317C0">
              <w:t xml:space="preserve"> she is not directly responsible for conducting formal evaluations for others, she plays a role in supporting team performance through feedback, guidance, and participation in regular staff meetings. These discussions allow her to document concerns or suggestions in a way that aligns with the service's performance management expectations.</w:t>
            </w:r>
          </w:p>
        </w:tc>
      </w:tr>
      <w:tr w:rsidR="009675BB" w:rsidRPr="00F41B1A" w14:paraId="7E652CB1" w14:textId="77777777" w:rsidTr="2BE53A8B">
        <w:trPr>
          <w:trHeight w:val="366"/>
        </w:trPr>
        <w:tc>
          <w:tcPr>
            <w:tcW w:w="6748" w:type="dxa"/>
            <w:tcBorders>
              <w:left w:val="single" w:sz="4" w:space="0" w:color="F36F20"/>
            </w:tcBorders>
          </w:tcPr>
          <w:p w14:paraId="3AF7530F" w14:textId="158C1112"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4"/>
            <w:r w:rsidRPr="00F41B1A">
              <w:rPr>
                <w:rFonts w:asciiTheme="minorHAnsi" w:hAnsiTheme="minorHAnsi" w:cstheme="minorHAnsi"/>
                <w:color w:val="000000" w:themeColor="text1"/>
                <w:sz w:val="24"/>
                <w:szCs w:val="24"/>
                <w:lang w:val="en-AU"/>
              </w:rPr>
              <w:t>How do you work collaboratively with individuals within the early childhood education sector to agree on performance improvement and development plans, and how do you document these plans in accordance with organisational policies?</w:t>
            </w:r>
            <w:commentRangeEnd w:id="274"/>
            <w:r w:rsidRPr="00F41B1A">
              <w:rPr>
                <w:rStyle w:val="CommentReference"/>
                <w:rFonts w:asciiTheme="minorHAnsi" w:eastAsiaTheme="minorHAnsi" w:hAnsiTheme="minorHAnsi" w:cstheme="minorHAnsi"/>
                <w:color w:val="000000" w:themeColor="text1"/>
                <w:sz w:val="24"/>
                <w:szCs w:val="24"/>
                <w:lang w:val="en-AU"/>
              </w:rPr>
              <w:commentReference w:id="274"/>
            </w:r>
          </w:p>
        </w:tc>
        <w:tc>
          <w:tcPr>
            <w:tcW w:w="6860" w:type="dxa"/>
          </w:tcPr>
          <w:p w14:paraId="3D3A3DE4" w14:textId="384CEA2B"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engages in regular communication with colleagues and management to discuss professional development. She identifies areas for improvement through team discussions and helps team members integrate into routines by offering support and modelling appropriate </w:t>
            </w:r>
            <w:proofErr w:type="spellStart"/>
            <w:proofErr w:type="gramStart"/>
            <w:r w:rsidRPr="001317C0">
              <w:t>practices.For</w:t>
            </w:r>
            <w:proofErr w:type="spellEnd"/>
            <w:proofErr w:type="gramEnd"/>
            <w:r w:rsidRPr="001317C0">
              <w:t xml:space="preserve"> new staff, she assists with induction, explains daily processes, and provides guidance that helps establish expectations. These improvement actions are supported through reflection records and professional development documentation maintained by the </w:t>
            </w:r>
            <w:proofErr w:type="spellStart"/>
            <w:r w:rsidRPr="001317C0">
              <w:t>centre</w:t>
            </w:r>
            <w:proofErr w:type="spellEnd"/>
            <w:r w:rsidRPr="001317C0">
              <w:t>, ensuring alignment with policies and individual goals.</w:t>
            </w:r>
          </w:p>
        </w:tc>
      </w:tr>
      <w:tr w:rsidR="009675BB" w:rsidRPr="00F41B1A" w14:paraId="56E8852C" w14:textId="77777777" w:rsidTr="2BE53A8B">
        <w:trPr>
          <w:trHeight w:val="366"/>
        </w:trPr>
        <w:tc>
          <w:tcPr>
            <w:tcW w:w="6748" w:type="dxa"/>
            <w:tcBorders>
              <w:left w:val="single" w:sz="4" w:space="0" w:color="F36F20"/>
            </w:tcBorders>
          </w:tcPr>
          <w:p w14:paraId="0A706C7A" w14:textId="0B8A3C20"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5"/>
            <w:r w:rsidRPr="00F41B1A">
              <w:rPr>
                <w:rFonts w:asciiTheme="minorHAnsi" w:hAnsiTheme="minorHAnsi" w:cstheme="minorHAnsi"/>
                <w:color w:val="000000" w:themeColor="text1"/>
                <w:sz w:val="24"/>
                <w:szCs w:val="24"/>
                <w:lang w:val="en-AU"/>
              </w:rPr>
              <w:t>How do you monitor and evaluate performance within the early childhood education sector, and what steps do you take to provide ongoing feedback to individuals?</w:t>
            </w:r>
            <w:commentRangeEnd w:id="275"/>
            <w:r w:rsidRPr="00F41B1A">
              <w:rPr>
                <w:rStyle w:val="CommentReference"/>
                <w:rFonts w:asciiTheme="minorHAnsi" w:eastAsiaTheme="minorHAnsi" w:hAnsiTheme="minorHAnsi" w:cstheme="minorHAnsi"/>
                <w:color w:val="000000" w:themeColor="text1"/>
                <w:sz w:val="24"/>
                <w:szCs w:val="24"/>
                <w:lang w:val="en-AU"/>
              </w:rPr>
              <w:commentReference w:id="275"/>
            </w:r>
          </w:p>
        </w:tc>
        <w:tc>
          <w:tcPr>
            <w:tcW w:w="6860" w:type="dxa"/>
          </w:tcPr>
          <w:p w14:paraId="15FE46A2" w14:textId="62FAE76E"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monitors staff performance by observing how team members manage routines, follow checklists, and engage with children. During regular meetings and hallway discussions, she offers verbal feedback and shares suggestions for </w:t>
            </w:r>
            <w:proofErr w:type="spellStart"/>
            <w:proofErr w:type="gramStart"/>
            <w:r w:rsidRPr="001317C0">
              <w:t>improvement.She</w:t>
            </w:r>
            <w:proofErr w:type="spellEnd"/>
            <w:proofErr w:type="gramEnd"/>
            <w:r w:rsidRPr="001317C0">
              <w:t xml:space="preserve"> promotes a supportive atmosphere by giving constructive and positive feedback, particularly to new staff during induction. By modelling effective practice and being approachable, she helps others grow while also contributing to the </w:t>
            </w:r>
            <w:proofErr w:type="spellStart"/>
            <w:r w:rsidRPr="001317C0">
              <w:t>centre’s</w:t>
            </w:r>
            <w:proofErr w:type="spellEnd"/>
            <w:r w:rsidRPr="001317C0">
              <w:t xml:space="preserve"> standards of quality care.</w:t>
            </w:r>
          </w:p>
        </w:tc>
      </w:tr>
      <w:tr w:rsidR="009675BB" w:rsidRPr="00F41B1A" w14:paraId="7D39834D" w14:textId="77777777" w:rsidTr="2BE53A8B">
        <w:trPr>
          <w:trHeight w:val="366"/>
        </w:trPr>
        <w:tc>
          <w:tcPr>
            <w:tcW w:w="6748" w:type="dxa"/>
            <w:tcBorders>
              <w:left w:val="single" w:sz="4" w:space="0" w:color="F36F20"/>
            </w:tcBorders>
          </w:tcPr>
          <w:p w14:paraId="3149DE66" w14:textId="5722A389"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6"/>
            <w:r w:rsidRPr="00F41B1A">
              <w:rPr>
                <w:rFonts w:asciiTheme="minorHAnsi" w:hAnsiTheme="minorHAnsi" w:cstheme="minorHAnsi"/>
                <w:color w:val="000000" w:themeColor="text1"/>
                <w:sz w:val="24"/>
                <w:szCs w:val="24"/>
                <w:lang w:val="en-AU"/>
              </w:rPr>
              <w:t>How do you identify poor performance within the early childhood education sector, and what actions do you take in accordance with role and organisational procedures?</w:t>
            </w:r>
            <w:commentRangeEnd w:id="276"/>
            <w:r w:rsidRPr="00F41B1A">
              <w:rPr>
                <w:rStyle w:val="CommentReference"/>
                <w:rFonts w:asciiTheme="minorHAnsi" w:eastAsiaTheme="minorHAnsi" w:hAnsiTheme="minorHAnsi" w:cstheme="minorHAnsi"/>
                <w:color w:val="000000" w:themeColor="text1"/>
                <w:sz w:val="24"/>
                <w:szCs w:val="24"/>
                <w:lang w:val="en-AU"/>
              </w:rPr>
              <w:commentReference w:id="276"/>
            </w:r>
          </w:p>
        </w:tc>
        <w:tc>
          <w:tcPr>
            <w:tcW w:w="6860" w:type="dxa"/>
          </w:tcPr>
          <w:p w14:paraId="79E5BABB" w14:textId="21768B09"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identifies Poor Performance through daily observation and team interactions. If a team member is struggling or not following procedures, she reflects on the issue and reports it appropriately to management. For example, if someone does not follow hygiene or safety protocols, she addresses it by following the grievance </w:t>
            </w:r>
            <w:proofErr w:type="spellStart"/>
            <w:proofErr w:type="gramStart"/>
            <w:r w:rsidRPr="001317C0">
              <w:t>policy.She</w:t>
            </w:r>
            <w:proofErr w:type="spellEnd"/>
            <w:proofErr w:type="gramEnd"/>
            <w:r w:rsidRPr="001317C0">
              <w:t xml:space="preserve"> ensures that any concerns are handled professionally and documented when necessary, helping maintain a respectful, high-performing work environment while </w:t>
            </w:r>
            <w:r w:rsidRPr="001317C0">
              <w:lastRenderedPageBreak/>
              <w:t xml:space="preserve">adhering to </w:t>
            </w:r>
            <w:proofErr w:type="spellStart"/>
            <w:r w:rsidRPr="001317C0">
              <w:t>organisational</w:t>
            </w:r>
            <w:proofErr w:type="spellEnd"/>
            <w:r w:rsidRPr="001317C0">
              <w:t xml:space="preserve"> procedures.</w:t>
            </w:r>
          </w:p>
        </w:tc>
      </w:tr>
      <w:tr w:rsidR="009675BB" w:rsidRPr="00F41B1A" w14:paraId="296BBDAD" w14:textId="77777777" w:rsidTr="2BE53A8B">
        <w:trPr>
          <w:trHeight w:val="366"/>
        </w:trPr>
        <w:tc>
          <w:tcPr>
            <w:tcW w:w="6748" w:type="dxa"/>
            <w:tcBorders>
              <w:left w:val="single" w:sz="4" w:space="0" w:color="F36F20"/>
            </w:tcBorders>
          </w:tcPr>
          <w:p w14:paraId="226F2C6B" w14:textId="605B8161"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7"/>
            <w:r w:rsidRPr="00F41B1A">
              <w:rPr>
                <w:rFonts w:asciiTheme="minorHAnsi" w:hAnsiTheme="minorHAnsi" w:cstheme="minorHAnsi"/>
                <w:color w:val="000000" w:themeColor="text1"/>
                <w:sz w:val="24"/>
                <w:szCs w:val="24"/>
                <w:lang w:val="en-AU"/>
              </w:rPr>
              <w:lastRenderedPageBreak/>
              <w:t>How do you monitor and coach individuals within the early childhood education sector to improve performance, and what strategies do you employ to support their development?</w:t>
            </w:r>
            <w:commentRangeEnd w:id="277"/>
            <w:r w:rsidRPr="00F41B1A">
              <w:rPr>
                <w:rStyle w:val="CommentReference"/>
                <w:rFonts w:asciiTheme="minorHAnsi" w:eastAsiaTheme="minorHAnsi" w:hAnsiTheme="minorHAnsi" w:cstheme="minorHAnsi"/>
                <w:color w:val="000000" w:themeColor="text1"/>
                <w:sz w:val="24"/>
                <w:szCs w:val="24"/>
                <w:lang w:val="en-AU"/>
              </w:rPr>
              <w:commentReference w:id="277"/>
            </w:r>
          </w:p>
        </w:tc>
        <w:tc>
          <w:tcPr>
            <w:tcW w:w="6860" w:type="dxa"/>
          </w:tcPr>
          <w:p w14:paraId="1E07B9B3" w14:textId="07FF8A8F"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supports new staff by coaching them through daily routines, answering questions, and offering guidance based on her own practice. She models procedures such as Safe Sleep checks, toy </w:t>
            </w:r>
            <w:proofErr w:type="spellStart"/>
            <w:r w:rsidRPr="001317C0">
              <w:t>sanitisation</w:t>
            </w:r>
            <w:proofErr w:type="spellEnd"/>
            <w:r w:rsidRPr="001317C0">
              <w:t xml:space="preserve">, and checklist completion to help others meet expected </w:t>
            </w:r>
            <w:proofErr w:type="spellStart"/>
            <w:proofErr w:type="gramStart"/>
            <w:r w:rsidRPr="001317C0">
              <w:t>standards.Her</w:t>
            </w:r>
            <w:proofErr w:type="spellEnd"/>
            <w:proofErr w:type="gramEnd"/>
            <w:r w:rsidRPr="001317C0">
              <w:t xml:space="preserve"> strategies include being patient, leading by example, and promoting open communication. She ensures that colleagues feel confident in their roles and receive ongoing feedback and encouragement to support continuous development.</w:t>
            </w:r>
          </w:p>
        </w:tc>
      </w:tr>
      <w:tr w:rsidR="009675BB" w:rsidRPr="00F41B1A" w14:paraId="46BCC300" w14:textId="77777777" w:rsidTr="2BE53A8B">
        <w:trPr>
          <w:trHeight w:val="366"/>
        </w:trPr>
        <w:tc>
          <w:tcPr>
            <w:tcW w:w="6748" w:type="dxa"/>
            <w:tcBorders>
              <w:left w:val="single" w:sz="4" w:space="0" w:color="F36F20"/>
              <w:bottom w:val="single" w:sz="4" w:space="0" w:color="EC7C30"/>
            </w:tcBorders>
          </w:tcPr>
          <w:p w14:paraId="255871C9" w14:textId="450DD9B5" w:rsidR="009675BB" w:rsidRPr="005C740E" w:rsidRDefault="009675BB" w:rsidP="009675BB">
            <w:pPr>
              <w:pStyle w:val="TableParagraph"/>
              <w:numPr>
                <w:ilvl w:val="0"/>
                <w:numId w:val="22"/>
              </w:numPr>
              <w:spacing w:before="4"/>
              <w:rPr>
                <w:rFonts w:asciiTheme="minorHAnsi" w:hAnsiTheme="minorHAnsi" w:cstheme="minorHAnsi"/>
                <w:color w:val="000000" w:themeColor="text1"/>
                <w:sz w:val="24"/>
                <w:szCs w:val="24"/>
                <w:lang w:val="en-AU"/>
              </w:rPr>
            </w:pPr>
            <w:commentRangeStart w:id="278"/>
            <w:r w:rsidRPr="00F41B1A">
              <w:rPr>
                <w:rFonts w:asciiTheme="minorHAnsi" w:hAnsiTheme="minorHAnsi" w:cstheme="minorHAnsi"/>
                <w:color w:val="000000" w:themeColor="text1"/>
                <w:sz w:val="24"/>
                <w:szCs w:val="24"/>
                <w:lang w:val="en-AU"/>
              </w:rPr>
              <w:t>How do you identify and provide additional support or referral when required within the early childhood education sector, in accordance with role and organisational procedures?</w:t>
            </w:r>
            <w:commentRangeEnd w:id="278"/>
            <w:r w:rsidRPr="00F41B1A">
              <w:rPr>
                <w:rStyle w:val="CommentReference"/>
                <w:rFonts w:asciiTheme="minorHAnsi" w:eastAsiaTheme="minorHAnsi" w:hAnsiTheme="minorHAnsi" w:cstheme="minorHAnsi"/>
                <w:color w:val="000000" w:themeColor="text1"/>
                <w:sz w:val="24"/>
                <w:szCs w:val="24"/>
                <w:lang w:val="en-AU"/>
              </w:rPr>
              <w:commentReference w:id="278"/>
            </w:r>
          </w:p>
        </w:tc>
        <w:tc>
          <w:tcPr>
            <w:tcW w:w="6860" w:type="dxa"/>
            <w:tcBorders>
              <w:bottom w:val="single" w:sz="4" w:space="0" w:color="EC7C30"/>
            </w:tcBorders>
          </w:tcPr>
          <w:p w14:paraId="4D1200FD" w14:textId="6CFD0921"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1317C0">
              <w:t xml:space="preserve">Viviana identifies when additional support is needed by observing team members’ comfort and confidence with routines. If someone is having difficulty, she provides direct support and, if necessary, escalates the matter to management for further assistance. She also </w:t>
            </w:r>
            <w:proofErr w:type="spellStart"/>
            <w:r w:rsidRPr="001317C0">
              <w:t>recognises</w:t>
            </w:r>
            <w:proofErr w:type="spellEnd"/>
            <w:r w:rsidRPr="001317C0">
              <w:t xml:space="preserve"> when children or families may benefit from external support. For example, she participates in cultural events like NAIDOC Week and refers to community partnerships like Didge for Kids to support inclusion and cultural understanding. These actions align with the service’s procedures and support a holistic care approach.</w:t>
            </w:r>
          </w:p>
        </w:tc>
      </w:tr>
    </w:tbl>
    <w:p w14:paraId="4455F240" w14:textId="57E36BDC" w:rsidR="008B19F3" w:rsidRPr="00F41B1A" w:rsidRDefault="008B19F3" w:rsidP="00C96B07">
      <w:pPr>
        <w:spacing w:after="0"/>
      </w:pPr>
    </w:p>
    <w:p w14:paraId="6686E7D9" w14:textId="60794C5E" w:rsidR="00B8234F" w:rsidRPr="00F41B1A" w:rsidRDefault="00B8234F" w:rsidP="5ED9D3EC">
      <w:pPr>
        <w:pStyle w:val="Heading2"/>
        <w:rPr>
          <w:b/>
          <w:bCs/>
        </w:rPr>
      </w:pPr>
      <w:r w:rsidRPr="00F41B1A">
        <w:rPr>
          <w:b/>
          <w:bCs/>
        </w:rPr>
        <w:t>CHCPOL003 Research and apply evidence to practice</w:t>
      </w:r>
    </w:p>
    <w:tbl>
      <w:tblPr>
        <w:tblW w:w="0" w:type="auto"/>
        <w:tblInd w:w="124" w:type="dxa"/>
        <w:tblBorders>
          <w:top w:val="single" w:sz="4" w:space="0" w:color="EC7C30"/>
          <w:left w:val="single" w:sz="4" w:space="0" w:color="EC7C30"/>
          <w:bottom w:val="single" w:sz="4" w:space="0" w:color="EC7C30"/>
          <w:right w:val="single" w:sz="4" w:space="0" w:color="EC7C30"/>
          <w:insideH w:val="single" w:sz="4" w:space="0" w:color="EC7C30"/>
          <w:insideV w:val="single" w:sz="4" w:space="0" w:color="EC7C30"/>
        </w:tblBorders>
        <w:tblLayout w:type="fixed"/>
        <w:tblCellMar>
          <w:left w:w="0" w:type="dxa"/>
          <w:right w:w="0" w:type="dxa"/>
        </w:tblCellMar>
        <w:tblLook w:val="01E0" w:firstRow="1" w:lastRow="1" w:firstColumn="1" w:lastColumn="1" w:noHBand="0" w:noVBand="0"/>
      </w:tblPr>
      <w:tblGrid>
        <w:gridCol w:w="6748"/>
        <w:gridCol w:w="6860"/>
      </w:tblGrid>
      <w:tr w:rsidR="0057129D" w:rsidRPr="00F41B1A" w14:paraId="463C76FE" w14:textId="77777777" w:rsidTr="009675BB">
        <w:trPr>
          <w:trHeight w:val="1260"/>
        </w:trPr>
        <w:tc>
          <w:tcPr>
            <w:tcW w:w="6748" w:type="dxa"/>
            <w:shd w:val="clear" w:color="auto" w:fill="E26714"/>
          </w:tcPr>
          <w:p w14:paraId="6692D3A9" w14:textId="77777777" w:rsidR="00B82B0D" w:rsidRPr="00F43F53" w:rsidRDefault="00B82B0D" w:rsidP="00B82B0D">
            <w:pPr>
              <w:pStyle w:val="TableParagraph"/>
              <w:spacing w:before="4"/>
              <w:rPr>
                <w:color w:val="FFFFFF" w:themeColor="background1"/>
                <w:sz w:val="24"/>
                <w:szCs w:val="24"/>
                <w:lang w:val="en-AU"/>
              </w:rPr>
            </w:pPr>
            <w:r w:rsidRPr="00F41B1A">
              <w:rPr>
                <w:color w:val="FFFFFF" w:themeColor="background1"/>
                <w:sz w:val="24"/>
                <w:szCs w:val="24"/>
                <w:lang w:val="en-AU"/>
              </w:rPr>
              <w:t xml:space="preserve">Key Points (KP)  </w:t>
            </w:r>
          </w:p>
          <w:p w14:paraId="624F99C9" w14:textId="29CED5A9" w:rsidR="007F62B2" w:rsidRPr="00F41B1A" w:rsidRDefault="00B82B0D">
            <w:pPr>
              <w:rPr>
                <w:color w:val="FFFFFF" w:themeColor="background1"/>
              </w:rPr>
            </w:pPr>
            <w:r w:rsidRPr="00F41B1A">
              <w:rPr>
                <w:rFonts w:ascii="Calibri" w:eastAsia="Calibri" w:hAnsi="Calibri" w:cs="Calibri"/>
                <w:color w:val="FFFFFF" w:themeColor="background1"/>
              </w:rPr>
              <w:t>the student’s response should evidence the following</w:t>
            </w:r>
          </w:p>
        </w:tc>
        <w:tc>
          <w:tcPr>
            <w:tcW w:w="6860" w:type="dxa"/>
            <w:tcBorders>
              <w:left w:val="nil"/>
              <w:bottom w:val="nil"/>
              <w:right w:val="nil"/>
            </w:tcBorders>
            <w:shd w:val="clear" w:color="auto" w:fill="E26714"/>
          </w:tcPr>
          <w:p w14:paraId="71549E9F" w14:textId="0275FB49" w:rsidR="33C98748" w:rsidRPr="00F41B1A" w:rsidRDefault="33C98748" w:rsidP="33C98748">
            <w:pPr>
              <w:jc w:val="left"/>
              <w:rPr>
                <w:rFonts w:ascii="Calibri" w:eastAsia="Calibri" w:hAnsi="Calibri" w:cs="Calibri"/>
                <w:color w:val="FFFFFF" w:themeColor="background1"/>
              </w:rPr>
            </w:pPr>
            <w:r w:rsidRPr="00F41B1A">
              <w:rPr>
                <w:rFonts w:ascii="Calibri" w:eastAsia="Calibri" w:hAnsi="Calibri" w:cs="Calibri"/>
                <w:color w:val="FFFFFF" w:themeColor="background1"/>
              </w:rPr>
              <w:t>Record your judgement of how and why the evidence demonstrates competent performance. (In accordance with the dimensions of competency, required skills and knowledge and the elements and performance criteria)</w:t>
            </w:r>
          </w:p>
        </w:tc>
      </w:tr>
      <w:tr w:rsidR="0057129D" w:rsidRPr="00F41B1A" w14:paraId="5CF9FCAE" w14:textId="77777777" w:rsidTr="0A64143D">
        <w:trPr>
          <w:trHeight w:val="374"/>
        </w:trPr>
        <w:tc>
          <w:tcPr>
            <w:tcW w:w="13608" w:type="dxa"/>
            <w:gridSpan w:val="2"/>
            <w:tcBorders>
              <w:top w:val="nil"/>
              <w:left w:val="single" w:sz="4" w:space="0" w:color="F36F20"/>
            </w:tcBorders>
          </w:tcPr>
          <w:p w14:paraId="18ADC20C" w14:textId="77777777" w:rsidR="0057129D" w:rsidRPr="00F41B1A" w:rsidRDefault="0057129D" w:rsidP="5ED9D3EC">
            <w:pPr>
              <w:pStyle w:val="TableParagraph"/>
              <w:spacing w:before="13"/>
              <w:ind w:left="111"/>
              <w:rPr>
                <w:sz w:val="24"/>
                <w:szCs w:val="24"/>
                <w:lang w:val="en-AU"/>
              </w:rPr>
            </w:pPr>
            <w:r w:rsidRPr="00F41B1A">
              <w:rPr>
                <w:sz w:val="24"/>
                <w:szCs w:val="24"/>
                <w:lang w:val="en-AU"/>
              </w:rPr>
              <w:t>The</w:t>
            </w:r>
            <w:r w:rsidRPr="00F41B1A">
              <w:rPr>
                <w:spacing w:val="-3"/>
                <w:sz w:val="24"/>
                <w:szCs w:val="24"/>
                <w:lang w:val="en-AU"/>
              </w:rPr>
              <w:t xml:space="preserve"> </w:t>
            </w:r>
            <w:proofErr w:type="gramStart"/>
            <w:r w:rsidRPr="00F41B1A">
              <w:rPr>
                <w:sz w:val="24"/>
                <w:szCs w:val="24"/>
                <w:lang w:val="en-AU"/>
              </w:rPr>
              <w:t>Student</w:t>
            </w:r>
            <w:proofErr w:type="gramEnd"/>
            <w:r w:rsidRPr="00F41B1A">
              <w:rPr>
                <w:spacing w:val="-2"/>
                <w:sz w:val="24"/>
                <w:szCs w:val="24"/>
                <w:lang w:val="en-AU"/>
              </w:rPr>
              <w:t xml:space="preserve"> </w:t>
            </w:r>
            <w:r w:rsidRPr="00F41B1A">
              <w:rPr>
                <w:sz w:val="24"/>
                <w:szCs w:val="24"/>
                <w:lang w:val="en-AU"/>
              </w:rPr>
              <w:t>|</w:t>
            </w:r>
            <w:r w:rsidRPr="00F41B1A">
              <w:rPr>
                <w:spacing w:val="-4"/>
                <w:sz w:val="24"/>
                <w:szCs w:val="24"/>
                <w:lang w:val="en-AU"/>
              </w:rPr>
              <w:t xml:space="preserve"> </w:t>
            </w:r>
            <w:r w:rsidRPr="00F41B1A">
              <w:rPr>
                <w:sz w:val="24"/>
                <w:szCs w:val="24"/>
                <w:lang w:val="en-AU"/>
              </w:rPr>
              <w:t>Explain</w:t>
            </w:r>
            <w:r w:rsidRPr="00F41B1A">
              <w:rPr>
                <w:spacing w:val="-4"/>
                <w:sz w:val="24"/>
                <w:szCs w:val="24"/>
                <w:lang w:val="en-AU"/>
              </w:rPr>
              <w:t xml:space="preserve"> </w:t>
            </w:r>
            <w:r w:rsidRPr="00F41B1A">
              <w:rPr>
                <w:sz w:val="24"/>
                <w:szCs w:val="24"/>
                <w:lang w:val="en-AU"/>
              </w:rPr>
              <w:t>your</w:t>
            </w:r>
            <w:r w:rsidRPr="00F41B1A">
              <w:rPr>
                <w:spacing w:val="-1"/>
                <w:sz w:val="24"/>
                <w:szCs w:val="24"/>
                <w:lang w:val="en-AU"/>
              </w:rPr>
              <w:t xml:space="preserve"> </w:t>
            </w:r>
            <w:r w:rsidRPr="00F41B1A">
              <w:rPr>
                <w:sz w:val="24"/>
                <w:szCs w:val="24"/>
                <w:lang w:val="en-AU"/>
              </w:rPr>
              <w:t>understanding</w:t>
            </w:r>
            <w:r w:rsidRPr="00F41B1A">
              <w:rPr>
                <w:spacing w:val="-2"/>
                <w:sz w:val="24"/>
                <w:szCs w:val="24"/>
                <w:lang w:val="en-AU"/>
              </w:rPr>
              <w:t xml:space="preserve"> </w:t>
            </w:r>
            <w:r w:rsidRPr="00F41B1A">
              <w:rPr>
                <w:sz w:val="24"/>
                <w:szCs w:val="24"/>
                <w:lang w:val="en-AU"/>
              </w:rPr>
              <w:t>of</w:t>
            </w:r>
            <w:r w:rsidRPr="00F41B1A">
              <w:rPr>
                <w:spacing w:val="-4"/>
                <w:sz w:val="24"/>
                <w:szCs w:val="24"/>
                <w:lang w:val="en-AU"/>
              </w:rPr>
              <w:t xml:space="preserve"> </w:t>
            </w:r>
            <w:r w:rsidRPr="00F41B1A">
              <w:rPr>
                <w:sz w:val="24"/>
                <w:szCs w:val="24"/>
                <w:lang w:val="en-AU"/>
              </w:rPr>
              <w:t>your</w:t>
            </w:r>
            <w:r w:rsidRPr="00F41B1A">
              <w:rPr>
                <w:spacing w:val="-5"/>
                <w:sz w:val="24"/>
                <w:szCs w:val="24"/>
                <w:lang w:val="en-AU"/>
              </w:rPr>
              <w:t xml:space="preserve"> </w:t>
            </w:r>
            <w:r w:rsidRPr="00F41B1A">
              <w:rPr>
                <w:sz w:val="24"/>
                <w:szCs w:val="24"/>
                <w:lang w:val="en-AU"/>
              </w:rPr>
              <w:t>competency</w:t>
            </w:r>
            <w:r w:rsidRPr="00F41B1A">
              <w:rPr>
                <w:spacing w:val="-2"/>
                <w:sz w:val="24"/>
                <w:szCs w:val="24"/>
                <w:lang w:val="en-AU"/>
              </w:rPr>
              <w:t xml:space="preserve"> </w:t>
            </w:r>
            <w:r w:rsidRPr="00F41B1A">
              <w:rPr>
                <w:sz w:val="24"/>
                <w:szCs w:val="24"/>
                <w:lang w:val="en-AU"/>
              </w:rPr>
              <w:t>when</w:t>
            </w:r>
            <w:r w:rsidRPr="00F41B1A">
              <w:rPr>
                <w:spacing w:val="-4"/>
                <w:sz w:val="24"/>
                <w:szCs w:val="24"/>
                <w:lang w:val="en-AU"/>
              </w:rPr>
              <w:t xml:space="preserve"> </w:t>
            </w:r>
            <w:r w:rsidRPr="00F41B1A">
              <w:rPr>
                <w:sz w:val="24"/>
                <w:szCs w:val="24"/>
                <w:lang w:val="en-AU"/>
              </w:rPr>
              <w:t>completing</w:t>
            </w:r>
            <w:r w:rsidRPr="00F41B1A">
              <w:rPr>
                <w:spacing w:val="-2"/>
                <w:sz w:val="24"/>
                <w:szCs w:val="24"/>
                <w:lang w:val="en-AU"/>
              </w:rPr>
              <w:t xml:space="preserve"> </w:t>
            </w:r>
            <w:r w:rsidRPr="00F41B1A">
              <w:rPr>
                <w:sz w:val="24"/>
                <w:szCs w:val="24"/>
                <w:lang w:val="en-AU"/>
              </w:rPr>
              <w:t>the</w:t>
            </w:r>
            <w:r w:rsidRPr="00F41B1A">
              <w:rPr>
                <w:spacing w:val="-2"/>
                <w:sz w:val="24"/>
                <w:szCs w:val="24"/>
                <w:lang w:val="en-AU"/>
              </w:rPr>
              <w:t xml:space="preserve"> </w:t>
            </w:r>
            <w:r w:rsidRPr="00F41B1A">
              <w:rPr>
                <w:sz w:val="24"/>
                <w:szCs w:val="24"/>
                <w:lang w:val="en-AU"/>
              </w:rPr>
              <w:t>following</w:t>
            </w:r>
            <w:r w:rsidRPr="00F41B1A">
              <w:rPr>
                <w:spacing w:val="-1"/>
                <w:sz w:val="24"/>
                <w:szCs w:val="24"/>
                <w:lang w:val="en-AU"/>
              </w:rPr>
              <w:t xml:space="preserve"> </w:t>
            </w:r>
            <w:r w:rsidRPr="00F41B1A">
              <w:rPr>
                <w:spacing w:val="-2"/>
                <w:sz w:val="24"/>
                <w:szCs w:val="24"/>
                <w:lang w:val="en-AU"/>
              </w:rPr>
              <w:t>tasks:</w:t>
            </w:r>
          </w:p>
        </w:tc>
      </w:tr>
      <w:tr w:rsidR="0057129D" w:rsidRPr="00F41B1A" w14:paraId="62F4348F" w14:textId="77777777" w:rsidTr="0A64143D">
        <w:trPr>
          <w:trHeight w:val="366"/>
        </w:trPr>
        <w:tc>
          <w:tcPr>
            <w:tcW w:w="6748" w:type="dxa"/>
            <w:tcBorders>
              <w:left w:val="single" w:sz="4" w:space="0" w:color="F36F20"/>
            </w:tcBorders>
          </w:tcPr>
          <w:p w14:paraId="7D5F937F" w14:textId="77777777" w:rsidR="0057129D" w:rsidRPr="00F41B1A" w:rsidRDefault="0057129D" w:rsidP="5ED9D3EC">
            <w:pPr>
              <w:pStyle w:val="TableParagraph"/>
              <w:spacing w:before="4"/>
              <w:ind w:left="111"/>
              <w:rPr>
                <w:sz w:val="24"/>
                <w:szCs w:val="24"/>
                <w:lang w:val="en-AU"/>
              </w:rPr>
            </w:pPr>
            <w:r w:rsidRPr="00F41B1A">
              <w:rPr>
                <w:sz w:val="24"/>
                <w:szCs w:val="24"/>
                <w:lang w:val="en-AU"/>
              </w:rPr>
              <w:t>Key</w:t>
            </w:r>
            <w:r w:rsidRPr="00F41B1A">
              <w:rPr>
                <w:spacing w:val="-2"/>
                <w:sz w:val="24"/>
                <w:szCs w:val="24"/>
                <w:lang w:val="en-AU"/>
              </w:rPr>
              <w:t xml:space="preserve"> </w:t>
            </w:r>
            <w:r w:rsidRPr="00F41B1A">
              <w:rPr>
                <w:sz w:val="24"/>
                <w:szCs w:val="24"/>
                <w:lang w:val="en-AU"/>
              </w:rPr>
              <w:t>points</w:t>
            </w:r>
            <w:r w:rsidRPr="00F41B1A">
              <w:rPr>
                <w:spacing w:val="-1"/>
                <w:sz w:val="24"/>
                <w:szCs w:val="24"/>
                <w:lang w:val="en-AU"/>
              </w:rPr>
              <w:t xml:space="preserve"> </w:t>
            </w:r>
            <w:r w:rsidRPr="00F41B1A">
              <w:rPr>
                <w:sz w:val="24"/>
                <w:szCs w:val="24"/>
                <w:lang w:val="en-AU"/>
              </w:rPr>
              <w:t>to</w:t>
            </w:r>
            <w:r w:rsidRPr="00F41B1A">
              <w:rPr>
                <w:spacing w:val="-4"/>
                <w:sz w:val="24"/>
                <w:szCs w:val="24"/>
                <w:lang w:val="en-AU"/>
              </w:rPr>
              <w:t xml:space="preserve"> </w:t>
            </w:r>
            <w:r w:rsidRPr="00F41B1A">
              <w:rPr>
                <w:sz w:val="24"/>
                <w:szCs w:val="24"/>
                <w:lang w:val="en-AU"/>
              </w:rPr>
              <w:t>be</w:t>
            </w:r>
            <w:r w:rsidRPr="00F41B1A">
              <w:rPr>
                <w:spacing w:val="-2"/>
                <w:sz w:val="24"/>
                <w:szCs w:val="24"/>
                <w:lang w:val="en-AU"/>
              </w:rPr>
              <w:t xml:space="preserve"> </w:t>
            </w:r>
            <w:r w:rsidRPr="00F41B1A">
              <w:rPr>
                <w:sz w:val="24"/>
                <w:szCs w:val="24"/>
                <w:lang w:val="en-AU"/>
              </w:rPr>
              <w:t>addressed</w:t>
            </w:r>
            <w:r w:rsidRPr="00F41B1A">
              <w:rPr>
                <w:spacing w:val="-4"/>
                <w:sz w:val="24"/>
                <w:szCs w:val="24"/>
                <w:lang w:val="en-AU"/>
              </w:rPr>
              <w:t xml:space="preserve"> </w:t>
            </w:r>
            <w:r w:rsidRPr="00F41B1A">
              <w:rPr>
                <w:sz w:val="24"/>
                <w:szCs w:val="24"/>
                <w:lang w:val="en-AU"/>
              </w:rPr>
              <w:t>by</w:t>
            </w:r>
            <w:r w:rsidRPr="00F41B1A">
              <w:rPr>
                <w:spacing w:val="-1"/>
                <w:sz w:val="24"/>
                <w:szCs w:val="24"/>
                <w:lang w:val="en-AU"/>
              </w:rPr>
              <w:t xml:space="preserve"> </w:t>
            </w:r>
            <w:r w:rsidRPr="00F41B1A">
              <w:rPr>
                <w:sz w:val="24"/>
                <w:szCs w:val="24"/>
                <w:lang w:val="en-AU"/>
              </w:rPr>
              <w:t>the</w:t>
            </w:r>
            <w:r w:rsidRPr="00F41B1A">
              <w:rPr>
                <w:spacing w:val="-2"/>
                <w:sz w:val="24"/>
                <w:szCs w:val="24"/>
                <w:lang w:val="en-AU"/>
              </w:rPr>
              <w:t xml:space="preserve"> student</w:t>
            </w:r>
          </w:p>
        </w:tc>
        <w:tc>
          <w:tcPr>
            <w:tcW w:w="6860" w:type="dxa"/>
          </w:tcPr>
          <w:p w14:paraId="56AA6BBE" w14:textId="77777777" w:rsidR="0057129D" w:rsidRPr="00F41B1A" w:rsidRDefault="0057129D" w:rsidP="5ED9D3EC">
            <w:pPr>
              <w:pStyle w:val="TableParagraph"/>
              <w:spacing w:before="4"/>
              <w:ind w:left="107"/>
              <w:rPr>
                <w:sz w:val="24"/>
                <w:szCs w:val="24"/>
                <w:lang w:val="en-AU"/>
              </w:rPr>
            </w:pPr>
            <w:r w:rsidRPr="00F41B1A">
              <w:rPr>
                <w:sz w:val="24"/>
                <w:szCs w:val="24"/>
                <w:lang w:val="en-AU"/>
              </w:rPr>
              <w:t>ASSESSOR’S</w:t>
            </w:r>
            <w:r w:rsidRPr="00F41B1A">
              <w:rPr>
                <w:spacing w:val="-4"/>
                <w:sz w:val="24"/>
                <w:szCs w:val="24"/>
                <w:lang w:val="en-AU"/>
              </w:rPr>
              <w:t xml:space="preserve"> </w:t>
            </w:r>
            <w:r w:rsidRPr="00F41B1A">
              <w:rPr>
                <w:spacing w:val="-2"/>
                <w:sz w:val="24"/>
                <w:szCs w:val="24"/>
                <w:lang w:val="en-AU"/>
              </w:rPr>
              <w:t>NOTES</w:t>
            </w:r>
          </w:p>
        </w:tc>
      </w:tr>
      <w:tr w:rsidR="009675BB" w:rsidRPr="00F41B1A" w14:paraId="77C92437" w14:textId="77777777" w:rsidTr="0A64143D">
        <w:trPr>
          <w:trHeight w:val="366"/>
        </w:trPr>
        <w:tc>
          <w:tcPr>
            <w:tcW w:w="6748" w:type="dxa"/>
            <w:tcBorders>
              <w:left w:val="single" w:sz="4" w:space="0" w:color="F36F20"/>
            </w:tcBorders>
          </w:tcPr>
          <w:p w14:paraId="4D91384D" w14:textId="246B69C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79"/>
            <w:r w:rsidRPr="00F41B1A">
              <w:rPr>
                <w:rFonts w:asciiTheme="minorHAnsi" w:hAnsiTheme="minorHAnsi" w:cstheme="minorHAnsi"/>
                <w:color w:val="000000" w:themeColor="text1"/>
                <w:sz w:val="24"/>
                <w:szCs w:val="24"/>
                <w:lang w:val="en-AU"/>
              </w:rPr>
              <w:t xml:space="preserve"> What are specific instances within the early childhood education industry where conducting research could enhance and refine your professional practices?</w:t>
            </w:r>
            <w:commentRangeEnd w:id="279"/>
            <w:r w:rsidRPr="00F41B1A">
              <w:rPr>
                <w:rStyle w:val="CommentReference"/>
                <w:rFonts w:asciiTheme="minorHAnsi" w:eastAsiaTheme="minorHAnsi" w:hAnsiTheme="minorHAnsi" w:cstheme="minorHAnsi"/>
                <w:color w:val="000000" w:themeColor="text1"/>
                <w:sz w:val="24"/>
                <w:szCs w:val="24"/>
                <w:lang w:val="en-AU"/>
              </w:rPr>
              <w:commentReference w:id="279"/>
            </w:r>
          </w:p>
        </w:tc>
        <w:tc>
          <w:tcPr>
            <w:tcW w:w="6860" w:type="dxa"/>
          </w:tcPr>
          <w:p w14:paraId="5729C075" w14:textId="0FC6569A"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At Sparrow Early Learning Brighton, Viviana engages in research to enhance and refine her professional practices by reflecting on daily routines and children’s responses to transitions. For instance, she </w:t>
            </w:r>
            <w:r w:rsidRPr="00AF18B8">
              <w:lastRenderedPageBreak/>
              <w:t>mentioned researching ways to improve the transition from outdoor to indoor activities, identifying that the process was too rushed. After receiving feedback, she implemented a calmer transition involving a group song outdoors before moving inside, reducing stress and improving outcomes for the children. This shows how investigating transition strategies helped elevate the quality of care and responsiveness in her teaching practice.</w:t>
            </w:r>
          </w:p>
        </w:tc>
      </w:tr>
      <w:tr w:rsidR="009675BB" w:rsidRPr="00F41B1A" w14:paraId="2AE2E6BD" w14:textId="77777777" w:rsidTr="0A64143D">
        <w:trPr>
          <w:trHeight w:val="366"/>
        </w:trPr>
        <w:tc>
          <w:tcPr>
            <w:tcW w:w="6748" w:type="dxa"/>
            <w:tcBorders>
              <w:left w:val="single" w:sz="4" w:space="0" w:color="F36F20"/>
            </w:tcBorders>
          </w:tcPr>
          <w:p w14:paraId="5F4B6CA6" w14:textId="3C6ECA79"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0"/>
            <w:r w:rsidRPr="00F41B1A">
              <w:rPr>
                <w:rFonts w:asciiTheme="minorHAnsi" w:hAnsiTheme="minorHAnsi" w:cstheme="minorHAnsi"/>
                <w:color w:val="000000" w:themeColor="text1"/>
                <w:sz w:val="24"/>
                <w:szCs w:val="24"/>
                <w:lang w:val="en-AU"/>
              </w:rPr>
              <w:lastRenderedPageBreak/>
              <w:t>How do you evaluate and keep abreast of current trends within the early childhood education sector to ensure your practices remain relevant and effective?</w:t>
            </w:r>
            <w:commentRangeEnd w:id="280"/>
            <w:r w:rsidRPr="00F41B1A">
              <w:rPr>
                <w:rStyle w:val="CommentReference"/>
                <w:rFonts w:asciiTheme="minorHAnsi" w:eastAsiaTheme="minorHAnsi" w:hAnsiTheme="minorHAnsi" w:cstheme="minorHAnsi"/>
                <w:color w:val="000000" w:themeColor="text1"/>
                <w:sz w:val="24"/>
                <w:szCs w:val="24"/>
                <w:lang w:val="en-AU"/>
              </w:rPr>
              <w:commentReference w:id="280"/>
            </w:r>
          </w:p>
        </w:tc>
        <w:tc>
          <w:tcPr>
            <w:tcW w:w="6860" w:type="dxa"/>
          </w:tcPr>
          <w:p w14:paraId="6B94147D" w14:textId="4395729C"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Viviana remains updated with sector trends by engaging in ongoing professional development, critical reflection, and team communication. She attends training sessions and participates in annual staff appraisals, which include discussions about current practices and sector updates. She also uses feedback from management to evaluate her performance and stay aligned with evolving priorities such as inclusive practices, safe sleep guidelines, and emotional well-being approaches.</w:t>
            </w:r>
          </w:p>
        </w:tc>
      </w:tr>
      <w:tr w:rsidR="009675BB" w:rsidRPr="00F41B1A" w14:paraId="6360A30B" w14:textId="77777777" w:rsidTr="0A64143D">
        <w:trPr>
          <w:trHeight w:val="366"/>
        </w:trPr>
        <w:tc>
          <w:tcPr>
            <w:tcW w:w="6748" w:type="dxa"/>
            <w:tcBorders>
              <w:left w:val="single" w:sz="4" w:space="0" w:color="F36F20"/>
            </w:tcBorders>
          </w:tcPr>
          <w:p w14:paraId="10751B2E" w14:textId="17E1FD2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1"/>
            <w:r w:rsidRPr="00F41B1A">
              <w:rPr>
                <w:rFonts w:asciiTheme="minorHAnsi" w:hAnsiTheme="minorHAnsi" w:cstheme="minorHAnsi"/>
                <w:color w:val="000000" w:themeColor="text1"/>
                <w:sz w:val="24"/>
                <w:szCs w:val="24"/>
                <w:lang w:val="en-AU"/>
              </w:rPr>
              <w:t>How do you establish clear and attainable research objectives within the scope of your work in early childhood education?</w:t>
            </w:r>
            <w:commentRangeEnd w:id="281"/>
            <w:r w:rsidRPr="00F41B1A">
              <w:rPr>
                <w:rStyle w:val="CommentReference"/>
                <w:rFonts w:asciiTheme="minorHAnsi" w:eastAsiaTheme="minorHAnsi" w:hAnsiTheme="minorHAnsi" w:cstheme="minorHAnsi"/>
                <w:color w:val="000000" w:themeColor="text1"/>
                <w:sz w:val="24"/>
                <w:szCs w:val="24"/>
                <w:lang w:val="en-AU"/>
              </w:rPr>
              <w:commentReference w:id="281"/>
            </w:r>
          </w:p>
        </w:tc>
        <w:tc>
          <w:tcPr>
            <w:tcW w:w="6860" w:type="dxa"/>
          </w:tcPr>
          <w:p w14:paraId="77A08022" w14:textId="4B5A87C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Viviana sets clear objectives by identifying areas in daily routines or child </w:t>
            </w:r>
            <w:proofErr w:type="spellStart"/>
            <w:r w:rsidRPr="00AF18B8">
              <w:t>behaviour</w:t>
            </w:r>
            <w:proofErr w:type="spellEnd"/>
            <w:r w:rsidRPr="00AF18B8">
              <w:t xml:space="preserve"> that require improvement or further support. For example, she targeted smoother transitions and children’s engagement as focus points. Her objectives are shaped through observations, feedback from colleagues, and the needs of individual children. This allows her to focus on practical, meaningful goals like improving the emotional regulation of toddlers or supporting inclusive activities through cultural engagement.</w:t>
            </w:r>
          </w:p>
        </w:tc>
      </w:tr>
      <w:tr w:rsidR="009675BB" w:rsidRPr="00F41B1A" w14:paraId="436829A3" w14:textId="77777777" w:rsidTr="0A64143D">
        <w:trPr>
          <w:trHeight w:val="366"/>
        </w:trPr>
        <w:tc>
          <w:tcPr>
            <w:tcW w:w="6748" w:type="dxa"/>
            <w:tcBorders>
              <w:left w:val="single" w:sz="4" w:space="0" w:color="F36F20"/>
            </w:tcBorders>
          </w:tcPr>
          <w:p w14:paraId="726C2CF0" w14:textId="2664CAF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2"/>
            <w:r w:rsidRPr="00F41B1A">
              <w:rPr>
                <w:rFonts w:asciiTheme="minorHAnsi" w:hAnsiTheme="minorHAnsi" w:cstheme="minorHAnsi"/>
                <w:color w:val="000000" w:themeColor="text1"/>
                <w:sz w:val="24"/>
                <w:szCs w:val="24"/>
                <w:lang w:val="en-AU"/>
              </w:rPr>
              <w:t xml:space="preserve"> What methods do you employ to identify and access credible sources of data and evidence relevant to your work in early childhood education?</w:t>
            </w:r>
            <w:commentRangeEnd w:id="282"/>
            <w:r w:rsidRPr="00F41B1A">
              <w:rPr>
                <w:rStyle w:val="CommentReference"/>
                <w:rFonts w:asciiTheme="minorHAnsi" w:eastAsiaTheme="minorHAnsi" w:hAnsiTheme="minorHAnsi" w:cstheme="minorHAnsi"/>
                <w:color w:val="000000" w:themeColor="text1"/>
                <w:sz w:val="24"/>
                <w:szCs w:val="24"/>
                <w:lang w:val="en-AU"/>
              </w:rPr>
              <w:commentReference w:id="282"/>
            </w:r>
          </w:p>
        </w:tc>
        <w:tc>
          <w:tcPr>
            <w:tcW w:w="6860" w:type="dxa"/>
          </w:tcPr>
          <w:p w14:paraId="3B04D4E5" w14:textId="0A40895A"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To ensure she accesses credible information, Viviana draws on professional development materials, internal policy documents, and guidance from management. She also aligns her practice with authoritative frameworks such as the Early Years Learning Framework and </w:t>
            </w:r>
            <w:proofErr w:type="spellStart"/>
            <w:r w:rsidRPr="00AF18B8">
              <w:t>recognised</w:t>
            </w:r>
            <w:proofErr w:type="spellEnd"/>
            <w:r w:rsidRPr="00AF18B8">
              <w:t xml:space="preserve"> safe sleep and hygiene policies. Her </w:t>
            </w:r>
            <w:proofErr w:type="spellStart"/>
            <w:r w:rsidRPr="00AF18B8">
              <w:t>centre’s</w:t>
            </w:r>
            <w:proofErr w:type="spellEnd"/>
            <w:r w:rsidRPr="00AF18B8">
              <w:t xml:space="preserve"> use of ongoing training and structured policy reviews ensures the data guiding her practice is current and reliable.</w:t>
            </w:r>
          </w:p>
        </w:tc>
      </w:tr>
      <w:tr w:rsidR="009675BB" w:rsidRPr="00F41B1A" w14:paraId="3F51382A" w14:textId="77777777" w:rsidTr="0A64143D">
        <w:trPr>
          <w:trHeight w:val="366"/>
        </w:trPr>
        <w:tc>
          <w:tcPr>
            <w:tcW w:w="6748" w:type="dxa"/>
            <w:tcBorders>
              <w:left w:val="single" w:sz="4" w:space="0" w:color="F36F20"/>
            </w:tcBorders>
          </w:tcPr>
          <w:p w14:paraId="2359129B" w14:textId="69FF5ED1"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3"/>
            <w:r w:rsidRPr="00F41B1A">
              <w:rPr>
                <w:rFonts w:asciiTheme="minorHAnsi" w:hAnsiTheme="minorHAnsi" w:cstheme="minorHAnsi"/>
                <w:color w:val="000000" w:themeColor="text1"/>
                <w:sz w:val="24"/>
                <w:szCs w:val="24"/>
                <w:lang w:val="en-AU"/>
              </w:rPr>
              <w:t>How do you evaluate and choose appropriate methods for gathering information relevant to your work in early childhood education?</w:t>
            </w:r>
            <w:commentRangeEnd w:id="283"/>
            <w:r w:rsidRPr="00F41B1A">
              <w:rPr>
                <w:rStyle w:val="CommentReference"/>
                <w:rFonts w:asciiTheme="minorHAnsi" w:eastAsiaTheme="minorHAnsi" w:hAnsiTheme="minorHAnsi" w:cstheme="minorHAnsi"/>
                <w:color w:val="000000" w:themeColor="text1"/>
                <w:sz w:val="24"/>
                <w:szCs w:val="24"/>
                <w:lang w:val="en-AU"/>
              </w:rPr>
              <w:commentReference w:id="283"/>
            </w:r>
          </w:p>
        </w:tc>
        <w:tc>
          <w:tcPr>
            <w:tcW w:w="6860" w:type="dxa"/>
          </w:tcPr>
          <w:p w14:paraId="2B2B831A" w14:textId="3F876AA8"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Viviana uses observations, daily reflections, and conversations with families and team members as methods to gather relevant information. For instance, she regularly observes children’s play and interests, uses </w:t>
            </w:r>
            <w:proofErr w:type="spellStart"/>
            <w:r w:rsidRPr="00AF18B8">
              <w:t>Storypark</w:t>
            </w:r>
            <w:proofErr w:type="spellEnd"/>
            <w:r w:rsidRPr="00AF18B8">
              <w:t xml:space="preserve"> to document reflections, and solicits feedback from families to inform programming. These methods allow her to select strategies that align with her goals and the needs of the children in her care.</w:t>
            </w:r>
          </w:p>
        </w:tc>
      </w:tr>
      <w:tr w:rsidR="009675BB" w:rsidRPr="00F41B1A" w14:paraId="7A820183" w14:textId="77777777" w:rsidTr="0A64143D">
        <w:trPr>
          <w:trHeight w:val="366"/>
        </w:trPr>
        <w:tc>
          <w:tcPr>
            <w:tcW w:w="6748" w:type="dxa"/>
            <w:tcBorders>
              <w:left w:val="single" w:sz="4" w:space="0" w:color="F36F20"/>
            </w:tcBorders>
          </w:tcPr>
          <w:p w14:paraId="29E4742F" w14:textId="66A1BD99"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4"/>
            <w:r w:rsidRPr="00F41B1A">
              <w:rPr>
                <w:rFonts w:asciiTheme="minorHAnsi" w:hAnsiTheme="minorHAnsi" w:cstheme="minorHAnsi"/>
                <w:color w:val="000000" w:themeColor="text1"/>
                <w:sz w:val="24"/>
                <w:szCs w:val="24"/>
                <w:lang w:val="en-AU"/>
              </w:rPr>
              <w:lastRenderedPageBreak/>
              <w:t>What systematic approaches do you employ to ensure thorough gathering of information in your role within the early childhood education field?</w:t>
            </w:r>
            <w:commentRangeEnd w:id="284"/>
            <w:r w:rsidRPr="00F41B1A">
              <w:rPr>
                <w:rStyle w:val="CommentReference"/>
                <w:rFonts w:asciiTheme="minorHAnsi" w:eastAsiaTheme="minorHAnsi" w:hAnsiTheme="minorHAnsi" w:cstheme="minorHAnsi"/>
                <w:color w:val="000000" w:themeColor="text1"/>
                <w:sz w:val="24"/>
                <w:szCs w:val="24"/>
                <w:lang w:val="en-AU"/>
              </w:rPr>
              <w:commentReference w:id="284"/>
            </w:r>
          </w:p>
        </w:tc>
        <w:tc>
          <w:tcPr>
            <w:tcW w:w="6860" w:type="dxa"/>
          </w:tcPr>
          <w:p w14:paraId="3C49E925" w14:textId="0D656577"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Viviana ensures information is gathered systematically by using daily checklists, structured observations, and documentation platforms like </w:t>
            </w:r>
            <w:proofErr w:type="spellStart"/>
            <w:r w:rsidRPr="00AF18B8">
              <w:t>Storypark</w:t>
            </w:r>
            <w:proofErr w:type="spellEnd"/>
            <w:r w:rsidRPr="00AF18B8">
              <w:t>. These tools help her monitor routines, track children’s progress, and reflect on daily experiences. Staff meetings and hallway updates further support a consistent exchange of information across the team. This structured approach ensures comprehensive and accurate data collection.</w:t>
            </w:r>
          </w:p>
        </w:tc>
      </w:tr>
      <w:tr w:rsidR="009675BB" w:rsidRPr="00F41B1A" w14:paraId="2A39E728" w14:textId="77777777" w:rsidTr="0A64143D">
        <w:trPr>
          <w:trHeight w:val="366"/>
        </w:trPr>
        <w:tc>
          <w:tcPr>
            <w:tcW w:w="6748" w:type="dxa"/>
            <w:tcBorders>
              <w:left w:val="single" w:sz="4" w:space="0" w:color="F36F20"/>
            </w:tcBorders>
          </w:tcPr>
          <w:p w14:paraId="6880ECF5" w14:textId="756C848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5"/>
            <w:r w:rsidRPr="00F41B1A">
              <w:rPr>
                <w:rFonts w:asciiTheme="minorHAnsi" w:hAnsiTheme="minorHAnsi" w:cstheme="minorHAnsi"/>
                <w:color w:val="000000" w:themeColor="text1"/>
                <w:sz w:val="24"/>
                <w:szCs w:val="24"/>
                <w:lang w:val="en-AU"/>
              </w:rPr>
              <w:t>How do you determine the relevance of gathered information based on your research objectives and professional needs within the early childhood education domain?</w:t>
            </w:r>
            <w:commentRangeEnd w:id="285"/>
            <w:r w:rsidRPr="00F41B1A">
              <w:rPr>
                <w:rStyle w:val="CommentReference"/>
                <w:rFonts w:asciiTheme="minorHAnsi" w:eastAsiaTheme="minorHAnsi" w:hAnsiTheme="minorHAnsi" w:cstheme="minorHAnsi"/>
                <w:color w:val="000000" w:themeColor="text1"/>
                <w:sz w:val="24"/>
                <w:szCs w:val="24"/>
                <w:lang w:val="en-AU"/>
              </w:rPr>
              <w:commentReference w:id="285"/>
            </w:r>
          </w:p>
        </w:tc>
        <w:tc>
          <w:tcPr>
            <w:tcW w:w="6860" w:type="dxa"/>
          </w:tcPr>
          <w:p w14:paraId="350F6246" w14:textId="36803EBD"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Viviana reviews gathered information against her specific goals, such as enhancing transitions or improving emotional support. She reflects on how children respond to activities, communicates with families for context, and collaborates with her team to ensure that information supports curriculum planning and individual child development. Relevance is assessed based on whether the data contributes to meaningful learning outcomes and aligns with approved educational philosophies.</w:t>
            </w:r>
          </w:p>
        </w:tc>
      </w:tr>
      <w:tr w:rsidR="009675BB" w:rsidRPr="00F41B1A" w14:paraId="486D8E93" w14:textId="77777777" w:rsidTr="0A64143D">
        <w:trPr>
          <w:trHeight w:val="366"/>
        </w:trPr>
        <w:tc>
          <w:tcPr>
            <w:tcW w:w="6748" w:type="dxa"/>
            <w:tcBorders>
              <w:left w:val="single" w:sz="4" w:space="0" w:color="F36F20"/>
            </w:tcBorders>
          </w:tcPr>
          <w:p w14:paraId="0A65A733" w14:textId="1B76ED06"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6"/>
            <w:r w:rsidRPr="00F41B1A">
              <w:rPr>
                <w:rFonts w:asciiTheme="minorHAnsi" w:hAnsiTheme="minorHAnsi" w:cstheme="minorHAnsi"/>
                <w:color w:val="000000" w:themeColor="text1"/>
                <w:sz w:val="24"/>
                <w:szCs w:val="24"/>
                <w:lang w:val="en-AU"/>
              </w:rPr>
              <w:t>How do you organise gathered information to facilitate its analysis and future use within the context of your work in early childhood education?</w:t>
            </w:r>
            <w:commentRangeEnd w:id="286"/>
            <w:r w:rsidRPr="00F41B1A">
              <w:rPr>
                <w:rStyle w:val="CommentReference"/>
                <w:rFonts w:asciiTheme="minorHAnsi" w:eastAsiaTheme="minorHAnsi" w:hAnsiTheme="minorHAnsi" w:cstheme="minorHAnsi"/>
                <w:color w:val="000000" w:themeColor="text1"/>
                <w:sz w:val="24"/>
                <w:szCs w:val="24"/>
                <w:lang w:val="en-AU"/>
              </w:rPr>
              <w:commentReference w:id="286"/>
            </w:r>
          </w:p>
        </w:tc>
        <w:tc>
          <w:tcPr>
            <w:tcW w:w="6860" w:type="dxa"/>
          </w:tcPr>
          <w:p w14:paraId="78CC15CF" w14:textId="5121DE04"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Viviana </w:t>
            </w:r>
            <w:proofErr w:type="spellStart"/>
            <w:r w:rsidRPr="00AF18B8">
              <w:t>organises</w:t>
            </w:r>
            <w:proofErr w:type="spellEnd"/>
            <w:r w:rsidRPr="00AF18B8">
              <w:t xml:space="preserve"> information through the use of documentation apps like </w:t>
            </w:r>
            <w:proofErr w:type="spellStart"/>
            <w:r w:rsidRPr="00AF18B8">
              <w:t>Storypark</w:t>
            </w:r>
            <w:proofErr w:type="spellEnd"/>
            <w:r w:rsidRPr="00AF18B8">
              <w:t xml:space="preserve">, where reflections, observations, and family feedback are stored in an accessible and structured format. She also </w:t>
            </w:r>
            <w:proofErr w:type="spellStart"/>
            <w:r w:rsidRPr="00AF18B8">
              <w:t>utilises</w:t>
            </w:r>
            <w:proofErr w:type="spellEnd"/>
            <w:r w:rsidRPr="00AF18B8">
              <w:t xml:space="preserve"> </w:t>
            </w:r>
            <w:proofErr w:type="spellStart"/>
            <w:r w:rsidRPr="00AF18B8">
              <w:t>categorised</w:t>
            </w:r>
            <w:proofErr w:type="spellEnd"/>
            <w:r w:rsidRPr="00AF18B8">
              <w:t xml:space="preserve"> checklists and monthly reflections that help her review patterns and make informed decisions. This </w:t>
            </w:r>
            <w:proofErr w:type="spellStart"/>
            <w:r w:rsidRPr="00AF18B8">
              <w:t>organised</w:t>
            </w:r>
            <w:proofErr w:type="spellEnd"/>
            <w:r w:rsidRPr="00AF18B8">
              <w:t xml:space="preserve"> data supports ongoing curriculum planning and helps with future reference and analysis.</w:t>
            </w:r>
          </w:p>
        </w:tc>
      </w:tr>
      <w:tr w:rsidR="009675BB" w:rsidRPr="00F41B1A" w14:paraId="098E777F" w14:textId="77777777" w:rsidTr="0A64143D">
        <w:trPr>
          <w:trHeight w:val="366"/>
        </w:trPr>
        <w:tc>
          <w:tcPr>
            <w:tcW w:w="6748" w:type="dxa"/>
            <w:tcBorders>
              <w:left w:val="single" w:sz="4" w:space="0" w:color="F36F20"/>
            </w:tcBorders>
          </w:tcPr>
          <w:p w14:paraId="35351F30" w14:textId="7FAFB1D5"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7"/>
            <w:r w:rsidRPr="00F41B1A">
              <w:rPr>
                <w:rFonts w:asciiTheme="minorHAnsi" w:hAnsiTheme="minorHAnsi" w:cstheme="minorHAnsi"/>
                <w:color w:val="000000" w:themeColor="text1"/>
                <w:sz w:val="24"/>
                <w:szCs w:val="24"/>
                <w:lang w:val="en-AU"/>
              </w:rPr>
              <w:t>Question: How do you prioritise gathered information based on the specific needs of your research and professional practice within the early childhood education field?</w:t>
            </w:r>
            <w:commentRangeEnd w:id="287"/>
            <w:r w:rsidRPr="00F41B1A">
              <w:rPr>
                <w:rStyle w:val="CommentReference"/>
                <w:rFonts w:asciiTheme="minorHAnsi" w:eastAsiaTheme="minorHAnsi" w:hAnsiTheme="minorHAnsi" w:cstheme="minorHAnsi"/>
                <w:color w:val="000000" w:themeColor="text1"/>
                <w:sz w:val="24"/>
                <w:szCs w:val="24"/>
                <w:lang w:val="en-AU"/>
              </w:rPr>
              <w:commentReference w:id="287"/>
            </w:r>
          </w:p>
        </w:tc>
        <w:tc>
          <w:tcPr>
            <w:tcW w:w="6860" w:type="dxa"/>
          </w:tcPr>
          <w:p w14:paraId="51FA474F" w14:textId="43E92B29"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Viviana </w:t>
            </w:r>
            <w:proofErr w:type="spellStart"/>
            <w:r w:rsidRPr="00AF18B8">
              <w:t>prioritises</w:t>
            </w:r>
            <w:proofErr w:type="spellEnd"/>
            <w:r w:rsidRPr="00AF18B8">
              <w:t xml:space="preserve"> information by focusing on what has the most immediate or significant impact on children’s learning and well-being. For example, when concerns are raised about routines or </w:t>
            </w:r>
            <w:proofErr w:type="spellStart"/>
            <w:r w:rsidRPr="00AF18B8">
              <w:t>behaviour</w:t>
            </w:r>
            <w:proofErr w:type="spellEnd"/>
            <w:r w:rsidRPr="00AF18B8">
              <w:t>, she promptly gathers and addresses relevant data through observation and team input. Feedback from families and staff appraisals also guides her priorities, helping her target areas where adjustments will lead to improved outcomes for children.</w:t>
            </w:r>
          </w:p>
        </w:tc>
      </w:tr>
      <w:tr w:rsidR="009675BB" w:rsidRPr="00F41B1A" w14:paraId="3AB1BD06" w14:textId="77777777" w:rsidTr="0A64143D">
        <w:trPr>
          <w:trHeight w:val="366"/>
        </w:trPr>
        <w:tc>
          <w:tcPr>
            <w:tcW w:w="6748" w:type="dxa"/>
            <w:tcBorders>
              <w:left w:val="single" w:sz="4" w:space="0" w:color="F36F20"/>
            </w:tcBorders>
          </w:tcPr>
          <w:p w14:paraId="2E03784B" w14:textId="487D3D62"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8"/>
            <w:r w:rsidRPr="00F41B1A">
              <w:rPr>
                <w:rFonts w:asciiTheme="minorHAnsi" w:hAnsiTheme="minorHAnsi" w:cstheme="minorHAnsi"/>
                <w:color w:val="000000" w:themeColor="text1"/>
                <w:sz w:val="24"/>
                <w:szCs w:val="24"/>
                <w:lang w:val="en-AU"/>
              </w:rPr>
              <w:t>In what ways do you compare and contrast different sources of information to ensure a comprehensive understanding within the context of your work in early childhood education?</w:t>
            </w:r>
            <w:commentRangeEnd w:id="288"/>
            <w:r w:rsidRPr="00F41B1A">
              <w:rPr>
                <w:rStyle w:val="CommentReference"/>
                <w:rFonts w:asciiTheme="minorHAnsi" w:eastAsiaTheme="minorHAnsi" w:hAnsiTheme="minorHAnsi" w:cstheme="minorHAnsi"/>
                <w:color w:val="000000" w:themeColor="text1"/>
                <w:sz w:val="24"/>
                <w:szCs w:val="24"/>
                <w:lang w:val="en-AU"/>
              </w:rPr>
              <w:commentReference w:id="288"/>
            </w:r>
          </w:p>
        </w:tc>
        <w:tc>
          <w:tcPr>
            <w:tcW w:w="6860" w:type="dxa"/>
          </w:tcPr>
          <w:p w14:paraId="562A9562" w14:textId="4E9AC6B6"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AF18B8">
              <w:t xml:space="preserve">Viviana evaluates multiple sources including her </w:t>
            </w:r>
            <w:proofErr w:type="spellStart"/>
            <w:r w:rsidRPr="00AF18B8">
              <w:t>centre’s</w:t>
            </w:r>
            <w:proofErr w:type="spellEnd"/>
            <w:r w:rsidRPr="00AF18B8">
              <w:t xml:space="preserve"> policies, team feedback, and sector frameworks such as the EYLF to form a balanced understanding of best practice. For example, she contrasts staff feedback with child observations and family insights to make well-rounded decisions. This multi-source approach ensures that no single perspective dominates and that practices reflect diverse, credible viewpoints.</w:t>
            </w:r>
          </w:p>
        </w:tc>
      </w:tr>
      <w:tr w:rsidR="009675BB" w:rsidRPr="00F41B1A" w14:paraId="572D6780" w14:textId="77777777" w:rsidTr="0A64143D">
        <w:trPr>
          <w:trHeight w:val="366"/>
        </w:trPr>
        <w:tc>
          <w:tcPr>
            <w:tcW w:w="6748" w:type="dxa"/>
            <w:tcBorders>
              <w:left w:val="single" w:sz="4" w:space="0" w:color="F36F20"/>
            </w:tcBorders>
          </w:tcPr>
          <w:p w14:paraId="6CA06982" w14:textId="7D0D5E2B"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89"/>
            <w:r w:rsidRPr="00F41B1A">
              <w:rPr>
                <w:rFonts w:asciiTheme="minorHAnsi" w:hAnsiTheme="minorHAnsi" w:cstheme="minorHAnsi"/>
                <w:color w:val="000000" w:themeColor="text1"/>
                <w:sz w:val="24"/>
                <w:szCs w:val="24"/>
                <w:lang w:val="en-AU"/>
              </w:rPr>
              <w:lastRenderedPageBreak/>
              <w:t>How do you assess the strength, relevance, reliability, and currency of information in the context of your work within the early childhood education sector?</w:t>
            </w:r>
            <w:commentRangeEnd w:id="289"/>
            <w:r w:rsidRPr="00F41B1A">
              <w:rPr>
                <w:rStyle w:val="CommentReference"/>
                <w:rFonts w:asciiTheme="minorHAnsi" w:eastAsiaTheme="minorHAnsi" w:hAnsiTheme="minorHAnsi" w:cstheme="minorHAnsi"/>
                <w:color w:val="000000" w:themeColor="text1"/>
                <w:sz w:val="24"/>
                <w:szCs w:val="24"/>
                <w:lang w:val="en-AU"/>
              </w:rPr>
              <w:commentReference w:id="289"/>
            </w:r>
          </w:p>
        </w:tc>
        <w:tc>
          <w:tcPr>
            <w:tcW w:w="6860" w:type="dxa"/>
          </w:tcPr>
          <w:p w14:paraId="60FCA406" w14:textId="65BF71C5"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EB105B">
              <w:t>At Sparrow Early Learning Brighton, Viviana assesses the strength and relevance of information by aligning it with sector frameworks like the Early Years Learning Framework (EYLF) and her service’s updated policies. She values input from training sessions, management, and professional reflections, ensuring the information she applies is both current and supported by practice-based evidence. She confirms reliability through ongoing professional development and policy reviews, and she verifies currency by using resources introduced in recent training and team discussions.</w:t>
            </w:r>
          </w:p>
        </w:tc>
      </w:tr>
      <w:tr w:rsidR="009675BB" w:rsidRPr="00F41B1A" w14:paraId="44485D4F" w14:textId="77777777" w:rsidTr="0A64143D">
        <w:trPr>
          <w:trHeight w:val="366"/>
        </w:trPr>
        <w:tc>
          <w:tcPr>
            <w:tcW w:w="6748" w:type="dxa"/>
            <w:tcBorders>
              <w:left w:val="single" w:sz="4" w:space="0" w:color="F36F20"/>
            </w:tcBorders>
          </w:tcPr>
          <w:p w14:paraId="49543C6B" w14:textId="396E144D"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0"/>
            <w:r w:rsidRPr="00F41B1A">
              <w:rPr>
                <w:rFonts w:asciiTheme="minorHAnsi" w:hAnsiTheme="minorHAnsi" w:cstheme="minorHAnsi"/>
                <w:color w:val="000000" w:themeColor="text1"/>
                <w:sz w:val="24"/>
                <w:szCs w:val="24"/>
                <w:lang w:val="en-AU"/>
              </w:rPr>
              <w:t>What considerations do you take into account when assessing the feasibility, benefits, and risks associated with the information gathered for your work in early childhood education?</w:t>
            </w:r>
            <w:commentRangeEnd w:id="290"/>
            <w:r w:rsidRPr="00F41B1A">
              <w:rPr>
                <w:rStyle w:val="CommentReference"/>
                <w:rFonts w:asciiTheme="minorHAnsi" w:eastAsiaTheme="minorHAnsi" w:hAnsiTheme="minorHAnsi" w:cstheme="minorHAnsi"/>
                <w:color w:val="000000" w:themeColor="text1"/>
                <w:sz w:val="24"/>
                <w:szCs w:val="24"/>
                <w:lang w:val="en-AU"/>
              </w:rPr>
              <w:commentReference w:id="290"/>
            </w:r>
          </w:p>
        </w:tc>
        <w:tc>
          <w:tcPr>
            <w:tcW w:w="6860" w:type="dxa"/>
          </w:tcPr>
          <w:p w14:paraId="3F9EA5B8" w14:textId="4CD33DE4"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EB105B">
              <w:t xml:space="preserve">Viviana considers feasibility based on the availability of time, staff support, and child readiness. For example, when she received feedback about improving transitions from outside to inside, she assessed whether the suggestion could be practically implemented by her team and the children. She also weighs the potential benefits—such as reduced child stress or smoother routines—against any risks, including disruption to established practices or overstimulation. Only after evaluating these aspects </w:t>
            </w:r>
            <w:proofErr w:type="gramStart"/>
            <w:r w:rsidRPr="00EB105B">
              <w:t>does</w:t>
            </w:r>
            <w:proofErr w:type="gramEnd"/>
            <w:r w:rsidRPr="00EB105B">
              <w:t xml:space="preserve"> she implement changes, ensuring decisions are ethical and developmentally appropriate.</w:t>
            </w:r>
          </w:p>
        </w:tc>
      </w:tr>
      <w:tr w:rsidR="009675BB" w:rsidRPr="00F41B1A" w14:paraId="6B19E57B" w14:textId="77777777" w:rsidTr="0A64143D">
        <w:trPr>
          <w:trHeight w:val="366"/>
        </w:trPr>
        <w:tc>
          <w:tcPr>
            <w:tcW w:w="6748" w:type="dxa"/>
            <w:tcBorders>
              <w:left w:val="single" w:sz="4" w:space="0" w:color="F36F20"/>
            </w:tcBorders>
          </w:tcPr>
          <w:p w14:paraId="0F873702" w14:textId="46975E16"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1"/>
            <w:r w:rsidRPr="00F41B1A">
              <w:rPr>
                <w:rFonts w:asciiTheme="minorHAnsi" w:hAnsiTheme="minorHAnsi" w:cstheme="minorHAnsi"/>
                <w:color w:val="000000" w:themeColor="text1"/>
                <w:sz w:val="24"/>
                <w:szCs w:val="24"/>
                <w:lang w:val="en-AU"/>
              </w:rPr>
              <w:t>How do you formulate and document conclusions based on the findings derived from your analysis of gathered information within the context of your work in early childhood education?</w:t>
            </w:r>
            <w:commentRangeEnd w:id="291"/>
            <w:r w:rsidRPr="00F41B1A">
              <w:rPr>
                <w:rStyle w:val="CommentReference"/>
                <w:rFonts w:asciiTheme="minorHAnsi" w:eastAsiaTheme="minorHAnsi" w:hAnsiTheme="minorHAnsi" w:cstheme="minorHAnsi"/>
                <w:color w:val="000000" w:themeColor="text1"/>
                <w:sz w:val="24"/>
                <w:szCs w:val="24"/>
                <w:lang w:val="en-AU"/>
              </w:rPr>
              <w:commentReference w:id="291"/>
            </w:r>
          </w:p>
        </w:tc>
        <w:tc>
          <w:tcPr>
            <w:tcW w:w="6860" w:type="dxa"/>
          </w:tcPr>
          <w:p w14:paraId="5155FEB9" w14:textId="40D8F239" w:rsidR="009675BB" w:rsidRPr="00F43F53"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EB105B">
              <w:t xml:space="preserve">Viviana formulates and documents conclusions through critical reflection and daily observation. She uses </w:t>
            </w:r>
            <w:proofErr w:type="spellStart"/>
            <w:r w:rsidRPr="00EB105B">
              <w:t>Storypark</w:t>
            </w:r>
            <w:proofErr w:type="spellEnd"/>
            <w:r w:rsidRPr="00EB105B">
              <w:t xml:space="preserve"> to record reflections and child learning stories, which helps her </w:t>
            </w:r>
            <w:proofErr w:type="spellStart"/>
            <w:r w:rsidRPr="00EB105B">
              <w:t>analyse</w:t>
            </w:r>
            <w:proofErr w:type="spellEnd"/>
            <w:r w:rsidRPr="00EB105B">
              <w:t xml:space="preserve"> the effectiveness of strategies and practices over time. For example, she documented the impact of implementing calmer transitions and noted improvements in children’s </w:t>
            </w:r>
            <w:proofErr w:type="spellStart"/>
            <w:r w:rsidRPr="00EB105B">
              <w:t>behaviour</w:t>
            </w:r>
            <w:proofErr w:type="spellEnd"/>
            <w:r w:rsidRPr="00EB105B">
              <w:t xml:space="preserve">. Her documentation includes written reflections and feedback from both team members and families, allowing her to </w:t>
            </w:r>
            <w:proofErr w:type="spellStart"/>
            <w:r w:rsidRPr="00EB105B">
              <w:t>synthesise</w:t>
            </w:r>
            <w:proofErr w:type="spellEnd"/>
            <w:r w:rsidRPr="00EB105B">
              <w:t xml:space="preserve"> findings and guide future planning.</w:t>
            </w:r>
          </w:p>
        </w:tc>
      </w:tr>
      <w:tr w:rsidR="009675BB" w:rsidRPr="00F41B1A" w14:paraId="41DE8A18" w14:textId="77777777" w:rsidTr="0A64143D">
        <w:trPr>
          <w:trHeight w:val="366"/>
        </w:trPr>
        <w:tc>
          <w:tcPr>
            <w:tcW w:w="6748" w:type="dxa"/>
            <w:tcBorders>
              <w:left w:val="single" w:sz="4" w:space="0" w:color="F36F20"/>
            </w:tcBorders>
          </w:tcPr>
          <w:p w14:paraId="4FAD62A6" w14:textId="13DE7AE5"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2"/>
            <w:r w:rsidRPr="00F41B1A">
              <w:rPr>
                <w:rFonts w:asciiTheme="minorHAnsi" w:hAnsiTheme="minorHAnsi" w:cstheme="minorHAnsi"/>
                <w:color w:val="000000" w:themeColor="text1"/>
                <w:sz w:val="24"/>
                <w:szCs w:val="24"/>
                <w:lang w:val="en-AU"/>
              </w:rPr>
              <w:t>How do you assess the various ways in which different aspects of information can be utilised within your professional practice in the early childhood education sector?</w:t>
            </w:r>
            <w:commentRangeEnd w:id="292"/>
            <w:r w:rsidRPr="00F41B1A">
              <w:rPr>
                <w:rStyle w:val="CommentReference"/>
                <w:rFonts w:asciiTheme="minorHAnsi" w:eastAsiaTheme="minorHAnsi" w:hAnsiTheme="minorHAnsi" w:cstheme="minorHAnsi"/>
                <w:color w:val="000000" w:themeColor="text1"/>
                <w:sz w:val="24"/>
                <w:szCs w:val="24"/>
                <w:lang w:val="en-AU"/>
              </w:rPr>
              <w:commentReference w:id="292"/>
            </w:r>
          </w:p>
        </w:tc>
        <w:tc>
          <w:tcPr>
            <w:tcW w:w="6860" w:type="dxa"/>
          </w:tcPr>
          <w:p w14:paraId="49AE617B" w14:textId="3F523E77" w:rsidR="009675BB" w:rsidRPr="00F43F53" w:rsidRDefault="009675BB" w:rsidP="009675BB">
            <w:pPr>
              <w:pStyle w:val="TableParagraph"/>
              <w:spacing w:before="4"/>
              <w:ind w:left="108" w:right="108"/>
              <w:rPr>
                <w:rFonts w:asciiTheme="minorHAnsi" w:hAnsiTheme="minorHAnsi" w:cstheme="minorBidi"/>
                <w:color w:val="000000" w:themeColor="text1"/>
                <w:sz w:val="24"/>
                <w:szCs w:val="24"/>
                <w:lang w:val="en-AU"/>
              </w:rPr>
            </w:pPr>
            <w:r w:rsidRPr="00EB105B">
              <w:t xml:space="preserve">Viviana assesses how to use different aspects of information by considering how each piece aligns with her curriculum, child needs, and </w:t>
            </w:r>
            <w:proofErr w:type="spellStart"/>
            <w:r w:rsidRPr="00EB105B">
              <w:t>centre</w:t>
            </w:r>
            <w:proofErr w:type="spellEnd"/>
            <w:r w:rsidRPr="00EB105B">
              <w:t xml:space="preserve"> goals. For instance, when planning creative and sensory-based activities like clay play with natural materials, she draws from child observations and family input. She uses new information to adjust programming, modify daily routines, and promote inclusive participation. She also reflects on how this information contributes to emotional </w:t>
            </w:r>
            <w:r w:rsidRPr="00EB105B">
              <w:lastRenderedPageBreak/>
              <w:t>regulation and engagement, ensuring each idea is applied purposefully.</w:t>
            </w:r>
          </w:p>
        </w:tc>
      </w:tr>
      <w:tr w:rsidR="009675BB" w:rsidRPr="00F41B1A" w14:paraId="4218196B" w14:textId="77777777" w:rsidTr="0A64143D">
        <w:trPr>
          <w:trHeight w:val="366"/>
        </w:trPr>
        <w:tc>
          <w:tcPr>
            <w:tcW w:w="6748" w:type="dxa"/>
            <w:tcBorders>
              <w:left w:val="single" w:sz="4" w:space="0" w:color="F36F20"/>
            </w:tcBorders>
          </w:tcPr>
          <w:p w14:paraId="4E6694C0" w14:textId="5C0B1A5B"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3"/>
            <w:r w:rsidRPr="00F41B1A">
              <w:rPr>
                <w:rFonts w:asciiTheme="minorHAnsi" w:hAnsiTheme="minorHAnsi" w:cstheme="minorHAnsi"/>
                <w:color w:val="000000" w:themeColor="text1"/>
                <w:sz w:val="24"/>
                <w:szCs w:val="24"/>
                <w:lang w:val="en-AU"/>
              </w:rPr>
              <w:lastRenderedPageBreak/>
              <w:t>How do you utilise information and insights gained from research to identify potential areas for change and improvement in your current practices within the early childhood education field?</w:t>
            </w:r>
            <w:commentRangeEnd w:id="293"/>
            <w:r w:rsidRPr="00F41B1A">
              <w:rPr>
                <w:rStyle w:val="CommentReference"/>
                <w:rFonts w:asciiTheme="minorHAnsi" w:eastAsiaTheme="minorHAnsi" w:hAnsiTheme="minorHAnsi" w:cstheme="minorHAnsi"/>
                <w:color w:val="000000" w:themeColor="text1"/>
                <w:sz w:val="24"/>
                <w:szCs w:val="24"/>
                <w:lang w:val="en-AU"/>
              </w:rPr>
              <w:commentReference w:id="293"/>
            </w:r>
          </w:p>
          <w:p w14:paraId="377F7820" w14:textId="2B3E5103" w:rsidR="009675BB" w:rsidRPr="00F41B1A" w:rsidRDefault="009675BB" w:rsidP="009675BB">
            <w:pPr>
              <w:pStyle w:val="TableParagraph"/>
              <w:spacing w:before="4"/>
              <w:ind w:left="111"/>
              <w:jc w:val="both"/>
              <w:rPr>
                <w:rFonts w:asciiTheme="minorHAnsi" w:hAnsiTheme="minorHAnsi" w:cstheme="minorHAnsi"/>
                <w:color w:val="000000" w:themeColor="text1"/>
                <w:sz w:val="24"/>
                <w:szCs w:val="24"/>
                <w:lang w:val="en-AU"/>
              </w:rPr>
            </w:pPr>
          </w:p>
        </w:tc>
        <w:tc>
          <w:tcPr>
            <w:tcW w:w="6860" w:type="dxa"/>
          </w:tcPr>
          <w:p w14:paraId="3030256A" w14:textId="35A1788A"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EB105B">
              <w:t>Viviana uses insights from observations, team discussions, and feedback to identify areas needing improvement. One key example was the feedback she received regarding rushed transitions. Drawing from this, she implemented a structured song time outdoors before transitioning inside, leading to improved child engagement. This change reflects her ability to use research-based insights—such as the benefits of routine and predictability—to improve emotional well-being and learning outcomes.</w:t>
            </w:r>
          </w:p>
        </w:tc>
      </w:tr>
      <w:tr w:rsidR="009675BB" w:rsidRPr="00F41B1A" w14:paraId="1677A397" w14:textId="77777777" w:rsidTr="0A64143D">
        <w:trPr>
          <w:trHeight w:val="366"/>
        </w:trPr>
        <w:tc>
          <w:tcPr>
            <w:tcW w:w="6748" w:type="dxa"/>
            <w:tcBorders>
              <w:left w:val="single" w:sz="4" w:space="0" w:color="F36F20"/>
            </w:tcBorders>
          </w:tcPr>
          <w:p w14:paraId="0E7410BE" w14:textId="77777777" w:rsidR="009675BB" w:rsidRPr="00F41B1A" w:rsidRDefault="009675BB" w:rsidP="009675BB">
            <w:pPr>
              <w:pStyle w:val="TableParagraph"/>
              <w:spacing w:before="4"/>
              <w:ind w:left="111"/>
              <w:rPr>
                <w:rFonts w:asciiTheme="minorHAnsi" w:hAnsiTheme="minorHAnsi" w:cstheme="minorHAnsi"/>
                <w:color w:val="000000" w:themeColor="text1"/>
                <w:sz w:val="24"/>
                <w:szCs w:val="24"/>
                <w:lang w:val="en-AU"/>
              </w:rPr>
            </w:pPr>
          </w:p>
          <w:p w14:paraId="11648F77" w14:textId="212B8043"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4"/>
            <w:r w:rsidRPr="00F41B1A">
              <w:rPr>
                <w:rFonts w:asciiTheme="minorHAnsi" w:hAnsiTheme="minorHAnsi" w:cstheme="minorHAnsi"/>
                <w:color w:val="000000" w:themeColor="text1"/>
                <w:sz w:val="24"/>
                <w:szCs w:val="24"/>
                <w:lang w:val="en-AU"/>
              </w:rPr>
              <w:t>Question: What strategies do you employ to identify unresolved issues or gaps in knowledge that require further research and evaluation within the early childhood education domain?</w:t>
            </w:r>
            <w:commentRangeEnd w:id="294"/>
            <w:r w:rsidRPr="00F41B1A">
              <w:rPr>
                <w:rStyle w:val="CommentReference"/>
                <w:rFonts w:asciiTheme="minorHAnsi" w:eastAsiaTheme="minorHAnsi" w:hAnsiTheme="minorHAnsi" w:cstheme="minorHAnsi"/>
                <w:color w:val="000000" w:themeColor="text1"/>
                <w:sz w:val="24"/>
                <w:szCs w:val="24"/>
                <w:lang w:val="en-AU"/>
              </w:rPr>
              <w:commentReference w:id="294"/>
            </w:r>
          </w:p>
        </w:tc>
        <w:tc>
          <w:tcPr>
            <w:tcW w:w="6860" w:type="dxa"/>
          </w:tcPr>
          <w:p w14:paraId="59E08C6A" w14:textId="46B008D3" w:rsidR="009675BB" w:rsidRPr="00F41B1A" w:rsidRDefault="009675BB" w:rsidP="009675BB">
            <w:pPr>
              <w:pStyle w:val="TableParagraph"/>
              <w:spacing w:before="4"/>
              <w:ind w:left="108" w:right="108"/>
              <w:jc w:val="both"/>
              <w:rPr>
                <w:rFonts w:asciiTheme="minorHAnsi" w:hAnsiTheme="minorHAnsi" w:cstheme="minorBidi"/>
                <w:color w:val="000000" w:themeColor="text1"/>
                <w:sz w:val="24"/>
                <w:szCs w:val="24"/>
                <w:lang w:val="en-AU"/>
              </w:rPr>
            </w:pPr>
            <w:r w:rsidRPr="00EB105B">
              <w:t xml:space="preserve">Viviana identifies gaps through ongoing reflection and dialogue with her team. For instance, if a child is struggling with emotional regulation or communication, she reflects on what strategies have or haven’t worked and seeks further insight through staff discussions or new training. She also examines children’s </w:t>
            </w:r>
            <w:proofErr w:type="spellStart"/>
            <w:r w:rsidRPr="00EB105B">
              <w:t>behaviour</w:t>
            </w:r>
            <w:proofErr w:type="spellEnd"/>
            <w:r w:rsidRPr="00EB105B">
              <w:t xml:space="preserve"> patterns and feedback from families to identify potential areas for deeper understanding, such as supporting language development for non-verbal children using visuals or sign language.</w:t>
            </w:r>
          </w:p>
        </w:tc>
      </w:tr>
      <w:tr w:rsidR="009675BB" w:rsidRPr="00F41B1A" w14:paraId="619ABBC0" w14:textId="77777777" w:rsidTr="0A64143D">
        <w:trPr>
          <w:trHeight w:val="366"/>
        </w:trPr>
        <w:tc>
          <w:tcPr>
            <w:tcW w:w="6748" w:type="dxa"/>
            <w:tcBorders>
              <w:left w:val="single" w:sz="4" w:space="0" w:color="F36F20"/>
              <w:bottom w:val="single" w:sz="4" w:space="0" w:color="EC7C30"/>
            </w:tcBorders>
          </w:tcPr>
          <w:p w14:paraId="06CB8C9C" w14:textId="2B06D6AA" w:rsidR="009675BB" w:rsidRPr="005C740E" w:rsidRDefault="009675BB" w:rsidP="009675BB">
            <w:pPr>
              <w:pStyle w:val="TableParagraph"/>
              <w:numPr>
                <w:ilvl w:val="0"/>
                <w:numId w:val="23"/>
              </w:numPr>
              <w:spacing w:before="4"/>
              <w:rPr>
                <w:rFonts w:asciiTheme="minorHAnsi" w:hAnsiTheme="minorHAnsi" w:cstheme="minorHAnsi"/>
                <w:color w:val="000000" w:themeColor="text1"/>
                <w:sz w:val="24"/>
                <w:szCs w:val="24"/>
                <w:lang w:val="en-AU"/>
              </w:rPr>
            </w:pPr>
            <w:commentRangeStart w:id="295"/>
            <w:r w:rsidRPr="00F41B1A">
              <w:rPr>
                <w:rFonts w:asciiTheme="minorHAnsi" w:hAnsiTheme="minorHAnsi" w:cstheme="minorHAnsi"/>
                <w:color w:val="000000" w:themeColor="text1"/>
                <w:sz w:val="24"/>
                <w:szCs w:val="24"/>
                <w:lang w:val="en-AU"/>
              </w:rPr>
              <w:t>How do you develop actionable plans to address outcomes of research and incorporate findings into your professional practice within the early childhood education industry?</w:t>
            </w:r>
            <w:commentRangeEnd w:id="295"/>
            <w:r w:rsidRPr="00F41B1A">
              <w:rPr>
                <w:rStyle w:val="CommentReference"/>
                <w:rFonts w:asciiTheme="minorHAnsi" w:eastAsiaTheme="minorHAnsi" w:hAnsiTheme="minorHAnsi" w:cstheme="minorHAnsi"/>
                <w:color w:val="000000" w:themeColor="text1"/>
                <w:sz w:val="24"/>
                <w:szCs w:val="24"/>
                <w:lang w:val="en-AU"/>
              </w:rPr>
              <w:commentReference w:id="295"/>
            </w:r>
          </w:p>
        </w:tc>
        <w:tc>
          <w:tcPr>
            <w:tcW w:w="6860" w:type="dxa"/>
            <w:tcBorders>
              <w:bottom w:val="single" w:sz="4" w:space="0" w:color="EC7C30"/>
            </w:tcBorders>
          </w:tcPr>
          <w:p w14:paraId="49DDEB5A" w14:textId="001EEB81" w:rsidR="009675BB" w:rsidRPr="00F41B1A" w:rsidRDefault="009675BB" w:rsidP="009675BB">
            <w:pPr>
              <w:pStyle w:val="TableParagraph"/>
              <w:spacing w:before="4"/>
              <w:ind w:left="108" w:right="108"/>
            </w:pPr>
            <w:r w:rsidRPr="00EB105B">
              <w:t xml:space="preserve">Viviana creates actionable plans by turning reflection and research into small, practical strategies. After noticing transitions were too rushed, she developed a plan to include songs and quiet outdoor moments before heading indoors. She shared this idea with her team and implemented it gradually, monitoring its effectiveness through observation and child feedback. She uses team meetings, </w:t>
            </w:r>
            <w:proofErr w:type="spellStart"/>
            <w:r w:rsidRPr="00EB105B">
              <w:t>Storypark</w:t>
            </w:r>
            <w:proofErr w:type="spellEnd"/>
            <w:r w:rsidRPr="00EB105B">
              <w:t xml:space="preserve"> documentation, and checklists to review changes, ensuring strategies are embedded and adjusted as needed.</w:t>
            </w:r>
          </w:p>
        </w:tc>
      </w:tr>
    </w:tbl>
    <w:p w14:paraId="0ADD4CDA" w14:textId="07271396" w:rsidR="00955DAE" w:rsidRPr="00F41B1A" w:rsidRDefault="00955DAE" w:rsidP="5ED9D3EC">
      <w:pPr>
        <w:spacing w:after="0"/>
      </w:pPr>
    </w:p>
    <w:p w14:paraId="41686ABE" w14:textId="77777777" w:rsidR="0074538B" w:rsidRPr="00F41B1A" w:rsidRDefault="0074538B" w:rsidP="5ED9D3EC">
      <w:pPr>
        <w:pStyle w:val="Heading2"/>
        <w:rPr>
          <w:b/>
          <w:bCs/>
        </w:rPr>
      </w:pPr>
      <w:r w:rsidRPr="00F41B1A">
        <w:rPr>
          <w:b/>
          <w:bCs/>
        </w:rPr>
        <w:t>Assessment Conditions Checklist (ACC)</w:t>
      </w:r>
    </w:p>
    <w:p w14:paraId="5DD3D888" w14:textId="5F20FB72" w:rsidR="0074538B" w:rsidRPr="00F41B1A" w:rsidRDefault="008111A7" w:rsidP="0074538B">
      <w:pPr>
        <w:jc w:val="left"/>
        <w:rPr>
          <w:sz w:val="22"/>
          <w:szCs w:val="22"/>
        </w:rPr>
      </w:pPr>
      <w:r w:rsidRPr="00F41B1A">
        <w:rPr>
          <w:rStyle w:val="normaltextrun"/>
          <w:rFonts w:ascii="Calibri" w:hAnsi="Calibri" w:cs="Calibri"/>
          <w:color w:val="D13438"/>
          <w:shd w:val="clear" w:color="auto" w:fill="FFFFFF"/>
        </w:rPr>
        <w:t>Assessor Instructions:</w:t>
      </w:r>
      <w:r w:rsidRPr="00F41B1A">
        <w:rPr>
          <w:rStyle w:val="normaltextrun"/>
          <w:rFonts w:ascii="Calibri" w:hAnsi="Calibri" w:cs="Calibri"/>
          <w:color w:val="000000"/>
          <w:shd w:val="clear" w:color="auto" w:fill="FFFFFF"/>
        </w:rPr>
        <w:t> </w:t>
      </w:r>
      <w:r w:rsidR="0074538B" w:rsidRPr="00F41B1A">
        <w:rPr>
          <w:sz w:val="22"/>
          <w:szCs w:val="22"/>
        </w:rPr>
        <w:t>Please check the following lists to indicate the types of workplaces, equipment, facilities, industry resources and organisational policies and procedures that the student is currently or have had access to.</w:t>
      </w:r>
      <w:r w:rsidR="00D42CE2" w:rsidRPr="00F41B1A">
        <w:rPr>
          <w:sz w:val="22"/>
          <w:szCs w:val="22"/>
        </w:rPr>
        <w:t xml:space="preserve"> This is intended to be used in conjunction with the above CC. For example, as students inform you about the equipment, facilities, resources, and aids they are using in their examples, please check off the following list. If students do not proactively cover any of the following, kindly ask the question and confirm with the student.</w:t>
      </w:r>
      <w:r w:rsidR="00EE5B52" w:rsidRPr="00F41B1A">
        <w:rPr>
          <w:sz w:val="22"/>
          <w:szCs w:val="22"/>
        </w:rPr>
        <w:t xml:space="preserve">  </w:t>
      </w:r>
    </w:p>
    <w:p w14:paraId="2326CD9F" w14:textId="6400B828" w:rsidR="0074538B" w:rsidRPr="00F41B1A" w:rsidRDefault="0074538B" w:rsidP="0074538B">
      <w:pPr>
        <w:jc w:val="left"/>
        <w:rPr>
          <w:sz w:val="22"/>
          <w:szCs w:val="22"/>
        </w:rPr>
      </w:pPr>
      <w:r w:rsidRPr="00F41B1A">
        <w:rPr>
          <w:sz w:val="22"/>
          <w:szCs w:val="22"/>
        </w:rPr>
        <w:lastRenderedPageBreak/>
        <w:t xml:space="preserve">Specific instructions/information have been provided below where appropriate in </w:t>
      </w:r>
      <w:r w:rsidRPr="00F41B1A">
        <w:rPr>
          <w:i/>
          <w:iCs/>
          <w:sz w:val="22"/>
          <w:szCs w:val="22"/>
        </w:rPr>
        <w:t>italic wording</w:t>
      </w:r>
      <w:r w:rsidRPr="00F41B1A">
        <w:rPr>
          <w:sz w:val="22"/>
          <w:szCs w:val="22"/>
        </w:rPr>
        <w:t xml:space="preserve">. </w:t>
      </w:r>
      <w:r w:rsidR="00EE5B52" w:rsidRPr="00F41B1A">
        <w:rPr>
          <w:sz w:val="22"/>
          <w:szCs w:val="22"/>
        </w:rPr>
        <w:t>Students are expected to meet all of the following criteria to be satisfactory in ACC.</w:t>
      </w:r>
    </w:p>
    <w:p w14:paraId="6D9C6B29" w14:textId="77777777" w:rsidR="0074538B" w:rsidRPr="00F41B1A" w:rsidRDefault="0074538B" w:rsidP="0074538B">
      <w:pPr>
        <w:jc w:val="left"/>
        <w:rPr>
          <w:sz w:val="22"/>
          <w:szCs w:val="22"/>
        </w:rPr>
      </w:pPr>
    </w:p>
    <w:p w14:paraId="24C80838" w14:textId="7B2A70AA" w:rsidR="000C2E66" w:rsidRPr="00E20FEA" w:rsidRDefault="000C2E66" w:rsidP="0066599B">
      <w:pPr>
        <w:pStyle w:val="ListParagraph"/>
        <w:numPr>
          <w:ilvl w:val="0"/>
          <w:numId w:val="1"/>
        </w:numPr>
        <w:jc w:val="left"/>
        <w:rPr>
          <w:rFonts w:cstheme="minorHAnsi"/>
          <w:sz w:val="22"/>
          <w:szCs w:val="22"/>
        </w:rPr>
      </w:pPr>
      <w:r w:rsidRPr="00E20FEA">
        <w:rPr>
          <w:rFonts w:cstheme="minorHAnsi"/>
          <w:sz w:val="22"/>
          <w:szCs w:val="22"/>
        </w:rPr>
        <w:t xml:space="preserve">Confirm the student is working in a regulated children’s education and care service in Australia.  </w:t>
      </w:r>
      <w:r w:rsidRPr="00E20FEA">
        <w:rPr>
          <w:rFonts w:eastAsia="Times New Roman" w:cstheme="minorHAnsi"/>
          <w:sz w:val="22"/>
          <w:szCs w:val="22"/>
        </w:rPr>
        <w:t>(</w:t>
      </w:r>
      <w:r w:rsidR="00D7412F" w:rsidRPr="00E20FEA">
        <w:rPr>
          <w:rFonts w:eastAsia="Times New Roman" w:cstheme="minorHAnsi"/>
          <w:sz w:val="22"/>
          <w:szCs w:val="22"/>
        </w:rPr>
        <w:t>BSBTWK502, CHCECE041, CHCECE042, CHCECE043, CHCECE044, CHCECE045, CHCECE046, CHCECE047, CHCECE048, CHCECE049, CHCECE050, CHCPRP003, CHCECE</w:t>
      </w:r>
      <w:proofErr w:type="gramStart"/>
      <w:r w:rsidR="00D7412F" w:rsidRPr="00E20FEA">
        <w:rPr>
          <w:rFonts w:eastAsia="Times New Roman" w:cstheme="minorHAnsi"/>
          <w:sz w:val="22"/>
          <w:szCs w:val="22"/>
        </w:rPr>
        <w:t xml:space="preserve">053,  CHCMGT003,   </w:t>
      </w:r>
      <w:proofErr w:type="gramEnd"/>
      <w:r w:rsidR="00D7412F" w:rsidRPr="00E20FEA">
        <w:rPr>
          <w:rFonts w:eastAsia="Times New Roman" w:cstheme="minorHAnsi"/>
          <w:sz w:val="22"/>
          <w:szCs w:val="22"/>
        </w:rPr>
        <w:t>CHCPOL003</w:t>
      </w:r>
      <w:r w:rsidRPr="00E20FEA">
        <w:rPr>
          <w:rFonts w:eastAsia="Times New Roman" w:cstheme="minorHAnsi"/>
          <w:sz w:val="22"/>
          <w:szCs w:val="22"/>
        </w:rPr>
        <w:t xml:space="preserve">) </w:t>
      </w:r>
      <w:sdt>
        <w:sdtPr>
          <w:rPr>
            <w:rFonts w:cstheme="minorHAnsi"/>
            <w:sz w:val="22"/>
            <w:szCs w:val="22"/>
          </w:rPr>
          <w:id w:val="782852757"/>
          <w14:checkbox>
            <w14:checked w14:val="1"/>
            <w14:checkedState w14:val="2612" w14:font="MS Gothic"/>
            <w14:uncheckedState w14:val="2610" w14:font="MS Gothic"/>
          </w14:checkbox>
        </w:sdtPr>
        <w:sdtContent>
          <w:r w:rsidR="008A0489" w:rsidRPr="00E20FEA">
            <w:rPr>
              <w:rFonts w:ascii="Segoe UI Symbol" w:eastAsia="MS Gothic" w:hAnsi="Segoe UI Symbol" w:cs="Segoe UI Symbol"/>
              <w:sz w:val="22"/>
              <w:szCs w:val="22"/>
            </w:rPr>
            <w:t>☒</w:t>
          </w:r>
        </w:sdtContent>
      </w:sdt>
    </w:p>
    <w:p w14:paraId="28F01DCB" w14:textId="77777777" w:rsidR="0074538B" w:rsidRPr="00E20FEA" w:rsidRDefault="0074538B" w:rsidP="0074538B">
      <w:pPr>
        <w:ind w:left="284"/>
        <w:jc w:val="left"/>
        <w:rPr>
          <w:rFonts w:cstheme="minorHAnsi"/>
          <w:sz w:val="22"/>
          <w:szCs w:val="22"/>
        </w:rPr>
      </w:pPr>
      <w:r w:rsidRPr="00E20FEA">
        <w:rPr>
          <w:rFonts w:cstheme="minorHAnsi"/>
          <w:i/>
          <w:iCs/>
          <w:sz w:val="22"/>
          <w:szCs w:val="22"/>
        </w:rPr>
        <w:t>(Instructions/information for Assessor: All must be checked, otherwise it is not satisfactory. Unless the referenced unit(s) have been Credit Transferred)</w:t>
      </w:r>
    </w:p>
    <w:p w14:paraId="1EB3B93C" w14:textId="0A917869"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proofErr w:type="gramStart"/>
      <w:r w:rsidR="000C2E66" w:rsidRPr="00E20FEA">
        <w:rPr>
          <w:rFonts w:cstheme="minorHAnsi"/>
          <w:sz w:val="22"/>
          <w:szCs w:val="22"/>
        </w:rPr>
        <w:t>interactions</w:t>
      </w:r>
      <w:proofErr w:type="gramEnd"/>
      <w:r w:rsidR="000C2E66" w:rsidRPr="00E20FEA">
        <w:rPr>
          <w:rFonts w:cstheme="minorHAnsi"/>
          <w:sz w:val="22"/>
          <w:szCs w:val="22"/>
        </w:rPr>
        <w:t xml:space="preserve"> with children up to six </w:t>
      </w:r>
      <w:proofErr w:type="gramStart"/>
      <w:r w:rsidR="000C2E66" w:rsidRPr="00E20FEA">
        <w:rPr>
          <w:rFonts w:cstheme="minorHAnsi"/>
          <w:sz w:val="22"/>
          <w:szCs w:val="22"/>
        </w:rPr>
        <w:t>year</w:t>
      </w:r>
      <w:proofErr w:type="gramEnd"/>
      <w:r w:rsidR="000C2E66" w:rsidRPr="00E20FEA">
        <w:rPr>
          <w:rFonts w:cstheme="minorHAnsi"/>
          <w:sz w:val="22"/>
          <w:szCs w:val="22"/>
        </w:rPr>
        <w:t xml:space="preserve"> of age</w:t>
      </w:r>
      <w:r w:rsidR="00D7412F" w:rsidRPr="00E20FEA">
        <w:rPr>
          <w:rFonts w:eastAsia="Times New Roman" w:cstheme="minorHAnsi"/>
          <w:sz w:val="22"/>
          <w:szCs w:val="22"/>
        </w:rPr>
        <w:t xml:space="preserve"> </w:t>
      </w:r>
      <w:r w:rsidR="0040247D" w:rsidRPr="00E20FEA">
        <w:rPr>
          <w:rFonts w:cstheme="minorHAnsi"/>
          <w:sz w:val="22"/>
          <w:szCs w:val="22"/>
        </w:rPr>
        <w:t xml:space="preserve"> </w:t>
      </w:r>
      <w:sdt>
        <w:sdtPr>
          <w:rPr>
            <w:rFonts w:cstheme="minorHAnsi"/>
            <w:sz w:val="22"/>
            <w:szCs w:val="22"/>
          </w:rPr>
          <w:id w:val="-336542070"/>
          <w14:checkbox>
            <w14:checked w14:val="1"/>
            <w14:checkedState w14:val="2612" w14:font="MS Gothic"/>
            <w14:uncheckedState w14:val="2610" w14:font="MS Gothic"/>
          </w14:checkbox>
        </w:sdtPr>
        <w:sdtContent>
          <w:r w:rsidRPr="00E20FEA">
            <w:rPr>
              <w:rFonts w:ascii="Segoe UI Symbol" w:eastAsia="MS Gothic" w:hAnsi="Segoe UI Symbol" w:cs="Segoe UI Symbol"/>
              <w:sz w:val="22"/>
              <w:szCs w:val="22"/>
            </w:rPr>
            <w:t>☒</w:t>
          </w:r>
        </w:sdtContent>
      </w:sdt>
    </w:p>
    <w:p w14:paraId="6FD5E705" w14:textId="3AE78F14"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r w:rsidR="000C2E66" w:rsidRPr="00E20FEA">
        <w:rPr>
          <w:rFonts w:cstheme="minorHAnsi"/>
          <w:sz w:val="22"/>
          <w:szCs w:val="22"/>
        </w:rPr>
        <w:t>Skills related to review of policies and developing a risk management plan may be demonstrated outside of the service but must be based on work in a regulated children’s education and care service in Australia.</w:t>
      </w:r>
      <w:r w:rsidR="000C2E66" w:rsidRPr="00E20FEA">
        <w:rPr>
          <w:rFonts w:eastAsia="Times New Roman" w:cstheme="minorHAnsi"/>
          <w:sz w:val="22"/>
          <w:szCs w:val="22"/>
        </w:rPr>
        <w:t xml:space="preserve"> </w:t>
      </w:r>
      <w:sdt>
        <w:sdtPr>
          <w:rPr>
            <w:rFonts w:cstheme="minorHAnsi"/>
            <w:sz w:val="22"/>
            <w:szCs w:val="22"/>
          </w:rPr>
          <w:id w:val="866336072"/>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7C0C9BCE" w14:textId="1249DC24" w:rsidR="000C2E66" w:rsidRPr="00E20FEA" w:rsidRDefault="008A0489" w:rsidP="0066599B">
      <w:pPr>
        <w:pStyle w:val="ListParagraph"/>
        <w:numPr>
          <w:ilvl w:val="1"/>
          <w:numId w:val="1"/>
        </w:numPr>
        <w:rPr>
          <w:rFonts w:cstheme="minorHAnsi"/>
          <w:sz w:val="22"/>
          <w:szCs w:val="22"/>
        </w:rPr>
      </w:pPr>
      <w:r w:rsidRPr="00E20FEA">
        <w:rPr>
          <w:rFonts w:cstheme="minorHAnsi"/>
          <w:sz w:val="22"/>
          <w:szCs w:val="22"/>
        </w:rPr>
        <w:t>*</w:t>
      </w:r>
      <w:proofErr w:type="gramStart"/>
      <w:r w:rsidR="000C2E66" w:rsidRPr="00E20FEA">
        <w:rPr>
          <w:rFonts w:cstheme="minorHAnsi"/>
          <w:sz w:val="22"/>
          <w:szCs w:val="22"/>
        </w:rPr>
        <w:t>access</w:t>
      </w:r>
      <w:proofErr w:type="gramEnd"/>
      <w:r w:rsidR="000C2E66" w:rsidRPr="00E20FEA">
        <w:rPr>
          <w:rFonts w:cstheme="minorHAnsi"/>
          <w:sz w:val="22"/>
          <w:szCs w:val="22"/>
        </w:rPr>
        <w:t xml:space="preserve"> to:</w:t>
      </w:r>
    </w:p>
    <w:p w14:paraId="0AC22ABF" w14:textId="5068D4BF"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proofErr w:type="gramStart"/>
      <w:r w:rsidR="000C2E66" w:rsidRPr="00E20FEA">
        <w:rPr>
          <w:rFonts w:cstheme="minorHAnsi"/>
          <w:sz w:val="22"/>
          <w:szCs w:val="22"/>
        </w:rPr>
        <w:t>information</w:t>
      </w:r>
      <w:proofErr w:type="gramEnd"/>
      <w:r w:rsidR="000C2E66" w:rsidRPr="00E20FEA">
        <w:rPr>
          <w:rFonts w:cstheme="minorHAnsi"/>
          <w:sz w:val="22"/>
          <w:szCs w:val="22"/>
        </w:rPr>
        <w:t xml:space="preserve"> technology for research and documentation</w:t>
      </w:r>
      <w:r w:rsidR="00E20FEA"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1183047141"/>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55EE8D12" w14:textId="59438E1B"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National Quality Framework: </w:t>
      </w:r>
      <w:sdt>
        <w:sdtPr>
          <w:rPr>
            <w:rFonts w:cstheme="minorHAnsi"/>
            <w:sz w:val="22"/>
            <w:szCs w:val="22"/>
          </w:rPr>
          <w:id w:val="1996677319"/>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3BA6C168" w14:textId="34407A93"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 xml:space="preserve">Education and Care Services National Regulations </w:t>
      </w:r>
      <w:r w:rsidR="00E20FEA" w:rsidRPr="00E20FEA">
        <w:rPr>
          <w:rFonts w:eastAsia="Times New Roman" w:cstheme="minorHAnsi"/>
          <w:sz w:val="22"/>
          <w:szCs w:val="22"/>
        </w:rPr>
        <w:t xml:space="preserve"> </w:t>
      </w:r>
      <w:sdt>
        <w:sdtPr>
          <w:rPr>
            <w:rFonts w:cstheme="minorHAnsi"/>
            <w:sz w:val="22"/>
            <w:szCs w:val="22"/>
          </w:rPr>
          <w:id w:val="-2081363517"/>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075692C5" w14:textId="3B53AFF9"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r w:rsidR="000C2E66" w:rsidRPr="00E20FEA">
        <w:rPr>
          <w:rFonts w:cstheme="minorHAnsi"/>
          <w:sz w:val="22"/>
          <w:szCs w:val="22"/>
        </w:rPr>
        <w:t>National Quality Standard</w:t>
      </w:r>
      <w:r w:rsidR="00394987" w:rsidRPr="00E20FEA">
        <w:rPr>
          <w:rFonts w:cstheme="minorHAnsi"/>
          <w:sz w:val="22"/>
          <w:szCs w:val="22"/>
        </w:rPr>
        <w:t>, Law and Regulations</w:t>
      </w:r>
      <w:r w:rsidR="000C2E66"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1142430936"/>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1F4936D5" w14:textId="570A5EEC" w:rsidR="000C2E66" w:rsidRPr="00E20FEA" w:rsidRDefault="008A0489" w:rsidP="0066599B">
      <w:pPr>
        <w:pStyle w:val="ListParagraph"/>
        <w:numPr>
          <w:ilvl w:val="3"/>
          <w:numId w:val="1"/>
        </w:numPr>
        <w:rPr>
          <w:rFonts w:cstheme="minorHAnsi"/>
          <w:sz w:val="22"/>
          <w:szCs w:val="22"/>
        </w:rPr>
      </w:pPr>
      <w:r w:rsidRPr="00E20FEA">
        <w:rPr>
          <w:rFonts w:cstheme="minorHAnsi"/>
          <w:sz w:val="22"/>
          <w:szCs w:val="22"/>
        </w:rPr>
        <w:t>*</w:t>
      </w:r>
      <w:proofErr w:type="gramStart"/>
      <w:r w:rsidR="000C2E66" w:rsidRPr="00E20FEA">
        <w:rPr>
          <w:rFonts w:cstheme="minorHAnsi"/>
          <w:sz w:val="22"/>
          <w:szCs w:val="22"/>
        </w:rPr>
        <w:t>the</w:t>
      </w:r>
      <w:proofErr w:type="gramEnd"/>
      <w:r w:rsidR="000C2E66" w:rsidRPr="00E20FEA">
        <w:rPr>
          <w:rFonts w:cstheme="minorHAnsi"/>
          <w:sz w:val="22"/>
          <w:szCs w:val="22"/>
        </w:rPr>
        <w:t xml:space="preserve"> relevant approved learning framework</w:t>
      </w:r>
      <w:r w:rsidR="00E20FEA" w:rsidRPr="00E20FEA">
        <w:rPr>
          <w:rFonts w:cstheme="minorHAnsi"/>
          <w:sz w:val="22"/>
          <w:szCs w:val="22"/>
        </w:rPr>
        <w:t xml:space="preserve"> </w:t>
      </w:r>
      <w:r w:rsidR="00E20FEA" w:rsidRPr="00E20FEA">
        <w:rPr>
          <w:rFonts w:eastAsia="Times New Roman" w:cstheme="minorHAnsi"/>
          <w:sz w:val="22"/>
          <w:szCs w:val="22"/>
        </w:rPr>
        <w:t xml:space="preserve"> </w:t>
      </w:r>
      <w:sdt>
        <w:sdtPr>
          <w:rPr>
            <w:rFonts w:cstheme="minorHAnsi"/>
            <w:sz w:val="22"/>
            <w:szCs w:val="22"/>
          </w:rPr>
          <w:id w:val="688883322"/>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02FA9ED1" w14:textId="03011B02" w:rsidR="002F1FFA"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proofErr w:type="gramStart"/>
      <w:r w:rsidR="002F1FFA" w:rsidRPr="00F43F53">
        <w:rPr>
          <w:rFonts w:cstheme="minorHAnsi"/>
          <w:color w:val="000000"/>
          <w:sz w:val="20"/>
          <w:szCs w:val="20"/>
          <w:shd w:val="clear" w:color="auto" w:fill="FFFFFF"/>
        </w:rPr>
        <w:t>curriculum</w:t>
      </w:r>
      <w:proofErr w:type="gramEnd"/>
      <w:r w:rsidR="002F1FFA" w:rsidRPr="00F43F53">
        <w:rPr>
          <w:rFonts w:cstheme="minorHAnsi"/>
          <w:color w:val="000000"/>
          <w:sz w:val="20"/>
          <w:szCs w:val="20"/>
          <w:shd w:val="clear" w:color="auto" w:fill="FFFFFF"/>
        </w:rPr>
        <w:t xml:space="preserve"> documentation</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881900897"/>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07A8A3F0" w14:textId="14B8BA5B"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BD2B9D" w:rsidRPr="00F43F53">
        <w:rPr>
          <w:rFonts w:cstheme="minorHAnsi"/>
          <w:color w:val="000000"/>
          <w:sz w:val="20"/>
          <w:szCs w:val="20"/>
          <w:shd w:val="clear" w:color="auto" w:fill="FFFFFF"/>
        </w:rPr>
        <w:t>Quality Improvement Plan template</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199857128"/>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r w:rsidR="00E20FEA" w:rsidRPr="00E20FEA">
        <w:rPr>
          <w:rFonts w:cstheme="minorHAnsi"/>
          <w:sz w:val="22"/>
          <w:szCs w:val="22"/>
        </w:rPr>
        <w:t xml:space="preserve"> </w:t>
      </w:r>
    </w:p>
    <w:p w14:paraId="6985AFA2" w14:textId="0DD1EA43"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544E33" w:rsidRPr="00F43F53">
        <w:rPr>
          <w:rFonts w:cstheme="minorHAnsi"/>
          <w:color w:val="000000"/>
          <w:sz w:val="20"/>
          <w:szCs w:val="20"/>
          <w:shd w:val="clear" w:color="auto" w:fill="FFFFFF"/>
        </w:rPr>
        <w:t>Early Childhood Australia Code of Ethics</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364414933"/>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p>
    <w:p w14:paraId="48AFBA82" w14:textId="45ED54E8" w:rsidR="00544E33" w:rsidRPr="00E20FEA" w:rsidRDefault="008A0489" w:rsidP="0066599B">
      <w:pPr>
        <w:pStyle w:val="ListParagraph"/>
        <w:numPr>
          <w:ilvl w:val="3"/>
          <w:numId w:val="1"/>
        </w:numPr>
        <w:rPr>
          <w:rFonts w:cstheme="minorHAnsi"/>
          <w:sz w:val="22"/>
          <w:szCs w:val="22"/>
        </w:rPr>
      </w:pPr>
      <w:r w:rsidRPr="00F43F53">
        <w:rPr>
          <w:rFonts w:cstheme="minorHAnsi"/>
          <w:color w:val="000000"/>
          <w:sz w:val="20"/>
          <w:szCs w:val="20"/>
          <w:shd w:val="clear" w:color="auto" w:fill="FFFFFF"/>
        </w:rPr>
        <w:t>*</w:t>
      </w:r>
      <w:r w:rsidR="00544E33" w:rsidRPr="00F43F53">
        <w:rPr>
          <w:rFonts w:cstheme="minorHAnsi"/>
          <w:color w:val="000000"/>
          <w:sz w:val="20"/>
          <w:szCs w:val="20"/>
          <w:shd w:val="clear" w:color="auto" w:fill="FFFFFF"/>
        </w:rPr>
        <w:t>UN Convention on the Rights of the Child</w:t>
      </w:r>
      <w:r w:rsidR="00E20FEA" w:rsidRPr="00F43F53">
        <w:rPr>
          <w:rFonts w:cstheme="minorHAnsi"/>
          <w:color w:val="000000"/>
          <w:sz w:val="20"/>
          <w:szCs w:val="20"/>
          <w:shd w:val="clear" w:color="auto" w:fill="FFFFFF"/>
        </w:rPr>
        <w:t xml:space="preserve"> </w:t>
      </w:r>
      <w:r w:rsidR="00E20FEA" w:rsidRPr="00E20FEA">
        <w:rPr>
          <w:rFonts w:eastAsia="Times New Roman" w:cstheme="minorHAnsi"/>
          <w:sz w:val="22"/>
          <w:szCs w:val="22"/>
        </w:rPr>
        <w:t xml:space="preserve"> </w:t>
      </w:r>
      <w:sdt>
        <w:sdtPr>
          <w:rPr>
            <w:rFonts w:cstheme="minorHAnsi"/>
            <w:sz w:val="22"/>
            <w:szCs w:val="22"/>
          </w:rPr>
          <w:id w:val="-1550068783"/>
          <w14:checkbox>
            <w14:checked w14:val="1"/>
            <w14:checkedState w14:val="2612" w14:font="MS Gothic"/>
            <w14:uncheckedState w14:val="2610" w14:font="MS Gothic"/>
          </w14:checkbox>
        </w:sdtPr>
        <w:sdtContent>
          <w:r w:rsidR="00E20FEA" w:rsidRPr="00E20FEA">
            <w:rPr>
              <w:rFonts w:ascii="Segoe UI Symbol" w:eastAsia="MS Gothic" w:hAnsi="Segoe UI Symbol" w:cs="Segoe UI Symbol"/>
              <w:sz w:val="22"/>
              <w:szCs w:val="22"/>
            </w:rPr>
            <w:t>☒</w:t>
          </w:r>
        </w:sdtContent>
      </w:sdt>
      <w:r w:rsidR="00E20FEA" w:rsidRPr="00E20FEA">
        <w:rPr>
          <w:rFonts w:cstheme="minorHAnsi"/>
          <w:sz w:val="22"/>
          <w:szCs w:val="22"/>
        </w:rPr>
        <w:t xml:space="preserve"> </w:t>
      </w:r>
    </w:p>
    <w:p w14:paraId="56C943BF" w14:textId="1C6FBD6A" w:rsidR="000C2E66" w:rsidRPr="00E20FEA" w:rsidRDefault="008A0489" w:rsidP="0066599B">
      <w:pPr>
        <w:pStyle w:val="ListParagraph"/>
        <w:numPr>
          <w:ilvl w:val="2"/>
          <w:numId w:val="1"/>
        </w:numPr>
        <w:rPr>
          <w:rFonts w:cstheme="minorHAnsi"/>
          <w:sz w:val="22"/>
          <w:szCs w:val="22"/>
        </w:rPr>
      </w:pPr>
      <w:r w:rsidRPr="00E20FEA">
        <w:rPr>
          <w:rFonts w:cstheme="minorHAnsi"/>
          <w:sz w:val="22"/>
          <w:szCs w:val="22"/>
        </w:rPr>
        <w:t>*</w:t>
      </w:r>
      <w:proofErr w:type="gramStart"/>
      <w:r w:rsidR="000C2E66" w:rsidRPr="00E20FEA">
        <w:rPr>
          <w:rFonts w:cstheme="minorHAnsi"/>
          <w:sz w:val="22"/>
          <w:szCs w:val="22"/>
        </w:rPr>
        <w:t>service</w:t>
      </w:r>
      <w:proofErr w:type="gramEnd"/>
      <w:r w:rsidR="000C2E66" w:rsidRPr="00E20FEA">
        <w:rPr>
          <w:rFonts w:cstheme="minorHAnsi"/>
          <w:sz w:val="22"/>
          <w:szCs w:val="22"/>
        </w:rPr>
        <w:t xml:space="preserve"> standards, policies and procedures as required by National Regulations for health and safety </w:t>
      </w:r>
      <w:r w:rsidR="00E20FEA" w:rsidRPr="00F41B1A">
        <w:rPr>
          <w:rFonts w:eastAsia="Times New Roman"/>
          <w:sz w:val="22"/>
          <w:szCs w:val="22"/>
        </w:rPr>
        <w:t xml:space="preserve"> </w:t>
      </w:r>
      <w:sdt>
        <w:sdtPr>
          <w:rPr>
            <w:sz w:val="22"/>
            <w:szCs w:val="22"/>
          </w:rPr>
          <w:id w:val="-1410452547"/>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p>
    <w:p w14:paraId="0238E356" w14:textId="1C09AA00" w:rsidR="000C2E66" w:rsidRDefault="008A0489" w:rsidP="0066599B">
      <w:pPr>
        <w:pStyle w:val="ListParagraph"/>
        <w:numPr>
          <w:ilvl w:val="2"/>
          <w:numId w:val="1"/>
        </w:numPr>
        <w:rPr>
          <w:rFonts w:cstheme="minorHAnsi"/>
          <w:sz w:val="22"/>
          <w:szCs w:val="22"/>
        </w:rPr>
      </w:pPr>
      <w:r w:rsidRPr="00E20FEA">
        <w:rPr>
          <w:rFonts w:cstheme="minorHAnsi"/>
          <w:sz w:val="22"/>
          <w:szCs w:val="22"/>
        </w:rPr>
        <w:t>*</w:t>
      </w:r>
      <w:proofErr w:type="gramStart"/>
      <w:r w:rsidR="00CC4824" w:rsidRPr="00E20FEA">
        <w:rPr>
          <w:rFonts w:cstheme="minorHAnsi"/>
          <w:sz w:val="22"/>
          <w:szCs w:val="22"/>
        </w:rPr>
        <w:t>interactions</w:t>
      </w:r>
      <w:proofErr w:type="gramEnd"/>
      <w:r w:rsidR="00CC4824" w:rsidRPr="00E20FEA">
        <w:rPr>
          <w:rFonts w:cstheme="minorHAnsi"/>
          <w:sz w:val="22"/>
          <w:szCs w:val="22"/>
        </w:rPr>
        <w:t xml:space="preserve"> </w:t>
      </w:r>
      <w:r w:rsidR="0066793D" w:rsidRPr="00E20FEA">
        <w:rPr>
          <w:rFonts w:cstheme="minorHAnsi"/>
          <w:sz w:val="22"/>
          <w:szCs w:val="22"/>
        </w:rPr>
        <w:t xml:space="preserve">and collaborations </w:t>
      </w:r>
      <w:r w:rsidR="00CC4824" w:rsidRPr="00E20FEA">
        <w:rPr>
          <w:rFonts w:cstheme="minorHAnsi"/>
          <w:sz w:val="22"/>
          <w:szCs w:val="22"/>
        </w:rPr>
        <w:t xml:space="preserve">with </w:t>
      </w:r>
      <w:r w:rsidR="000C2E66" w:rsidRPr="00E20FEA">
        <w:rPr>
          <w:rFonts w:cstheme="minorHAnsi"/>
          <w:sz w:val="22"/>
          <w:szCs w:val="22"/>
        </w:rPr>
        <w:t>educators</w:t>
      </w:r>
      <w:r w:rsidR="00E27671" w:rsidRPr="00E20FEA">
        <w:rPr>
          <w:rFonts w:cstheme="minorHAnsi"/>
          <w:sz w:val="22"/>
          <w:szCs w:val="22"/>
        </w:rPr>
        <w:t xml:space="preserve">, </w:t>
      </w:r>
      <w:r w:rsidR="00C43863" w:rsidRPr="00E20FEA">
        <w:rPr>
          <w:rFonts w:cstheme="minorHAnsi"/>
          <w:sz w:val="22"/>
          <w:szCs w:val="22"/>
        </w:rPr>
        <w:t xml:space="preserve">carers, families, </w:t>
      </w:r>
      <w:r w:rsidR="00E27671" w:rsidRPr="00E20FEA">
        <w:rPr>
          <w:rFonts w:cstheme="minorHAnsi"/>
          <w:sz w:val="22"/>
          <w:szCs w:val="22"/>
        </w:rPr>
        <w:t>management and other decision makers, agencies, external support and specialists</w:t>
      </w:r>
      <w:r w:rsidR="000C2E66" w:rsidRPr="00E20FEA">
        <w:rPr>
          <w:rFonts w:cstheme="minorHAnsi"/>
          <w:sz w:val="22"/>
          <w:szCs w:val="22"/>
        </w:rPr>
        <w:t xml:space="preserve"> for </w:t>
      </w:r>
      <w:r w:rsidR="00F25D7B" w:rsidRPr="00E20FEA">
        <w:rPr>
          <w:rFonts w:cstheme="minorHAnsi"/>
          <w:sz w:val="22"/>
          <w:szCs w:val="22"/>
        </w:rPr>
        <w:t xml:space="preserve">collaboration </w:t>
      </w:r>
      <w:r w:rsidR="00F25D7B" w:rsidRPr="00E20FEA">
        <w:rPr>
          <w:rFonts w:eastAsia="Times New Roman" w:cstheme="minorHAnsi"/>
          <w:sz w:val="22"/>
          <w:szCs w:val="22"/>
        </w:rPr>
        <w:t>(</w:t>
      </w:r>
      <w:r w:rsidR="000C2E66" w:rsidRPr="00E20FEA">
        <w:rPr>
          <w:rFonts w:eastAsia="Times New Roman" w:cstheme="minorHAnsi"/>
          <w:sz w:val="22"/>
          <w:szCs w:val="22"/>
        </w:rPr>
        <w:t>CHCECE042)</w:t>
      </w:r>
      <w:r w:rsidR="00E20FEA">
        <w:rPr>
          <w:rFonts w:eastAsia="Times New Roman" w:cstheme="minorHAnsi"/>
          <w:sz w:val="22"/>
          <w:szCs w:val="22"/>
        </w:rPr>
        <w:t xml:space="preserve"> </w:t>
      </w:r>
      <w:sdt>
        <w:sdtPr>
          <w:rPr>
            <w:sz w:val="22"/>
            <w:szCs w:val="22"/>
          </w:rPr>
          <w:id w:val="351922073"/>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0F593AA8" w14:textId="77777777" w:rsidR="00D3563B" w:rsidRPr="00E20FEA" w:rsidRDefault="00000000" w:rsidP="00D3563B">
      <w:pPr>
        <w:pStyle w:val="BodyTextIndent"/>
        <w:keepLines/>
        <w:widowControl w:val="0"/>
        <w:numPr>
          <w:ilvl w:val="2"/>
          <w:numId w:val="1"/>
        </w:numPr>
        <w:jc w:val="left"/>
        <w:rPr>
          <w:rFonts w:cstheme="minorHAnsi"/>
          <w:sz w:val="22"/>
          <w:szCs w:val="22"/>
        </w:rPr>
      </w:pPr>
      <w:sdt>
        <w:sdtPr>
          <w:rPr>
            <w:sz w:val="22"/>
            <w:szCs w:val="22"/>
          </w:rPr>
          <w:id w:val="496232784"/>
          <w14:checkbox>
            <w14:checked w14:val="0"/>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Pr>
          <w:rFonts w:cstheme="minorHAnsi"/>
          <w:sz w:val="22"/>
          <w:szCs w:val="22"/>
        </w:rPr>
        <w:t xml:space="preserve">  Others (please list):</w:t>
      </w:r>
    </w:p>
    <w:p w14:paraId="5B7611C3" w14:textId="1D1A7C16"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Equipment/Devices/Aids: Students has accessed to a range of equipment, devices and aids. </w:t>
      </w:r>
      <w:r w:rsidR="00D7412F" w:rsidRPr="00E20FEA">
        <w:rPr>
          <w:rFonts w:cstheme="minorHAnsi"/>
          <w:sz w:val="22"/>
          <w:szCs w:val="22"/>
        </w:rPr>
        <w:t>(BSBTWK502, CHCECE041, CHCECE042, CHCECE043, CHCECE044, CHCECE045, CHCECE046, CHCECE047, CHCECE048, CHCECE049, CHCECE050, CHCPRP003, CHCECE</w:t>
      </w:r>
      <w:proofErr w:type="gramStart"/>
      <w:r w:rsidR="00D7412F" w:rsidRPr="00E20FEA">
        <w:rPr>
          <w:rFonts w:cstheme="minorHAnsi"/>
          <w:sz w:val="22"/>
          <w:szCs w:val="22"/>
        </w:rPr>
        <w:t xml:space="preserve">053,  CHCMGT003,   </w:t>
      </w:r>
      <w:proofErr w:type="gramEnd"/>
      <w:r w:rsidR="00D7412F" w:rsidRPr="00E20FEA">
        <w:rPr>
          <w:rFonts w:cstheme="minorHAnsi"/>
          <w:sz w:val="22"/>
          <w:szCs w:val="22"/>
        </w:rPr>
        <w:t>CHCPOL003)</w:t>
      </w:r>
    </w:p>
    <w:p w14:paraId="5B945688" w14:textId="1184CAC1"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Equipment/Devices/Aids types for maintain a safe and healthy environment for children which</w:t>
      </w:r>
      <w:r w:rsidRPr="00E20FEA">
        <w:rPr>
          <w:rFonts w:cstheme="minorHAnsi"/>
          <w:i/>
          <w:iCs/>
          <w:sz w:val="22"/>
          <w:szCs w:val="22"/>
        </w:rPr>
        <w:t xml:space="preserve"> </w:t>
      </w:r>
      <w:r w:rsidRPr="00E20FEA">
        <w:rPr>
          <w:rFonts w:cstheme="minorHAnsi"/>
          <w:sz w:val="22"/>
          <w:szCs w:val="22"/>
        </w:rPr>
        <w:t xml:space="preserve">the student (as an educator in ECEC Centre) has accessed to. </w:t>
      </w:r>
      <w:r w:rsidR="00D7412F" w:rsidRPr="00E20FEA">
        <w:rPr>
          <w:rFonts w:eastAsia="Times New Roman" w:cstheme="minorHAnsi"/>
          <w:sz w:val="22"/>
          <w:szCs w:val="22"/>
        </w:rPr>
        <w:t xml:space="preserve"> </w:t>
      </w:r>
      <w:r w:rsidRPr="00E20FEA">
        <w:rPr>
          <w:rFonts w:cstheme="minorHAnsi"/>
          <w:sz w:val="22"/>
          <w:szCs w:val="22"/>
        </w:rPr>
        <w:t>(</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64C89770" w14:textId="31B5A011"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 xml:space="preserve">First Aid Tools: Essential for addressing minor injuries and medical emergencies. </w:t>
      </w:r>
      <w:sdt>
        <w:sdtPr>
          <w:rPr>
            <w:sz w:val="22"/>
            <w:szCs w:val="22"/>
          </w:rPr>
          <w:id w:val="1411574973"/>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7E66A370" w14:textId="7460853B"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Safety signage: Signage indicating hazards, emergency exits, and safety protocols. </w:t>
      </w:r>
      <w:sdt>
        <w:sdtPr>
          <w:rPr>
            <w:sz w:val="22"/>
            <w:szCs w:val="22"/>
          </w:rPr>
          <w:id w:val="118734078"/>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4298F447" w14:textId="1104B4A4"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Cleaning supplies: To maintain cleanliness and hygiene in the environment. </w:t>
      </w:r>
      <w:sdt>
        <w:sdtPr>
          <w:rPr>
            <w:sz w:val="22"/>
            <w:szCs w:val="22"/>
          </w:rPr>
          <w:id w:val="1845740598"/>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00E0138D" w14:textId="65600FCC"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Communication devices: Such as walkie-talkies or mobile phones for emergency communication during excursions. </w:t>
      </w:r>
      <w:sdt>
        <w:sdtPr>
          <w:rPr>
            <w:sz w:val="22"/>
            <w:szCs w:val="22"/>
          </w:rPr>
          <w:id w:val="-678729796"/>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2F5AADD7" w14:textId="0D0EA4BD" w:rsidR="000C2E66" w:rsidRPr="00E20FEA" w:rsidRDefault="008A0489"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Safety equipment: Such as safety gates, fire extinguishers, and child-proof locks to prevent accidents. </w:t>
      </w:r>
      <w:sdt>
        <w:sdtPr>
          <w:rPr>
            <w:sz w:val="22"/>
            <w:szCs w:val="22"/>
          </w:rPr>
          <w:id w:val="795644739"/>
          <w14:checkbox>
            <w14:checked w14:val="1"/>
            <w14:checkedState w14:val="2612" w14:font="MS Gothic"/>
            <w14:uncheckedState w14:val="2610" w14:font="MS Gothic"/>
          </w14:checkbox>
        </w:sdtPr>
        <w:sdtContent>
          <w:r w:rsidR="00E20FEA">
            <w:rPr>
              <w:rFonts w:ascii="MS Gothic" w:eastAsia="MS Gothic" w:hAnsi="MS Gothic" w:hint="eastAsia"/>
              <w:sz w:val="22"/>
              <w:szCs w:val="22"/>
            </w:rPr>
            <w:t>☒</w:t>
          </w:r>
        </w:sdtContent>
      </w:sdt>
      <w:r w:rsidR="00E20FEA" w:rsidRPr="00E20FEA" w:rsidDel="00E20FEA">
        <w:rPr>
          <w:rFonts w:cstheme="minorHAnsi"/>
          <w:sz w:val="22"/>
          <w:szCs w:val="22"/>
        </w:rPr>
        <w:t xml:space="preserve"> </w:t>
      </w:r>
    </w:p>
    <w:p w14:paraId="44CBCBA0" w14:textId="43A4BF21" w:rsidR="000C2E66" w:rsidRPr="00E20FEA" w:rsidRDefault="00000000" w:rsidP="0066599B">
      <w:pPr>
        <w:pStyle w:val="BodyTextIndent"/>
        <w:keepLines/>
        <w:widowControl w:val="0"/>
        <w:numPr>
          <w:ilvl w:val="2"/>
          <w:numId w:val="1"/>
        </w:numPr>
        <w:jc w:val="left"/>
        <w:rPr>
          <w:rFonts w:cstheme="minorHAnsi"/>
          <w:sz w:val="22"/>
          <w:szCs w:val="22"/>
        </w:rPr>
      </w:pPr>
      <w:sdt>
        <w:sdtPr>
          <w:rPr>
            <w:sz w:val="22"/>
            <w:szCs w:val="22"/>
          </w:rPr>
          <w:id w:val="-1823720891"/>
          <w14:checkbox>
            <w14:checked w14:val="0"/>
            <w14:checkedState w14:val="2612" w14:font="MS Gothic"/>
            <w14:uncheckedState w14:val="2610" w14:font="MS Gothic"/>
          </w14:checkbox>
        </w:sdtPr>
        <w:sdtContent>
          <w:r w:rsidR="00406329">
            <w:rPr>
              <w:rFonts w:ascii="MS Gothic" w:eastAsia="MS Gothic" w:hAnsi="MS Gothic" w:hint="eastAsia"/>
              <w:sz w:val="22"/>
              <w:szCs w:val="22"/>
            </w:rPr>
            <w:t>☐</w:t>
          </w:r>
        </w:sdtContent>
      </w:sdt>
      <w:r w:rsidR="00E20FEA" w:rsidRPr="00E20FEA">
        <w:rPr>
          <w:rFonts w:cstheme="minorHAnsi"/>
          <w:sz w:val="22"/>
          <w:szCs w:val="22"/>
        </w:rPr>
        <w:t xml:space="preserve"> </w:t>
      </w:r>
      <w:r w:rsidR="000C2E66" w:rsidRPr="00E20FEA">
        <w:rPr>
          <w:rFonts w:cstheme="minorHAnsi"/>
          <w:sz w:val="22"/>
          <w:szCs w:val="22"/>
        </w:rPr>
        <w:t xml:space="preserve"> Others (please list):</w:t>
      </w:r>
    </w:p>
    <w:p w14:paraId="594F9925" w14:textId="1C4C6AF4"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Equipment/Devices/Aids types for foster holistic early childhood learning, development and wellbeing which</w:t>
      </w:r>
      <w:r w:rsidRPr="00E20FEA">
        <w:rPr>
          <w:rFonts w:cstheme="minorHAnsi"/>
          <w:i/>
          <w:iCs/>
          <w:sz w:val="22"/>
          <w:szCs w:val="22"/>
        </w:rPr>
        <w:t xml:space="preserve"> </w:t>
      </w:r>
      <w:r w:rsidRPr="00E20FEA">
        <w:rPr>
          <w:rFonts w:cstheme="minorHAnsi"/>
          <w:sz w:val="22"/>
          <w:szCs w:val="22"/>
        </w:rPr>
        <w:t xml:space="preserve">the student has accessed to. </w:t>
      </w:r>
      <w:r w:rsidR="00D7412F" w:rsidRPr="00E20FEA">
        <w:rPr>
          <w:rFonts w:eastAsia="Times New Roman" w:cstheme="minorHAnsi"/>
          <w:sz w:val="22"/>
          <w:szCs w:val="22"/>
        </w:rPr>
        <w:t xml:space="preserve"> </w:t>
      </w:r>
      <w:r w:rsidRPr="00E20FEA">
        <w:rPr>
          <w:rFonts w:eastAsia="Times New Roman" w:cstheme="minorHAnsi"/>
          <w:sz w:val="22"/>
          <w:szCs w:val="22"/>
        </w:rPr>
        <w:t xml:space="preserve"> </w:t>
      </w:r>
      <w:r w:rsidRPr="00E20FEA">
        <w:rPr>
          <w:rFonts w:cstheme="minorHAnsi"/>
          <w:sz w:val="22"/>
          <w:szCs w:val="22"/>
        </w:rPr>
        <w:t>(</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r w:rsidR="00841465">
        <w:rPr>
          <w:rFonts w:cstheme="minorHAnsi"/>
          <w:sz w:val="22"/>
          <w:szCs w:val="22"/>
        </w:rPr>
        <w:t xml:space="preserve"> </w:t>
      </w:r>
    </w:p>
    <w:p w14:paraId="5DB304B2" w14:textId="08A2ECC9"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Learning materials: Such as books, puzzles, blocks, and manipulatives to support cognitive development.</w:t>
      </w:r>
      <w:r w:rsidR="008A0489" w:rsidRPr="00E20FEA">
        <w:rPr>
          <w:rFonts w:cstheme="minorHAnsi"/>
          <w:sz w:val="22"/>
          <w:szCs w:val="22"/>
        </w:rPr>
        <w:t xml:space="preserve"> </w:t>
      </w:r>
      <w:sdt>
        <w:sdtPr>
          <w:rPr>
            <w:rFonts w:cstheme="minorHAnsi"/>
            <w:sz w:val="22"/>
            <w:szCs w:val="22"/>
          </w:rPr>
          <w:id w:val="-2133470561"/>
          <w14:checkbox>
            <w14:checked w14:val="1"/>
            <w14:checkedState w14:val="2612" w14:font="MS Gothic"/>
            <w14:uncheckedState w14:val="2610" w14:font="MS Gothic"/>
          </w14:checkbox>
        </w:sdtPr>
        <w:sdtContent>
          <w:r w:rsidR="008A0489" w:rsidRPr="00E20FEA">
            <w:rPr>
              <w:rFonts w:ascii="Segoe UI Symbol" w:eastAsia="MS Gothic" w:hAnsi="Segoe UI Symbol" w:cs="Segoe UI Symbol"/>
              <w:sz w:val="22"/>
              <w:szCs w:val="22"/>
            </w:rPr>
            <w:t>☒</w:t>
          </w:r>
        </w:sdtContent>
      </w:sdt>
    </w:p>
    <w:p w14:paraId="37C7FBDA" w14:textId="7CE02F60"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Communication aids: Visual aids, picture books, and multimedia resources to enhance communication skills. </w:t>
      </w:r>
      <w:sdt>
        <w:sdtPr>
          <w:rPr>
            <w:sz w:val="22"/>
            <w:szCs w:val="22"/>
          </w:rPr>
          <w:id w:val="202146466"/>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E15B636" w14:textId="4F8B3BB5"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Emotional regulation tools: Calming sensory items, like stress balls or sensory bottles, to support emotional development. </w:t>
      </w:r>
      <w:sdt>
        <w:sdtPr>
          <w:rPr>
            <w:sz w:val="22"/>
            <w:szCs w:val="22"/>
          </w:rPr>
          <w:id w:val="860946482"/>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71FBEB30" w14:textId="4682200C"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 xml:space="preserve">Physical development equipment: Gross motor and fine motor equipment like balls, climbing structures, and art supplies. </w:t>
      </w:r>
      <w:sdt>
        <w:sdtPr>
          <w:rPr>
            <w:sz w:val="22"/>
            <w:szCs w:val="22"/>
          </w:rPr>
          <w:id w:val="938496216"/>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687A8BC4" w14:textId="6C5D0D9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i/>
          <w:iCs/>
          <w:sz w:val="22"/>
          <w:szCs w:val="22"/>
        </w:rPr>
        <w:t>*</w:t>
      </w:r>
      <w:r w:rsidRPr="00E20FEA">
        <w:rPr>
          <w:rFonts w:cstheme="minorHAnsi"/>
          <w:sz w:val="22"/>
          <w:szCs w:val="22"/>
        </w:rPr>
        <w:t>Social interaction props: Role-play materials, puppets, and group games to encourage sociali</w:t>
      </w:r>
      <w:r w:rsidR="007B2598" w:rsidRPr="00E20FEA">
        <w:rPr>
          <w:rFonts w:cstheme="minorHAnsi"/>
          <w:sz w:val="22"/>
          <w:szCs w:val="22"/>
        </w:rPr>
        <w:t>s</w:t>
      </w:r>
      <w:r w:rsidRPr="00E20FEA">
        <w:rPr>
          <w:rFonts w:cstheme="minorHAnsi"/>
          <w:sz w:val="22"/>
          <w:szCs w:val="22"/>
        </w:rPr>
        <w:t xml:space="preserve">ation and cooperation. </w:t>
      </w:r>
      <w:sdt>
        <w:sdtPr>
          <w:rPr>
            <w:sz w:val="22"/>
            <w:szCs w:val="22"/>
          </w:rPr>
          <w:id w:val="-390890349"/>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4050DDCE" w14:textId="34F7FDA1"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Facilities: Student has accessed to a range of facilities. </w:t>
      </w:r>
      <w:r w:rsidR="00D7412F" w:rsidRPr="00E20FEA">
        <w:rPr>
          <w:rFonts w:cstheme="minorHAnsi"/>
          <w:sz w:val="22"/>
          <w:szCs w:val="22"/>
        </w:rPr>
        <w:t>(BSBTWK502, CHCECE041, CHCECE042, CHCECE043, CHCECE044, CHCECE045, CHCECE046, CHCECE047, CHCECE048, CHCECE049, CHCECE050, CHCPRP003, CHCECE</w:t>
      </w:r>
      <w:r w:rsidR="00F25D7B" w:rsidRPr="00E20FEA">
        <w:rPr>
          <w:rFonts w:cstheme="minorHAnsi"/>
          <w:sz w:val="22"/>
          <w:szCs w:val="22"/>
        </w:rPr>
        <w:t>053, CHCMGT</w:t>
      </w:r>
      <w:r w:rsidR="00D7412F" w:rsidRPr="00E20FEA">
        <w:rPr>
          <w:rFonts w:cstheme="minorHAnsi"/>
          <w:sz w:val="22"/>
          <w:szCs w:val="22"/>
        </w:rPr>
        <w:t>003,</w:t>
      </w:r>
      <w:r w:rsidR="00F25D7B" w:rsidRPr="00E20FEA">
        <w:rPr>
          <w:rFonts w:cstheme="minorHAnsi"/>
          <w:sz w:val="22"/>
          <w:szCs w:val="22"/>
        </w:rPr>
        <w:t xml:space="preserve"> </w:t>
      </w:r>
      <w:r w:rsidR="00D7412F" w:rsidRPr="00E20FEA">
        <w:rPr>
          <w:rFonts w:cstheme="minorHAnsi"/>
          <w:sz w:val="22"/>
          <w:szCs w:val="22"/>
        </w:rPr>
        <w:t>CHCPOL003)</w:t>
      </w:r>
    </w:p>
    <w:p w14:paraId="795A0E7C" w14:textId="2A9C48D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Facilities</w:t>
      </w:r>
      <w:r w:rsidRPr="00E20FEA">
        <w:rPr>
          <w:rFonts w:cstheme="minorHAnsi"/>
          <w:i/>
          <w:iCs/>
          <w:sz w:val="22"/>
          <w:szCs w:val="22"/>
        </w:rPr>
        <w:t xml:space="preserve"> </w:t>
      </w:r>
      <w:r w:rsidRPr="00E20FEA">
        <w:rPr>
          <w:rFonts w:cstheme="minorHAnsi"/>
          <w:sz w:val="22"/>
          <w:szCs w:val="22"/>
        </w:rPr>
        <w:t xml:space="preserve">for maintaining a safe and healthy environment for children which the student has accessed to. </w:t>
      </w:r>
      <w:r w:rsidR="00D7412F" w:rsidRPr="00E20FEA">
        <w:rPr>
          <w:rFonts w:eastAsia="Times New Roman" w:cstheme="minorHAnsi"/>
          <w:sz w:val="22"/>
          <w:szCs w:val="22"/>
        </w:rPr>
        <w:t xml:space="preserve"> </w:t>
      </w:r>
      <w:r w:rsidRPr="00E20FEA">
        <w:rPr>
          <w:rFonts w:cstheme="minorHAnsi"/>
          <w:sz w:val="22"/>
          <w:szCs w:val="22"/>
        </w:rPr>
        <w:t xml:space="preserv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0EEAA568" w14:textId="6052C22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 Safe indoor and outdoor play areas: Providing appropriate spaces for children to engage in activities. </w:t>
      </w:r>
      <w:sdt>
        <w:sdtPr>
          <w:rPr>
            <w:sz w:val="22"/>
            <w:szCs w:val="22"/>
          </w:rPr>
          <w:id w:val="-1416314907"/>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5AD85215" w14:textId="764829AE"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 Secure storage for medications: Ensuring medications are safely stored and only accessible to authorised personnel. </w:t>
      </w:r>
      <w:sdt>
        <w:sdtPr>
          <w:rPr>
            <w:sz w:val="22"/>
            <w:szCs w:val="22"/>
          </w:rPr>
          <w:id w:val="840130120"/>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7D1DE86" w14:textId="68BB69E1"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*Accessible toilets: Equipped with amenities to promote hygiene and sanitation. </w:t>
      </w:r>
      <w:sdt>
        <w:sdtPr>
          <w:rPr>
            <w:sz w:val="22"/>
            <w:szCs w:val="22"/>
          </w:rPr>
          <w:id w:val="-1523468584"/>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9528DEE" w14:textId="6022D90D"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*Adequate sleeping areas: Comfortable and safe spaces for children to rest. </w:t>
      </w:r>
      <w:sdt>
        <w:sdtPr>
          <w:rPr>
            <w:sz w:val="22"/>
            <w:szCs w:val="22"/>
          </w:rPr>
          <w:id w:val="524911529"/>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F1B8F5F" w14:textId="46153D98"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*Designated meeting points: In case of emergencies or evacuations, designated areas where staff and children can gather safely. </w:t>
      </w:r>
      <w:sdt>
        <w:sdtPr>
          <w:rPr>
            <w:sz w:val="22"/>
            <w:szCs w:val="22"/>
          </w:rPr>
          <w:id w:val="1434550947"/>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1F57F3EC" w14:textId="6AF520CC"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lastRenderedPageBreak/>
        <w:t xml:space="preserve">*Transport vehicles: If conducting excursions, access to safe and appropriately equipped vehicles for transporting children. </w:t>
      </w:r>
      <w:sdt>
        <w:sdtPr>
          <w:rPr>
            <w:sz w:val="22"/>
            <w:szCs w:val="22"/>
          </w:rPr>
          <w:id w:val="-410310481"/>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C35785C" w14:textId="1D5FA0DB" w:rsidR="0074538B" w:rsidRPr="00E20FEA" w:rsidRDefault="00000000" w:rsidP="0066599B">
      <w:pPr>
        <w:pStyle w:val="BodyTextIndent"/>
        <w:keepLines/>
        <w:widowControl w:val="0"/>
        <w:numPr>
          <w:ilvl w:val="2"/>
          <w:numId w:val="1"/>
        </w:numPr>
        <w:jc w:val="left"/>
        <w:rPr>
          <w:rFonts w:cstheme="minorHAnsi"/>
          <w:sz w:val="22"/>
          <w:szCs w:val="22"/>
        </w:rPr>
      </w:pPr>
      <w:sdt>
        <w:sdtPr>
          <w:rPr>
            <w:sz w:val="22"/>
            <w:szCs w:val="22"/>
          </w:rPr>
          <w:id w:val="-746810062"/>
          <w14:checkbox>
            <w14:checked w14:val="0"/>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r w:rsidR="0074538B" w:rsidRPr="00E20FEA">
        <w:rPr>
          <w:rFonts w:cstheme="minorHAnsi"/>
          <w:sz w:val="22"/>
          <w:szCs w:val="22"/>
        </w:rPr>
        <w:t xml:space="preserve"> Others (please list):</w:t>
      </w:r>
    </w:p>
    <w:p w14:paraId="7A5709CE" w14:textId="4952598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Please confirm and checked the Facilities</w:t>
      </w:r>
      <w:r w:rsidRPr="00E20FEA">
        <w:rPr>
          <w:rFonts w:cstheme="minorHAnsi"/>
          <w:i/>
          <w:iCs/>
          <w:sz w:val="22"/>
          <w:szCs w:val="22"/>
        </w:rPr>
        <w:t xml:space="preserve"> </w:t>
      </w:r>
      <w:r w:rsidRPr="00E20FEA">
        <w:rPr>
          <w:rFonts w:cstheme="minorHAnsi"/>
          <w:sz w:val="22"/>
          <w:szCs w:val="22"/>
        </w:rPr>
        <w:t xml:space="preserve">for Foster holistic early childhood learning, development, and wellbeing, which the student has accessed to. </w:t>
      </w:r>
      <w:r w:rsidR="00D7412F" w:rsidRPr="00E20FEA">
        <w:rPr>
          <w:rFonts w:eastAsia="Times New Roman" w:cstheme="minorHAnsi"/>
          <w:sz w:val="22"/>
          <w:szCs w:val="22"/>
        </w:rPr>
        <w:t xml:space="preserve"> </w:t>
      </w:r>
      <w:r w:rsidRPr="00E20FEA">
        <w:rPr>
          <w:rFonts w:cstheme="minorHAnsi"/>
          <w:sz w:val="22"/>
          <w:szCs w:val="22"/>
        </w:rPr>
        <w:t xml:space="preserv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p>
    <w:p w14:paraId="7820205D" w14:textId="175BE9DE"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*Learning environments: Varied indoor and outdoor spaces designed to facilitate different types of learning and exploration. </w:t>
      </w:r>
      <w:sdt>
        <w:sdtPr>
          <w:rPr>
            <w:sz w:val="22"/>
            <w:szCs w:val="22"/>
          </w:rPr>
          <w:id w:val="164063910"/>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03868BCC" w14:textId="6C48BA29"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*Quiet areas: Designated spaces for children to engage in calm activities or individual reflection. </w:t>
      </w:r>
      <w:sdt>
        <w:sdtPr>
          <w:rPr>
            <w:sz w:val="22"/>
            <w:szCs w:val="22"/>
          </w:rPr>
          <w:id w:val="1984430357"/>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5BADB5E6" w14:textId="5D0B85E8"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*Nature spaces: Outdoor areas with natural elements like gardens or sandpits to promote physical activity and connection with the environment. </w:t>
      </w:r>
      <w:sdt>
        <w:sdtPr>
          <w:rPr>
            <w:sz w:val="22"/>
            <w:szCs w:val="22"/>
          </w:rPr>
          <w:id w:val="-1551297653"/>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32281983" w14:textId="5CF3A772" w:rsidR="000C2E66"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*Art and creative spaces: Areas equipped with art supplies and creative materials to support expression and imagination. </w:t>
      </w:r>
      <w:sdt>
        <w:sdtPr>
          <w:rPr>
            <w:sz w:val="22"/>
            <w:szCs w:val="22"/>
          </w:rPr>
          <w:id w:val="-1108263209"/>
          <w14:checkbox>
            <w14:checked w14:val="1"/>
            <w14:checkedState w14:val="2612" w14:font="MS Gothic"/>
            <w14:uncheckedState w14:val="2610" w14:font="MS Gothic"/>
          </w14:checkbox>
        </w:sdtPr>
        <w:sdtContent>
          <w:r w:rsidR="00841465">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47679214" w14:textId="6C90FB02" w:rsidR="0074538B" w:rsidRPr="00E20FEA" w:rsidRDefault="000C2E66"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*Sensory areas: Zones with materials to stimulate the senses, such as textured materials, music, and sensory tables.</w:t>
      </w:r>
      <w:r w:rsidR="0074538B" w:rsidRPr="00E20FEA">
        <w:rPr>
          <w:rFonts w:cstheme="minorHAnsi"/>
          <w:sz w:val="22"/>
          <w:szCs w:val="22"/>
        </w:rPr>
        <w:t xml:space="preserve"> </w:t>
      </w:r>
      <w:sdt>
        <w:sdtPr>
          <w:rPr>
            <w:sz w:val="22"/>
            <w:szCs w:val="22"/>
          </w:rPr>
          <w:id w:val="645406361"/>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841465" w:rsidRPr="00E20FEA" w:rsidDel="00841465">
        <w:rPr>
          <w:rFonts w:cstheme="minorHAnsi"/>
          <w:sz w:val="22"/>
          <w:szCs w:val="22"/>
        </w:rPr>
        <w:t xml:space="preserve"> </w:t>
      </w:r>
    </w:p>
    <w:p w14:paraId="6B5BDAC9" w14:textId="6C1833C0" w:rsidR="0074538B" w:rsidRPr="00E20FEA" w:rsidRDefault="00000000" w:rsidP="0066599B">
      <w:pPr>
        <w:pStyle w:val="BodyTextIndent"/>
        <w:keepLines/>
        <w:widowControl w:val="0"/>
        <w:numPr>
          <w:ilvl w:val="2"/>
          <w:numId w:val="1"/>
        </w:numPr>
        <w:jc w:val="left"/>
        <w:rPr>
          <w:rFonts w:cstheme="minorHAnsi"/>
          <w:sz w:val="22"/>
          <w:szCs w:val="22"/>
        </w:rPr>
      </w:pPr>
      <w:sdt>
        <w:sdtPr>
          <w:rPr>
            <w:sz w:val="22"/>
            <w:szCs w:val="22"/>
          </w:rPr>
          <w:id w:val="62151102"/>
          <w14:checkbox>
            <w14:checked w14:val="0"/>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r w:rsidR="0074538B" w:rsidRPr="00E20FEA">
        <w:rPr>
          <w:rFonts w:cstheme="minorHAnsi"/>
          <w:sz w:val="22"/>
          <w:szCs w:val="22"/>
        </w:rPr>
        <w:t xml:space="preserve"> Others (please list):</w:t>
      </w:r>
    </w:p>
    <w:p w14:paraId="3DE542D6" w14:textId="4222C97C" w:rsidR="000C2E66" w:rsidRPr="00E20FEA" w:rsidRDefault="00000000" w:rsidP="0066599B">
      <w:pPr>
        <w:pStyle w:val="BodyTextIndent"/>
        <w:keepLines/>
        <w:widowControl w:val="0"/>
        <w:numPr>
          <w:ilvl w:val="1"/>
          <w:numId w:val="1"/>
        </w:numPr>
        <w:jc w:val="left"/>
        <w:rPr>
          <w:rFonts w:cstheme="minorHAnsi"/>
          <w:sz w:val="22"/>
          <w:szCs w:val="22"/>
        </w:rPr>
      </w:pPr>
      <w:sdt>
        <w:sdtPr>
          <w:rPr>
            <w:sz w:val="22"/>
            <w:szCs w:val="22"/>
          </w:rPr>
          <w:id w:val="1090428426"/>
          <w14:checkbox>
            <w14:checked w14:val="0"/>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Pr>
          <w:rFonts w:cstheme="minorHAnsi"/>
          <w:sz w:val="22"/>
          <w:szCs w:val="22"/>
        </w:rPr>
        <w:t xml:space="preserve"> </w:t>
      </w:r>
      <w:r w:rsidR="000C2E66" w:rsidRPr="00E20FEA">
        <w:rPr>
          <w:rFonts w:cstheme="minorHAnsi"/>
          <w:sz w:val="22"/>
          <w:szCs w:val="22"/>
        </w:rPr>
        <w:t xml:space="preserve"> Others (please list):</w:t>
      </w:r>
    </w:p>
    <w:p w14:paraId="1F41E249" w14:textId="5C47ECCA" w:rsidR="000C2E66" w:rsidRPr="00E20FEA" w:rsidRDefault="000C2E66" w:rsidP="0066599B">
      <w:pPr>
        <w:pStyle w:val="BodyTextIndent"/>
        <w:keepLines/>
        <w:widowControl w:val="0"/>
        <w:numPr>
          <w:ilvl w:val="0"/>
          <w:numId w:val="1"/>
        </w:numPr>
        <w:jc w:val="left"/>
        <w:rPr>
          <w:rFonts w:cstheme="minorHAnsi"/>
          <w:sz w:val="22"/>
          <w:szCs w:val="22"/>
        </w:rPr>
      </w:pPr>
      <w:r w:rsidRPr="00E20FEA">
        <w:rPr>
          <w:rFonts w:cstheme="minorHAnsi"/>
          <w:sz w:val="22"/>
          <w:szCs w:val="22"/>
        </w:rPr>
        <w:t xml:space="preserve">Please confirm that the student has accessed to the resources, organisational processes, policies and procedures. Where * is indicated alongside the </w:t>
      </w:r>
      <w:proofErr w:type="gramStart"/>
      <w:r w:rsidRPr="00E20FEA">
        <w:rPr>
          <w:rFonts w:cstheme="minorHAnsi"/>
          <w:sz w:val="22"/>
          <w:szCs w:val="22"/>
        </w:rPr>
        <w:t>resources</w:t>
      </w:r>
      <w:proofErr w:type="gramEnd"/>
      <w:r w:rsidRPr="00E20FEA">
        <w:rPr>
          <w:rFonts w:cstheme="minorHAnsi"/>
          <w:sz w:val="22"/>
          <w:szCs w:val="22"/>
        </w:rPr>
        <w:t xml:space="preserve"> description, it denotes that the student has the access to them as stipulated in the training package. (</w:t>
      </w:r>
      <w:r w:rsidRPr="00E20FEA">
        <w:rPr>
          <w:rFonts w:cstheme="minorHAnsi"/>
          <w:i/>
          <w:iCs/>
          <w:sz w:val="22"/>
          <w:szCs w:val="22"/>
        </w:rPr>
        <w:t>Instructions/information for Assessor/Workplace Supervisor: For all resources denoted with *, it is expected that the student has the access. Unless the referenced unit(s) have been Credit Transferred. The rest are optional.</w:t>
      </w:r>
      <w:r w:rsidRPr="00E20FEA">
        <w:rPr>
          <w:rFonts w:cstheme="minorHAnsi"/>
          <w:sz w:val="22"/>
          <w:szCs w:val="22"/>
        </w:rPr>
        <w:t xml:space="preserve">)   </w:t>
      </w:r>
      <w:r w:rsidR="00D7412F" w:rsidRPr="00E20FEA">
        <w:rPr>
          <w:rFonts w:cstheme="minorHAnsi"/>
          <w:sz w:val="22"/>
          <w:szCs w:val="22"/>
        </w:rPr>
        <w:t>(BSBTWK502, CHCECE041, CHCECE042, CHCECE043, CHCECE044, CHCECE045, CHCECE046, CHCECE047, CHCECE048, CHCECE049, CHCECE050, CHCPRP003, CHCECE053, CHCMGT003, CHCPOL003)</w:t>
      </w:r>
    </w:p>
    <w:p w14:paraId="3D92DC7E" w14:textId="2C8CBDD4"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*Health and Safety Policies: Guidelines outlining procedures for maintaining a safe and healthy environment for children, including protocols for emergencies, hygiene practices, and risk management. </w:t>
      </w:r>
      <w:r w:rsidR="00D7412F" w:rsidRPr="00E20FEA">
        <w:rPr>
          <w:rFonts w:eastAsia="Times New Roman" w:cstheme="minorHAnsi"/>
          <w:sz w:val="22"/>
          <w:szCs w:val="22"/>
        </w:rPr>
        <w:t xml:space="preserve"> </w:t>
      </w:r>
      <w:sdt>
        <w:sdtPr>
          <w:rPr>
            <w:sz w:val="22"/>
            <w:szCs w:val="22"/>
          </w:rPr>
          <w:id w:val="889226844"/>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46219CAC" w14:textId="39C28E6F"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Incident Reporting Procedures: Protocols for documenting and reporting incidents, injuries, illnesses, and emergencies that occur within the service. </w:t>
      </w:r>
      <w:r w:rsidR="00D7412F" w:rsidRPr="00E20FEA">
        <w:rPr>
          <w:rFonts w:eastAsia="Times New Roman" w:cstheme="minorHAnsi"/>
          <w:sz w:val="22"/>
          <w:szCs w:val="22"/>
        </w:rPr>
        <w:t xml:space="preserve"> </w:t>
      </w:r>
      <w:sdt>
        <w:sdtPr>
          <w:rPr>
            <w:sz w:val="22"/>
            <w:szCs w:val="22"/>
          </w:rPr>
          <w:id w:val="-1588613299"/>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2845697" w14:textId="1FC8B80F"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*Infection Control Policy: This policy outlines procedures for preventing the spread of infections within the early childhood education and care setting. It includes protocols for hand hygiene, cleaning and disinfection of surfaces and toys, handling of bodily fluids, and management of illness outbreaks. </w:t>
      </w:r>
      <w:r w:rsidR="00D7412F" w:rsidRPr="00E20FEA">
        <w:rPr>
          <w:rFonts w:eastAsia="Times New Roman" w:cstheme="minorHAnsi"/>
          <w:sz w:val="22"/>
          <w:szCs w:val="22"/>
        </w:rPr>
        <w:t xml:space="preserve"> </w:t>
      </w:r>
      <w:sdt>
        <w:sdtPr>
          <w:rPr>
            <w:sz w:val="22"/>
            <w:szCs w:val="22"/>
          </w:rPr>
          <w:id w:val="1203753220"/>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9FAAC1A" w14:textId="0312299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 xml:space="preserve">*Medical Conditions Policy: This policy details procedures for managing children with medical conditions or special health needs. It includes guidelines for administering medications, accommodating dietary restrictions or allergies, monitoring symptoms, and communicating with parents and healthcare professionals. </w:t>
      </w:r>
      <w:r w:rsidR="00D7412F" w:rsidRPr="00E20FEA">
        <w:rPr>
          <w:rFonts w:eastAsia="Times New Roman" w:cstheme="minorHAnsi"/>
          <w:sz w:val="22"/>
          <w:szCs w:val="22"/>
        </w:rPr>
        <w:t xml:space="preserve"> </w:t>
      </w:r>
      <w:sdt>
        <w:sdtPr>
          <w:rPr>
            <w:sz w:val="22"/>
            <w:szCs w:val="22"/>
          </w:rPr>
          <w:id w:val="1575092355"/>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20A96C11" w14:textId="5EAB5BDC"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Medication Administration Policies: Procedures for administering medications to children, including obtaining consent from parents, storage guidelines, and documentation requirements. </w:t>
      </w:r>
      <w:r w:rsidR="00D7412F" w:rsidRPr="00E20FEA">
        <w:rPr>
          <w:rFonts w:eastAsia="Times New Roman" w:cstheme="minorHAnsi"/>
          <w:sz w:val="22"/>
          <w:szCs w:val="22"/>
        </w:rPr>
        <w:t xml:space="preserve"> </w:t>
      </w:r>
      <w:sdt>
        <w:sdtPr>
          <w:rPr>
            <w:sz w:val="22"/>
            <w:szCs w:val="22"/>
          </w:rPr>
          <w:id w:val="-470441571"/>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EA37D27" w14:textId="102288FE"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*Emergencies and Evacuations Procedure: This procedure outlines protocols for responding to emergencies and conducting evacuations in the early childhood education and care setting. It includes steps for assessing and responding to various emergencies such as fires, natural disasters, medical emergencies, or security threats. It also includes evacuation routes, assembly points, and roles and responsibilities of staff during emergencies. </w:t>
      </w:r>
      <w:r w:rsidR="00D7412F" w:rsidRPr="00E20FEA">
        <w:rPr>
          <w:rFonts w:eastAsia="Times New Roman" w:cstheme="minorHAnsi"/>
          <w:sz w:val="22"/>
          <w:szCs w:val="22"/>
        </w:rPr>
        <w:t xml:space="preserve"> </w:t>
      </w:r>
      <w:sdt>
        <w:sdtPr>
          <w:rPr>
            <w:sz w:val="22"/>
            <w:szCs w:val="22"/>
          </w:rPr>
          <w:id w:val="-1912540396"/>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10504C2" w14:textId="410599A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*Drop Off and Collection of Children Procedure: This procedure establishes guidelines for safely receiving and dismissing children in the early childhood education and care setting. It includes protocols for verifying the identity of a</w:t>
      </w:r>
      <w:r w:rsidR="00573B1A" w:rsidRPr="00E20FEA">
        <w:rPr>
          <w:rFonts w:cstheme="minorHAnsi"/>
          <w:sz w:val="22"/>
          <w:szCs w:val="22"/>
        </w:rPr>
        <w:t>uthoris</w:t>
      </w:r>
      <w:r w:rsidRPr="00E20FEA">
        <w:rPr>
          <w:rFonts w:cstheme="minorHAnsi"/>
          <w:sz w:val="22"/>
          <w:szCs w:val="22"/>
        </w:rPr>
        <w:t xml:space="preserve">ed individuals, ensuring proper handover of children to parents or guardians, documenting attendance records, and addressing any concerns or special arrangements during drop-off or pickup times. </w:t>
      </w:r>
      <w:r w:rsidR="00D7412F" w:rsidRPr="00E20FEA">
        <w:rPr>
          <w:rFonts w:eastAsia="Times New Roman" w:cstheme="minorHAnsi"/>
          <w:sz w:val="22"/>
          <w:szCs w:val="22"/>
        </w:rPr>
        <w:t xml:space="preserve"> </w:t>
      </w:r>
      <w:sdt>
        <w:sdtPr>
          <w:rPr>
            <w:sz w:val="22"/>
            <w:szCs w:val="22"/>
          </w:rPr>
          <w:id w:val="-105503620"/>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89433CF" w14:textId="1C3E8235"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*Supervision Policies: Protocols for ensuring adequate supervision of children in various settings, including ratios, positioning of educators, and strategies for monitoring children's activities. </w:t>
      </w:r>
      <w:r w:rsidR="00D7412F" w:rsidRPr="00E20FEA">
        <w:rPr>
          <w:rFonts w:eastAsia="Times New Roman" w:cstheme="minorHAnsi"/>
          <w:sz w:val="22"/>
          <w:szCs w:val="22"/>
        </w:rPr>
        <w:t xml:space="preserve"> </w:t>
      </w:r>
      <w:sdt>
        <w:sdtPr>
          <w:rPr>
            <w:sz w:val="22"/>
            <w:szCs w:val="22"/>
          </w:rPr>
          <w:id w:val="-45526922"/>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289461EC" w14:textId="52F5C567"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Risk Management Policies: Frameworks for identifying, assessing, and mitigating risks associated with various activities, environments, and situations. </w:t>
      </w:r>
      <w:r w:rsidR="00D7412F" w:rsidRPr="00E20FEA">
        <w:rPr>
          <w:rFonts w:eastAsia="Times New Roman" w:cstheme="minorHAnsi"/>
          <w:sz w:val="22"/>
          <w:szCs w:val="22"/>
        </w:rPr>
        <w:t xml:space="preserve"> </w:t>
      </w:r>
      <w:sdt>
        <w:sdtPr>
          <w:rPr>
            <w:sz w:val="22"/>
            <w:szCs w:val="22"/>
          </w:rPr>
          <w:id w:val="472653047"/>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5F7D51E1" w14:textId="45F5DA50"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Pr="00E20FEA">
        <w:rPr>
          <w:rFonts w:eastAsia="Times New Roman" w:cstheme="minorHAnsi"/>
          <w:sz w:val="22"/>
          <w:szCs w:val="22"/>
        </w:rPr>
        <w:t xml:space="preserve">Excursion Management Policies: Guidelines for planning and conducting excursions, including risk assessments, staffing requirements, parental permissions, and emergency protocols. </w:t>
      </w:r>
      <w:r w:rsidR="00D7412F" w:rsidRPr="00E20FEA">
        <w:rPr>
          <w:rFonts w:eastAsia="Times New Roman" w:cstheme="minorHAnsi"/>
          <w:sz w:val="22"/>
          <w:szCs w:val="22"/>
        </w:rPr>
        <w:t xml:space="preserve"> </w:t>
      </w:r>
      <w:sdt>
        <w:sdtPr>
          <w:rPr>
            <w:sz w:val="22"/>
            <w:szCs w:val="22"/>
          </w:rPr>
          <w:id w:val="-2139250902"/>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5BB18F3" w14:textId="3C0AC6B9"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*Curriculum Framework: Guidelines for curriculum development aligned with an approved learning framework, outlining approaches to learning and areas of focus. </w:t>
      </w:r>
      <w:r w:rsidR="00D7412F" w:rsidRPr="00E20FEA">
        <w:rPr>
          <w:rFonts w:eastAsia="Times New Roman" w:cstheme="minorHAnsi"/>
          <w:sz w:val="22"/>
          <w:szCs w:val="22"/>
        </w:rPr>
        <w:t xml:space="preserve"> </w:t>
      </w:r>
      <w:sdt>
        <w:sdtPr>
          <w:rPr>
            <w:sz w:val="22"/>
            <w:szCs w:val="22"/>
          </w:rPr>
          <w:id w:val="1349912134"/>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55B917EA" w14:textId="65FAB4F2"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*Child Development Policies: Procedures for understanding and supporting children's holistic development, including strategies for i</w:t>
      </w:r>
      <w:r w:rsidR="00573B1A" w:rsidRPr="00E20FEA">
        <w:rPr>
          <w:rFonts w:cstheme="minorHAnsi"/>
          <w:sz w:val="22"/>
          <w:szCs w:val="22"/>
        </w:rPr>
        <w:t>ndividualis</w:t>
      </w:r>
      <w:r w:rsidRPr="00E20FEA">
        <w:rPr>
          <w:rFonts w:cstheme="minorHAnsi"/>
          <w:sz w:val="22"/>
          <w:szCs w:val="22"/>
        </w:rPr>
        <w:t xml:space="preserve">ed learning and developmental assessments. </w:t>
      </w:r>
      <w:r w:rsidR="00D7412F" w:rsidRPr="00E20FEA">
        <w:rPr>
          <w:rFonts w:eastAsia="Times New Roman" w:cstheme="minorHAnsi"/>
          <w:sz w:val="22"/>
          <w:szCs w:val="22"/>
        </w:rPr>
        <w:t xml:space="preserve"> </w:t>
      </w:r>
      <w:sdt>
        <w:sdtPr>
          <w:rPr>
            <w:sz w:val="22"/>
            <w:szCs w:val="22"/>
          </w:rPr>
          <w:id w:val="-1088073022"/>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8D74C97" w14:textId="6B8F1CEB"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*Observation and Assessment Procedures: Protocols for observing children's behaviour, documenting observations, and using assessment tools to track progress and plan interventions. </w:t>
      </w:r>
      <w:r w:rsidR="00D7412F" w:rsidRPr="00E20FEA">
        <w:rPr>
          <w:rFonts w:eastAsia="Times New Roman" w:cstheme="minorHAnsi"/>
          <w:sz w:val="22"/>
          <w:szCs w:val="22"/>
        </w:rPr>
        <w:t xml:space="preserve"> </w:t>
      </w:r>
      <w:sdt>
        <w:sdtPr>
          <w:rPr>
            <w:sz w:val="22"/>
            <w:szCs w:val="22"/>
          </w:rPr>
          <w:id w:val="2045942104"/>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36A21BDE" w14:textId="3903A1DD" w:rsidR="000C2E66" w:rsidRPr="00E20FEA" w:rsidRDefault="000C2E66"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 xml:space="preserve">*Learning Environment Policies: Guidelines for creating and maintaining enriching learning environments, including safety protocols, hygiene practices, and resource management. </w:t>
      </w:r>
      <w:r w:rsidR="00D7412F" w:rsidRPr="00E20FEA">
        <w:rPr>
          <w:rFonts w:eastAsia="Times New Roman" w:cstheme="minorHAnsi"/>
          <w:sz w:val="22"/>
          <w:szCs w:val="22"/>
        </w:rPr>
        <w:t xml:space="preserve"> </w:t>
      </w:r>
      <w:sdt>
        <w:sdtPr>
          <w:rPr>
            <w:sz w:val="22"/>
            <w:szCs w:val="22"/>
          </w:rPr>
          <w:id w:val="-311406435"/>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413D36B" w14:textId="72D5A05F"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 xml:space="preserve">Collaborative Planning Policies: Procedures for collaborating with colleagues, families, and external stakeholders to plan and implement learning experiences that support children's holistic development. </w:t>
      </w:r>
      <w:r w:rsidR="00D7412F" w:rsidRPr="00E20FEA">
        <w:rPr>
          <w:rFonts w:eastAsia="Times New Roman" w:cstheme="minorHAnsi"/>
          <w:sz w:val="22"/>
          <w:szCs w:val="22"/>
        </w:rPr>
        <w:t xml:space="preserve"> </w:t>
      </w:r>
      <w:sdt>
        <w:sdtPr>
          <w:rPr>
            <w:sz w:val="22"/>
            <w:szCs w:val="22"/>
          </w:rPr>
          <w:id w:val="782389700"/>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7A25317" w14:textId="711CF381"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Continuous Improvement Processes: Frameworks for reflecting on practice, gathering feedback, and making adjustments to improve the quality of learning experiences and outcomes for children. </w:t>
      </w:r>
      <w:r w:rsidR="00D7412F" w:rsidRPr="00E20FEA">
        <w:rPr>
          <w:rFonts w:eastAsia="Times New Roman" w:cstheme="minorHAnsi"/>
          <w:sz w:val="22"/>
          <w:szCs w:val="22"/>
        </w:rPr>
        <w:t xml:space="preserve"> </w:t>
      </w:r>
      <w:sdt>
        <w:sdtPr>
          <w:rPr>
            <w:sz w:val="22"/>
            <w:szCs w:val="22"/>
          </w:rPr>
          <w:id w:val="1395774854"/>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95A5B10" w14:textId="498465EB"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Child Protection Policy: This policy addresses procedures for safeguarding children from harm, abuse, neglect, or exploitation. It outlines reporting requirements for suspected cases of child abuse or neglect, staff training on child protection protocols, and cooperation with child protection authorities. </w:t>
      </w:r>
      <w:r w:rsidR="00D7412F" w:rsidRPr="00E20FEA">
        <w:rPr>
          <w:rFonts w:eastAsia="Times New Roman" w:cstheme="minorHAnsi"/>
          <w:sz w:val="22"/>
          <w:szCs w:val="22"/>
        </w:rPr>
        <w:t xml:space="preserve"> </w:t>
      </w:r>
      <w:sdt>
        <w:sdtPr>
          <w:rPr>
            <w:sz w:val="22"/>
            <w:szCs w:val="22"/>
          </w:rPr>
          <w:id w:val="504794539"/>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A64807B" w14:textId="30EC982A"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Inclusion and Diversity Policy: This policy promotes inclusivity and celebrates diversity within the ECEC setting. It outlines strategies for respecting and valuing differences among children, families, and staff, including those related to culture, language, ethnicity, religion, ability, and socio-economic background. </w:t>
      </w:r>
      <w:r w:rsidR="00D7412F" w:rsidRPr="00E20FEA">
        <w:rPr>
          <w:rFonts w:eastAsia="Times New Roman" w:cstheme="minorHAnsi"/>
          <w:sz w:val="22"/>
          <w:szCs w:val="22"/>
        </w:rPr>
        <w:t xml:space="preserve"> </w:t>
      </w:r>
      <w:sdt>
        <w:sdtPr>
          <w:rPr>
            <w:sz w:val="22"/>
            <w:szCs w:val="22"/>
          </w:rPr>
          <w:id w:val="-710802595"/>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CA1B857" w14:textId="6F5DC169"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Curriculum and Learning Policy: This policy outlines principles and practices for designing, implementing, and evaluating educational programs that promote children's holistic development. It includes approaches to curriculum planning, documentation of learning experiences, and collaboration with families and communities. </w:t>
      </w:r>
      <w:r w:rsidR="00D7412F" w:rsidRPr="00E20FEA">
        <w:rPr>
          <w:rFonts w:eastAsia="Times New Roman" w:cstheme="minorHAnsi"/>
          <w:sz w:val="22"/>
          <w:szCs w:val="22"/>
        </w:rPr>
        <w:t xml:space="preserve"> </w:t>
      </w:r>
      <w:sdt>
        <w:sdtPr>
          <w:rPr>
            <w:sz w:val="22"/>
            <w:szCs w:val="22"/>
          </w:rPr>
          <w:id w:val="-157925859"/>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329AA4A" w14:textId="0D3FB565" w:rsidR="000C2E66" w:rsidRPr="00E20FEA" w:rsidRDefault="00863767"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Behaviour Management Policy: This policy provides guidelines for promoting positive </w:t>
      </w:r>
      <w:r w:rsidR="00946B5A" w:rsidRPr="00E20FEA">
        <w:rPr>
          <w:rFonts w:cstheme="minorHAnsi"/>
          <w:sz w:val="22"/>
          <w:szCs w:val="22"/>
        </w:rPr>
        <w:t>behaviour</w:t>
      </w:r>
      <w:r w:rsidR="000C2E66" w:rsidRPr="00E20FEA">
        <w:rPr>
          <w:rFonts w:cstheme="minorHAnsi"/>
          <w:sz w:val="22"/>
          <w:szCs w:val="22"/>
        </w:rPr>
        <w:t xml:space="preserve"> and managing challenging </w:t>
      </w:r>
      <w:r w:rsidR="00946B5A" w:rsidRPr="00E20FEA">
        <w:rPr>
          <w:rFonts w:cstheme="minorHAnsi"/>
          <w:sz w:val="22"/>
          <w:szCs w:val="22"/>
        </w:rPr>
        <w:t>behaviour</w:t>
      </w:r>
      <w:r w:rsidR="000C2E66" w:rsidRPr="00E20FEA">
        <w:rPr>
          <w:rFonts w:cstheme="minorHAnsi"/>
          <w:sz w:val="22"/>
          <w:szCs w:val="22"/>
        </w:rPr>
        <w:t xml:space="preserve">s among children in the ECEC setting. It includes strategies for setting clear expectations, fostering social-emotional skills, and addressing conflicts or disciplinary issues in a respectful and developmentally appropriate manner. </w:t>
      </w:r>
      <w:r w:rsidR="00D7412F" w:rsidRPr="00E20FEA">
        <w:rPr>
          <w:rFonts w:eastAsia="Times New Roman" w:cstheme="minorHAnsi"/>
          <w:sz w:val="22"/>
          <w:szCs w:val="22"/>
        </w:rPr>
        <w:t xml:space="preserve"> </w:t>
      </w:r>
      <w:sdt>
        <w:sdtPr>
          <w:rPr>
            <w:sz w:val="22"/>
            <w:szCs w:val="22"/>
          </w:rPr>
          <w:id w:val="-648517371"/>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707693B3" w14:textId="7923357A"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Confidentiality and Privacy Policy: This policy establishes procedures for safeguarding the privacy and confidentiality of children, families, and staff members. It outlines protocols for handling sensitive information, maintaining confidentiality in communication and documentation, and complying with privacy laws and regulations. </w:t>
      </w:r>
      <w:r w:rsidR="00D7412F" w:rsidRPr="00E20FEA">
        <w:rPr>
          <w:rFonts w:eastAsia="Times New Roman" w:cstheme="minorHAnsi"/>
          <w:sz w:val="22"/>
          <w:szCs w:val="22"/>
        </w:rPr>
        <w:t xml:space="preserve"> </w:t>
      </w:r>
      <w:sdt>
        <w:sdtPr>
          <w:rPr>
            <w:sz w:val="22"/>
            <w:szCs w:val="22"/>
          </w:rPr>
          <w:id w:val="428782339"/>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100D2A6D" w14:textId="6B180FA9"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Communication and Collaboration Policy: This policy e</w:t>
      </w:r>
      <w:r w:rsidR="00573B1A" w:rsidRPr="00E20FEA">
        <w:rPr>
          <w:rFonts w:cstheme="minorHAnsi"/>
          <w:sz w:val="22"/>
          <w:szCs w:val="22"/>
        </w:rPr>
        <w:t>mphasis</w:t>
      </w:r>
      <w:r w:rsidR="000C2E66" w:rsidRPr="00E20FEA">
        <w:rPr>
          <w:rFonts w:cstheme="minorHAnsi"/>
          <w:sz w:val="22"/>
          <w:szCs w:val="22"/>
        </w:rPr>
        <w:t xml:space="preserve">es the importance of effective communication and collaboration among stakeholders in the ECEC setting. It outlines procedures for clear and respectful communication between staff, families, children, and external partners, as well as opportunities for collaboration in decision-making and program planning. </w:t>
      </w:r>
      <w:r w:rsidR="00D7412F" w:rsidRPr="00E20FEA">
        <w:rPr>
          <w:rFonts w:eastAsia="Times New Roman" w:cstheme="minorHAnsi"/>
          <w:sz w:val="22"/>
          <w:szCs w:val="22"/>
        </w:rPr>
        <w:t xml:space="preserve"> </w:t>
      </w:r>
      <w:sdt>
        <w:sdtPr>
          <w:rPr>
            <w:sz w:val="22"/>
            <w:szCs w:val="22"/>
          </w:rPr>
          <w:id w:val="1188946158"/>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4214D78" w14:textId="66EC65B3"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Emergency and Evacuation Procedures: These procedures detail steps to be taken in the event of emergencies such as fire, natural disasters, medical emergencies, or security threats. They include protocols for evacuating the premises safely, notifying emergency services and families, and conducting emergency drills and training for staff and children.  </w:t>
      </w:r>
      <w:sdt>
        <w:sdtPr>
          <w:rPr>
            <w:sz w:val="22"/>
            <w:szCs w:val="22"/>
          </w:rPr>
          <w:id w:val="-1921943655"/>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6CA5E56F" w14:textId="59193D45" w:rsidR="000C2E66"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0C2E66" w:rsidRPr="00E20FEA">
        <w:rPr>
          <w:rFonts w:cstheme="minorHAnsi"/>
          <w:sz w:val="22"/>
          <w:szCs w:val="22"/>
        </w:rPr>
        <w:t xml:space="preserve">Enrolment and Attendance Policy: This policy outlines procedures for enrolling children in the ECEC service, including admission criteria, enrolment forms, and documentation requirements. It also addresses attendance tracking, absenteeism policies, and procedures for notifying families of absences or late arrivals.  </w:t>
      </w:r>
      <w:sdt>
        <w:sdtPr>
          <w:rPr>
            <w:sz w:val="22"/>
            <w:szCs w:val="22"/>
          </w:rPr>
          <w:id w:val="337128992"/>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09654B9E" w14:textId="526A7F69" w:rsidR="00863767" w:rsidRPr="00E20FEA" w:rsidRDefault="00FC1763" w:rsidP="0066599B">
      <w:pPr>
        <w:pStyle w:val="BodyTextIndent"/>
        <w:keepLines/>
        <w:widowControl w:val="0"/>
        <w:numPr>
          <w:ilvl w:val="1"/>
          <w:numId w:val="1"/>
        </w:numPr>
        <w:jc w:val="left"/>
        <w:rPr>
          <w:rFonts w:cstheme="minorHAnsi"/>
          <w:sz w:val="22"/>
          <w:szCs w:val="22"/>
        </w:rPr>
      </w:pPr>
      <w:r w:rsidRPr="00E20FEA">
        <w:rPr>
          <w:rFonts w:cstheme="minorHAnsi"/>
          <w:sz w:val="22"/>
          <w:szCs w:val="22"/>
        </w:rPr>
        <w:lastRenderedPageBreak/>
        <w:t>*</w:t>
      </w:r>
      <w:r w:rsidR="000C2E66" w:rsidRPr="00E20FEA">
        <w:rPr>
          <w:rFonts w:cstheme="minorHAnsi"/>
          <w:sz w:val="22"/>
          <w:szCs w:val="22"/>
        </w:rPr>
        <w:t>Professional Development Policy: This policy supports the ongoing professional growth and development of staff members in the ECEC setting. It outlines opportunities for training, workshops, conferences, and other professional development activities, as well as procedures for evaluating and documenting staff training and qualifications.</w:t>
      </w:r>
      <w:r w:rsidR="00D3563B">
        <w:rPr>
          <w:rFonts w:cstheme="minorHAnsi"/>
          <w:sz w:val="22"/>
          <w:szCs w:val="22"/>
        </w:rPr>
        <w:t xml:space="preserve"> </w:t>
      </w:r>
      <w:sdt>
        <w:sdtPr>
          <w:rPr>
            <w:sz w:val="22"/>
            <w:szCs w:val="22"/>
          </w:rPr>
          <w:id w:val="-2034486830"/>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0C2E66" w:rsidRPr="00E20FEA">
        <w:rPr>
          <w:rFonts w:cstheme="minorHAnsi"/>
          <w:sz w:val="22"/>
          <w:szCs w:val="22"/>
        </w:rPr>
        <w:t xml:space="preserve"> </w:t>
      </w:r>
    </w:p>
    <w:p w14:paraId="335FC24B" w14:textId="698EE0A1" w:rsidR="000C2E66" w:rsidRPr="00E20FEA" w:rsidRDefault="00DE4AF8" w:rsidP="0066599B">
      <w:pPr>
        <w:pStyle w:val="BodyTextIndent"/>
        <w:keepLines/>
        <w:widowControl w:val="0"/>
        <w:numPr>
          <w:ilvl w:val="1"/>
          <w:numId w:val="1"/>
        </w:numPr>
        <w:jc w:val="left"/>
        <w:rPr>
          <w:rFonts w:cstheme="minorHAnsi"/>
          <w:sz w:val="22"/>
          <w:szCs w:val="22"/>
        </w:rPr>
      </w:pPr>
      <w:r w:rsidRPr="00E20FEA">
        <w:rPr>
          <w:rFonts w:eastAsia="Times New Roman" w:cstheme="minorHAnsi"/>
          <w:sz w:val="22"/>
          <w:szCs w:val="22"/>
        </w:rPr>
        <w:t>*</w:t>
      </w:r>
      <w:r w:rsidR="00863767" w:rsidRPr="00E20FEA">
        <w:rPr>
          <w:rFonts w:eastAsia="Times New Roman" w:cstheme="minorHAnsi"/>
          <w:sz w:val="22"/>
          <w:szCs w:val="22"/>
        </w:rPr>
        <w:t>Documentation and Reporting Policy and Procedure</w:t>
      </w:r>
      <w:r w:rsidR="00A961CA" w:rsidRPr="00E20FEA">
        <w:rPr>
          <w:rFonts w:eastAsia="Times New Roman" w:cstheme="minorHAnsi"/>
          <w:sz w:val="22"/>
          <w:szCs w:val="22"/>
        </w:rPr>
        <w:t xml:space="preserve"> (including children’s observation recording tools and records, critical incident reports, risk analysis reports)</w:t>
      </w:r>
      <w:r w:rsidR="000C2E66" w:rsidRPr="00E20FEA">
        <w:rPr>
          <w:rFonts w:cstheme="minorHAnsi"/>
          <w:sz w:val="22"/>
          <w:szCs w:val="22"/>
        </w:rPr>
        <w:t xml:space="preserve"> </w:t>
      </w:r>
      <w:sdt>
        <w:sdtPr>
          <w:rPr>
            <w:sz w:val="22"/>
            <w:szCs w:val="22"/>
          </w:rPr>
          <w:id w:val="1989590342"/>
          <w14:checkbox>
            <w14:checked w14:val="1"/>
            <w14:checkedState w14:val="2612" w14:font="MS Gothic"/>
            <w14:uncheckedState w14:val="2610" w14:font="MS Gothic"/>
          </w14:checkbox>
        </w:sdtPr>
        <w:sdtContent>
          <w:r w:rsidR="00D3563B">
            <w:rPr>
              <w:rFonts w:ascii="MS Gothic" w:eastAsia="MS Gothic" w:hAnsi="MS Gothic" w:hint="eastAsia"/>
              <w:sz w:val="22"/>
              <w:szCs w:val="22"/>
            </w:rPr>
            <w:t>☒</w:t>
          </w:r>
        </w:sdtContent>
      </w:sdt>
      <w:r w:rsidR="00D3563B" w:rsidRPr="00E20FEA" w:rsidDel="00D3563B">
        <w:rPr>
          <w:rFonts w:cstheme="minorHAnsi"/>
          <w:sz w:val="22"/>
          <w:szCs w:val="22"/>
        </w:rPr>
        <w:t xml:space="preserve"> </w:t>
      </w:r>
    </w:p>
    <w:p w14:paraId="4FC9D75C" w14:textId="48F6E381" w:rsidR="00E74D2A" w:rsidRPr="00E20FEA" w:rsidRDefault="00DE4AF8" w:rsidP="0066599B">
      <w:pPr>
        <w:pStyle w:val="BodyTextIndent"/>
        <w:keepLines/>
        <w:widowControl w:val="0"/>
        <w:numPr>
          <w:ilvl w:val="1"/>
          <w:numId w:val="1"/>
        </w:numPr>
        <w:jc w:val="left"/>
        <w:rPr>
          <w:rFonts w:cstheme="minorHAnsi"/>
          <w:sz w:val="22"/>
          <w:szCs w:val="22"/>
        </w:rPr>
      </w:pPr>
      <w:r w:rsidRPr="00E20FEA">
        <w:rPr>
          <w:rFonts w:cstheme="minorHAnsi"/>
          <w:sz w:val="22"/>
          <w:szCs w:val="22"/>
        </w:rPr>
        <w:t>*</w:t>
      </w:r>
      <w:r w:rsidR="00E74D2A" w:rsidRPr="00E20FEA">
        <w:rPr>
          <w:rFonts w:cstheme="minorHAnsi"/>
          <w:sz w:val="22"/>
          <w:szCs w:val="22"/>
        </w:rPr>
        <w:t>Service standards, policies and procedures for:</w:t>
      </w:r>
    </w:p>
    <w:p w14:paraId="0D57D544" w14:textId="0CBCBDA6"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children’s health and safety </w:t>
      </w:r>
      <w:sdt>
        <w:sdtPr>
          <w:rPr>
            <w:sz w:val="22"/>
            <w:szCs w:val="22"/>
          </w:rPr>
          <w:id w:val="1928917843"/>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7D9D5A4E" w14:textId="106A2DBA"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educational program and practice </w:t>
      </w:r>
      <w:sdt>
        <w:sdtPr>
          <w:rPr>
            <w:sz w:val="22"/>
            <w:szCs w:val="22"/>
          </w:rPr>
          <w:id w:val="1891682718"/>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189E62EA" w14:textId="551388D9"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physical environment </w:t>
      </w:r>
      <w:sdt>
        <w:sdtPr>
          <w:rPr>
            <w:sz w:val="22"/>
            <w:szCs w:val="22"/>
          </w:rPr>
          <w:id w:val="-243884505"/>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0F457929" w14:textId="0E478F22"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relationships with children </w:t>
      </w:r>
      <w:sdt>
        <w:sdtPr>
          <w:rPr>
            <w:sz w:val="22"/>
            <w:szCs w:val="22"/>
          </w:rPr>
          <w:id w:val="-35822662"/>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7745DEAD" w14:textId="7A74CD46"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educators for collaboration </w:t>
      </w:r>
      <w:sdt>
        <w:sdtPr>
          <w:rPr>
            <w:sz w:val="22"/>
            <w:szCs w:val="22"/>
          </w:rPr>
          <w:id w:val="1124727808"/>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4E7C894F" w14:textId="1A3D9FB3" w:rsidR="00E74D2A" w:rsidRPr="00E20FEA" w:rsidRDefault="00E74D2A" w:rsidP="0066599B">
      <w:pPr>
        <w:pStyle w:val="BodyTextIndent"/>
        <w:keepLines/>
        <w:widowControl w:val="0"/>
        <w:numPr>
          <w:ilvl w:val="2"/>
          <w:numId w:val="1"/>
        </w:numPr>
        <w:jc w:val="left"/>
        <w:rPr>
          <w:rFonts w:cstheme="minorHAnsi"/>
          <w:sz w:val="22"/>
          <w:szCs w:val="22"/>
        </w:rPr>
      </w:pPr>
      <w:r w:rsidRPr="00E20FEA">
        <w:rPr>
          <w:rFonts w:cstheme="minorHAnsi"/>
          <w:sz w:val="22"/>
          <w:szCs w:val="22"/>
        </w:rPr>
        <w:t xml:space="preserve">children up to six years of age in a regulated education and care service in Australia. </w:t>
      </w:r>
      <w:sdt>
        <w:sdtPr>
          <w:rPr>
            <w:sz w:val="22"/>
            <w:szCs w:val="22"/>
          </w:rPr>
          <w:id w:val="1342204318"/>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7E7CA7C5" w14:textId="46FFDB01" w:rsidR="008C13EC" w:rsidRPr="00E20FEA" w:rsidRDefault="008C13EC" w:rsidP="0066599B">
      <w:pPr>
        <w:pStyle w:val="BodyTextIndent"/>
        <w:keepLines/>
        <w:widowControl w:val="0"/>
        <w:numPr>
          <w:ilvl w:val="1"/>
          <w:numId w:val="1"/>
        </w:numPr>
        <w:jc w:val="left"/>
        <w:rPr>
          <w:rFonts w:cstheme="minorHAnsi"/>
        </w:rPr>
      </w:pPr>
      <w:r w:rsidRPr="00E20FEA">
        <w:rPr>
          <w:rFonts w:cstheme="minorHAnsi"/>
          <w:szCs w:val="22"/>
        </w:rPr>
        <w:t>Complaints and Appeals Policy and Procedure</w:t>
      </w:r>
      <w:r w:rsidR="00D027BC">
        <w:rPr>
          <w:rFonts w:cstheme="minorHAnsi"/>
          <w:szCs w:val="22"/>
        </w:rPr>
        <w:t xml:space="preserve"> </w:t>
      </w:r>
      <w:sdt>
        <w:sdtPr>
          <w:rPr>
            <w:sz w:val="22"/>
            <w:szCs w:val="22"/>
          </w:rPr>
          <w:id w:val="-689380684"/>
          <w14:checkbox>
            <w14:checked w14:val="1"/>
            <w14:checkedState w14:val="2612" w14:font="MS Gothic"/>
            <w14:uncheckedState w14:val="2610" w14:font="MS Gothic"/>
          </w14:checkbox>
        </w:sdtPr>
        <w:sdtContent>
          <w:r w:rsidR="00D027BC">
            <w:rPr>
              <w:rFonts w:ascii="MS Gothic" w:eastAsia="MS Gothic" w:hAnsi="MS Gothic" w:hint="eastAsia"/>
              <w:sz w:val="22"/>
              <w:szCs w:val="22"/>
            </w:rPr>
            <w:t>☒</w:t>
          </w:r>
        </w:sdtContent>
      </w:sdt>
    </w:p>
    <w:p w14:paraId="7E17D4AA" w14:textId="1D272C52" w:rsidR="0074538B" w:rsidRPr="00E20FEA" w:rsidRDefault="00000000" w:rsidP="0066599B">
      <w:pPr>
        <w:pStyle w:val="BodyTextIndent"/>
        <w:keepLines/>
        <w:widowControl w:val="0"/>
        <w:numPr>
          <w:ilvl w:val="1"/>
          <w:numId w:val="1"/>
        </w:numPr>
        <w:jc w:val="left"/>
        <w:rPr>
          <w:rFonts w:cstheme="minorHAnsi"/>
        </w:rPr>
      </w:pPr>
      <w:sdt>
        <w:sdtPr>
          <w:rPr>
            <w:sz w:val="22"/>
            <w:szCs w:val="22"/>
          </w:rPr>
          <w:id w:val="1765793126"/>
          <w14:checkbox>
            <w14:checked w14:val="0"/>
            <w14:checkedState w14:val="2612" w14:font="MS Gothic"/>
            <w14:uncheckedState w14:val="2610" w14:font="MS Gothic"/>
          </w14:checkbox>
        </w:sdtPr>
        <w:sdtContent>
          <w:r w:rsidR="00D027BC">
            <w:rPr>
              <w:rFonts w:ascii="MS Gothic" w:eastAsia="MS Gothic" w:hAnsi="MS Gothic" w:hint="eastAsia"/>
              <w:sz w:val="22"/>
              <w:szCs w:val="22"/>
            </w:rPr>
            <w:t>☐</w:t>
          </w:r>
        </w:sdtContent>
      </w:sdt>
      <w:r w:rsidR="00D027BC" w:rsidRPr="00E20FEA">
        <w:rPr>
          <w:rFonts w:cstheme="minorHAnsi"/>
          <w:sz w:val="22"/>
          <w:szCs w:val="22"/>
        </w:rPr>
        <w:t xml:space="preserve"> </w:t>
      </w:r>
      <w:r w:rsidR="0074538B" w:rsidRPr="00E20FEA">
        <w:rPr>
          <w:rFonts w:cstheme="minorHAnsi"/>
          <w:sz w:val="22"/>
          <w:szCs w:val="22"/>
        </w:rPr>
        <w:t>Others (please list):</w:t>
      </w:r>
    </w:p>
    <w:p w14:paraId="35A2CB92" w14:textId="1748350E" w:rsidR="0074538B" w:rsidRPr="00F41B1A" w:rsidDel="00817FE4" w:rsidRDefault="0074538B" w:rsidP="00955DAE">
      <w:pPr>
        <w:rPr>
          <w:del w:id="296" w:author="Nino Paglinawan" w:date="2024-08-27T11:03:00Z"/>
        </w:rPr>
      </w:pPr>
    </w:p>
    <w:p w14:paraId="2E8D99E5" w14:textId="48281787" w:rsidR="00B054AF" w:rsidRPr="00F41B1A" w:rsidDel="00817FE4" w:rsidRDefault="00B054AF" w:rsidP="00955DAE">
      <w:pPr>
        <w:rPr>
          <w:del w:id="297" w:author="Nino Paglinawan" w:date="2024-08-27T11:03:00Z"/>
        </w:rPr>
      </w:pPr>
    </w:p>
    <w:p w14:paraId="5C6A66B0" w14:textId="451B6DC9" w:rsidR="00B054AF" w:rsidRPr="00F41B1A" w:rsidDel="00817FE4" w:rsidRDefault="00B054AF" w:rsidP="00955DAE">
      <w:pPr>
        <w:rPr>
          <w:del w:id="298" w:author="Nino Paglinawan" w:date="2024-08-27T11:03:00Z"/>
        </w:rPr>
      </w:pPr>
    </w:p>
    <w:p w14:paraId="1DBF87D6" w14:textId="484F8665" w:rsidR="00B054AF" w:rsidRPr="00F41B1A" w:rsidDel="00817FE4" w:rsidRDefault="00B054AF" w:rsidP="00955DAE">
      <w:pPr>
        <w:rPr>
          <w:del w:id="299" w:author="Nino Paglinawan" w:date="2024-08-27T11:03:00Z"/>
        </w:rPr>
      </w:pPr>
    </w:p>
    <w:p w14:paraId="70C422F5" w14:textId="2DE3AA62" w:rsidR="00B054AF" w:rsidRPr="00F41B1A" w:rsidDel="00817FE4" w:rsidRDefault="00B054AF" w:rsidP="00955DAE">
      <w:pPr>
        <w:rPr>
          <w:del w:id="300" w:author="Nino Paglinawan" w:date="2024-08-27T11:03:00Z"/>
        </w:rPr>
      </w:pPr>
    </w:p>
    <w:p w14:paraId="09027532" w14:textId="120C3557" w:rsidR="00776E32" w:rsidRPr="00F41B1A" w:rsidDel="00817FE4" w:rsidRDefault="00776E32" w:rsidP="00776E32">
      <w:pPr>
        <w:pStyle w:val="BodyTextIndent"/>
        <w:rPr>
          <w:del w:id="301" w:author="Nino Paglinawan" w:date="2024-08-27T11:03:00Z"/>
        </w:rPr>
      </w:pPr>
    </w:p>
    <w:p w14:paraId="330B6297" w14:textId="3049715D" w:rsidR="00146814" w:rsidRPr="00F41B1A" w:rsidDel="00817FE4" w:rsidRDefault="00146814">
      <w:pPr>
        <w:spacing w:after="0"/>
        <w:jc w:val="left"/>
        <w:rPr>
          <w:del w:id="302" w:author="Nino Paglinawan" w:date="2024-08-27T11:03:00Z"/>
          <w:rFonts w:cs="Times New Roman (Body CS)"/>
          <w:smallCaps/>
        </w:rPr>
      </w:pPr>
    </w:p>
    <w:p w14:paraId="50D8EBB8" w14:textId="77777777" w:rsidR="00146814" w:rsidRPr="00F41B1A" w:rsidRDefault="00146814">
      <w:pPr>
        <w:spacing w:after="0"/>
        <w:jc w:val="left"/>
        <w:rPr>
          <w:rFonts w:cs="Times New Roman (Body CS)"/>
          <w:smallCaps/>
        </w:rPr>
      </w:pPr>
    </w:p>
    <w:tbl>
      <w:tblPr>
        <w:tblW w:w="1360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69"/>
        <w:gridCol w:w="6739"/>
      </w:tblGrid>
      <w:tr w:rsidR="00146814" w:rsidRPr="00F41B1A" w14:paraId="402F964A" w14:textId="77777777" w:rsidTr="00146814">
        <w:trPr>
          <w:jc w:val="center"/>
        </w:trPr>
        <w:tc>
          <w:tcPr>
            <w:tcW w:w="13608" w:type="dxa"/>
            <w:gridSpan w:val="2"/>
            <w:tcBorders>
              <w:top w:val="single" w:sz="6" w:space="0" w:color="F37021"/>
              <w:left w:val="single" w:sz="6" w:space="0" w:color="F37021"/>
              <w:bottom w:val="nil"/>
              <w:right w:val="single" w:sz="6" w:space="0" w:color="F37021"/>
            </w:tcBorders>
            <w:shd w:val="clear" w:color="auto" w:fill="F37021"/>
            <w:hideMark/>
          </w:tcPr>
          <w:p w14:paraId="1F19E9EB" w14:textId="0309F8C6" w:rsidR="00146814" w:rsidRPr="00F41B1A" w:rsidRDefault="00146814">
            <w:pPr>
              <w:spacing w:after="0"/>
              <w:jc w:val="center"/>
              <w:textAlignment w:val="baseline"/>
              <w:rPr>
                <w:rFonts w:ascii="Segoe UI" w:eastAsia="Times New Roman" w:hAnsi="Segoe UI" w:cs="Segoe UI"/>
                <w:color w:val="FFFFFF"/>
                <w:sz w:val="18"/>
                <w:szCs w:val="18"/>
                <w:lang w:eastAsia="en-AU"/>
              </w:rPr>
            </w:pPr>
            <w:r w:rsidRPr="00F41B1A">
              <w:rPr>
                <w:rFonts w:ascii="Calibri" w:eastAsia="Times New Roman" w:hAnsi="Calibri" w:cs="Calibri"/>
                <w:color w:val="FFFFFF"/>
                <w:lang w:eastAsia="en-AU"/>
              </w:rPr>
              <w:t xml:space="preserve">Competency Conversation </w:t>
            </w:r>
            <w:r w:rsidR="000509D9" w:rsidRPr="00F41B1A">
              <w:rPr>
                <w:rFonts w:ascii="Calibri" w:eastAsia="Times New Roman" w:hAnsi="Calibri" w:cs="Calibri"/>
                <w:color w:val="FFFFFF"/>
                <w:lang w:eastAsia="en-AU"/>
              </w:rPr>
              <w:t>Outcome Indicator</w:t>
            </w:r>
          </w:p>
        </w:tc>
      </w:tr>
      <w:tr w:rsidR="00146814" w:rsidRPr="00F41B1A" w14:paraId="16FA845B" w14:textId="77777777" w:rsidTr="00146814">
        <w:trPr>
          <w:jc w:val="center"/>
        </w:trPr>
        <w:tc>
          <w:tcPr>
            <w:tcW w:w="6869" w:type="dxa"/>
            <w:tcBorders>
              <w:top w:val="single" w:sz="6" w:space="0" w:color="ED7D31"/>
              <w:left w:val="single" w:sz="6" w:space="0" w:color="F37021"/>
              <w:bottom w:val="single" w:sz="6" w:space="0" w:color="ED7D31"/>
              <w:right w:val="nil"/>
            </w:tcBorders>
            <w:shd w:val="clear" w:color="auto" w:fill="FFFFFF"/>
            <w:hideMark/>
          </w:tcPr>
          <w:p w14:paraId="7CA57E61" w14:textId="7150A5E6" w:rsidR="00146814" w:rsidRPr="00F41B1A" w:rsidRDefault="00F9237D">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lastRenderedPageBreak/>
              <w:t xml:space="preserve">Did the student respond to all of the above CC </w:t>
            </w:r>
            <w:r w:rsidR="008111A7" w:rsidRPr="00F41B1A">
              <w:rPr>
                <w:rFonts w:ascii="Calibri" w:eastAsia="Times New Roman" w:hAnsi="Calibri" w:cs="Calibri"/>
                <w:lang w:eastAsia="en-AU"/>
              </w:rPr>
              <w:t xml:space="preserve">and ACC </w:t>
            </w:r>
            <w:r w:rsidRPr="00F41B1A">
              <w:rPr>
                <w:rFonts w:ascii="Calibri" w:eastAsia="Times New Roman" w:hAnsi="Calibri" w:cs="Calibri"/>
                <w:lang w:eastAsia="en-AU"/>
              </w:rPr>
              <w:t>accurately and was the responds current and sufficient?  If yes please check satisfactory below and if no please check not satisfactory below, sign, insert your name and date it.</w:t>
            </w:r>
          </w:p>
        </w:tc>
        <w:tc>
          <w:tcPr>
            <w:tcW w:w="6739" w:type="dxa"/>
            <w:tcBorders>
              <w:top w:val="single" w:sz="6" w:space="0" w:color="ED7D31"/>
              <w:left w:val="nil"/>
              <w:bottom w:val="single" w:sz="6" w:space="0" w:color="ED7D31"/>
              <w:right w:val="single" w:sz="6" w:space="0" w:color="F37021"/>
            </w:tcBorders>
            <w:hideMark/>
          </w:tcPr>
          <w:p w14:paraId="73EE45D9"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r w:rsidR="00146814" w:rsidRPr="00F41B1A" w14:paraId="39EC302A" w14:textId="77777777" w:rsidTr="00BA4568">
        <w:trPr>
          <w:trHeight w:val="1032"/>
          <w:jc w:val="center"/>
        </w:trPr>
        <w:tc>
          <w:tcPr>
            <w:tcW w:w="6869" w:type="dxa"/>
            <w:tcBorders>
              <w:top w:val="nil"/>
              <w:left w:val="single" w:sz="6" w:space="0" w:color="F37021"/>
              <w:bottom w:val="nil"/>
              <w:right w:val="nil"/>
            </w:tcBorders>
            <w:shd w:val="clear" w:color="auto" w:fill="FFFFFF"/>
            <w:hideMark/>
          </w:tcPr>
          <w:p w14:paraId="4A0081C4" w14:textId="39B7642C" w:rsidR="0065097C" w:rsidRPr="00F41B1A" w:rsidRDefault="0065097C" w:rsidP="00BA4568">
            <w:pPr>
              <w:spacing w:after="0"/>
              <w:textAlignment w:val="baseline"/>
              <w:rPr>
                <w:rFonts w:ascii="Calibri" w:eastAsia="Times New Roman" w:hAnsi="Calibri" w:cs="Calibri"/>
                <w:lang w:eastAsia="en-AU"/>
              </w:rPr>
            </w:pPr>
          </w:p>
          <w:permStart w:id="604654474" w:edGrp="everyone"/>
          <w:p w14:paraId="7031F149" w14:textId="3B9A9E60" w:rsidR="00BA4568" w:rsidRPr="00F41B1A" w:rsidRDefault="00000000" w:rsidP="00BA4568">
            <w:pPr>
              <w:ind w:left="426"/>
              <w:rPr>
                <w:rFonts w:ascii="Calibri" w:eastAsia="Times New Roman" w:hAnsi="Calibri" w:cs="Calibri"/>
                <w:lang w:eastAsia="en-AU"/>
              </w:rPr>
            </w:pPr>
            <w:sdt>
              <w:sdtPr>
                <w:rPr>
                  <w:sz w:val="22"/>
                  <w:szCs w:val="22"/>
                </w:rPr>
                <w:id w:val="782386818"/>
                <w14:checkbox>
                  <w14:checked w14:val="1"/>
                  <w14:checkedState w14:val="2612" w14:font="MS Gothic"/>
                  <w14:uncheckedState w14:val="2610" w14:font="MS Gothic"/>
                </w14:checkbox>
              </w:sdtPr>
              <w:sdtContent>
                <w:r w:rsidR="002A2470">
                  <w:rPr>
                    <w:rFonts w:ascii="MS Gothic" w:eastAsia="MS Gothic" w:hAnsi="MS Gothic" w:hint="eastAsia"/>
                    <w:sz w:val="22"/>
                    <w:szCs w:val="22"/>
                  </w:rPr>
                  <w:t>☒</w:t>
                </w:r>
              </w:sdtContent>
            </w:sdt>
            <w:permEnd w:id="604654474"/>
            <w:r w:rsidR="00BA4568" w:rsidRPr="00F41B1A">
              <w:rPr>
                <w:rFonts w:ascii="Calibri" w:eastAsia="Times New Roman" w:hAnsi="Calibri" w:cs="Calibri"/>
                <w:lang w:eastAsia="en-AU"/>
              </w:rPr>
              <w:t xml:space="preserve">     </w:t>
            </w:r>
            <w:r w:rsidR="000509D9" w:rsidRPr="00F41B1A">
              <w:rPr>
                <w:rFonts w:ascii="Calibri" w:eastAsia="Times New Roman" w:hAnsi="Calibri" w:cs="Calibri"/>
                <w:lang w:eastAsia="en-AU"/>
              </w:rPr>
              <w:t>Satisfactory</w:t>
            </w:r>
          </w:p>
          <w:permStart w:id="519197575" w:edGrp="everyone"/>
          <w:p w14:paraId="5629409D" w14:textId="33ACE53B" w:rsidR="00146814" w:rsidRPr="00F41B1A" w:rsidRDefault="00000000" w:rsidP="00BA4568">
            <w:pPr>
              <w:ind w:left="426"/>
              <w:rPr>
                <w:rFonts w:ascii="Calibri" w:eastAsia="Times New Roman" w:hAnsi="Calibri" w:cs="Calibri"/>
                <w:lang w:eastAsia="en-AU"/>
              </w:rPr>
            </w:pPr>
            <w:sdt>
              <w:sdtPr>
                <w:rPr>
                  <w:sz w:val="22"/>
                  <w:szCs w:val="22"/>
                </w:rPr>
                <w:id w:val="1070691669"/>
                <w14:checkbox>
                  <w14:checked w14:val="0"/>
                  <w14:checkedState w14:val="2612" w14:font="MS Gothic"/>
                  <w14:uncheckedState w14:val="2610" w14:font="MS Gothic"/>
                </w14:checkbox>
              </w:sdtPr>
              <w:sdtContent>
                <w:r w:rsidR="00BA4568" w:rsidRPr="00F41B1A">
                  <w:rPr>
                    <w:rFonts w:ascii="MS Gothic" w:eastAsia="MS Gothic" w:hAnsi="MS Gothic" w:hint="eastAsia"/>
                    <w:sz w:val="22"/>
                    <w:szCs w:val="22"/>
                  </w:rPr>
                  <w:t>☐</w:t>
                </w:r>
              </w:sdtContent>
            </w:sdt>
            <w:permEnd w:id="519197575"/>
            <w:r w:rsidR="00BA4568" w:rsidRPr="00F41B1A">
              <w:rPr>
                <w:rFonts w:ascii="Calibri" w:eastAsia="Times New Roman" w:hAnsi="Calibri" w:cs="Calibri"/>
                <w:lang w:eastAsia="en-AU"/>
              </w:rPr>
              <w:t xml:space="preserve">     Not </w:t>
            </w:r>
            <w:r w:rsidR="000509D9" w:rsidRPr="00F41B1A">
              <w:rPr>
                <w:rFonts w:ascii="Calibri" w:eastAsia="Times New Roman" w:hAnsi="Calibri" w:cs="Calibri"/>
                <w:lang w:eastAsia="en-AU"/>
              </w:rPr>
              <w:t>Satisfactory</w:t>
            </w:r>
            <w:r w:rsidR="00BA4568" w:rsidRPr="00F41B1A">
              <w:rPr>
                <w:rFonts w:ascii="Calibri" w:eastAsia="Times New Roman" w:hAnsi="Calibri" w:cs="Calibri"/>
                <w:lang w:eastAsia="en-AU"/>
              </w:rPr>
              <w:t xml:space="preserve"> </w:t>
            </w:r>
          </w:p>
        </w:tc>
        <w:tc>
          <w:tcPr>
            <w:tcW w:w="6739" w:type="dxa"/>
            <w:tcBorders>
              <w:top w:val="nil"/>
              <w:left w:val="nil"/>
              <w:bottom w:val="nil"/>
              <w:right w:val="single" w:sz="6" w:space="0" w:color="F37021"/>
            </w:tcBorders>
            <w:hideMark/>
          </w:tcPr>
          <w:p w14:paraId="07A0ABD1"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r w:rsidR="00146814" w:rsidRPr="00F41B1A" w14:paraId="3371348B" w14:textId="77777777" w:rsidTr="00146814">
        <w:trPr>
          <w:jc w:val="center"/>
        </w:trPr>
        <w:tc>
          <w:tcPr>
            <w:tcW w:w="6869" w:type="dxa"/>
            <w:tcBorders>
              <w:top w:val="single" w:sz="6" w:space="0" w:color="ED7D31"/>
              <w:left w:val="single" w:sz="6" w:space="0" w:color="F37021"/>
              <w:bottom w:val="single" w:sz="6" w:space="0" w:color="ED7D31"/>
              <w:right w:val="nil"/>
            </w:tcBorders>
            <w:shd w:val="clear" w:color="auto" w:fill="FFFFFF"/>
            <w:hideMark/>
          </w:tcPr>
          <w:p w14:paraId="3500A0C9" w14:textId="7777777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Assessor Signature </w:t>
            </w:r>
          </w:p>
          <w:p w14:paraId="74251D94" w14:textId="2ADC97C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r w:rsidR="0065097C" w:rsidRPr="00F41B1A">
              <w:rPr>
                <w:rFonts w:ascii="Calibri" w:eastAsia="Times New Roman" w:hAnsi="Calibri" w:cs="Calibri"/>
                <w:lang w:eastAsia="en-AU"/>
              </w:rPr>
              <w:t xml:space="preserve">  </w:t>
            </w:r>
            <w:permStart w:id="1414885692" w:edGrp="everyone"/>
            <w:r w:rsidR="0065097C" w:rsidRPr="00F41B1A">
              <w:rPr>
                <w:rFonts w:ascii="Calibri" w:eastAsia="Times New Roman" w:hAnsi="Calibri" w:cs="Calibri"/>
                <w:lang w:eastAsia="en-AU"/>
              </w:rPr>
              <w:t xml:space="preserve">                                     </w:t>
            </w:r>
            <w:r w:rsidR="002A2470">
              <w:rPr>
                <w:rFonts w:ascii="Calibri" w:eastAsia="Times New Roman" w:hAnsi="Calibri" w:cs="Calibri"/>
                <w:noProof/>
                <w:lang w:eastAsia="en-AU"/>
              </w:rPr>
              <w:drawing>
                <wp:inline distT="0" distB="0" distL="0" distR="0" wp14:anchorId="6BB781E2" wp14:editId="3E4CDDF1">
                  <wp:extent cx="1066800" cy="790575"/>
                  <wp:effectExtent l="0" t="0" r="0" b="9525"/>
                  <wp:docPr id="542223674" name="Picture 1" descr="A sta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23674" name="Picture 1" descr="A star on a black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066800" cy="790575"/>
                          </a:xfrm>
                          <a:prstGeom prst="rect">
                            <a:avLst/>
                          </a:prstGeom>
                        </pic:spPr>
                      </pic:pic>
                    </a:graphicData>
                  </a:graphic>
                </wp:inline>
              </w:drawing>
            </w:r>
            <w:r w:rsidR="0065097C" w:rsidRPr="00F41B1A">
              <w:rPr>
                <w:rFonts w:ascii="Calibri" w:eastAsia="Times New Roman" w:hAnsi="Calibri" w:cs="Calibri"/>
                <w:lang w:eastAsia="en-AU"/>
              </w:rPr>
              <w:t xml:space="preserve">                                                                   </w:t>
            </w:r>
            <w:permEnd w:id="1414885692"/>
            <w:r w:rsidR="0065097C" w:rsidRPr="00F41B1A">
              <w:rPr>
                <w:rFonts w:ascii="Calibri" w:eastAsia="Times New Roman" w:hAnsi="Calibri" w:cs="Calibri"/>
                <w:lang w:eastAsia="en-AU"/>
              </w:rPr>
              <w:t xml:space="preserve">            </w:t>
            </w:r>
          </w:p>
          <w:p w14:paraId="4EEC9972" w14:textId="77777777"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c>
          <w:tcPr>
            <w:tcW w:w="6739" w:type="dxa"/>
            <w:tcBorders>
              <w:top w:val="single" w:sz="6" w:space="0" w:color="ED7D31"/>
              <w:left w:val="nil"/>
              <w:bottom w:val="single" w:sz="6" w:space="0" w:color="ED7D31"/>
              <w:right w:val="single" w:sz="6" w:space="0" w:color="F37021"/>
            </w:tcBorders>
            <w:hideMark/>
          </w:tcPr>
          <w:p w14:paraId="135A7D16" w14:textId="77777777" w:rsidR="00146814" w:rsidRPr="00F41B1A" w:rsidRDefault="00146814">
            <w:pPr>
              <w:spacing w:after="0"/>
              <w:jc w:val="left"/>
              <w:textAlignment w:val="baseline"/>
              <w:rPr>
                <w:rFonts w:ascii="Calibri" w:eastAsia="Times New Roman" w:hAnsi="Calibri" w:cs="Calibri"/>
                <w:lang w:eastAsia="en-AU"/>
              </w:rPr>
            </w:pPr>
            <w:r w:rsidRPr="00F41B1A">
              <w:rPr>
                <w:rFonts w:ascii="Calibri" w:eastAsia="Times New Roman" w:hAnsi="Calibri" w:cs="Calibri"/>
                <w:lang w:eastAsia="en-AU"/>
              </w:rPr>
              <w:t>Date </w:t>
            </w:r>
          </w:p>
          <w:p w14:paraId="65C78CCB" w14:textId="23701F10" w:rsidR="0065097C" w:rsidRPr="00F41B1A" w:rsidRDefault="005F7A8B">
            <w:pPr>
              <w:spacing w:after="0"/>
              <w:jc w:val="left"/>
              <w:textAlignment w:val="baseline"/>
              <w:rPr>
                <w:rFonts w:ascii="Segoe UI" w:eastAsia="Times New Roman" w:hAnsi="Segoe UI" w:cs="Segoe UI"/>
                <w:sz w:val="18"/>
                <w:szCs w:val="18"/>
                <w:lang w:eastAsia="en-AU"/>
              </w:rPr>
            </w:pPr>
            <w:permStart w:id="1606775110" w:edGrp="everyone"/>
            <w:r w:rsidRPr="00F41B1A">
              <w:rPr>
                <w:rFonts w:ascii="Calibri" w:eastAsia="Times New Roman" w:hAnsi="Calibri" w:cs="Calibri"/>
                <w:lang w:eastAsia="en-AU"/>
              </w:rPr>
              <w:t xml:space="preserve">   </w:t>
            </w:r>
            <w:r w:rsidR="0065097C" w:rsidRPr="00F41B1A">
              <w:rPr>
                <w:rFonts w:ascii="Calibri" w:eastAsia="Times New Roman" w:hAnsi="Calibri" w:cs="Calibri"/>
                <w:lang w:eastAsia="en-AU"/>
              </w:rPr>
              <w:t xml:space="preserve">  </w:t>
            </w:r>
            <w:r w:rsidR="002A2470" w:rsidRPr="002A2470">
              <w:rPr>
                <w:rFonts w:ascii="Calibri" w:eastAsia="Times New Roman" w:hAnsi="Calibri" w:cs="Calibri"/>
                <w:lang w:eastAsia="en-AU"/>
              </w:rPr>
              <w:t>29/07/2025</w:t>
            </w:r>
            <w:r w:rsidR="0065097C" w:rsidRPr="00F41B1A">
              <w:rPr>
                <w:rFonts w:ascii="Calibri" w:eastAsia="Times New Roman" w:hAnsi="Calibri" w:cs="Calibri"/>
                <w:lang w:eastAsia="en-AU"/>
              </w:rPr>
              <w:t xml:space="preserve">     </w:t>
            </w:r>
            <w:r w:rsidR="00BA4568" w:rsidRPr="00F41B1A">
              <w:rPr>
                <w:rFonts w:ascii="Calibri" w:eastAsia="Times New Roman" w:hAnsi="Calibri" w:cs="Calibri"/>
                <w:lang w:eastAsia="en-AU"/>
              </w:rPr>
              <w:t xml:space="preserve">          </w:t>
            </w:r>
            <w:r w:rsidR="0065097C" w:rsidRPr="00F41B1A">
              <w:rPr>
                <w:rFonts w:ascii="Calibri" w:eastAsia="Times New Roman" w:hAnsi="Calibri" w:cs="Calibri"/>
                <w:lang w:eastAsia="en-AU"/>
              </w:rPr>
              <w:t xml:space="preserve">                                         </w:t>
            </w:r>
            <w:permEnd w:id="1606775110"/>
            <w:r w:rsidR="0065097C" w:rsidRPr="00F41B1A">
              <w:rPr>
                <w:rFonts w:ascii="Calibri" w:eastAsia="Times New Roman" w:hAnsi="Calibri" w:cs="Calibri"/>
                <w:lang w:eastAsia="en-AU"/>
              </w:rPr>
              <w:t xml:space="preserve">                                                      </w:t>
            </w:r>
          </w:p>
        </w:tc>
      </w:tr>
      <w:tr w:rsidR="00146814" w:rsidRPr="00F41B1A" w14:paraId="32AD56D5" w14:textId="77777777" w:rsidTr="00146814">
        <w:trPr>
          <w:jc w:val="center"/>
        </w:trPr>
        <w:tc>
          <w:tcPr>
            <w:tcW w:w="6869" w:type="dxa"/>
            <w:tcBorders>
              <w:top w:val="nil"/>
              <w:left w:val="single" w:sz="6" w:space="0" w:color="F37021"/>
              <w:bottom w:val="single" w:sz="6" w:space="0" w:color="F37021"/>
              <w:right w:val="nil"/>
            </w:tcBorders>
            <w:shd w:val="clear" w:color="auto" w:fill="FFFFFF"/>
            <w:hideMark/>
          </w:tcPr>
          <w:p w14:paraId="18F98873" w14:textId="605E1370" w:rsidR="00146814" w:rsidRPr="00F41B1A" w:rsidRDefault="00146814">
            <w:pPr>
              <w:spacing w:after="0"/>
              <w:jc w:val="left"/>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Assessor Name </w:t>
            </w:r>
            <w:r w:rsidR="0065097C" w:rsidRPr="00F41B1A">
              <w:rPr>
                <w:rFonts w:ascii="Calibri" w:eastAsia="Times New Roman" w:hAnsi="Calibri" w:cs="Calibri"/>
                <w:lang w:eastAsia="en-AU"/>
              </w:rPr>
              <w:t xml:space="preserve">   </w:t>
            </w:r>
            <w:permStart w:id="855393976" w:edGrp="everyone"/>
            <w:r w:rsidR="0065097C" w:rsidRPr="00F41B1A">
              <w:rPr>
                <w:rFonts w:ascii="Calibri" w:eastAsia="Times New Roman" w:hAnsi="Calibri" w:cs="Calibri"/>
                <w:lang w:eastAsia="en-AU"/>
              </w:rPr>
              <w:t xml:space="preserve">      </w:t>
            </w:r>
            <w:r w:rsidR="002A2470" w:rsidRPr="002A2470">
              <w:rPr>
                <w:rFonts w:ascii="Calibri" w:eastAsia="Times New Roman" w:hAnsi="Calibri" w:cs="Calibri"/>
                <w:lang w:eastAsia="en-AU"/>
              </w:rPr>
              <w:t>Brendan Ramnath</w:t>
            </w:r>
            <w:r w:rsidR="0065097C" w:rsidRPr="00F41B1A">
              <w:rPr>
                <w:rFonts w:ascii="Calibri" w:eastAsia="Times New Roman" w:hAnsi="Calibri" w:cs="Calibri"/>
                <w:lang w:eastAsia="en-AU"/>
              </w:rPr>
              <w:t xml:space="preserve">                                                                                       </w:t>
            </w:r>
            <w:permEnd w:id="855393976"/>
            <w:r w:rsidR="0065097C" w:rsidRPr="00F41B1A">
              <w:rPr>
                <w:rFonts w:ascii="Calibri" w:eastAsia="Times New Roman" w:hAnsi="Calibri" w:cs="Calibri"/>
                <w:lang w:eastAsia="en-AU"/>
              </w:rPr>
              <w:t xml:space="preserve">                                               </w:t>
            </w:r>
          </w:p>
        </w:tc>
        <w:tc>
          <w:tcPr>
            <w:tcW w:w="6739" w:type="dxa"/>
            <w:tcBorders>
              <w:top w:val="nil"/>
              <w:left w:val="nil"/>
              <w:bottom w:val="single" w:sz="6" w:space="0" w:color="F37021"/>
              <w:right w:val="single" w:sz="6" w:space="0" w:color="F37021"/>
            </w:tcBorders>
            <w:hideMark/>
          </w:tcPr>
          <w:p w14:paraId="37F44FFC" w14:textId="77777777" w:rsidR="00146814" w:rsidRPr="00F41B1A" w:rsidRDefault="00146814">
            <w:pPr>
              <w:spacing w:after="0"/>
              <w:textAlignment w:val="baseline"/>
              <w:rPr>
                <w:rFonts w:ascii="Segoe UI" w:eastAsia="Times New Roman" w:hAnsi="Segoe UI" w:cs="Segoe UI"/>
                <w:sz w:val="18"/>
                <w:szCs w:val="18"/>
                <w:lang w:eastAsia="en-AU"/>
              </w:rPr>
            </w:pPr>
            <w:r w:rsidRPr="00F41B1A">
              <w:rPr>
                <w:rFonts w:ascii="Calibri" w:eastAsia="Times New Roman" w:hAnsi="Calibri" w:cs="Calibri"/>
                <w:lang w:eastAsia="en-AU"/>
              </w:rPr>
              <w:t> </w:t>
            </w:r>
          </w:p>
        </w:tc>
      </w:tr>
    </w:tbl>
    <w:p w14:paraId="0E7370C8" w14:textId="7E2BCD10" w:rsidR="00010FCC" w:rsidRDefault="00010FCC" w:rsidP="005752E2">
      <w:pPr>
        <w:spacing w:after="0"/>
        <w:jc w:val="left"/>
      </w:pPr>
    </w:p>
    <w:sectPr w:rsidR="00010FCC" w:rsidSect="006B3895">
      <w:footerReference w:type="first" r:id="rId18"/>
      <w:pgSz w:w="16840" w:h="11900" w:orient="landscape"/>
      <w:pgMar w:top="1440" w:right="1440" w:bottom="1440" w:left="1440" w:header="708"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hn Philip Dizon" w:date="2024-08-16T08:11:00Z" w:initials="JD">
    <w:p w14:paraId="0F99005A"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7BAF2F91" w14:textId="77777777" w:rsidR="00CE08A6" w:rsidRDefault="00CE08A6" w:rsidP="00CE08A6">
      <w:pPr>
        <w:pStyle w:val="CommentText"/>
        <w:jc w:val="left"/>
      </w:pPr>
      <w:r>
        <w:rPr>
          <w:color w:val="000000"/>
          <w:lang w:val="en-GB"/>
        </w:rPr>
        <w:br/>
        <w:t>In her childcare centre, she aims to enhance learning experiences for children through improved parent-educator communication. On [date], she led a team meeting to discuss this goal. She delineated roles: one team member focused on developing communication materials, while another handled parent feedback. Aligning roles with goals ensured everyone understood their responsibilities, promoting successful implementation.</w:t>
      </w:r>
    </w:p>
    <w:p w14:paraId="0AC0DAB2" w14:textId="77777777" w:rsidR="00CE08A6" w:rsidRDefault="00CE08A6" w:rsidP="00CE08A6">
      <w:pPr>
        <w:pStyle w:val="CommentText"/>
        <w:jc w:val="left"/>
      </w:pPr>
    </w:p>
    <w:p w14:paraId="23928C73" w14:textId="77777777" w:rsidR="00CE08A6" w:rsidRDefault="00CE08A6" w:rsidP="00CE08A6">
      <w:pPr>
        <w:pStyle w:val="CommentText"/>
        <w:jc w:val="left"/>
      </w:pPr>
      <w:r>
        <w:rPr>
          <w:color w:val="000000"/>
          <w:lang w:val="en-GB"/>
        </w:rPr>
        <w:t>Benchmark Answer 2:</w:t>
      </w:r>
    </w:p>
    <w:p w14:paraId="4822CA94" w14:textId="77777777" w:rsidR="00CE08A6" w:rsidRDefault="00CE08A6" w:rsidP="00CE08A6">
      <w:pPr>
        <w:pStyle w:val="CommentText"/>
        <w:jc w:val="left"/>
      </w:pPr>
      <w:r>
        <w:rPr>
          <w:color w:val="000000"/>
          <w:lang w:val="en-GB"/>
        </w:rPr>
        <w:br/>
        <w:t>In a recent planning session on [date], for a parental involvement event in her Early Childhood Education and Care (ECEC) setting, she used several strategies to align team roles with objectives. She facilitated open discussions to leverage everyone's strengths, structured the session for clear communication and task delegation, and incorporated team-building activities. By encouraging open dialogue and considering all input, she and her team reached consensus on key decisions. Together, they identified the event's goals and then assigned roles based on individual strengths, ensuring everyone understood their contribution to the event's success. This focus on aligning roles and objectives, informed by group dynamics, communication, and teamwork, will help her achieve her ECEC goals.</w:t>
      </w:r>
    </w:p>
    <w:p w14:paraId="79C26F72" w14:textId="77777777" w:rsidR="00CE08A6" w:rsidRDefault="00CE08A6" w:rsidP="00CE08A6">
      <w:pPr>
        <w:pStyle w:val="CommentText"/>
        <w:jc w:val="left"/>
      </w:pPr>
    </w:p>
    <w:p w14:paraId="333A66E5" w14:textId="77777777" w:rsidR="00CE08A6" w:rsidRDefault="00CE08A6" w:rsidP="00CE08A6">
      <w:pPr>
        <w:pStyle w:val="CommentText"/>
        <w:jc w:val="left"/>
      </w:pPr>
      <w:r>
        <w:rPr>
          <w:color w:val="000000"/>
          <w:lang w:val="en-GB"/>
        </w:rPr>
        <w:t>Benchmark Answer 3:</w:t>
      </w:r>
    </w:p>
    <w:p w14:paraId="4F3A0A7C" w14:textId="77777777" w:rsidR="00CE08A6" w:rsidRDefault="00CE08A6" w:rsidP="00CE08A6">
      <w:pPr>
        <w:pStyle w:val="CommentText"/>
        <w:jc w:val="left"/>
      </w:pPr>
      <w:r>
        <w:rPr>
          <w:color w:val="000000"/>
          <w:lang w:val="en-GB"/>
        </w:rPr>
        <w:br/>
        <w:t>Leading a literacy initiative in her ECEC setting, she prioritised aligning team roles with goals. On [date], she fostered open communication and respect during the planning, allowing everyone to contribute ideas and shape the initiative's purpose. Through brainstorming sessions and team-building exercises, she and her team collaboratively defined activities, communication strategies, and individual roles, ensuring everyone felt empowered and understood their contribution. Open dialogue resolved disagreements, such as the activity timeline, where they reached a consensus balancing efficiency with thoroughness. By clearly defining purpose, roles, and responsibilities, she fostered a shared commitment and leveraged each member's strengths to create a stimulating learning environment for the children. This focus on communication, collaboration, and teamwork ensured their roles aligned with the initiative's goals, ultimately delivering impactful educational experiences.</w:t>
      </w:r>
    </w:p>
  </w:comment>
  <w:comment w:id="1" w:author="John Philip Dizon" w:date="2024-08-16T08:12:00Z" w:initials="JD">
    <w:p w14:paraId="68E83E28"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30A57BAB" w14:textId="77777777" w:rsidR="00CE08A6" w:rsidRDefault="00CE08A6" w:rsidP="00CE08A6">
      <w:pPr>
        <w:pStyle w:val="CommentText"/>
        <w:jc w:val="left"/>
      </w:pPr>
      <w:r>
        <w:rPr>
          <w:color w:val="000000"/>
          <w:lang w:val="en-GB"/>
        </w:rPr>
        <w:br/>
        <w:t>On [date], she formulated a performance plan to enhance child safety in her childcare centre. Her goal was to decrease accidents by 20% within three months. She established KPIs like monthly safety drills and childproofing measures. Regular reviews ensured accountability. Consequently, she achieved a 25% reduction in accidents by the end of the quarter, evidencing the plan's effectiveness.</w:t>
      </w:r>
      <w:r>
        <w:rPr>
          <w:color w:val="000000"/>
          <w:lang w:val="en-GB"/>
        </w:rPr>
        <w:br/>
      </w:r>
    </w:p>
    <w:p w14:paraId="5786219E" w14:textId="77777777" w:rsidR="00CE08A6" w:rsidRDefault="00CE08A6" w:rsidP="00CE08A6">
      <w:pPr>
        <w:pStyle w:val="CommentText"/>
        <w:jc w:val="left"/>
      </w:pPr>
      <w:r>
        <w:rPr>
          <w:color w:val="000000"/>
          <w:lang w:val="en-GB"/>
        </w:rPr>
        <w:t>Benchmark Answer 2:</w:t>
      </w:r>
    </w:p>
    <w:p w14:paraId="4FC483B6" w14:textId="77777777" w:rsidR="00CE08A6" w:rsidRDefault="00CE08A6" w:rsidP="00CE08A6">
      <w:pPr>
        <w:pStyle w:val="CommentText"/>
        <w:jc w:val="left"/>
      </w:pPr>
      <w:r>
        <w:rPr>
          <w:color w:val="000000"/>
          <w:lang w:val="en-GB"/>
        </w:rPr>
        <w:br/>
        <w:t>On [date], she developed and implemented a performance plan to improve classroom instruction and child development. To ensure everyone was aligned, she started by assessing her team's strengths and weaknesses, then facilitated meetings to collaboratively set SMART goals and establish clear communication processes. Team-building activities fostered a supportive environment. She and her team set specific goals like improving teaching strategies and tracked progress through KPIs like student assessments. Open dialogue ensured everyone was committed to the plan, which included professional development and ongoing support. The results were clear: increased student engagement, stronger teacher collaboration, and happier parents. For example, her focus on improving literacy through targeted interventions, tracked by student progress data, resulted in better literacy skills and overall academic performance. This experience highlights the power of communication, collaboration, and goal setting in boosting team effectiveness and achieving positive outcomes in her ECEC setting.</w:t>
      </w:r>
      <w:r>
        <w:rPr>
          <w:color w:val="000000"/>
          <w:lang w:val="en-GB"/>
        </w:rPr>
        <w:br/>
      </w:r>
    </w:p>
    <w:p w14:paraId="40FDCABD" w14:textId="77777777" w:rsidR="00CE08A6" w:rsidRDefault="00CE08A6" w:rsidP="00CE08A6">
      <w:pPr>
        <w:pStyle w:val="CommentText"/>
        <w:jc w:val="left"/>
      </w:pPr>
      <w:r>
        <w:rPr>
          <w:color w:val="000000"/>
          <w:lang w:val="en-GB"/>
        </w:rPr>
        <w:t>Benchmark Answer 3:</w:t>
      </w:r>
    </w:p>
    <w:p w14:paraId="2A379B07" w14:textId="77777777" w:rsidR="00CE08A6" w:rsidRDefault="00CE08A6" w:rsidP="00CE08A6">
      <w:pPr>
        <w:pStyle w:val="CommentText"/>
        <w:jc w:val="left"/>
      </w:pPr>
      <w:r>
        <w:rPr>
          <w:color w:val="000000"/>
          <w:lang w:val="en-GB"/>
        </w:rPr>
        <w:br/>
        <w:t>On [date], leading a performance plan in her ECEC setting to improve children's language and cognitive development, she prioritised understanding her team's strengths and communication styles. This allowed her to tailor the plan for optimal collaboration. Regular team meetings ensured clear communication and ownership by establishing goals, strategies, and delegating tasks based on expertise. Team-building activities and professional development strengthened their collective capacity. She and her team collaboratively set SMART goals and KPIs, like improving language skills through storytelling, and tracked progress through assessments and observations. Open dialogue ensured consensus and addressed concerns. Implementing the plan led to significant improvements in both team effectiveness and children's development, with evidence-based practices resulting in advancements in language proficiency. This experience underscores the importance of strategic planning, communication, collaboration, and ongoing support for a high-performing ECEC team that fosters continuous improvement.</w:t>
      </w:r>
    </w:p>
  </w:comment>
  <w:comment w:id="2" w:author="John Philip Dizon" w:date="2024-08-16T08:13:00Z" w:initials="JD">
    <w:p w14:paraId="71DE9939"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03A90936" w14:textId="77777777" w:rsidR="00CE08A6" w:rsidRDefault="00CE08A6" w:rsidP="00CE08A6">
      <w:pPr>
        <w:pStyle w:val="CommentText"/>
        <w:jc w:val="left"/>
      </w:pPr>
      <w:r>
        <w:rPr>
          <w:color w:val="000000"/>
          <w:lang w:val="en-GB"/>
        </w:rPr>
        <w:br/>
        <w:t>On [date], she employed brainstorming sessions to elicit team input for curriculum planning. This inclusive approach enhanced collaboration, resulting in innovative teaching strategies.</w:t>
      </w:r>
    </w:p>
    <w:p w14:paraId="06D30682" w14:textId="77777777" w:rsidR="00CE08A6" w:rsidRDefault="00CE08A6" w:rsidP="00CE08A6">
      <w:pPr>
        <w:pStyle w:val="CommentText"/>
        <w:jc w:val="left"/>
      </w:pPr>
    </w:p>
    <w:p w14:paraId="68AD4AF1" w14:textId="77777777" w:rsidR="00CE08A6" w:rsidRDefault="00CE08A6" w:rsidP="00CE08A6">
      <w:pPr>
        <w:pStyle w:val="CommentText"/>
        <w:jc w:val="left"/>
      </w:pPr>
      <w:r>
        <w:rPr>
          <w:color w:val="000000"/>
          <w:lang w:val="en-GB"/>
        </w:rPr>
        <w:t>Benchmark Answer 2:</w:t>
      </w:r>
    </w:p>
    <w:p w14:paraId="5B20F5B6" w14:textId="77777777" w:rsidR="00CE08A6" w:rsidRDefault="00CE08A6" w:rsidP="00CE08A6">
      <w:pPr>
        <w:pStyle w:val="CommentText"/>
        <w:jc w:val="left"/>
      </w:pPr>
      <w:r>
        <w:rPr>
          <w:color w:val="000000"/>
          <w:lang w:val="en-GB"/>
        </w:rPr>
        <w:br/>
        <w:t>To encourage teamwork in early childhood education planning, she holds regular meetings where everyone can contribute. She creates a supportive environment where people feel comfortable sharing ideas. For instance, on [date], they discussed a new preschool curriculum. After outlining goals, she asked everyone for input on content, activities, and assessment. By listening to all perspectives, they created a comprehensive curriculum that met the children's needs. This collaboration boosted team morale and commitment because everyone felt valued and involved.</w:t>
      </w:r>
    </w:p>
    <w:p w14:paraId="1A7F321E" w14:textId="77777777" w:rsidR="00CE08A6" w:rsidRDefault="00CE08A6" w:rsidP="00CE08A6">
      <w:pPr>
        <w:pStyle w:val="CommentText"/>
        <w:jc w:val="left"/>
      </w:pPr>
    </w:p>
    <w:p w14:paraId="1CB26B10" w14:textId="77777777" w:rsidR="00CE08A6" w:rsidRDefault="00CE08A6" w:rsidP="00CE08A6">
      <w:pPr>
        <w:pStyle w:val="CommentText"/>
        <w:jc w:val="left"/>
      </w:pPr>
      <w:r>
        <w:rPr>
          <w:color w:val="000000"/>
          <w:lang w:val="en-GB"/>
        </w:rPr>
        <w:t>Benchmark Answer 3:</w:t>
      </w:r>
    </w:p>
    <w:p w14:paraId="7B2EC2BE" w14:textId="77777777" w:rsidR="00CE08A6" w:rsidRDefault="00CE08A6" w:rsidP="00CE08A6">
      <w:pPr>
        <w:pStyle w:val="CommentText"/>
        <w:jc w:val="left"/>
      </w:pPr>
      <w:r>
        <w:rPr>
          <w:color w:val="000000"/>
          <w:lang w:val="en-GB"/>
        </w:rPr>
        <w:br/>
        <w:t>In her early childhood education team, she uses brainstorming sessions to encourage input and collaboration. For instance, on [date], they planned outdoor activities. During the brainstorming session, she emphasised that all ideas were welcome. This led to a variety of creative activity ideas that fit the children's needs. By involving everyone, she created a sense of ownership and boosted team morale. Everyone felt valued and respected, which ultimately led to a stronger team and better care for the children.</w:t>
      </w:r>
    </w:p>
  </w:comment>
  <w:comment w:id="3" w:author="John Philip Dizon" w:date="2024-08-16T08:13:00Z" w:initials="JD">
    <w:p w14:paraId="5DDE23C8"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2E0F9C87" w14:textId="77777777" w:rsidR="00CE08A6" w:rsidRDefault="00CE08A6" w:rsidP="00CE08A6">
      <w:pPr>
        <w:pStyle w:val="CommentText"/>
        <w:jc w:val="left"/>
      </w:pPr>
      <w:r>
        <w:rPr>
          <w:color w:val="000000"/>
          <w:lang w:val="en-GB"/>
        </w:rPr>
        <w:br/>
        <w:t>On [date], she revised her accountability policy to incorporate regular progress reporting and task allocation. This clarified responsibilities, fostering a culture of ownership and team cohesion.</w:t>
      </w:r>
      <w:r>
        <w:rPr>
          <w:color w:val="000000"/>
          <w:lang w:val="en-GB"/>
        </w:rPr>
        <w:br/>
      </w:r>
    </w:p>
    <w:p w14:paraId="27F4BDF6" w14:textId="77777777" w:rsidR="00CE08A6" w:rsidRDefault="00CE08A6" w:rsidP="00CE08A6">
      <w:pPr>
        <w:pStyle w:val="CommentText"/>
        <w:jc w:val="left"/>
      </w:pPr>
      <w:r>
        <w:rPr>
          <w:color w:val="000000"/>
          <w:lang w:val="en-GB"/>
        </w:rPr>
        <w:t>Benchmark Answer 2:</w:t>
      </w:r>
    </w:p>
    <w:p w14:paraId="732854D0" w14:textId="77777777" w:rsidR="00CE08A6" w:rsidRDefault="00CE08A6" w:rsidP="00CE08A6">
      <w:pPr>
        <w:pStyle w:val="CommentText"/>
        <w:jc w:val="left"/>
      </w:pPr>
      <w:r>
        <w:rPr>
          <w:color w:val="000000"/>
          <w:lang w:val="en-GB"/>
        </w:rPr>
        <w:br/>
        <w:t>On [date], she championed team member input for a new inclusive curriculum, fostering collaboration and empowerment. A team assessment helped her understand individual strengths and communication styles, allowing her to tailor strategies for optimal teamwork. Planning sessions buzzed with ideas and expertise as open communication channels ensured everyone's voice was heard. Team-building activities and professional development solidified relationships, creating a supportive environment where everyone felt valued. Through discussions and open dialogue, they reached consensus on key decisions. When conflicts arose, constructive dialogue and problem-solving sessions acknowledged different perspectives, finding creative solutions aligned with their team goals. The impact on collaboration was immense. Team members felt invested due to their involvement, and leveraging diverse perspectives led to a comprehensive curriculum with innovative, inclusive practices. This collaborative approach fostered a sense of ownership and boosted morale, leading to better teamwork, job satisfaction, and ultimately, improved outcomes for the children. This experience underscores the importance of including team member input and participatory decision-making for a collaborative and empowered ECEC team, achieving both team effectiveness and overall goals.</w:t>
      </w:r>
    </w:p>
    <w:p w14:paraId="6D4AB695" w14:textId="77777777" w:rsidR="00CE08A6" w:rsidRDefault="00CE08A6" w:rsidP="00CE08A6">
      <w:pPr>
        <w:pStyle w:val="CommentText"/>
        <w:jc w:val="left"/>
      </w:pPr>
    </w:p>
    <w:p w14:paraId="664B5841" w14:textId="77777777" w:rsidR="00CE08A6" w:rsidRDefault="00CE08A6" w:rsidP="00CE08A6">
      <w:pPr>
        <w:pStyle w:val="CommentText"/>
        <w:jc w:val="left"/>
      </w:pPr>
      <w:r>
        <w:rPr>
          <w:color w:val="000000"/>
          <w:lang w:val="en-GB"/>
        </w:rPr>
        <w:t>Benchmark Answer 3:</w:t>
      </w:r>
    </w:p>
    <w:p w14:paraId="6B663F36" w14:textId="77777777" w:rsidR="00CE08A6" w:rsidRDefault="00CE08A6" w:rsidP="00CE08A6">
      <w:pPr>
        <w:pStyle w:val="CommentText"/>
        <w:jc w:val="left"/>
      </w:pPr>
      <w:r>
        <w:rPr>
          <w:color w:val="000000"/>
          <w:lang w:val="en-GB"/>
        </w:rPr>
        <w:br/>
        <w:t>On [date], she led the development of a health and wellness initiative, prioritising team input to foster collaboration and ownership. A team assessment helped her tailor her approach to each member's strengths and communication styles. Brainstorming sessions and workshops buzzed with ideas as open communication ensured everyone's voice was heard. Team-building activities built trust and a shared purpose. Through facilitated discussions, they reached consensus on key decisions, addressing disagreements and finding solutions aligned with the initiative's goals. This inclusive process empowered team members, boosting engagement and commitment. The collaborative approach fostered mutual respect and improved job satisfaction. Ultimately, they observed positive outcomes in children's health, highlighting the importance of team input and collaboration in achieving shared goals and delivering high-quality ECEC services.</w:t>
      </w:r>
    </w:p>
  </w:comment>
  <w:comment w:id="4" w:author="John Philip Dizon" w:date="2024-08-16T08:13:00Z" w:initials="JD">
    <w:p w14:paraId="68C47B2F"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54B6A871" w14:textId="77777777" w:rsidR="00CE08A6" w:rsidRDefault="00CE08A6" w:rsidP="00CE08A6">
      <w:pPr>
        <w:pStyle w:val="CommentText"/>
        <w:jc w:val="left"/>
      </w:pPr>
      <w:r>
        <w:rPr>
          <w:color w:val="000000"/>
          <w:lang w:val="en-GB"/>
        </w:rPr>
        <w:br/>
        <w:t>On [date], she conducted performance reviews, providing constructive feedback on teaching methodologies. This feedback loop improved morale and encouraged professional growth within the team.</w:t>
      </w:r>
    </w:p>
    <w:p w14:paraId="7E68E63E" w14:textId="77777777" w:rsidR="00CE08A6" w:rsidRDefault="00CE08A6" w:rsidP="00CE08A6">
      <w:pPr>
        <w:pStyle w:val="CommentText"/>
        <w:jc w:val="left"/>
      </w:pPr>
    </w:p>
    <w:p w14:paraId="1955C7A5" w14:textId="77777777" w:rsidR="00CE08A6" w:rsidRDefault="00CE08A6" w:rsidP="00CE08A6">
      <w:pPr>
        <w:pStyle w:val="CommentText"/>
        <w:jc w:val="left"/>
      </w:pPr>
      <w:r>
        <w:rPr>
          <w:color w:val="000000"/>
          <w:lang w:val="en-GB"/>
        </w:rPr>
        <w:t>Benchmark Answer 2:</w:t>
      </w:r>
    </w:p>
    <w:p w14:paraId="0AD8C6CF" w14:textId="77777777" w:rsidR="00CE08A6" w:rsidRDefault="00CE08A6" w:rsidP="00CE08A6">
      <w:pPr>
        <w:pStyle w:val="CommentText"/>
        <w:jc w:val="left"/>
      </w:pPr>
      <w:r>
        <w:rPr>
          <w:color w:val="000000"/>
          <w:lang w:val="en-GB"/>
        </w:rPr>
        <w:br/>
        <w:t>She prioritises constructive feedback to promote both individual growth and positive team dynamics. Aware of its impact on motivation and team spirit, she tailors feedback to each member's role and contributions. Clear communication is key, with structured sessions and an open-door policy fostering dialogue. Sessions are supportive, focusing on strengths and areas for improvement. She emphasises everyone's value to their ECEC program, encouraging continued participation. Fairness is ensured by agreeing on expectations beforehand. For instance, on [date], she provided feedback on a new sensory play activity. During their one-on-one meeting, she acknowledged the team member's creativity and the activity's engaging aspects. She then offered suggestions for improvement, like clearer instructions and better safety measures. The positive and supportive feedback emphasised their value and potential. The impact was significant, with the team member appreciating the recognition and committing to improvements. This led to increased collaboration as they refined their approach together, supporting each other in achieving shared goals. This experience underscores the importance of well-delivered feedback in fostering individual growth and a culture of continuous improvement within their ECEC team.</w:t>
      </w:r>
    </w:p>
    <w:p w14:paraId="394F99B7" w14:textId="77777777" w:rsidR="00CE08A6" w:rsidRDefault="00CE08A6" w:rsidP="00CE08A6">
      <w:pPr>
        <w:pStyle w:val="CommentText"/>
        <w:jc w:val="left"/>
      </w:pPr>
    </w:p>
    <w:p w14:paraId="3DC8C2E5" w14:textId="77777777" w:rsidR="00CE08A6" w:rsidRDefault="00CE08A6" w:rsidP="00CE08A6">
      <w:pPr>
        <w:pStyle w:val="CommentText"/>
        <w:jc w:val="left"/>
      </w:pPr>
      <w:r>
        <w:rPr>
          <w:color w:val="000000"/>
          <w:lang w:val="en-GB"/>
        </w:rPr>
        <w:t>Benchmark Answer 3:</w:t>
      </w:r>
    </w:p>
    <w:p w14:paraId="16B46058" w14:textId="77777777" w:rsidR="00CE08A6" w:rsidRDefault="00CE08A6" w:rsidP="00CE08A6">
      <w:pPr>
        <w:pStyle w:val="CommentText"/>
        <w:jc w:val="left"/>
      </w:pPr>
      <w:r>
        <w:rPr>
          <w:color w:val="000000"/>
          <w:lang w:val="en-GB"/>
        </w:rPr>
        <w:br/>
        <w:t>She delivers feedback with a balance of support and constructive criticism to nurture individual growth and a positive team spirit. Knowing group dynamics affect how feedback is received, she tailors it to each person's role and contributions, fostering a strong team environment. Clear communication is key, with dedicated one-on-one sessions and an open-door policy promoting open dialogue. The sessions themselves are supportive and collaborative, focusing on both strengths and areas for improvement. She emphasises everyone's valuable contributions to their ECEC program, encouraging continued participation. Fairness is ensured by agreeing on expectations beforehand. For example, on [date], she provided feedback on a team member's parent engagement efforts. During their one-on-one meeting, she acknowledged their dedication and creativity. She then offered suggestions for reaching more parents and getting their feedback. Framed positively, the feedback emphasised their value and potential for growth. The impact was significant, with the team member appreciating the recognition and committing to improvements. This led to increased collaboration as they refined their approach together, supporting each other in achieving shared goals. This experience underscores the importance of well-delivered feedback in promoting individual growth and a culture of continuous improvement within their ECEC team.</w:t>
      </w:r>
    </w:p>
  </w:comment>
  <w:comment w:id="5" w:author="John Philip Dizon" w:date="2024-08-16T08:14:00Z" w:initials="JD">
    <w:p w14:paraId="2A3559AF" w14:textId="77777777" w:rsidR="00CE08A6" w:rsidRDefault="00CE08A6" w:rsidP="00CE08A6">
      <w:pPr>
        <w:pStyle w:val="CommentText"/>
        <w:jc w:val="left"/>
      </w:pPr>
      <w:r w:rsidRPr="00F41B1A">
        <w:rPr>
          <w:rStyle w:val="CommentReference"/>
        </w:rPr>
        <w:annotationRef/>
      </w:r>
      <w:r>
        <w:rPr>
          <w:color w:val="000000"/>
          <w:lang w:val="en-GB"/>
        </w:rPr>
        <w:t>Benchmark Answer 1:</w:t>
      </w:r>
      <w:r>
        <w:rPr>
          <w:color w:val="000000"/>
          <w:lang w:val="en-GB"/>
        </w:rPr>
        <w:br/>
        <w:t>On [date], she introduced a peer recognition program to acknowledge outstanding contributions. This initiative motivated team members to actively engage in team activities, enhancing overall performance.</w:t>
      </w:r>
      <w:r>
        <w:rPr>
          <w:color w:val="000000"/>
          <w:lang w:val="en-GB"/>
        </w:rPr>
        <w:br/>
      </w:r>
    </w:p>
    <w:p w14:paraId="5BBE4F16" w14:textId="77777777" w:rsidR="00CE08A6" w:rsidRDefault="00CE08A6" w:rsidP="00CE08A6">
      <w:pPr>
        <w:pStyle w:val="CommentText"/>
        <w:jc w:val="left"/>
      </w:pPr>
      <w:r>
        <w:rPr>
          <w:color w:val="000000"/>
          <w:lang w:val="en-GB"/>
        </w:rPr>
        <w:t>Benchmark Answer 2:</w:t>
      </w:r>
      <w:r>
        <w:rPr>
          <w:color w:val="000000"/>
          <w:lang w:val="en-GB"/>
        </w:rPr>
        <w:br/>
        <w:t>She prioritises strategies that encourage team members to actively participate and take ownership of team activities. Recognising the influence of group dynamics, she structures activities to leverage strengths and promote collaboration, tailoring her approach to each person's unique skills. Clear communication is key, with regular updates, set expectations, and open dialogue ensuring everyone feels informed and valued. She fosters a supportive environment where team members feel empowered to contribute by promoting a culture of respect and trust. Additionally, she offers skill development workshops to further empower the team. Recognising and celebrating achievements reinforces positive behaviours and motivates continued participation. For example, on [date], she implemented a collaborative project to redesign their outdoor play area. To encourage participation and ownership, she organised planning meetings with various communication methods like brainstorming and group discussions. Everyone could contribute ideas and take ownership of specific aspects based on their interests and expertise. This approach led to a significant impact. Team members were highly engaged, actively contributing and collaborating effectively. Empowering them fostered a sense of ownership and accountability. The successful completion not only transformed their space but also strengthened team spirit and performance in future activities.</w:t>
      </w:r>
      <w:r>
        <w:rPr>
          <w:color w:val="000000"/>
          <w:lang w:val="en-GB"/>
        </w:rPr>
        <w:br/>
      </w:r>
    </w:p>
    <w:p w14:paraId="119043E2" w14:textId="77777777" w:rsidR="00CE08A6" w:rsidRDefault="00CE08A6" w:rsidP="00CE08A6">
      <w:pPr>
        <w:pStyle w:val="CommentText"/>
        <w:jc w:val="left"/>
      </w:pPr>
      <w:r>
        <w:rPr>
          <w:color w:val="000000"/>
          <w:lang w:val="en-GB"/>
        </w:rPr>
        <w:t>Benchmark Answer 3:</w:t>
      </w:r>
      <w:r>
        <w:rPr>
          <w:color w:val="000000"/>
          <w:lang w:val="en-GB"/>
        </w:rPr>
        <w:br/>
        <w:t>She uses a multifaceted approach to get team members actively involved and taking ownership of activities. Recognising how group dynamics and individual strengths work, she tailors activities to leverage collaboration and cater to each member's interests. Clear communication is key, with regular meetings and digital platforms keeping everyone informed. Building trust is essential, so she encourages open dialogue, addresses concerns, and provides feedback opportunities to foster a supportive and inclusive environment where team members feel empowered. To empower the team, she uses a two-pronged approach. First, she offers skill development workshops to equip team members with the tools they need to succeed. Second, she recognises contributions through public acknowledgment, reinforcing positive behaviours and motivating continued participation. For instance, on [date], she created a task force to revamp parent engagement strategies. By assessing strengths and aligning roles, fostering clear communication, and empowering team members, they developed innovative strategies that improved parent-teacher partnerships. This approach, emphasising communication, support, and empowerment, has demonstrably improved team performance.</w:t>
      </w:r>
    </w:p>
  </w:comment>
  <w:comment w:id="7" w:author="John Philip Dizon" w:date="2024-08-16T08:14:00Z" w:initials="JD">
    <w:p w14:paraId="14314651"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41635456" w14:textId="77777777" w:rsidR="00CE08A6" w:rsidRDefault="00CE08A6" w:rsidP="00CE08A6">
      <w:pPr>
        <w:pStyle w:val="CommentText"/>
        <w:jc w:val="left"/>
      </w:pPr>
      <w:r>
        <w:rPr>
          <w:color w:val="000000"/>
          <w:lang w:val="en-GB"/>
        </w:rPr>
        <w:br/>
        <w:t>On [date], she addressed a decline in student engagement by implementing interactive learning activities. This proactive approach revitalised classroom dynamics, resulting in improved student performance.</w:t>
      </w:r>
      <w:r>
        <w:rPr>
          <w:color w:val="000000"/>
          <w:lang w:val="en-GB"/>
        </w:rPr>
        <w:br/>
      </w:r>
    </w:p>
    <w:p w14:paraId="1AA748F4" w14:textId="77777777" w:rsidR="00CE08A6" w:rsidRDefault="00CE08A6" w:rsidP="00CE08A6">
      <w:pPr>
        <w:pStyle w:val="CommentText"/>
        <w:jc w:val="left"/>
      </w:pPr>
      <w:r>
        <w:rPr>
          <w:color w:val="000000"/>
          <w:lang w:val="en-GB"/>
        </w:rPr>
        <w:t>Benchmark Answer 2:</w:t>
      </w:r>
    </w:p>
    <w:p w14:paraId="1EA666B9" w14:textId="77777777" w:rsidR="00CE08A6" w:rsidRDefault="00CE08A6" w:rsidP="00CE08A6">
      <w:pPr>
        <w:pStyle w:val="CommentText"/>
        <w:jc w:val="left"/>
      </w:pPr>
      <w:r>
        <w:rPr>
          <w:color w:val="000000"/>
          <w:lang w:val="en-GB"/>
        </w:rPr>
        <w:br/>
        <w:t>On [date], her early childhood education team faced challenges keeping daily routines consistent, which disrupted the children's learning. To solve this, she led a meeting where everyone could openly discuss the problem. She encouraged honest communication and teamwork. By talking it out, they identified issues like unclear expectations and workload imbalance. They then created a plan to address these issues, including regular check-ins and additional training. This collaboration improved communication, teamwork, and ultimately created a more positive learning environment for the children.</w:t>
      </w:r>
      <w:r>
        <w:rPr>
          <w:color w:val="000000"/>
          <w:lang w:val="en-GB"/>
        </w:rPr>
        <w:br/>
      </w:r>
    </w:p>
    <w:p w14:paraId="70BF95E1" w14:textId="77777777" w:rsidR="00CE08A6" w:rsidRDefault="00CE08A6" w:rsidP="00CE08A6">
      <w:pPr>
        <w:pStyle w:val="CommentText"/>
        <w:jc w:val="left"/>
      </w:pPr>
      <w:r>
        <w:rPr>
          <w:color w:val="000000"/>
          <w:lang w:val="en-GB"/>
        </w:rPr>
        <w:t>Benchmark Answer 3:</w:t>
      </w:r>
    </w:p>
    <w:p w14:paraId="02D51FB6" w14:textId="77777777" w:rsidR="00CE08A6" w:rsidRDefault="00CE08A6" w:rsidP="00CE08A6">
      <w:pPr>
        <w:pStyle w:val="CommentText"/>
        <w:jc w:val="left"/>
      </w:pPr>
      <w:r>
        <w:rPr>
          <w:color w:val="000000"/>
          <w:lang w:val="en-GB"/>
        </w:rPr>
        <w:br/>
        <w:t>In her early childhood education team, they faced high staff absenteeism on [date], which disrupted routines and morale. To address this, she spoke to everyone individually to understand the reasons, discovering issues such as lack of support and workload imbalance. She then led a team meeting where everyone could brainstorm solutions. By working together, they identified ways to address the root causes, such as creating a buddy system and offering flexible work options. This collaboration reduced absenteeism, improved morale, and demonstrated the importance of teamwork in early childhood education.</w:t>
      </w:r>
    </w:p>
  </w:comment>
  <w:comment w:id="9" w:author="John Philip Dizon" w:date="2024-08-16T08:14:00Z" w:initials="JD">
    <w:p w14:paraId="2EDED26C" w14:textId="77777777" w:rsidR="00CE08A6" w:rsidRDefault="00CE08A6" w:rsidP="00CE08A6">
      <w:pPr>
        <w:pStyle w:val="CommentText"/>
        <w:jc w:val="left"/>
      </w:pPr>
      <w:r w:rsidRPr="00F41B1A">
        <w:rPr>
          <w:rStyle w:val="CommentReference"/>
        </w:rPr>
        <w:annotationRef/>
      </w:r>
      <w:r>
        <w:t>Benchmark Answer 1:</w:t>
      </w:r>
      <w:r>
        <w:br/>
        <w:t>On [date], she modelled collaborative behaviour by actively seeking input from team members during planning meetings. This inclusive approach fostered a culture of open communication and teamwork.</w:t>
      </w:r>
      <w:r>
        <w:br/>
      </w:r>
    </w:p>
    <w:p w14:paraId="353B5818" w14:textId="77777777" w:rsidR="00CE08A6" w:rsidRDefault="00CE08A6" w:rsidP="00CE08A6">
      <w:pPr>
        <w:pStyle w:val="CommentText"/>
        <w:jc w:val="left"/>
      </w:pPr>
      <w:r>
        <w:t>Benchmark Answer 2:</w:t>
      </w:r>
      <w:r>
        <w:br/>
        <w:t>To promote teamwork in early childhood education, she leads by example. For instance, on [date] when communication issues were disrupting their daily activities, she actively listened to everyone's concerns and shared information openly. By showing respect and fostering trust, she encouraged others to do the same. This led to a more collaborative team, where everyone was willing to share ideas and work together. This improved teamwork ultimately benefited the children in their care.</w:t>
      </w:r>
      <w:r>
        <w:br/>
      </w:r>
    </w:p>
    <w:p w14:paraId="001BF970" w14:textId="77777777" w:rsidR="00CE08A6" w:rsidRDefault="00CE08A6" w:rsidP="00CE08A6">
      <w:pPr>
        <w:pStyle w:val="CommentText"/>
        <w:jc w:val="left"/>
      </w:pPr>
      <w:r>
        <w:t>Benchmark Answer 3:</w:t>
      </w:r>
      <w:r>
        <w:br/>
        <w:t>In early childhood education, she promotes teamwork by helping her colleagues. For instance, on [date] during a special event, she volunteered for extra tasks like planning and arranging logistics to lighten everyone's load. She also communicated openly, valuing everyone's input. By working together, they organised a successful event and strengthened their team's ability to collaborate in the future, ultimately benefiting the children in their care.</w:t>
      </w:r>
    </w:p>
  </w:comment>
  <w:comment w:id="10" w:author="John Philip Dizon" w:date="2024-08-16T08:15:00Z" w:initials="JD">
    <w:p w14:paraId="6C4C1A14"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3E917451" w14:textId="77777777" w:rsidR="00CE08A6" w:rsidRDefault="00CE08A6" w:rsidP="00CE08A6">
      <w:pPr>
        <w:pStyle w:val="CommentText"/>
        <w:jc w:val="left"/>
      </w:pPr>
      <w:r>
        <w:rPr>
          <w:color w:val="000000"/>
          <w:lang w:val="en-GB"/>
        </w:rPr>
        <w:br/>
        <w:t>On [date], she instituted regular parent-teacher forums to discuss student progress. This transparent communication channel strengthened stakeholder engagement and facilitated timely feedback.</w:t>
      </w:r>
      <w:r>
        <w:rPr>
          <w:color w:val="000000"/>
          <w:lang w:val="en-GB"/>
        </w:rPr>
        <w:br/>
      </w:r>
    </w:p>
    <w:p w14:paraId="6D28156C" w14:textId="77777777" w:rsidR="00CE08A6" w:rsidRDefault="00CE08A6" w:rsidP="00CE08A6">
      <w:pPr>
        <w:pStyle w:val="CommentText"/>
        <w:jc w:val="left"/>
      </w:pPr>
      <w:r>
        <w:rPr>
          <w:color w:val="000000"/>
          <w:lang w:val="en-GB"/>
        </w:rPr>
        <w:t>Benchmark Answer 2:</w:t>
      </w:r>
    </w:p>
    <w:p w14:paraId="35CAD3CF" w14:textId="77777777" w:rsidR="00CE08A6" w:rsidRDefault="00CE08A6" w:rsidP="00CE08A6">
      <w:pPr>
        <w:pStyle w:val="CommentText"/>
        <w:jc w:val="left"/>
      </w:pPr>
      <w:r>
        <w:rPr>
          <w:color w:val="000000"/>
          <w:lang w:val="en-GB"/>
        </w:rPr>
        <w:br/>
        <w:t>She prioritises clear and open communication to foster collaboration. Recognising how group dynamics influence teamwork, she encourages behaviours that build cohesion and a shared sense of purpose. This involves valuing individual strengths and contributions while promoting open dialogue. Regular team meetings and accessible communication channels ensure everyone feels heard and can actively participate.</w:t>
      </w:r>
      <w:r>
        <w:rPr>
          <w:color w:val="000000"/>
          <w:lang w:val="en-GB"/>
        </w:rPr>
        <w:br/>
        <w:t>For example, on [date], they embarked on a project to develop a new sustainability-focused curriculum. To promote collaboration through individual behaviour, she facilitated open dialogue during meetings, ensuring all voices were heard and valued. Additionally, she assigned clear roles based on expertise and interests, streamlining the process. Regular support and feedback throughout the project acknowledged team members' efforts, motivating them to continue collaborating effectively. This approach resulted in a highly engaged team, actively contributing to a successful and enriching curriculum.</w:t>
      </w:r>
      <w:r>
        <w:rPr>
          <w:color w:val="000000"/>
          <w:lang w:val="en-GB"/>
        </w:rPr>
        <w:br/>
      </w:r>
    </w:p>
    <w:p w14:paraId="412C848A" w14:textId="77777777" w:rsidR="00CE08A6" w:rsidRDefault="00CE08A6" w:rsidP="00CE08A6">
      <w:pPr>
        <w:pStyle w:val="CommentText"/>
        <w:jc w:val="left"/>
      </w:pPr>
      <w:r>
        <w:rPr>
          <w:color w:val="000000"/>
          <w:lang w:val="en-GB"/>
        </w:rPr>
        <w:t>Benchmark Answer 3:</w:t>
      </w:r>
    </w:p>
    <w:p w14:paraId="3FD4CB39" w14:textId="77777777" w:rsidR="00CE08A6" w:rsidRDefault="00CE08A6" w:rsidP="00CE08A6">
      <w:pPr>
        <w:pStyle w:val="CommentText"/>
        <w:jc w:val="left"/>
      </w:pPr>
      <w:r>
        <w:rPr>
          <w:color w:val="000000"/>
          <w:lang w:val="en-GB"/>
        </w:rPr>
        <w:br/>
        <w:t>She finds transparent communication is key to fostering collaboration. Recognising group dynamics, she emphasises behaviours that build mutual respect and a shared vision. This involves valuing individual strengths and encouraging diverse perspectives through open communication channels. Regular team meetings ensure everyone feels heard and can contribute ideas.</w:t>
      </w:r>
      <w:r>
        <w:rPr>
          <w:color w:val="000000"/>
          <w:lang w:val="en-GB"/>
        </w:rPr>
        <w:br/>
        <w:t>For instance, on [date], they planned a new outdoor learning program. She encouraged team members to share their unique experiences with outdoor education, fostering a collaborative environment. Additionally, she empowered team members to own specific program aspects, fostering a sense of ownership and investment. Regular check-in meetings provided opportunities for collaboration and mutual support. This approach, emphasising open communication and individual engagement, led to a successful and enriching program for the children.</w:t>
      </w:r>
    </w:p>
  </w:comment>
  <w:comment w:id="11" w:author="John Philip Dizon" w:date="2024-08-16T08:15:00Z" w:initials="JD">
    <w:p w14:paraId="5C20A8EC" w14:textId="77777777" w:rsidR="00CE08A6" w:rsidRDefault="00CE08A6" w:rsidP="00CE08A6">
      <w:pPr>
        <w:pStyle w:val="CommentText"/>
        <w:jc w:val="left"/>
      </w:pPr>
      <w:r w:rsidRPr="00F41B1A">
        <w:rPr>
          <w:rStyle w:val="CommentReference"/>
        </w:rPr>
        <w:annotationRef/>
      </w:r>
      <w:r>
        <w:rPr>
          <w:color w:val="000000"/>
          <w:lang w:val="en-GB"/>
        </w:rPr>
        <w:t>Benchmark Answer 1:</w:t>
      </w:r>
      <w:r>
        <w:rPr>
          <w:color w:val="000000"/>
          <w:lang w:val="en-GB"/>
        </w:rPr>
        <w:br/>
        <w:t>On [date], she escalated team concerns regarding resource allocation to management. This proactive approach facilitated prompt resolution and bolstered team confidence in the management's responsiveness.</w:t>
      </w:r>
      <w:r>
        <w:rPr>
          <w:color w:val="000000"/>
          <w:lang w:val="en-GB"/>
        </w:rPr>
        <w:br/>
      </w:r>
    </w:p>
    <w:p w14:paraId="6BFD4C9C" w14:textId="77777777" w:rsidR="00CE08A6" w:rsidRDefault="00CE08A6" w:rsidP="00CE08A6">
      <w:pPr>
        <w:pStyle w:val="CommentText"/>
        <w:jc w:val="left"/>
      </w:pPr>
      <w:r>
        <w:rPr>
          <w:color w:val="000000"/>
          <w:lang w:val="en-GB"/>
        </w:rPr>
        <w:t>Benchmark Answer 2:</w:t>
      </w:r>
      <w:r>
        <w:rPr>
          <w:color w:val="000000"/>
          <w:lang w:val="en-GB"/>
        </w:rPr>
        <w:br/>
        <w:t>During a team meeting on [date], team members expressed worry about the lack of art and craft supplies, hindering children's creativity. She actively listened, documented their concerns, and recognised the urgency.</w:t>
      </w:r>
      <w:r>
        <w:rPr>
          <w:color w:val="000000"/>
          <w:lang w:val="en-GB"/>
        </w:rPr>
        <w:br/>
        <w:t>Following up, she immediately communicated these concerns to line management, emphasising the potential impact on the quality of care. Line management acknowledged the team's voice and initiated collaborative discussions to brainstorm solutions within budget constraints. This resulted in additional funding for new art supplies and a system for regular inventory checks.</w:t>
      </w:r>
      <w:r>
        <w:rPr>
          <w:color w:val="000000"/>
          <w:lang w:val="en-GB"/>
        </w:rPr>
        <w:br/>
        <w:t>This experience highlights the importance of clear communication and collaborative problem-solving. Their proactive approach not only addressed the immediate concern but also demonstrated management's commitment to supporting staff and maintaining high-quality standards. The collaborative effort strengthened team spirit, and with a now ample supply of materials, children were able to engage more fully in creative activities.</w:t>
      </w:r>
      <w:r>
        <w:rPr>
          <w:color w:val="000000"/>
          <w:lang w:val="en-GB"/>
        </w:rPr>
        <w:br/>
      </w:r>
    </w:p>
    <w:p w14:paraId="6EFC3147" w14:textId="77777777" w:rsidR="00CE08A6" w:rsidRDefault="00CE08A6" w:rsidP="00CE08A6">
      <w:pPr>
        <w:pStyle w:val="CommentText"/>
        <w:jc w:val="left"/>
      </w:pPr>
      <w:r>
        <w:rPr>
          <w:color w:val="000000"/>
          <w:lang w:val="en-GB"/>
        </w:rPr>
        <w:t>Benchmark Answer 3:</w:t>
      </w:r>
      <w:r>
        <w:rPr>
          <w:color w:val="000000"/>
          <w:lang w:val="en-GB"/>
        </w:rPr>
        <w:br/>
        <w:t>On [date], during a team meeting, team members expressed worry about a lack of support staff during peak hours. This shortage hindered individualised care for the children. She actively listened, documented everything to ensure accuracy, and recognised the urgency.</w:t>
      </w:r>
      <w:r>
        <w:rPr>
          <w:color w:val="000000"/>
          <w:lang w:val="en-GB"/>
        </w:rPr>
        <w:br/>
        <w:t>Following up, she immediately communicated these concerns to line management, emphasising the impact on child safety and well-being. Line management acknowledged the issue's seriousness and initiated collaborative discussions to brainstorm solutions within constraints. This resulted in increased recruitment efforts for support staff and temporary scheduling adjustments.</w:t>
      </w:r>
      <w:r>
        <w:rPr>
          <w:color w:val="000000"/>
          <w:lang w:val="en-GB"/>
        </w:rPr>
        <w:br/>
        <w:t>Their proactive communication and follow-up not only addressed the immediate concern but also showed management's commitment to both staff and children's well-being. The collaborative approach strengthened team spirit, and with additional support staff and adjusted schedules, they could provide enhanced care and a safe, nurturing environment for all the children.</w:t>
      </w:r>
    </w:p>
  </w:comment>
  <w:comment w:id="12" w:author="John Philip Dizon" w:date="2024-08-16T08:15:00Z" w:initials="JD">
    <w:p w14:paraId="328D5D89"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744A2224" w14:textId="77777777" w:rsidR="00CE08A6" w:rsidRDefault="00CE08A6" w:rsidP="00CE08A6">
      <w:pPr>
        <w:pStyle w:val="CommentText"/>
        <w:jc w:val="left"/>
      </w:pPr>
      <w:r>
        <w:rPr>
          <w:color w:val="000000"/>
          <w:lang w:val="en-GB"/>
        </w:rPr>
        <w:br/>
        <w:t>During a team project on [date], conflicting opinions hindered progress. Recognising this, she facilitated consensus-building discussions, restoring team cohesion and enhancing project performance.</w:t>
      </w:r>
      <w:r>
        <w:rPr>
          <w:color w:val="000000"/>
          <w:lang w:val="en-GB"/>
        </w:rPr>
        <w:br/>
      </w:r>
    </w:p>
    <w:p w14:paraId="5B0CA2F5" w14:textId="77777777" w:rsidR="00CE08A6" w:rsidRDefault="00CE08A6" w:rsidP="00CE08A6">
      <w:pPr>
        <w:pStyle w:val="CommentText"/>
        <w:jc w:val="left"/>
      </w:pPr>
      <w:r>
        <w:rPr>
          <w:color w:val="000000"/>
          <w:lang w:val="en-GB"/>
        </w:rPr>
        <w:t>Benchmark Answer 2:</w:t>
      </w:r>
    </w:p>
    <w:p w14:paraId="0ED46FCB" w14:textId="77777777" w:rsidR="00CE08A6" w:rsidRDefault="00CE08A6" w:rsidP="00CE08A6">
      <w:pPr>
        <w:pStyle w:val="CommentText"/>
        <w:jc w:val="left"/>
      </w:pPr>
      <w:r>
        <w:rPr>
          <w:color w:val="000000"/>
          <w:lang w:val="en-GB"/>
        </w:rPr>
        <w:br/>
        <w:t>Positive dynamics like clear communication and teamwork boost performance, while negativity like conflict hinders it. For instance, on [date] during a staff meeting about schedule changes for a new curriculum, differing opinions led to tension and communication breakdowns.</w:t>
      </w:r>
      <w:r>
        <w:rPr>
          <w:color w:val="000000"/>
          <w:lang w:val="en-GB"/>
        </w:rPr>
        <w:br/>
        <w:t>Some team members dominated the conversation, while others stayed silent. This imbalance prevented a free flow of ideas and collaboration. Disagreements turned into heated debates, creating a divisive atmosphere that eroded trust and team spirit. This negativity demotivated the team and hindered achieving common goals.</w:t>
      </w:r>
      <w:r>
        <w:rPr>
          <w:color w:val="000000"/>
          <w:lang w:val="en-GB"/>
        </w:rPr>
        <w:br/>
      </w:r>
    </w:p>
    <w:p w14:paraId="06D1699C" w14:textId="77777777" w:rsidR="00CE08A6" w:rsidRDefault="00CE08A6" w:rsidP="00CE08A6">
      <w:pPr>
        <w:pStyle w:val="CommentText"/>
        <w:jc w:val="left"/>
      </w:pPr>
      <w:r>
        <w:rPr>
          <w:color w:val="000000"/>
          <w:lang w:val="en-GB"/>
        </w:rPr>
        <w:t>Benchmark Answer 3:</w:t>
      </w:r>
    </w:p>
    <w:p w14:paraId="70BEE053" w14:textId="77777777" w:rsidR="00CE08A6" w:rsidRDefault="00CE08A6" w:rsidP="00CE08A6">
      <w:pPr>
        <w:pStyle w:val="CommentText"/>
        <w:jc w:val="left"/>
      </w:pPr>
      <w:r>
        <w:rPr>
          <w:color w:val="000000"/>
          <w:lang w:val="en-GB"/>
        </w:rPr>
        <w:br/>
        <w:t>Positive group dynamics are essential for a successful ECEC team. When team members communicate effectively, respect each other, and share goals, it strengthens collaboration and productivity. However, negativity like a lack of collaboration can hinder progress.</w:t>
      </w:r>
      <w:r>
        <w:rPr>
          <w:color w:val="000000"/>
          <w:lang w:val="en-GB"/>
        </w:rPr>
        <w:br/>
        <w:t>For example, on [date] during a planning session for a cultural diversity event, she observed how group dynamics impacted the team. While everyone wanted to celebrate diversity, some team members dominated discussions, while others hesitated to share ideas. This communication imbalance stifled creativity and collaboration. The lack of shared vision led to tension and frustration, hindering progress.</w:t>
      </w:r>
    </w:p>
  </w:comment>
  <w:comment w:id="13" w:author="John Philip Dizon" w:date="2024-08-16T08:15:00Z" w:initials="JD">
    <w:p w14:paraId="798179BE"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772860BC" w14:textId="77777777" w:rsidR="00CE08A6" w:rsidRDefault="00CE08A6" w:rsidP="00CE08A6">
      <w:pPr>
        <w:pStyle w:val="CommentText"/>
        <w:jc w:val="left"/>
      </w:pPr>
      <w:r>
        <w:rPr>
          <w:color w:val="000000"/>
          <w:lang w:val="en-GB"/>
        </w:rPr>
        <w:br/>
        <w:t>On [date], she instituted weekly team meetings to discuss curriculum planning and student progress. This structured communication channel improved information flow and fostered collaborative decision-making, enhancing team effectiveness.</w:t>
      </w:r>
      <w:r>
        <w:rPr>
          <w:color w:val="000000"/>
          <w:lang w:val="en-GB"/>
        </w:rPr>
        <w:br/>
      </w:r>
    </w:p>
    <w:p w14:paraId="63141018" w14:textId="77777777" w:rsidR="00CE08A6" w:rsidRDefault="00CE08A6" w:rsidP="00CE08A6">
      <w:pPr>
        <w:pStyle w:val="CommentText"/>
        <w:jc w:val="left"/>
      </w:pPr>
      <w:r>
        <w:rPr>
          <w:color w:val="000000"/>
          <w:lang w:val="en-GB"/>
        </w:rPr>
        <w:t>Benchmark Answer 2:</w:t>
      </w:r>
    </w:p>
    <w:p w14:paraId="13BA560B" w14:textId="77777777" w:rsidR="00CE08A6" w:rsidRDefault="00CE08A6" w:rsidP="00CE08A6">
      <w:pPr>
        <w:pStyle w:val="CommentText"/>
        <w:jc w:val="left"/>
      </w:pPr>
      <w:r>
        <w:rPr>
          <w:color w:val="000000"/>
          <w:lang w:val="en-GB"/>
        </w:rPr>
        <w:br/>
        <w:t>She prioritises clear structures to foster collaboration and performance. This includes defining clear goals for team activities, ensuring they align with the centre's goals and the children's needs. Additionally, she assigns specific roles based on strengths and interests to ensure a balanced workload.</w:t>
      </w:r>
      <w:r>
        <w:rPr>
          <w:color w:val="000000"/>
          <w:lang w:val="en-GB"/>
        </w:rPr>
        <w:br/>
        <w:t>For instance, on [date], the team redesigned the outdoor play area to enhance sensory exploration. They started by identifying project goals during a team meeting, such as creating designated play zones and incorporating natural elements. Then, team members were assigned specific tasks, such as researching equipment or managing the budget. A communication platform was created for sharing updates and collaborating on ideas. Regular progress meetings ensured everyone was informed and challenges were addressed. These methods, including clear goals, role assignment, and effective communication, improved collaboration and information flow, leading to a successful and efficient project completion.</w:t>
      </w:r>
      <w:r>
        <w:rPr>
          <w:color w:val="000000"/>
          <w:lang w:val="en-GB"/>
        </w:rPr>
        <w:br/>
      </w:r>
    </w:p>
    <w:p w14:paraId="6E8397FE" w14:textId="77777777" w:rsidR="00CE08A6" w:rsidRDefault="00CE08A6" w:rsidP="00CE08A6">
      <w:pPr>
        <w:pStyle w:val="CommentText"/>
        <w:jc w:val="left"/>
      </w:pPr>
      <w:r>
        <w:rPr>
          <w:color w:val="000000"/>
          <w:lang w:val="en-GB"/>
        </w:rPr>
        <w:t>Benchmark Answer 3:</w:t>
      </w:r>
    </w:p>
    <w:p w14:paraId="2F440AA5" w14:textId="77777777" w:rsidR="00CE08A6" w:rsidRDefault="00CE08A6" w:rsidP="00CE08A6">
      <w:pPr>
        <w:pStyle w:val="CommentText"/>
        <w:jc w:val="left"/>
      </w:pPr>
      <w:r>
        <w:rPr>
          <w:color w:val="000000"/>
          <w:lang w:val="en-GB"/>
        </w:rPr>
        <w:br/>
        <w:t>She finds collaborative planning sessions are key to successful team activities. She encourages team members to contribute ideas during these sessions, fostering a sense of ownership and ensuring all perspectives are considered. Additionally, digital platforms like shared documents and messaging apps streamline communication and information sharing, keeping everyone informed.</w:t>
      </w:r>
      <w:r>
        <w:rPr>
          <w:color w:val="000000"/>
          <w:lang w:val="en-GB"/>
        </w:rPr>
        <w:br/>
        <w:t>For example, on [date], the team revamped the curriculum to incorporate more outdoor learning. They included team members from various roles in planning sessions where they brainstormed activities, discussed implementation strategies, and assigned tasks based on expertise. A shared document outlined the project and individual tasks, while a messaging app facilitated real-time communication and feedback. Regular check-in meetings reviewed progress, identified challenges, and found solutions together. Feedback was encouraged throughout the process to improve communication and keep everyone engaged. These methods, including inclusive planning and clear communication, led to a successful curriculum revamp that enriched the educational opportunities for the children.</w:t>
      </w:r>
    </w:p>
  </w:comment>
  <w:comment w:id="14" w:author="John Philip Dizon" w:date="2024-08-16T08:15:00Z" w:initials="JD">
    <w:p w14:paraId="0DDB3991" w14:textId="77777777" w:rsidR="00CE08A6" w:rsidRDefault="00CE08A6" w:rsidP="00CE08A6">
      <w:pPr>
        <w:pStyle w:val="CommentText"/>
        <w:jc w:val="left"/>
      </w:pPr>
      <w:r w:rsidRPr="00F41B1A">
        <w:rPr>
          <w:rStyle w:val="CommentReference"/>
        </w:rPr>
        <w:annotationRef/>
      </w:r>
      <w:r>
        <w:t>Benchmark Answer 1:</w:t>
      </w:r>
      <w:r>
        <w:br/>
        <w:t>On [date], she conducted team-building exercises to strengthen relationships among team members. This promoted trust and cooperation, leading to increased participation and improved performance in subsequent projects.</w:t>
      </w:r>
      <w:r>
        <w:br/>
      </w:r>
    </w:p>
    <w:p w14:paraId="2E3C1E22" w14:textId="77777777" w:rsidR="00CE08A6" w:rsidRDefault="00CE08A6" w:rsidP="00CE08A6">
      <w:pPr>
        <w:pStyle w:val="CommentText"/>
        <w:jc w:val="left"/>
      </w:pPr>
      <w:r>
        <w:t>Benchmark Answer 2:</w:t>
      </w:r>
      <w:r>
        <w:br/>
        <w:t>She prioritises strategies to build strong, engaged teams. This includes regular team-building activities to foster relationships and trust, such as team challenges or retreats. She also establishes open communication channels, like suggestion boxes and check-in meetings, to ensure everyone feels heard. Recognising and appreciating team members' efforts through praise or awards boosts morale and belonging. Additionally, she supports professional growth through training and workshops, investing in their skills and keeping them engaged.</w:t>
      </w:r>
      <w:r>
        <w:br/>
        <w:t>For instance, on [date], she addressed declining staff morale due to workload and stress by organising a team-building day with fun activities to promote teamwork. She also implemented suggestion boxes and check-in meetings for open communication. Public recognition of accomplishments and a peer-recognition program showed appreciation for individual and team efforts. Additionally, she provided workshops on stress management and encouraged pursuing relevant certifications. These strategies led to improved staff morale, more open communication, and increased productivity. With a stronger team spirit and empowered staff, they created a positive and supportive environment for delivering high-quality care and education to the children.</w:t>
      </w:r>
      <w:r>
        <w:br/>
      </w:r>
    </w:p>
    <w:p w14:paraId="51D97A1A" w14:textId="77777777" w:rsidR="00CE08A6" w:rsidRDefault="00CE08A6" w:rsidP="00CE08A6">
      <w:pPr>
        <w:pStyle w:val="CommentText"/>
        <w:jc w:val="left"/>
      </w:pPr>
      <w:r>
        <w:t>Benchmark Answer 3:</w:t>
      </w:r>
      <w:r>
        <w:br/>
        <w:t>She finds it crucial to tailor strategies to build a strong and engaged team. One approach is through regular team reflection sessions. During these sessions, team members openly discuss challenges, successes, and areas for improvement, fostering a culture of continuous learning. They also involve everyone in setting goals aligned with the centre's mission, ensuring a sense of ownership and commitment.</w:t>
      </w:r>
      <w:r>
        <w:br/>
        <w:t>For instance, on [date], she addressed declining team spirit and performance due to high turnover and workload by implementing monthly reflection sessions where staff openly discussed their experiences. These sessions helped identify common issues and brainstorm solutions together. She also held a collaborative goal-setting workshop where staff identified priorities and action steps to improve morale and workload. This fostered a sense of shared purpose and empowered everyone to contribute solutions. These strategies led to improved problem-solving, increased motivation, and a more supportive work environment where everyone felt comfortable sharing ideas.</w:t>
      </w:r>
    </w:p>
  </w:comment>
  <w:comment w:id="15" w:author="John Philip Dizon" w:date="2024-08-19T07:43:00Z" w:initials="JD">
    <w:p w14:paraId="3F785746" w14:textId="77777777" w:rsidR="00CE08A6" w:rsidRDefault="00CE08A6" w:rsidP="00CE08A6">
      <w:pPr>
        <w:pStyle w:val="CommentText"/>
        <w:jc w:val="left"/>
      </w:pPr>
      <w:r w:rsidRPr="00F41B1A">
        <w:rPr>
          <w:rStyle w:val="CommentReference"/>
        </w:rPr>
        <w:annotationRef/>
      </w:r>
      <w:r>
        <w:t>Benchmark Answer 1:</w:t>
      </w:r>
      <w:r>
        <w:br/>
        <w:t>In the childcare centre, there was a need to reach a consensus on implementing a new curriculum approach. On [date], she facilitated a brainstorming session where team members openly shared their perspectives and concerns. By actively listening and acknowledging everyone's input, she collaboratively developed a compromise solution that addressed all concerns. This approach fostered a sense of ownership and unity within the team, leading to smoother implementation and improved team cohesion.</w:t>
      </w:r>
    </w:p>
    <w:p w14:paraId="06B900CF" w14:textId="77777777" w:rsidR="00CE08A6" w:rsidRDefault="00CE08A6" w:rsidP="00CE08A6">
      <w:pPr>
        <w:pStyle w:val="CommentText"/>
        <w:jc w:val="left"/>
      </w:pPr>
    </w:p>
    <w:p w14:paraId="0260C80A" w14:textId="77777777" w:rsidR="00CE08A6" w:rsidRDefault="00CE08A6" w:rsidP="00CE08A6">
      <w:pPr>
        <w:pStyle w:val="CommentText"/>
        <w:jc w:val="left"/>
      </w:pPr>
      <w:r>
        <w:t>Benchmark Answer 2:</w:t>
      </w:r>
      <w:r>
        <w:br/>
        <w:t>Consensus-building is key to a collaborative and cohesive team. This involves actively listening to all team members' perspectives and valuing their input in decision-making. She facilitates open discussions where everyone can express their viewpoints and engage in dialogue to explore different options. Techniques like brainstorming and consensus mapping are used to find common ground and reach agreements.</w:t>
      </w:r>
      <w:r>
        <w:br/>
        <w:t>For instance, on [date], there was a need to revise the daily routine due to enrolment and staffing changes. During a staff meeting, she encouraged everyone to share their thoughts on the proposed revisions. She listened attentively and facilitated a structured discussion where team members expressed preferences and concerns. Recognising diverse needs, they then brainstormed solutions together. Finally, they used consensus mapping to visually represent preferences and priorities, which helped identify common themes and make decisions collaboratively. This approach fostered trust, improved communication, and created a unified team vision for the revised routine. Everyone felt invested in the outcome and committed to the changes, boosting morale and engagement.</w:t>
      </w:r>
    </w:p>
    <w:p w14:paraId="55E6DC02" w14:textId="77777777" w:rsidR="00CE08A6" w:rsidRDefault="00CE08A6" w:rsidP="00CE08A6">
      <w:pPr>
        <w:pStyle w:val="CommentText"/>
        <w:jc w:val="left"/>
      </w:pPr>
    </w:p>
    <w:p w14:paraId="6ECAA0AE" w14:textId="77777777" w:rsidR="00CE08A6" w:rsidRDefault="00CE08A6" w:rsidP="00CE08A6">
      <w:pPr>
        <w:pStyle w:val="CommentText"/>
        <w:jc w:val="left"/>
      </w:pPr>
      <w:r>
        <w:t>Benchmark Answer 3:</w:t>
      </w:r>
      <w:r>
        <w:br/>
        <w:t>Gaining consensus involves empowering everyone to participate in decision-making. This means creating opportunities for all team members, from teachers to support staff, to share their ideas and concerns. She fosters a trusting environment where everyone feels safe to express their opinions and engage in open dialogue. This is key to building strong relationships and a sense of shared responsibility.</w:t>
      </w:r>
      <w:r>
        <w:br/>
        <w:t>For instance, on [date], they redesigned the outdoor play area to be more inclusive and promote sensory exploration for all children. She started by inviting everyone to a brainstorming session, where each team member could contribute their unique perspective. To build trust, she created a safe space for open discussion and emphasised respecting all viewpoints. Before the session, she clarified the project goals, such as promoting inclusivity and safety. During brainstorming, they focused on finding creative solutions that addressed everyone's needs. This empowered participation and fostered collaboration, leading to a shared vision for the project. The successful redesign, which everyone felt invested in, boosted morale and team spirit, demonstrating the power of inclusive consensus-building.</w:t>
      </w:r>
    </w:p>
  </w:comment>
  <w:comment w:id="16" w:author="John Philip Dizon" w:date="2024-08-16T08:16:00Z" w:initials="JD">
    <w:p w14:paraId="4DF7A5E6" w14:textId="77777777" w:rsidR="00CE08A6" w:rsidRDefault="00CE08A6" w:rsidP="00CE08A6">
      <w:pPr>
        <w:pStyle w:val="CommentText"/>
        <w:jc w:val="left"/>
      </w:pPr>
      <w:r w:rsidRPr="00F41B1A">
        <w:rPr>
          <w:rStyle w:val="CommentReference"/>
        </w:rPr>
        <w:annotationRef/>
      </w:r>
      <w:r>
        <w:t>Benchmark Answer 1:</w:t>
      </w:r>
      <w:r>
        <w:br/>
        <w:t>On [date], the team faced a disagreement regarding the allocation of resources for a special event. Recognising the importance of swift resolution, she facilitated a mediation session where all parties were encouraged to express their perspectives constructively. Through active listening and negotiation, they reached a mutually acceptable solution that satisfied everyone's needs. This proactive approach not only resolved the conflict promptly but also strengthened team relationships and trust, fostering a more harmonious work environment.</w:t>
      </w:r>
      <w:r>
        <w:br/>
      </w:r>
    </w:p>
    <w:p w14:paraId="30A443D2" w14:textId="77777777" w:rsidR="00CE08A6" w:rsidRDefault="00CE08A6" w:rsidP="00CE08A6">
      <w:pPr>
        <w:pStyle w:val="CommentText"/>
        <w:jc w:val="left"/>
      </w:pPr>
      <w:r>
        <w:t>Benchmark Answer 2:</w:t>
      </w:r>
      <w:r>
        <w:br/>
        <w:t>Resolving team conflicts requires active listening and open communication. She starts by listening attentively to all sides, creating a safe space for everyone to express their concerns without judgment. This helps identify the root causes of the conflict, such as miscommunication or differing expectations. Once everyone feels heard, she facilitates a discussion where team members can share ideas constructively. The goal is to find collaborative solutions that address everyone's needs.</w:t>
      </w:r>
      <w:r>
        <w:br/>
        <w:t>For instance, on [date], a conflict arose over organising a cultural diversity event. Through active listening, she discovered the conflict stemmed from unclear roles and differing ideas about the event format. She then facilitated a discussion where everyone could share their perspectives. Together, they brainstormed solutions and compromises, ultimately creating a revised plan that incorporated everyone's suggestions and aligned with the centre's goals. This open communication and collaborative approach led to improved communication, a more inclusive event, and a stronger team spirit. The team was able to move forward with a sense of unity and cooperation, demonstrating the power of resolving conflict effectively.</w:t>
      </w:r>
      <w:r>
        <w:br/>
      </w:r>
    </w:p>
    <w:p w14:paraId="7C0305A8" w14:textId="77777777" w:rsidR="00CE08A6" w:rsidRDefault="00CE08A6" w:rsidP="00CE08A6">
      <w:pPr>
        <w:pStyle w:val="CommentText"/>
        <w:jc w:val="left"/>
      </w:pPr>
      <w:r>
        <w:t>Benchmark Answer 3:</w:t>
      </w:r>
      <w:r>
        <w:br/>
        <w:t>Resolving team conflicts goes beyond just finding a solution. It's about creating a safe space where everyone feels comfortable sharing concerns. She acts as a neutral mediator, actively listening to all sides and reframing issues to foster empathy and understanding. This helps team members see things from each other's perspectives and appreciate individual differences.</w:t>
      </w:r>
      <w:r>
        <w:br/>
        <w:t>For instance, on [date], a conflict arose over implementing a new curriculum. She met privately with both parties, emphasising confidentiality and respect. Through active listening and guided reflection, they explored the emotions and motivations behind their positions. This revealed shared values that transcended individual differences. Together, they brainstormed solutions and developed a compromise that addressed everyone's needs. This safe space, empathy-building, and collaborative approach led to improved communication, stronger relationships, and a solution everyone could agree to. The team emerged from this experience more unified and committed to working together.</w:t>
      </w:r>
    </w:p>
  </w:comment>
  <w:comment w:id="17" w:author="John Philip Dizon" w:date="2024-08-16T08:17:00Z" w:initials="JD">
    <w:p w14:paraId="1EFE9057" w14:textId="77777777" w:rsidR="00CE08A6" w:rsidRDefault="00CE08A6" w:rsidP="00CE08A6">
      <w:pPr>
        <w:pStyle w:val="CommentText"/>
        <w:jc w:val="left"/>
      </w:pPr>
      <w:r w:rsidRPr="00F41B1A">
        <w:rPr>
          <w:rStyle w:val="CommentReference"/>
        </w:rPr>
        <w:annotationRef/>
      </w:r>
      <w:r>
        <w:t>Benchmark Answer 1:</w:t>
      </w:r>
      <w:r>
        <w:br/>
        <w:t>In a group project for their marketing class, she took on the role of team leader. She regularly provided constructive feedback to team members to encourage their contributions and recognised their efforts through verbal praise and acknowledgement. Additionally, she consistently demonstrated professionalism and a strong work ethic, inspiring her team members to do the same. Through open communication and clarification of goals and responsibilities, she ensured everyone was aligned and motivated to achieve the project objectives.</w:t>
      </w:r>
      <w:r>
        <w:br/>
      </w:r>
    </w:p>
    <w:p w14:paraId="26F42CED" w14:textId="77777777" w:rsidR="00CE08A6" w:rsidRDefault="00CE08A6" w:rsidP="00CE08A6">
      <w:pPr>
        <w:pStyle w:val="CommentText"/>
        <w:jc w:val="left"/>
      </w:pPr>
      <w:r>
        <w:t>Benchmark Answer 2:</w:t>
      </w:r>
      <w:r>
        <w:br/>
        <w:t>During a period of transition at the ECEC centre due to enrolment growth and staff turnover, she focused on managing team effectiveness. To ensure everyone felt valued and motivated, she implemented regular check-ins to discuss progress and address concerns. She also established a system of performance recognition, acknowledging achievements through public praise, notes of appreciation, or small tokens.</w:t>
      </w:r>
      <w:r>
        <w:br/>
        <w:t>For instance, in a team meeting, she addressed achievements and challenges since restructuring. She highlighted specific examples where team members excelled, emphasising their contributions. She also provided constructive feedback and offered support. Publicly recognising two team members who went above and beyond boosted morale and inspired others. Finally, she reinforced the centre's values and vision, reminding everyone of their shared purpose and the importance of collaboration. This approach led to increased motivation, improved performance, and a stronger, more cohesive team, all working towards the centre's goals.</w:t>
      </w:r>
      <w:r>
        <w:br/>
      </w:r>
    </w:p>
    <w:p w14:paraId="1D9290BF" w14:textId="77777777" w:rsidR="00CE08A6" w:rsidRDefault="00CE08A6" w:rsidP="00CE08A6">
      <w:pPr>
        <w:pStyle w:val="CommentText"/>
        <w:jc w:val="left"/>
      </w:pPr>
      <w:r>
        <w:t>Benchmark Answer 3:</w:t>
      </w:r>
      <w:r>
        <w:br/>
        <w:t>The ECEC centre faced a challenge as increased enrolment meant maintaining quality care with more children. To address this, she used various feedback strategies. First, she held one-on-one sessions to discuss individual strengths and offer personalised feedback for improvement. Additionally, she encouraged a peer recognition system where team members could acknowledge each other's efforts, fostering a supportive environment.</w:t>
      </w:r>
      <w:r>
        <w:br/>
        <w:t>For instance, in a team meeting, she acknowledged the team's hard work and highlighted specific examples of exceptional teamwork and problem-solving. She also provided constructive feedback on communication and collaboration. To further encourage teamwork, she introduced a peer recognition program where team members could nominate colleagues for acts of support or exemplary performance. This boosted morale and reinforced the culture of appreciation. By combining personalised feedback, peer recognition, and a focus on shared purpose, she improved team morale, performance, and overall effectiveness.</w:t>
      </w:r>
    </w:p>
  </w:comment>
  <w:comment w:id="18" w:author="John Philip Dizon" w:date="2024-08-16T08:17:00Z" w:initials="JD">
    <w:p w14:paraId="193DAEC5"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6E66849E" w14:textId="77777777" w:rsidR="00CE08A6" w:rsidRDefault="00CE08A6" w:rsidP="00CE08A6">
      <w:pPr>
        <w:pStyle w:val="CommentText"/>
        <w:jc w:val="left"/>
      </w:pPr>
      <w:r>
        <w:rPr>
          <w:color w:val="000000"/>
          <w:lang w:val="en-GB"/>
        </w:rPr>
        <w:br/>
        <w:t>During a group project for their finance course, she collaborated with team members and industry experts to develop performance plans with clear KPIs, outputs, and goals. She organised formal training sessions to address knowledge gaps and provided informal coaching to team members as needed. By incorporating input from stakeholders such as finance professionals and academic advisors, their performance plans were comprehensive and aligned with industry standards, leading to successful project outcomes.</w:t>
      </w:r>
      <w:r>
        <w:rPr>
          <w:color w:val="000000"/>
          <w:lang w:val="en-GB"/>
        </w:rPr>
        <w:br/>
      </w:r>
    </w:p>
    <w:p w14:paraId="6DFAA56B" w14:textId="77777777" w:rsidR="00CE08A6" w:rsidRDefault="00CE08A6" w:rsidP="00CE08A6">
      <w:pPr>
        <w:pStyle w:val="CommentText"/>
        <w:jc w:val="left"/>
      </w:pPr>
      <w:r>
        <w:rPr>
          <w:color w:val="000000"/>
          <w:lang w:val="en-GB"/>
        </w:rPr>
        <w:t>Benchmark Answer 2:</w:t>
      </w:r>
      <w:r>
        <w:rPr>
          <w:color w:val="000000"/>
          <w:lang w:val="en-GB"/>
        </w:rPr>
        <w:br/>
        <w:t>To help her ECEC team achieve performance goals, she provides both formal training sessions and informal learning opportunities. This could include workshops, online courses, or even peer mentoring, depending on individual needs. She also focuses on clear performance plans with measurable goals. These plans outline what is expected and how success is measured.</w:t>
      </w:r>
      <w:r>
        <w:rPr>
          <w:color w:val="000000"/>
          <w:lang w:val="en-GB"/>
        </w:rPr>
        <w:br/>
        <w:t>For instance, during a restructuring, they identified a need to improve communication with parents. She developed performance plans with clear objectives, like enhancing verbal and written communication skills. They then worked together to define measurable goals, like improving parent satisfaction scores. This plan incorporated input from team members, parents, and management to ensure it addressed everyone’s needs. The result? Improved communication skills, happier parents, and a more successful team. By providing clear expectations and opportunities for learning, she effectively supports her team in achieving performance goals.</w:t>
      </w:r>
      <w:r>
        <w:rPr>
          <w:color w:val="000000"/>
          <w:lang w:val="en-GB"/>
        </w:rPr>
        <w:br/>
      </w:r>
    </w:p>
    <w:p w14:paraId="55E1BF91" w14:textId="77777777" w:rsidR="00CE08A6" w:rsidRDefault="00CE08A6" w:rsidP="00CE08A6">
      <w:pPr>
        <w:pStyle w:val="CommentText"/>
        <w:jc w:val="left"/>
      </w:pPr>
      <w:r>
        <w:rPr>
          <w:color w:val="000000"/>
          <w:lang w:val="en-GB"/>
        </w:rPr>
        <w:t>Benchmark Answer 3:</w:t>
      </w:r>
      <w:r>
        <w:rPr>
          <w:color w:val="000000"/>
          <w:lang w:val="en-GB"/>
        </w:rPr>
        <w:br/>
        <w:t>To ensure her ECEC team thrives, she tailors learning opportunities to address individual needs. This could involve workshops, job shadowing, or online resources to enhance specific skills. She also prioritises ongoing feedback and coaching, acknowledging achievements and offering guidance for growth. Finally, they work together to set SMART goals, empowering them to take ownership and track progress.</w:t>
      </w:r>
      <w:r>
        <w:rPr>
          <w:color w:val="000000"/>
          <w:lang w:val="en-GB"/>
        </w:rPr>
        <w:br/>
        <w:t>For example, a staff survey revealed a need for stronger inclusivity practices. They created performance plans with clear goals to increase inclusive activities and improve diversity awareness. They defined measurable outputs like creating culturally diverse materials. To incorporate stakeholder input, feedback was sought from parents, management, and the community. This feedback helped refine their goals to better meet the needs of their diverse population. The result? Improved team skills, more inclusive practices, and happier stakeholders. By providing tailored learning, clear goals, and opportunities for input, she effectively supports her team in achieving performance outcomes.</w:t>
      </w:r>
    </w:p>
  </w:comment>
  <w:comment w:id="19" w:author="John Philip Dizon" w:date="2024-08-16T08:17:00Z" w:initials="JD">
    <w:p w14:paraId="21391628"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2613B448" w14:textId="77777777" w:rsidR="00CE08A6" w:rsidRDefault="00CE08A6" w:rsidP="00CE08A6">
      <w:pPr>
        <w:pStyle w:val="CommentText"/>
        <w:jc w:val="left"/>
      </w:pPr>
      <w:r>
        <w:rPr>
          <w:color w:val="000000"/>
          <w:lang w:val="en-GB"/>
        </w:rPr>
        <w:br/>
        <w:t>In a collaborative research project for her environmental studies program, she regularly communicated updates on the team’s progress and performance to stakeholders including academic supervisors, community partners, and funding agencies. When faced with unresolved concerns raised by community members regarding project implementation, she conducted thorough evaluations, facilitated dialogue between stakeholders, and implemented corrective actions such as adjusting project timelines and addressing community feedback. This proactive approach ensured stakeholder satisfaction and project success.</w:t>
      </w:r>
    </w:p>
    <w:p w14:paraId="5CF7E706" w14:textId="77777777" w:rsidR="00CE08A6" w:rsidRDefault="00CE08A6" w:rsidP="00CE08A6">
      <w:pPr>
        <w:pStyle w:val="CommentText"/>
        <w:jc w:val="left"/>
      </w:pPr>
      <w:r>
        <w:rPr>
          <w:color w:val="000000"/>
          <w:lang w:val="en-GB"/>
        </w:rPr>
        <w:t>Benchmark Answer 2:</w:t>
      </w:r>
    </w:p>
    <w:p w14:paraId="2D66CC37" w14:textId="77777777" w:rsidR="00CE08A6" w:rsidRDefault="00CE08A6" w:rsidP="00CE08A6">
      <w:pPr>
        <w:pStyle w:val="CommentText"/>
        <w:jc w:val="left"/>
      </w:pPr>
      <w:r>
        <w:rPr>
          <w:color w:val="000000"/>
          <w:lang w:val="en-GB"/>
        </w:rPr>
        <w:br/>
        <w:t>During a quarterly review meeting with parents, management, and staff, she presented the team’s performance plans clearly, outlining goals and key metrics. She facilitated open discussions about achievements, challenges, and areas for improvement, actively listening to stakeholder concerns. For instance, a recurring concern was a lack of communication between parents and staff.</w:t>
      </w:r>
      <w:r>
        <w:rPr>
          <w:color w:val="000000"/>
          <w:lang w:val="en-GB"/>
        </w:rPr>
        <w:br/>
        <w:t>To address this, she took action. After analysing all stakeholder feedback, she developed a corrective action plan. This plan included regular parent-teacher meetings to discuss children’s progress, staff training on communication strategies, and a feedback mechanism for parents. By implementing these measures, there was a significant improvement in communication, collaboration, and ultimately, parent satisfaction. This demonstrates how effective communication and addressing stakeholder concerns can lead to positive outcomes for the ECEC centre and the children it serves.</w:t>
      </w:r>
    </w:p>
    <w:p w14:paraId="5BB51732" w14:textId="77777777" w:rsidR="00CE08A6" w:rsidRDefault="00CE08A6" w:rsidP="00CE08A6">
      <w:pPr>
        <w:pStyle w:val="CommentText"/>
        <w:jc w:val="left"/>
      </w:pPr>
      <w:r>
        <w:rPr>
          <w:color w:val="000000"/>
          <w:lang w:val="en-GB"/>
        </w:rPr>
        <w:t>Benchmark Answer 3:</w:t>
      </w:r>
    </w:p>
    <w:p w14:paraId="77999DA0" w14:textId="77777777" w:rsidR="00CE08A6" w:rsidRDefault="00CE08A6" w:rsidP="00CE08A6">
      <w:pPr>
        <w:pStyle w:val="CommentText"/>
        <w:jc w:val="left"/>
      </w:pPr>
      <w:r>
        <w:rPr>
          <w:color w:val="000000"/>
          <w:lang w:val="en-GB"/>
        </w:rPr>
        <w:br/>
        <w:t>During a performance review meeting with parents, staff, and management, she presented clear performance plans outlining goals and how success would be measured. To encourage participation, she made the presentation accessible and invited everyone to share their perspectives. She listened attentively to their concerns, validating their input and showing it was valued.</w:t>
      </w:r>
      <w:r>
        <w:rPr>
          <w:color w:val="000000"/>
          <w:lang w:val="en-GB"/>
        </w:rPr>
        <w:br/>
        <w:t>After the meeting, she analysed the feedback to identify the root causes of unresolved issues. For instance, a recurring issue was unclear communication between staff and parents. To address this, she collaborated with stakeholders to develop an action plan. This plan included regular communication channels, staff training on communication, and feedback mechanisms for parents. By implementing these measures, there was a noticeable improvement in communication and parent satisfaction. This is an example of how clear communication, active listening, and addressing stakeholder concerns can lead to positive outcomes for the ECEC centre.</w:t>
      </w:r>
    </w:p>
  </w:comment>
  <w:comment w:id="20" w:author="John Philip Dizon" w:date="2024-08-16T08:17:00Z" w:initials="JD">
    <w:p w14:paraId="371D3AC7" w14:textId="77777777" w:rsidR="00CE08A6" w:rsidRDefault="00CE08A6" w:rsidP="00CE08A6">
      <w:pPr>
        <w:pStyle w:val="CommentText"/>
        <w:jc w:val="left"/>
      </w:pPr>
      <w:r w:rsidRPr="00F41B1A">
        <w:rPr>
          <w:rStyle w:val="CommentReference"/>
        </w:rPr>
        <w:annotationRef/>
      </w:r>
      <w:r>
        <w:t>Benchmark Answer 1:</w:t>
      </w:r>
      <w:r>
        <w:br/>
        <w:t>During a group assignment for her entrepreneurship class, she organised a team meeting to clarify project objectives and individual responsibilities. By openly discussing their collective purpose and aligning everyone’s roles with their strengths, she fostered a shared understanding of their goals and expectations. Throughout the project, she regularly provided positive feedback and recognition to team members for their dedication and innovative ideas, reinforcing a culture of collaboration and appreciation. This supportive environment motivated team members to excel and contributed to the successful completion of their project.</w:t>
      </w:r>
      <w:r>
        <w:br/>
      </w:r>
    </w:p>
    <w:p w14:paraId="7764A314" w14:textId="77777777" w:rsidR="00CE08A6" w:rsidRDefault="00CE08A6" w:rsidP="00CE08A6">
      <w:pPr>
        <w:pStyle w:val="CommentText"/>
        <w:jc w:val="left"/>
      </w:pPr>
      <w:r>
        <w:t>Benchmark Answer 2:</w:t>
      </w:r>
      <w:r>
        <w:br/>
        <w:t>During a restructuring at her ECEC centre due to enrolment and staffing changes, she facilitated team meetings to ensure everyone understood the centre’s purpose, mission, and how each role contributed to their shared goals. They discussed individual strengths and aligned them with specific tasks for maximum efficiency. Clear responsibilities with timelines were assigned, fostering ownership. To encourage and value her team, she provided regular feedback sessions highlighting strengths and growth areas. Positive reinforcement through praise, written notes, and public recognition motivated them. Additionally, a performance-based reward system offered incentives. This fostered a shared understanding, motivated the team, and ultimately led to achieving their goals.</w:t>
      </w:r>
    </w:p>
    <w:p w14:paraId="09B8196A" w14:textId="77777777" w:rsidR="00CE08A6" w:rsidRDefault="00CE08A6" w:rsidP="00CE08A6">
      <w:pPr>
        <w:pStyle w:val="CommentText"/>
        <w:jc w:val="left"/>
      </w:pPr>
      <w:r>
        <w:t>Benchmark Answer 3:</w:t>
      </w:r>
      <w:r>
        <w:br/>
      </w:r>
      <w:r>
        <w:br/>
        <w:t>During a restructuring at her ECEC centre to improve service delivery, she ensured everyone was aligned with the centre’s mission and their roles. They revisited the mission and values as a team, reaffirming their commitment to high-quality care. To clarify roles, she facilitated a brainstorming session where everyone shared their perspectives. This ensured everyone understood how their contributions fit into the bigger picture. Empowering team members, she delegated tasks based on their strengths and interests, fostering a sense of ownership.</w:t>
      </w:r>
      <w:r>
        <w:br/>
        <w:t>To show her appreciation, she provided timely recognition through verbal praise, written notes, and team meeting commendations. She also offered constructive feedback to guide development, highlighting areas for improvement and suggesting actionable steps. To incentivise excellence, she introduced programs like employee of the month awards and performance-based bonuses. These efforts led to a more cohesive and high-performing team. A team survey conducted showed a significant increase in morale and a shared sense of purpose, indicating the success of her initiatives. By fostering a shared understanding and providing feedback and rewards, she motivated her team and helped them achieve the centre’s goals.</w:t>
      </w:r>
    </w:p>
  </w:comment>
  <w:comment w:id="21" w:author="John Philip Dizon" w:date="2024-08-16T08:20:00Z" w:initials="JD">
    <w:p w14:paraId="0CC4A528" w14:textId="77777777" w:rsidR="00CE08A6" w:rsidRDefault="00CE08A6" w:rsidP="00CE08A6">
      <w:pPr>
        <w:pStyle w:val="CommentText"/>
        <w:jc w:val="left"/>
      </w:pPr>
      <w:r w:rsidRPr="00F41B1A">
        <w:rPr>
          <w:rStyle w:val="CommentReference"/>
        </w:rPr>
        <w:annotationRef/>
      </w:r>
      <w:r>
        <w:t>Benchmark Answer 1:</w:t>
      </w:r>
      <w:r>
        <w:br/>
        <w:t>She accesses health and safety policies and procedures by referring to the National Quality Standard (NQS) and relevant regulations such as the Education and Care Services National Regulations. For example, she consults documents outlining requirements for incident reporting, infection control, and emergency procedures. This ensures compliance with regulatory standards and contributes to the health, safety, and wellbeing of children, as mandated by the Education and Care Services National Law.</w:t>
      </w:r>
    </w:p>
    <w:p w14:paraId="6F00A57A" w14:textId="77777777" w:rsidR="00CE08A6" w:rsidRDefault="00CE08A6" w:rsidP="00CE08A6">
      <w:pPr>
        <w:pStyle w:val="CommentText"/>
        <w:jc w:val="left"/>
      </w:pPr>
      <w:r>
        <w:t>Benchmark Answer 2:</w:t>
      </w:r>
      <w:r>
        <w:br/>
        <w:t>In her childcare service, she accesses health and safety policies and procedures through a variety of resources. Policy manuals and handbooks are a great source of comprehensive information on everything from incident reporting to medication administration. The childcare service might also have these policies online for quick access, which is helpful for finding specific protocols. Additionally, staff training and regular updates through meetings or emails keep her informed of any changes or revisions to the policies. Finally, collaborating with colleagues allows them to share knowledge and ensure everyone is following the established protocols. For instance, at her previous childcare service, an online portal provided easy access to all health and safety policies. This, combined with regular staff meetings, ensured everyone was informed and following best practices to create a safe and nurturing environment for the children.</w:t>
      </w:r>
    </w:p>
    <w:p w14:paraId="6C6DC3FF" w14:textId="77777777" w:rsidR="00CE08A6" w:rsidRDefault="00CE08A6" w:rsidP="00CE08A6">
      <w:pPr>
        <w:pStyle w:val="CommentText"/>
        <w:jc w:val="left"/>
      </w:pPr>
      <w:r>
        <w:t>Benchmark Answer 3:</w:t>
      </w:r>
      <w:r>
        <w:br/>
        <w:t>She accesses health and safety policies and procedures in childcare services through a mix of resources. Physical copies are often available in staff rooms or resource libraries for easy access. Many services also have them online through secure platforms or intranet systems, which is great for finding things quickly on her phone or computer. Regular training sessions and workshops keep her up-to-date on the latest protocols. Staff handbooks are another good resource, with detailed information on everything from incident reporting to medication administration. Finally, communication channels like email newsletters, bulletin boards, and staff meetings ensure she is informed about any changes or revisions. Collaborating with colleagues is also important for sharing knowledge and clarifying any ambiguities. For instance, at a recent childcare service, they had both physical copies and an online portal. This allowed her to easily access specific policies, download documents, and stay updated, ensuring everyone was informed and following best practices.</w:t>
      </w:r>
    </w:p>
  </w:comment>
  <w:comment w:id="22" w:author="John Philip Dizon" w:date="2024-08-16T08:20:00Z" w:initials="JD">
    <w:p w14:paraId="06111FF3"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5A0367CC" w14:textId="77777777" w:rsidR="00CE08A6" w:rsidRDefault="00CE08A6" w:rsidP="00CE08A6">
      <w:pPr>
        <w:pStyle w:val="CommentText"/>
        <w:jc w:val="left"/>
      </w:pPr>
      <w:r>
        <w:rPr>
          <w:color w:val="000000"/>
          <w:lang w:val="en-GB"/>
        </w:rPr>
        <w:br/>
        <w:t>She establishes her role and responsibilities by reviewing service policies and procedures to understand her duties. This includes ensuring children's wellbeing, following hygiene protocols, and participating in incident reporting and emergency evacuations as outlined in the regulations. This ensures alignment with the National Quality Standard and relevant laws and regulations governing children's health and safety in early childhood education and care settings.</w:t>
      </w:r>
    </w:p>
    <w:p w14:paraId="4FB1D1A1" w14:textId="77777777" w:rsidR="00CE08A6" w:rsidRDefault="00CE08A6" w:rsidP="00CE08A6">
      <w:pPr>
        <w:pStyle w:val="CommentText"/>
        <w:jc w:val="left"/>
      </w:pPr>
      <w:r>
        <w:rPr>
          <w:color w:val="000000"/>
          <w:lang w:val="en-GB"/>
        </w:rPr>
        <w:t>Benchmark Answer 2:</w:t>
      </w:r>
    </w:p>
    <w:p w14:paraId="73C3E321" w14:textId="77777777" w:rsidR="00CE08A6" w:rsidRDefault="00CE08A6" w:rsidP="00CE08A6">
      <w:pPr>
        <w:pStyle w:val="CommentText"/>
        <w:jc w:val="left"/>
      </w:pPr>
      <w:r>
        <w:rPr>
          <w:color w:val="000000"/>
          <w:lang w:val="en-GB"/>
        </w:rPr>
        <w:br/>
        <w:t>To ensure children's well-being and follow regulations, she establishes her health and safety role in childcare based on policies and procedures. First, she starts by understanding national regulations on health and safety in childcare. This covers things like incident reporting, illness management, hygiene, and medication administration. Then, she thoroughly reviews the childcare service's specific policies to see how they translate those regulations into practices for the centre. These documents outline her exact responsibilities, such as regular risk assessments, hygiene practices, maintaining first aid supplies, and following medication protocols.</w:t>
      </w:r>
      <w:r>
        <w:rPr>
          <w:color w:val="000000"/>
          <w:lang w:val="en-GB"/>
        </w:rPr>
        <w:br/>
        <w:t>She talks openly with colleagues to clarify everyone's roles and ensure they work together to keep things safe. If anything is unclear about her responsibilities, she does not hesitate to ask supervisors or designated personnel for clarification. Finally, she stays up-to-date by attending training and workshops on health and safety in childcare. For instance, at a previous childcare centre, their onboarding process included training on the service's health and safety policies. One of her responsibilities was to conduct daily health checks on children, looking for signs of illness and documenting any incidents. They collaborated as educators to create a rotating schedule for these checks. Regular staff meetings also helped them review and discuss updates to health and safety policies. By following these steps, she established a clear understanding of her role and ensured she was doing her part to keep the children safe.</w:t>
      </w:r>
    </w:p>
    <w:p w14:paraId="3CED5A6E" w14:textId="77777777" w:rsidR="00CE08A6" w:rsidRDefault="00CE08A6" w:rsidP="00CE08A6">
      <w:pPr>
        <w:pStyle w:val="CommentText"/>
        <w:jc w:val="left"/>
      </w:pPr>
      <w:r>
        <w:rPr>
          <w:color w:val="000000"/>
          <w:lang w:val="en-GB"/>
        </w:rPr>
        <w:t>Benchmark Answer 3:</w:t>
      </w:r>
    </w:p>
    <w:p w14:paraId="708FDF0B" w14:textId="77777777" w:rsidR="00CE08A6" w:rsidRDefault="00CE08A6" w:rsidP="00CE08A6">
      <w:pPr>
        <w:pStyle w:val="CommentText"/>
        <w:jc w:val="left"/>
      </w:pPr>
      <w:r>
        <w:rPr>
          <w:color w:val="000000"/>
          <w:lang w:val="en-GB"/>
        </w:rPr>
        <w:br/>
        <w:t>In childcare, she takes a proactive approach to understanding her health and safety role. First, she thoroughly reviews the service's policies and handbooks to understand their expectations. This includes health and safety protocols to ensure she is aligned with national regulations on things like incident management and infection control. She also communicates openly with supervisors to clarify any uncertainties and ensure she is fulfilling her responsibilities as expected.</w:t>
      </w:r>
      <w:r>
        <w:rPr>
          <w:color w:val="000000"/>
          <w:lang w:val="en-GB"/>
        </w:rPr>
        <w:br/>
        <w:t>She works with colleagues to plan and implement health and safety practices throughout the childcare service. They discuss roles, expectations, and how to consistently maintain a safe environment. Finally, she prioritises ongoing training on health and safety in childcare. For instance, at a recent childcare service, they reviewed health and safety protocols together during orientation. One of her duties was to conduct regular risk assessments with her team. They created a system for identifying hazards, taking corrective measures, and reviewing procedures. Regular staff meetings also helped them discuss updates and best practices. By following these steps, she ensures she understands her role, collaborates with colleagues, and stays up-to-date on best practices, all to keep the children safe.</w:t>
      </w:r>
    </w:p>
  </w:comment>
  <w:comment w:id="23" w:author="John Philip Dizon" w:date="2024-08-16T08:20:00Z" w:initials="JD">
    <w:p w14:paraId="0582BFED"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04099016" w14:textId="77777777" w:rsidR="00CE08A6" w:rsidRDefault="00CE08A6" w:rsidP="00CE08A6">
      <w:pPr>
        <w:pStyle w:val="CommentText"/>
        <w:jc w:val="left"/>
      </w:pPr>
      <w:r>
        <w:rPr>
          <w:color w:val="000000"/>
          <w:lang w:val="en-GB"/>
        </w:rPr>
        <w:br/>
        <w:t>She systematically identifies hazards, assesses associated risks, and takes appropriate action to mitigate them. For instance, she conducts regular risk assessments of play areas, identifies potential dangers during activities, and implements control measures to ensure children's safety, as per NQS guidelines. This ensures compliance with regulatory standards and contributes to the health and safety of children in her care.</w:t>
      </w:r>
      <w:r>
        <w:rPr>
          <w:color w:val="000000"/>
          <w:lang w:val="en-GB"/>
        </w:rPr>
        <w:br/>
      </w:r>
    </w:p>
    <w:p w14:paraId="7DE95D2D" w14:textId="77777777" w:rsidR="00CE08A6" w:rsidRDefault="00CE08A6" w:rsidP="00CE08A6">
      <w:pPr>
        <w:pStyle w:val="CommentText"/>
        <w:jc w:val="left"/>
      </w:pPr>
      <w:r>
        <w:rPr>
          <w:color w:val="000000"/>
          <w:lang w:val="en-GB"/>
        </w:rPr>
        <w:t>Benchmark Answer 2:</w:t>
      </w:r>
    </w:p>
    <w:p w14:paraId="7CA88898" w14:textId="77777777" w:rsidR="00CE08A6" w:rsidRDefault="00CE08A6" w:rsidP="00CE08A6">
      <w:pPr>
        <w:pStyle w:val="CommentText"/>
        <w:jc w:val="left"/>
      </w:pPr>
      <w:r>
        <w:rPr>
          <w:color w:val="000000"/>
          <w:lang w:val="en-GB"/>
        </w:rPr>
        <w:br/>
        <w:t>In childcare, keeping the kids safe is a top priority. Here's how she spots and addresses potential hazards: First, she regularly assesses indoor and outdoor spaces for things like sharp objects, slippery surfaces, or unsecured furniture. She also watches the children closely during activities to see if any risky behaviours emerge. By staying observant, she can intervene quickly to keep them safe.</w:t>
      </w:r>
      <w:r>
        <w:rPr>
          <w:color w:val="000000"/>
          <w:lang w:val="en-GB"/>
        </w:rPr>
        <w:br/>
        <w:t>She talks with colleagues, parents, and others to get different perspectives on potential hazards. This helps ensure everyone is on the same page about keeping the kids safe. Once she identifies a hazard, she documents it and reports it following childcare centre policies. This creates a record and helps track what needs to be fixed. Finally, she participates in training on risk management to stay up-to-date on the latest ways to keep the kids safe. For instance, at a recent childcare centre, she identified loose gravel and exposed bolts on the playground. She spoke with maintenance to have them fixed, and also stopped some kids from climbing on a wall to prevent falls. By being proactive about finding and fixing hazards, she helps create a safe and secure environment for the children to play and learn.</w:t>
      </w:r>
      <w:r>
        <w:rPr>
          <w:color w:val="000000"/>
          <w:lang w:val="en-GB"/>
        </w:rPr>
        <w:br/>
      </w:r>
    </w:p>
    <w:p w14:paraId="688D3C28" w14:textId="77777777" w:rsidR="00CE08A6" w:rsidRDefault="00CE08A6" w:rsidP="00CE08A6">
      <w:pPr>
        <w:pStyle w:val="CommentText"/>
        <w:jc w:val="left"/>
      </w:pPr>
      <w:r>
        <w:rPr>
          <w:color w:val="000000"/>
          <w:lang w:val="en-GB"/>
        </w:rPr>
        <w:t>Benchmark Answer 3:</w:t>
      </w:r>
    </w:p>
    <w:p w14:paraId="22D26237" w14:textId="77777777" w:rsidR="00CE08A6" w:rsidRDefault="00CE08A6" w:rsidP="00CE08A6">
      <w:pPr>
        <w:pStyle w:val="CommentText"/>
        <w:jc w:val="left"/>
      </w:pPr>
      <w:r>
        <w:rPr>
          <w:color w:val="000000"/>
          <w:lang w:val="en-GB"/>
        </w:rPr>
        <w:br/>
        <w:t>In childcare, keeping kids safe is all about being proactive. She uses a detailed risk management plan to identify, assess, and address hazards before they become problems. This plan follows childcare centre policies and regulations but also considers the specific needs of the centre. She regularly conducts inspections of indoor and outdoor spaces, looking for trip hazards, sharp objects, or anything else unsafe. She also uses checklists and tools to rank how serious a hazard might be.</w:t>
      </w:r>
      <w:r>
        <w:rPr>
          <w:color w:val="000000"/>
          <w:lang w:val="en-GB"/>
        </w:rPr>
        <w:br/>
        <w:t>She collaborates with staff, parents, and others to get a well-rounded view of potential hazards. This helps everyone work together to keep the kids safe. Finally, she constantly looks for ways to improve risk management. She seeks feedback from staff and parents and uses that to update the plan and ensure it remains effective. For instance, she once found a tree with low-hanging branches that could hurt kids playing. She worked with maintenance to trim the branches without losing the shade. She also noticed some shelves that weren't properly anchored and could tip over. She secured them right away and trained the staff on how to prevent similar situations. By being thorough and working together, she helps create a safe space for the children to play and learn.</w:t>
      </w:r>
    </w:p>
  </w:comment>
  <w:comment w:id="24" w:author="John Philip Dizon" w:date="2024-08-16T08:21:00Z" w:initials="JD">
    <w:p w14:paraId="40A0FB51" w14:textId="77777777" w:rsidR="00CE08A6" w:rsidRDefault="00CE08A6" w:rsidP="00CE08A6">
      <w:pPr>
        <w:pStyle w:val="CommentText"/>
        <w:jc w:val="left"/>
      </w:pPr>
      <w:r w:rsidRPr="00F41B1A">
        <w:rPr>
          <w:rStyle w:val="CommentReference"/>
        </w:rPr>
        <w:annotationRef/>
      </w:r>
      <w:r>
        <w:t>Benchmark Answer 1:</w:t>
      </w:r>
      <w:r>
        <w:br/>
        <w:t>She models compliance by consistently following protocols and encouraging colleagues to do the same. For instance, she conducts regular checks to ensure safety equipment is in place, provides updates on policy changes, and addresses any non-compliance promptly, adhering to NQS and regulatory requirements. This fosters a culture of safety and contributes to the overall wellbeing of children and staff in her service.</w:t>
      </w:r>
    </w:p>
    <w:p w14:paraId="7AD632B5" w14:textId="77777777" w:rsidR="00CE08A6" w:rsidRDefault="00CE08A6" w:rsidP="00CE08A6">
      <w:pPr>
        <w:pStyle w:val="CommentText"/>
        <w:jc w:val="left"/>
      </w:pPr>
      <w:r>
        <w:t>Benchmark Answer 2:</w:t>
      </w:r>
      <w:r>
        <w:br/>
        <w:t>In childcare, ensuring a safe and healthy environment for children and staff requires consistent adherence to health and safety policies. She models this compliance by always following the rules herself, such as wearing gloves in the kitchen or using safe equipment. This sets a clear standard for others.</w:t>
      </w:r>
      <w:r>
        <w:br/>
        <w:t>She actively promotes and maintains compliance by ensuring all staff members receive comprehensive training on health and safety protocols, from infection control to emergency response. Regular inspections of the facility identify any hazards or areas that aren't up to code. An open-door policy allows staff to report concerns, and regular reminders keep everyone informed. Finally, collaboration with regulatory bodies ensures the service follows all regulations and best practices. By working together, they create a childcare service where children can thrive and learn with confidence.</w:t>
      </w:r>
    </w:p>
    <w:p w14:paraId="7D66EC4E" w14:textId="77777777" w:rsidR="00CE08A6" w:rsidRDefault="00CE08A6" w:rsidP="00CE08A6">
      <w:pPr>
        <w:pStyle w:val="CommentText"/>
        <w:jc w:val="left"/>
      </w:pPr>
      <w:r>
        <w:t>Benchmark Answer 3:</w:t>
      </w:r>
      <w:r>
        <w:br/>
        <w:t>In childcare, keeping everyone safe is a team effort. She ensures that everyone understands the health and safety policies by explaining them clearly in meetings, distributing written materials, and being open to questions. She also sets a good example by following the rules herself, such as washing hands properly or wearing gloves when needed. This demonstrates the expected standards to the staff.</w:t>
      </w:r>
      <w:r>
        <w:br/>
        <w:t>Regular checks are important too. She inspects the childcare centre to ensure compliance with the policies, which might involve checking how hazardous materials are stored or how children are supervised. If she identifies any issues, she addresses them immediately and works with the staff to rectify them. Training is crucial as well. She ensures all staff members are properly trained on health and safety protocols and encourages them to share ideas for maintaining safety. By working together and communicating openly, they create a safe and healthy environment for the children.</w:t>
      </w:r>
    </w:p>
  </w:comment>
  <w:comment w:id="25" w:author="John Philip Dizon" w:date="2024-09-19T09:27:00Z" w:initials="JD">
    <w:p w14:paraId="1B864118" w14:textId="77777777" w:rsidR="00CE08A6" w:rsidRDefault="00CE08A6" w:rsidP="00CE08A6">
      <w:pPr>
        <w:pStyle w:val="CommentText"/>
        <w:jc w:val="left"/>
      </w:pPr>
      <w:r>
        <w:rPr>
          <w:rStyle w:val="CommentReference"/>
        </w:rPr>
        <w:annotationRef/>
      </w:r>
      <w:r>
        <w:rPr>
          <w:color w:val="000000"/>
          <w:lang w:val="en-GB"/>
        </w:rPr>
        <w:t>She promptly identifies and addresses issues such as hazards, incidents, or non-compliance by following service protocols. For example, she reports hazards, documents incidents accurately, and communicates effectively with supervisors and colleagues, in line with regulatory requirements. This ensures compliance with the Education and Care Services National Regulations and promotes a safe and healthy environment for children and staff.</w:t>
      </w:r>
    </w:p>
    <w:p w14:paraId="087BECF2" w14:textId="77777777" w:rsidR="00CE08A6" w:rsidRDefault="00CE08A6" w:rsidP="00CE08A6">
      <w:pPr>
        <w:pStyle w:val="CommentText"/>
        <w:jc w:val="left"/>
      </w:pPr>
      <w:r>
        <w:rPr>
          <w:color w:val="000000"/>
          <w:lang w:val="en-GB"/>
        </w:rPr>
        <w:t>Benchmark Answer 2:</w:t>
      </w:r>
    </w:p>
    <w:p w14:paraId="153DAE5F" w14:textId="77777777" w:rsidR="00CE08A6" w:rsidRDefault="00CE08A6" w:rsidP="00CE08A6">
      <w:pPr>
        <w:pStyle w:val="CommentText"/>
        <w:jc w:val="left"/>
      </w:pPr>
      <w:r>
        <w:rPr>
          <w:color w:val="000000"/>
          <w:lang w:val="en-GB"/>
        </w:rPr>
        <w:br/>
        <w:t>Ensuring children's safety in childcare requires constant vigilance and a team effort. She keeps her eyes peeled for anything that could harm them, monitoring their activities, equipment condition, and any unsafe conditions. If she sees a hazard, she follows the childcare centre's reporting procedures, notifying supervisors and documenting the issue. She collaborates with colleagues, parents, and others to brainstorm solutions and address the root causes of safety issues.</w:t>
      </w:r>
      <w:r>
        <w:rPr>
          <w:color w:val="000000"/>
          <w:lang w:val="en-GB"/>
        </w:rPr>
        <w:br/>
        <w:t>Following established policies and procedures is crucial. These policies guide her responses to incidents, injuries, illnesses, and emergencies. The team is always looking to improve. By reflecting on past incidents and near misses, they identify areas for improvement and implement proactive measures to prevent future problems. This continuous focus on safety helps create a nurturing environment where children can thrive.</w:t>
      </w:r>
    </w:p>
    <w:p w14:paraId="7A573DA9" w14:textId="77777777" w:rsidR="00CE08A6" w:rsidRDefault="00CE08A6" w:rsidP="00CE08A6">
      <w:pPr>
        <w:pStyle w:val="CommentText"/>
        <w:jc w:val="left"/>
      </w:pPr>
      <w:r>
        <w:rPr>
          <w:color w:val="000000"/>
          <w:lang w:val="en-GB"/>
        </w:rPr>
        <w:t>Benchmark Answer 3:</w:t>
      </w:r>
    </w:p>
    <w:p w14:paraId="77DBBF00" w14:textId="77777777" w:rsidR="00CE08A6" w:rsidRDefault="00CE08A6" w:rsidP="00CE08A6">
      <w:pPr>
        <w:pStyle w:val="CommentText"/>
        <w:jc w:val="left"/>
      </w:pPr>
      <w:r>
        <w:rPr>
          <w:color w:val="000000"/>
          <w:lang w:val="en-GB"/>
        </w:rPr>
        <w:br/>
        <w:t>Keeping children and staff safe in childcare requires a proactive and collaborative approach. She conducts regular checks of the entire facility to identify potential hazards, from trip hazards to sun exposure. Empowering staff with health and safety training allows them to identify issues and take ownership of maintaining a safe environment. Clear reporting channels ensure all concerns are documented and addressed.</w:t>
      </w:r>
      <w:r>
        <w:rPr>
          <w:color w:val="000000"/>
          <w:lang w:val="en-GB"/>
        </w:rPr>
        <w:br/>
        <w:t>When a safety issue arises, the team works together with staff, parents, and relevant authorities to find solutions that consider everyone's perspectives and expertise. They also continuously monitor and review their practices. This involves analysing incident reports, auditing safety procedures, and seeking feedback to identify areas for improvement. For instance, she once identified a lack of shade on the playground, so they installed shade sails. Another time, staff training on handwashing led to an upgrade of handwashing stations in a classroom. By being proactive, working together, and constantly looking for ways to improve, they create a safe and healthy environment where children can thrive.</w:t>
      </w:r>
    </w:p>
  </w:comment>
  <w:comment w:id="26" w:author="John Philip Dizon" w:date="2024-08-16T08:22:00Z" w:initials="JD">
    <w:p w14:paraId="6F683387"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0B8DBA9B" w14:textId="77777777" w:rsidR="00CE08A6" w:rsidRDefault="00CE08A6" w:rsidP="00CE08A6">
      <w:pPr>
        <w:pStyle w:val="CommentText"/>
        <w:jc w:val="left"/>
      </w:pPr>
      <w:r>
        <w:rPr>
          <w:color w:val="000000"/>
          <w:lang w:val="en-GB"/>
        </w:rPr>
        <w:br/>
        <w:t>She actively engages in critical reflection and seeks feedback to enhance policies and procedures. She participates in staff meetings to discuss safety practices, suggests improvements based on feedback received, and contributes to policy development, ensuring alignment with regulatory standards. This promotes continuous improvement and supports the delivery of high-quality care in accordance with the National Quality Standard and relevant laws and regulations.</w:t>
      </w:r>
    </w:p>
    <w:p w14:paraId="573C89D3" w14:textId="77777777" w:rsidR="00CE08A6" w:rsidRDefault="00CE08A6" w:rsidP="00CE08A6">
      <w:pPr>
        <w:pStyle w:val="CommentText"/>
        <w:jc w:val="left"/>
      </w:pPr>
      <w:r>
        <w:rPr>
          <w:color w:val="000000"/>
          <w:lang w:val="en-GB"/>
        </w:rPr>
        <w:t>Benchmark Answer 2:</w:t>
      </w:r>
    </w:p>
    <w:p w14:paraId="4880425D" w14:textId="77777777" w:rsidR="00CE08A6" w:rsidRDefault="00CE08A6" w:rsidP="00CE08A6">
      <w:pPr>
        <w:pStyle w:val="CommentText"/>
        <w:jc w:val="left"/>
      </w:pPr>
      <w:r>
        <w:rPr>
          <w:color w:val="000000"/>
          <w:lang w:val="en-GB"/>
        </w:rPr>
        <w:br/>
        <w:t>In childcare, keeping everyone safe is an ongoing process. She regularly reviews health and safety policies to determine if they are still effective and if any changes are needed. This might involve examining past incidents, near misses, or new information. She also solicits ideas from staff, parents, and inspectors to enhance safety.</w:t>
      </w:r>
      <w:r>
        <w:rPr>
          <w:color w:val="000000"/>
          <w:lang w:val="en-GB"/>
        </w:rPr>
        <w:br/>
        <w:t>Once she identifies necessary changes, she collaborates with the childcare centre director, teachers, and safety professionals to update the policies, ensuring they are clear, practical, and comply with the latest safety standards. Continuous improvement is a focus, involving regular checkups on policies and gathering feedback. For instance, after a child sustained a minor injury on the playground, they discussed it with the staff and developed strategies to enhance supervision and playground safety. They formed a group to review safety rules, identified hazards, and implemented changes to supervision guidelines, staff training, and equipment. By continually reflecting, asking questions, and collaborating, they improve health and safety policies and foster a safe environment for children.</w:t>
      </w:r>
    </w:p>
    <w:p w14:paraId="7B7EB409" w14:textId="77777777" w:rsidR="00CE08A6" w:rsidRDefault="00CE08A6" w:rsidP="00CE08A6">
      <w:pPr>
        <w:pStyle w:val="CommentText"/>
        <w:jc w:val="left"/>
      </w:pPr>
      <w:r>
        <w:rPr>
          <w:color w:val="000000"/>
          <w:lang w:val="en-GB"/>
        </w:rPr>
        <w:t>Benchmark Answer 3:</w:t>
      </w:r>
    </w:p>
    <w:p w14:paraId="176B8A71" w14:textId="77777777" w:rsidR="00CE08A6" w:rsidRDefault="00CE08A6" w:rsidP="00CE08A6">
      <w:pPr>
        <w:pStyle w:val="CommentText"/>
        <w:jc w:val="left"/>
      </w:pPr>
      <w:r>
        <w:rPr>
          <w:color w:val="000000"/>
          <w:lang w:val="en-GB"/>
        </w:rPr>
        <w:br/>
        <w:t>In childcare, maintaining safety involves learning from experience and staying current. She reviews all available safety information, including past incidents, risk assessments, and feedback from staff and parents, to identify areas for policy improvement.</w:t>
      </w:r>
      <w:r>
        <w:rPr>
          <w:color w:val="000000"/>
          <w:lang w:val="en-GB"/>
        </w:rPr>
        <w:br/>
        <w:t>She ensures there are mechanisms for everyone to contribute ideas, such as surveys, group discussions, or open conversations. Staying informed about the latest safety standards through workshops and conferences helps her align policies with best practices. She ensures that everyone is involved in reviewing and refining policies, making sure they are comprehensive and clear. Regular policy checkups are crucial for identifying areas that may not adhere to the latest regulations or require improvement. For example, after a child experienced an allergic reaction, she reviewed the incident report, identified issues with allergy management, and organised a staff training session on medical emergencies and allergies. The medication policy was updated to ensure clarity and regulatory compliance. By analysing data, seeking feedback, and working collaboratively, she continually enhances health and safety policies, creating a supportive environment for children.</w:t>
      </w:r>
    </w:p>
  </w:comment>
  <w:comment w:id="27" w:author="John Philip Dizon" w:date="2024-08-16T08:22:00Z" w:initials="JD">
    <w:p w14:paraId="4AD40312" w14:textId="77777777" w:rsidR="00CE08A6" w:rsidRDefault="00CE08A6" w:rsidP="00CE08A6">
      <w:pPr>
        <w:pStyle w:val="CommentText"/>
        <w:jc w:val="left"/>
      </w:pPr>
      <w:r w:rsidRPr="00F41B1A">
        <w:rPr>
          <w:rStyle w:val="CommentReference"/>
        </w:rPr>
        <w:annotationRef/>
      </w:r>
      <w:r>
        <w:t>Benchmark Answer 1:</w:t>
      </w:r>
      <w:r>
        <w:br/>
        <w:t>She develops comprehensive risk management plans for excursions by obtaining the necessary permissions, assessing risks associated with the location and activities, ensuring staffing and resources meet legislative requirements, and communicating expectations to families. This approach aligns with regulatory standards and ensures compliance with the Education and Care Services National Regulations, promoting the safety and wellbeing of children during excursions.</w:t>
      </w:r>
      <w:r>
        <w:br/>
      </w:r>
    </w:p>
    <w:p w14:paraId="4286A121" w14:textId="77777777" w:rsidR="00CE08A6" w:rsidRDefault="00CE08A6" w:rsidP="00CE08A6">
      <w:pPr>
        <w:pStyle w:val="CommentText"/>
        <w:jc w:val="left"/>
      </w:pPr>
      <w:r>
        <w:t>Benchmark Answer 2:</w:t>
      </w:r>
      <w:r>
        <w:br/>
        <w:t>Ensuring a safe and enriching experience for children during childcare excursions requires meticulous planning. She conducts a thorough risk assessment that considers the destination, transportation, activities, and environment to identify potential hazards such as uneven terrain, animal encounters, or adverse weather conditions. Consulting childcare centre policies and regulations ensures that the plan adheres to legal requirements and industry standards, including supervision ratios and emergency procedures.</w:t>
      </w:r>
    </w:p>
    <w:p w14:paraId="41E055CA" w14:textId="77777777" w:rsidR="00CE08A6" w:rsidRDefault="00CE08A6" w:rsidP="00CE08A6">
      <w:pPr>
        <w:pStyle w:val="CommentText"/>
        <w:jc w:val="left"/>
      </w:pPr>
      <w:r>
        <w:t>To mitigate these risks, she assigns sufficient staff for close supervision, conducts safety briefings, and establishes a communication plan for emergencies. A clear and documented plan outlines the identified risks, control measures, staff responsibilities, and emergency procedures. Once reviewed and approved by management and parents, the plan equips everyone with the necessary knowledge for a safe outing. Staff training sessions on supervision, emergency response, and behaviour management further prepare them to effectively implement the plan. By following these steps, she ensures that excursions are both safe and educational for the children beyond the childcare setting.</w:t>
      </w:r>
      <w:r>
        <w:br/>
      </w:r>
    </w:p>
    <w:p w14:paraId="56480850" w14:textId="77777777" w:rsidR="00CE08A6" w:rsidRDefault="00CE08A6" w:rsidP="00CE08A6">
      <w:pPr>
        <w:pStyle w:val="CommentText"/>
        <w:jc w:val="left"/>
      </w:pPr>
      <w:r>
        <w:t>Benchmark Answer 3:</w:t>
      </w:r>
      <w:r>
        <w:br/>
        <w:t>Safe and educational outings for children in childcare require meticulous planning. She starts by identifying potential hazards during the trip, considering factors such as the location, transportation, weather, and activities. A thorough risk assessment helps pinpoint dangers and their likelihood. She consults childcare centre policies and regulations to ensure the plan aligns with legal requirements and best practices, focusing on supervision ratios, emergency procedures, and staff training.</w:t>
      </w:r>
    </w:p>
    <w:p w14:paraId="005C6491" w14:textId="77777777" w:rsidR="00CE08A6" w:rsidRDefault="00CE08A6" w:rsidP="00CE08A6">
      <w:pPr>
        <w:pStyle w:val="CommentText"/>
        <w:jc w:val="left"/>
      </w:pPr>
      <w:r>
        <w:t>Mitigating risks involves assigning specific staff roles for supervision, establishing clear communication protocols, conducting safety briefings, and preparing emergency supplies. A comprehensive plan outlines the identified risks, control measures, staff responsibilities, and emergency procedures. This plan is reviewed by management and communicated to parents for their input and consent. Staff training sessions on first aid, behaviour management, and emergency response procedures further prepare them to implement the plan effectively. By following these steps, she ensures that excursions provide safe and enriching experiences for the children beyond the childcare setting.</w:t>
      </w:r>
    </w:p>
  </w:comment>
  <w:comment w:id="28" w:author="John Philip Dizon" w:date="2024-08-16T08:22:00Z" w:initials="JD">
    <w:p w14:paraId="525DF6DE" w14:textId="77777777" w:rsidR="00CE08A6" w:rsidRDefault="00CE08A6" w:rsidP="00CE08A6">
      <w:pPr>
        <w:pStyle w:val="CommentText"/>
        <w:jc w:val="left"/>
      </w:pPr>
      <w:r w:rsidRPr="00F41B1A">
        <w:rPr>
          <w:rStyle w:val="CommentReference"/>
        </w:rPr>
        <w:annotationRef/>
      </w:r>
      <w:r>
        <w:rPr>
          <w:lang w:val="en-GB"/>
        </w:rPr>
        <w:t>Benchmark Answer 1:</w:t>
      </w:r>
    </w:p>
    <w:p w14:paraId="79D48C85" w14:textId="77777777" w:rsidR="00CE08A6" w:rsidRDefault="00CE08A6" w:rsidP="00CE08A6">
      <w:pPr>
        <w:pStyle w:val="CommentText"/>
        <w:jc w:val="left"/>
      </w:pPr>
      <w:r>
        <w:rPr>
          <w:lang w:val="en-GB"/>
        </w:rPr>
        <w:t>During excursions, meticulous planning and collaboration with educators, volunteers, and stakeholders are paramount to ensure the safety of children and compliance with regulatory standards. This entails assessing potential risks in various areas, including playgrounds, and developing comprehensive risk management plans. Adhering to insurance requirements is essential to mitigate financial liabilities in the event of unforeseen incidents. Employing effective communication techniques during excursions, such as providing clear instructions and regular updates, fosters a cohesive team approach and minimises risks. By leveraging techniques for working collaboratively, such as assigning specific roles and responsibilities and conducting pre-excursion briefings, she enhances coordination and responsiveness to emergent challenges, thereby safeguarding the wellbeing of children and staff.</w:t>
      </w:r>
    </w:p>
    <w:p w14:paraId="6A1FBD67" w14:textId="77777777" w:rsidR="00CE08A6" w:rsidRDefault="00CE08A6" w:rsidP="00CE08A6">
      <w:pPr>
        <w:pStyle w:val="CommentText"/>
        <w:jc w:val="left"/>
      </w:pPr>
      <w:r>
        <w:rPr>
          <w:lang w:val="en-GB"/>
        </w:rPr>
        <w:t>Benchmark Answer 2:</w:t>
      </w:r>
    </w:p>
    <w:p w14:paraId="5EB2189E" w14:textId="77777777" w:rsidR="00CE08A6" w:rsidRDefault="00CE08A6" w:rsidP="00CE08A6">
      <w:pPr>
        <w:pStyle w:val="CommentText"/>
        <w:jc w:val="left"/>
      </w:pPr>
      <w:r>
        <w:rPr>
          <w:lang w:val="en-GB"/>
        </w:rPr>
        <w:t>Minimising risks during childcare excursions involves planning, communication, and collaboration. Before the trip, she meets with educators and volunteers to discuss the itinerary, potential hazards, and assign clear roles to ensure everyone is on the same page about safety. Working together, they assess the location for hazards and develop mitigation strategies, such as buddy systems, clear boundaries, and essential safety equipment.</w:t>
      </w:r>
    </w:p>
    <w:p w14:paraId="71675D6E" w14:textId="77777777" w:rsidR="00CE08A6" w:rsidRDefault="00CE08A6" w:rsidP="00CE08A6">
      <w:pPr>
        <w:pStyle w:val="CommentText"/>
        <w:jc w:val="left"/>
      </w:pPr>
      <w:r>
        <w:rPr>
          <w:lang w:val="en-GB"/>
        </w:rPr>
        <w:t>Clear communication is paramount. They establish protocols for emergencies and regular check-ins and ensure everyone has a way to communicate quickly. Educators and volunteers are also trained on emergency procedures, first aid, and behaviour management. During the trip, active supervision with appropriate ratios and regular check-ins ensures all children are monitored closely. Afterwards, they debrief to discuss any incidents and brainstorm improvements for future outings. This collaborative approach allows them to effectively manage risks and create safe learning experiences for the children.</w:t>
      </w:r>
    </w:p>
    <w:p w14:paraId="257844B7" w14:textId="77777777" w:rsidR="00CE08A6" w:rsidRDefault="00CE08A6" w:rsidP="00CE08A6">
      <w:pPr>
        <w:pStyle w:val="CommentText"/>
        <w:jc w:val="left"/>
      </w:pPr>
      <w:r>
        <w:rPr>
          <w:lang w:val="en-GB"/>
        </w:rPr>
        <w:t>Benchmark Answer 3:</w:t>
      </w:r>
    </w:p>
    <w:p w14:paraId="11F0EEC9" w14:textId="77777777" w:rsidR="00CE08A6" w:rsidRDefault="00CE08A6" w:rsidP="00CE08A6">
      <w:pPr>
        <w:pStyle w:val="CommentText"/>
        <w:jc w:val="left"/>
      </w:pPr>
      <w:r>
        <w:rPr>
          <w:lang w:val="en-GB"/>
        </w:rPr>
        <w:t>Minimising risks during childcare excursions involves a collaborative approach to planning, communication, and risk mitigation. First, educators and volunteers work together to identify potential hazards specific to the location, activities, and age group. This comprehensive assessment ensures no dangers are missed. Based on this assessment, they develop tailored risk mitigation strategies like establishing clear boundaries, setting up emergency procedures, and providing necessary safety equipment. Additionally, they consider individual needs to ensure inclusivity.</w:t>
      </w:r>
    </w:p>
    <w:p w14:paraId="17029353" w14:textId="77777777" w:rsidR="00CE08A6" w:rsidRDefault="00CE08A6" w:rsidP="00CE08A6">
      <w:pPr>
        <w:pStyle w:val="CommentText"/>
        <w:jc w:val="left"/>
      </w:pPr>
      <w:r>
        <w:rPr>
          <w:lang w:val="en-GB"/>
        </w:rPr>
        <w:t>Effective communication is crucial. They designate a communication lead to maintain devices, establish check-ins, and disseminate updates. Training sessions equip educators and volunteers with first aid, behaviour management, and emergency response skills. Throughout the trip, continuous monitoring and adaptation are emphasised. Educators and volunteers remain vigilant, adjusting activities or routes as needed. A post-excursion review allows them to identify areas for improvement and refine their approach for future outings, ensuring a safe and enriching learning experience for the children.</w:t>
      </w:r>
    </w:p>
  </w:comment>
  <w:comment w:id="29" w:author="John Philip Dizon" w:date="2024-08-16T08:23:00Z" w:initials="JD">
    <w:p w14:paraId="19C79045" w14:textId="77777777" w:rsidR="00CE08A6" w:rsidRDefault="00CE08A6" w:rsidP="00CE08A6">
      <w:pPr>
        <w:pStyle w:val="CommentText"/>
        <w:jc w:val="left"/>
      </w:pPr>
      <w:r w:rsidRPr="00F41B1A">
        <w:rPr>
          <w:rStyle w:val="CommentReference"/>
        </w:rPr>
        <w:annotationRef/>
      </w:r>
      <w:r>
        <w:rPr>
          <w:color w:val="000000"/>
          <w:lang w:val="en-GB"/>
        </w:rPr>
        <w:t>Benchmark Answer 1:</w:t>
      </w:r>
    </w:p>
    <w:p w14:paraId="17F65D51" w14:textId="77777777" w:rsidR="00CE08A6" w:rsidRDefault="00CE08A6" w:rsidP="00CE08A6">
      <w:pPr>
        <w:pStyle w:val="CommentText"/>
        <w:jc w:val="left"/>
      </w:pPr>
      <w:r>
        <w:rPr>
          <w:color w:val="000000"/>
          <w:lang w:val="en-GB"/>
        </w:rPr>
        <w:br/>
        <w:t>She maintains meticulous records of health and safety-related incidents, observations, and actions taken. She documents details promptly, accurately, and objectively, ensuring compliance with regulatory standards and confidentiality requirements. This approach ensures transparency, accountability, and adherence to the National Quality Standard and relevant regulations governing early childhood education and care services.</w:t>
      </w:r>
    </w:p>
    <w:p w14:paraId="6166B362" w14:textId="77777777" w:rsidR="00CE08A6" w:rsidRDefault="00CE08A6" w:rsidP="00CE08A6">
      <w:pPr>
        <w:pStyle w:val="CommentText"/>
        <w:jc w:val="left"/>
      </w:pPr>
    </w:p>
    <w:p w14:paraId="3BFC90F7" w14:textId="77777777" w:rsidR="00CE08A6" w:rsidRDefault="00CE08A6" w:rsidP="00CE08A6">
      <w:pPr>
        <w:pStyle w:val="CommentText"/>
        <w:jc w:val="left"/>
      </w:pPr>
      <w:r>
        <w:rPr>
          <w:color w:val="000000"/>
          <w:lang w:val="en-GB"/>
        </w:rPr>
        <w:t>Benchmark Answer 2:</w:t>
      </w:r>
    </w:p>
    <w:p w14:paraId="63522FD1" w14:textId="77777777" w:rsidR="00CE08A6" w:rsidRDefault="00CE08A6" w:rsidP="00CE08A6">
      <w:pPr>
        <w:pStyle w:val="CommentText"/>
        <w:jc w:val="left"/>
      </w:pPr>
      <w:r>
        <w:rPr>
          <w:color w:val="000000"/>
          <w:lang w:val="en-GB"/>
        </w:rPr>
        <w:br/>
        <w:t>Maintaining accurate health and safety records in childcare is vital for both legal compliance and ensuring children’s well-being. She first thoroughly understands the centre’s policies and relevant regulations regarding record-keeping. This ensures consistency and accuracy when documenting incidents, medication logs, and emergency procedures. Regular monitoring involves checking these records for completeness and updating any outdated information.</w:t>
      </w:r>
    </w:p>
    <w:p w14:paraId="630147D4" w14:textId="77777777" w:rsidR="00CE08A6" w:rsidRDefault="00CE08A6" w:rsidP="00CE08A6">
      <w:pPr>
        <w:pStyle w:val="CommentText"/>
        <w:jc w:val="left"/>
      </w:pPr>
      <w:r>
        <w:rPr>
          <w:color w:val="000000"/>
          <w:lang w:val="en-GB"/>
        </w:rPr>
        <w:t>Strict adherence to confidentiality is paramount. Sensitive information is stored securely, with access limited to authorised personnel only. Training empowers staff with the knowledge and skills for proper record-keeping practices. Regular audits and reviews identify areas for improvement and ensure compliance with regulations. By following these steps, she maintains accurate and reliable health and safety documentation, fostering a safe and compliant environment for the children in the childcare setting.</w:t>
      </w:r>
    </w:p>
    <w:p w14:paraId="432D873A" w14:textId="77777777" w:rsidR="00CE08A6" w:rsidRDefault="00CE08A6" w:rsidP="00CE08A6">
      <w:pPr>
        <w:pStyle w:val="CommentText"/>
        <w:jc w:val="left"/>
      </w:pPr>
    </w:p>
    <w:p w14:paraId="44A99589" w14:textId="77777777" w:rsidR="00CE08A6" w:rsidRDefault="00CE08A6" w:rsidP="00CE08A6">
      <w:pPr>
        <w:pStyle w:val="CommentText"/>
        <w:jc w:val="left"/>
      </w:pPr>
      <w:r>
        <w:rPr>
          <w:color w:val="000000"/>
          <w:lang w:val="en-GB"/>
        </w:rPr>
        <w:t>Benchmark Answer 3:</w:t>
      </w:r>
    </w:p>
    <w:p w14:paraId="38DA7DF7" w14:textId="77777777" w:rsidR="00CE08A6" w:rsidRDefault="00CE08A6" w:rsidP="00CE08A6">
      <w:pPr>
        <w:pStyle w:val="CommentText"/>
        <w:jc w:val="left"/>
      </w:pPr>
      <w:r>
        <w:rPr>
          <w:color w:val="000000"/>
          <w:lang w:val="en-GB"/>
        </w:rPr>
        <w:br/>
        <w:t>Accurate health and safety records are the cornerstone of a safe and compliant childcare environment. To achieve this, she prioritises comprehensive training for staff on proper documentation techniques, relevant regulations, and the importance of accuracy. This training equips them with the knowledge and skills to maintain consistent and reliable records.</w:t>
      </w:r>
    </w:p>
    <w:p w14:paraId="2C5F40AB" w14:textId="77777777" w:rsidR="00CE08A6" w:rsidRDefault="00CE08A6" w:rsidP="00CE08A6">
      <w:pPr>
        <w:pStyle w:val="CommentText"/>
        <w:jc w:val="left"/>
      </w:pPr>
      <w:r>
        <w:rPr>
          <w:color w:val="000000"/>
          <w:lang w:val="en-GB"/>
        </w:rPr>
        <w:t>Additionally, she leverages digital record-keeping systems to streamline data entry, enhance accuracy with built-in checks, and facilitate real-time updates. Regular quality assurance checks involve systematically reviewing documentation to identify and address any discrepancies. She also fosters a collaborative environment where staff support each other and share best practices for accurate documentation. Finally, she prioritises continuous professional development opportunities to ensure staff stay updated on evolving regulations and best practices in health and safety record-keeping. By implementing these strategies, she ensures the accuracy of health and safety records, promoting a safe and compliant childcare setting.</w:t>
      </w:r>
    </w:p>
  </w:comment>
  <w:comment w:id="30" w:author="John Philip Dizon" w:date="2024-08-16T08:23:00Z" w:initials="JD">
    <w:p w14:paraId="547953B1" w14:textId="77777777" w:rsidR="00CE08A6" w:rsidRDefault="00CE08A6" w:rsidP="00CE08A6">
      <w:pPr>
        <w:pStyle w:val="CommentText"/>
        <w:jc w:val="left"/>
      </w:pPr>
      <w:r w:rsidRPr="00F41B1A">
        <w:rPr>
          <w:rStyle w:val="CommentReference"/>
        </w:rPr>
        <w:annotationRef/>
      </w:r>
      <w:r>
        <w:t>Benchmark Answer 1:</w:t>
      </w:r>
      <w:r>
        <w:br/>
        <w:t>She actively reflects on her experiences, seeking to improve her practice and inform policy development. She considers the effectiveness of existing procedures, identifies areas for improvement, and collaborates with colleagues to implement changes that enhance health and safety policies and procedures, ensuring compliance with regulatory standards and best practices. This fosters a culture of continuous improvement and supports the delivery of high-quality care in accordance with the National Quality Standard and relevant laws and regulations.</w:t>
      </w:r>
    </w:p>
    <w:p w14:paraId="4D8C9D2B" w14:textId="77777777" w:rsidR="00CE08A6" w:rsidRDefault="00CE08A6" w:rsidP="00CE08A6">
      <w:pPr>
        <w:pStyle w:val="CommentText"/>
        <w:jc w:val="left"/>
      </w:pPr>
      <w:r>
        <w:t>Benchmark Answer 2:</w:t>
      </w:r>
      <w:r>
        <w:br/>
        <w:t>In childcare, she utilises critical reflection to continuously enhance health and safety practices and contribute to policy improvement. This involves regular self-reflection on her decisions and practices, identifying areas for improvement and successes. Through collaborative reflection sessions with colleagues, they discuss challenges and brainstorm solutions, fostering a culture of shared learning and policy development.</w:t>
      </w:r>
    </w:p>
    <w:p w14:paraId="26765BBB" w14:textId="77777777" w:rsidR="00CE08A6" w:rsidRDefault="00CE08A6" w:rsidP="00CE08A6">
      <w:pPr>
        <w:pStyle w:val="CommentText"/>
        <w:jc w:val="left"/>
      </w:pPr>
      <w:r>
        <w:t>Additionally, she critically evaluates policy implementation, observing adherence to protocols and identifying any gaps in effectiveness. By actively seeking feedback from staff, parents, and stakeholders, she incorporates diverse perspectives to refine existing policies and address evolving needs within the childcare community. Ultimately, these reflections translate into action plans with specific goals and strategies to create a safer and more supportive environment for all.</w:t>
      </w:r>
    </w:p>
    <w:p w14:paraId="25A9D7FF" w14:textId="77777777" w:rsidR="00CE08A6" w:rsidRDefault="00CE08A6" w:rsidP="00CE08A6">
      <w:pPr>
        <w:pStyle w:val="CommentText"/>
        <w:jc w:val="left"/>
      </w:pPr>
      <w:r>
        <w:t>Benchmark Answer 3:</w:t>
      </w:r>
      <w:r>
        <w:br/>
        <w:t>In childcare, critical reflection is a powerful tool to improve health and safety practices and policies. She analyses past incidents, such as minor playground accidents, to identify contributing factors and areas for improvement. This might lead to strengthening supervision or addressing environmental hazards. Additionally, she actively seeks out professional development opportunities and incorporates insights from staff, parents, and stakeholders. This diverse perspective ensures the reflection process considers various viewpoints and fosters a collaborative environment for policy improvement.</w:t>
      </w:r>
    </w:p>
    <w:p w14:paraId="518C3C8D" w14:textId="77777777" w:rsidR="00CE08A6" w:rsidRDefault="00CE08A6" w:rsidP="00CE08A6">
      <w:pPr>
        <w:pStyle w:val="CommentText"/>
        <w:jc w:val="left"/>
      </w:pPr>
      <w:r>
        <w:t>Additionally, she regularly evaluates policy effectiveness through audits and inspections. For instance, she might assess indoor and outdoor environments for compliance with safety regulations. Based on these evaluations and stakeholder feedback, she advocates for actionable changes. This may involve revising policies, updating procedures, or introducing new protocols to address identified risks. For example, following a review, they might develop a more comprehensive evacuation plan with clear communication channels during emergencies. By continuously reflecting, learning, and adapting, she ensures their health and safety practices are effective and contribute to a safe and healthy environment for everyone in the childcare setting.</w:t>
      </w:r>
    </w:p>
  </w:comment>
  <w:comment w:id="31" w:author="John Philip Dizon" w:date="2024-08-16T08:24:00Z" w:initials="JD">
    <w:p w14:paraId="2E8E3BAB" w14:textId="77777777" w:rsidR="002B6142" w:rsidRDefault="002B6142" w:rsidP="002B6142">
      <w:pPr>
        <w:pStyle w:val="CommentText"/>
        <w:jc w:val="left"/>
      </w:pPr>
      <w:r w:rsidRPr="00F41B1A">
        <w:rPr>
          <w:rStyle w:val="CommentReference"/>
        </w:rPr>
        <w:annotationRef/>
      </w:r>
      <w:r>
        <w:rPr>
          <w:color w:val="000000"/>
          <w:lang w:val="en-GB"/>
        </w:rPr>
        <w:t>Benchmark Answer 1:</w:t>
      </w:r>
    </w:p>
    <w:p w14:paraId="2193E1FE" w14:textId="77777777" w:rsidR="002B6142" w:rsidRDefault="002B6142" w:rsidP="002B6142">
      <w:pPr>
        <w:pStyle w:val="CommentText"/>
        <w:jc w:val="left"/>
      </w:pPr>
      <w:r>
        <w:rPr>
          <w:color w:val="000000"/>
          <w:lang w:val="en-GB"/>
        </w:rPr>
        <w:t>She identifies opportunities to stay informed about current health and safety issues by attending relevant training sessions, workshops, and professional development activities. She also subscribes to reputable sources of information, such as industry publications and government websites, to ensure her knowledge remains current and aligned with regulatory standards. This proactive approach ensures that she remains abreast of changes in legislation, best practices, and emerging trends, supporting the delivery of high-quality care in accordance with the National Quality Standard and relevant regulations.</w:t>
      </w:r>
      <w:r>
        <w:rPr>
          <w:color w:val="000000"/>
          <w:lang w:val="en-GB"/>
        </w:rPr>
        <w:br/>
      </w:r>
    </w:p>
    <w:p w14:paraId="4151A311" w14:textId="77777777" w:rsidR="002B6142" w:rsidRDefault="002B6142" w:rsidP="002B6142">
      <w:pPr>
        <w:pStyle w:val="CommentText"/>
        <w:jc w:val="left"/>
      </w:pPr>
      <w:r>
        <w:rPr>
          <w:color w:val="000000"/>
          <w:lang w:val="en-GB"/>
        </w:rPr>
        <w:t>Benchmark Answer 2:</w:t>
      </w:r>
    </w:p>
    <w:p w14:paraId="73E99C30" w14:textId="77777777" w:rsidR="002B6142" w:rsidRDefault="002B6142" w:rsidP="002B6142">
      <w:pPr>
        <w:pStyle w:val="CommentText"/>
        <w:jc w:val="left"/>
      </w:pPr>
      <w:r>
        <w:rPr>
          <w:color w:val="000000"/>
          <w:lang w:val="en-GB"/>
        </w:rPr>
        <w:t>In childcare, keeping her knowledge on health and safety razor-sharp is paramount for the well-being of the children. She actively seeks out workshops and training sessions on CPR, infection control, and emergency preparedness. These sessions enhance her ability to respond effectively to emergencies and keep the children safe. She regularly reviews the latest guidelines and connects with other childcare professionals through online forums and industry publications. This allows her to learn about emerging health and safety issues and innovative approaches to address them. By collaborating with health professionals like nurses and paediatricians, she gains access to expert advice on specific health needs. For instance, she might work with a nurse to develop a health management plan for a child with special needs. Through continuous learning and collaboration, she ensures her knowledge stays current and relevant, allowing her to promote a safe and healthy environment for all the children in her care.</w:t>
      </w:r>
      <w:r>
        <w:rPr>
          <w:color w:val="000000"/>
          <w:lang w:val="en-GB"/>
        </w:rPr>
        <w:br/>
      </w:r>
    </w:p>
    <w:p w14:paraId="6419D58C" w14:textId="77777777" w:rsidR="002B6142" w:rsidRDefault="002B6142" w:rsidP="002B6142">
      <w:pPr>
        <w:pStyle w:val="CommentText"/>
        <w:jc w:val="left"/>
      </w:pPr>
      <w:r>
        <w:rPr>
          <w:color w:val="000000"/>
          <w:lang w:val="en-GB"/>
        </w:rPr>
        <w:t>Benchmark Answer 3:</w:t>
      </w:r>
    </w:p>
    <w:p w14:paraId="1AC53C41" w14:textId="77777777" w:rsidR="002B6142" w:rsidRDefault="002B6142" w:rsidP="002B6142">
      <w:pPr>
        <w:pStyle w:val="CommentText"/>
        <w:jc w:val="left"/>
      </w:pPr>
      <w:r>
        <w:rPr>
          <w:color w:val="000000"/>
          <w:lang w:val="en-GB"/>
        </w:rPr>
        <w:t>In childcare, she prioritises staying current on health and safety issues to ensure the well-being of the children. She attends workshops and seminars, like those on infection control, to gain insights into best practices for minimising the spread of germs and promoting hygiene. Additionally, online resources and webinars offered by organisations like Early Childhood Australia provide valuable information on emerging trends and evidence-based strategies for creating safe and healthy environments. She actively engages with professional networks and regulatory bodies. Participating in forums within professional associations allows her to exchange ideas with colleagues and learn from their experiences. Regularly reviewing updates from regulatory bodies like the Australian Children's Education &amp; Care Quality Authority (ACECQA) ensures the childcare centre adheres to the latest health and safety standards. Finally, collaborating with health professionals, such as paediatricians and dentists, grants her access to expert advice on specific health concerns affecting the children in her care. By combining these strategies, she guarantees her knowledge and practices remain current and aligned with industry best practices.</w:t>
      </w:r>
    </w:p>
  </w:comment>
  <w:comment w:id="32" w:author="John Philip Dizon" w:date="2024-08-16T09:26:00Z" w:initials="JD">
    <w:p w14:paraId="07E1FD38" w14:textId="77777777" w:rsidR="002B6142" w:rsidRDefault="002B6142" w:rsidP="002B6142">
      <w:pPr>
        <w:pStyle w:val="CommentText"/>
        <w:jc w:val="left"/>
      </w:pPr>
      <w:r w:rsidRPr="00F41B1A">
        <w:rPr>
          <w:rStyle w:val="CommentReference"/>
        </w:rPr>
        <w:annotationRef/>
      </w:r>
      <w:r>
        <w:rPr>
          <w:color w:val="000000"/>
          <w:lang w:val="en-GB"/>
        </w:rPr>
        <w:t>Benchmark Answer 1:</w:t>
      </w:r>
    </w:p>
    <w:p w14:paraId="03BBF3B6" w14:textId="77777777" w:rsidR="002B6142" w:rsidRDefault="002B6142" w:rsidP="002B6142">
      <w:pPr>
        <w:pStyle w:val="CommentText"/>
        <w:jc w:val="left"/>
      </w:pPr>
      <w:r>
        <w:rPr>
          <w:color w:val="000000"/>
          <w:lang w:val="en-GB"/>
        </w:rPr>
        <w:t>She accesses credible information from reputable sources such as government agencies, professional organisations, and recognised publications. For example, she consults resources provided by the Department of Education, reputable childcare associations, and peer-reviewed journals to ensure the accuracy and reliability of the information she uses to inform her practice. This ensures that she has access to evidence-based information and resources that support the delivery of safe and high-quality care in line with regulatory requirements and best practices.</w:t>
      </w:r>
      <w:r>
        <w:rPr>
          <w:color w:val="000000"/>
          <w:lang w:val="en-GB"/>
        </w:rPr>
        <w:br/>
      </w:r>
    </w:p>
    <w:p w14:paraId="5C814097" w14:textId="77777777" w:rsidR="002B6142" w:rsidRDefault="002B6142" w:rsidP="002B6142">
      <w:pPr>
        <w:pStyle w:val="CommentText"/>
        <w:jc w:val="left"/>
      </w:pPr>
      <w:r>
        <w:rPr>
          <w:color w:val="000000"/>
          <w:lang w:val="en-GB"/>
        </w:rPr>
        <w:t>Benchmark Answer 2:</w:t>
      </w:r>
    </w:p>
    <w:p w14:paraId="6597D8E3" w14:textId="77777777" w:rsidR="002B6142" w:rsidRDefault="002B6142" w:rsidP="002B6142">
      <w:pPr>
        <w:pStyle w:val="CommentText"/>
        <w:jc w:val="left"/>
      </w:pPr>
      <w:r>
        <w:rPr>
          <w:color w:val="000000"/>
          <w:lang w:val="en-GB"/>
        </w:rPr>
        <w:t>In childcare, keeping up-to-date on reliable health and safety information is crucial. There are many ways she goes about this. First, she regularly checks the websites of government agencies, like the Australian Children's Education &amp; Care Quality Authority (ACECQA). These websites have the latest information on health and safety regulations and best practices. Professional associations are another great resource. For instance, she is a member of Early Childhood Australia (ECA), which gives her access to research articles and best practice guides on health and safety in childcare. Staying current on research is also important. She looks for scholarly articles in academic journals like the "Journal of Early Childhood Research". These articles present the latest findings on health and safety practices in childcare. Finally, she participates in training workshops and professional development programs. These programs often feature experts who share the latest information on things like infection control and emergency preparedness. For instance, she recently attended a workshop on paediatric first aid, which is an essential skill for childcare providers. By using a variety of credible sources, she ensures the health and safety information she relies on is accurate and up-to-date.</w:t>
      </w:r>
      <w:r>
        <w:rPr>
          <w:color w:val="000000"/>
          <w:lang w:val="en-GB"/>
        </w:rPr>
        <w:br/>
      </w:r>
    </w:p>
    <w:p w14:paraId="0D687C39" w14:textId="77777777" w:rsidR="002B6142" w:rsidRDefault="002B6142" w:rsidP="002B6142">
      <w:pPr>
        <w:pStyle w:val="CommentText"/>
        <w:jc w:val="left"/>
      </w:pPr>
      <w:r>
        <w:rPr>
          <w:color w:val="000000"/>
          <w:lang w:val="en-GB"/>
        </w:rPr>
        <w:t>Benchmark Answer 3:</w:t>
      </w:r>
    </w:p>
    <w:p w14:paraId="34D64CCC" w14:textId="77777777" w:rsidR="002B6142" w:rsidRDefault="002B6142" w:rsidP="002B6142">
      <w:pPr>
        <w:pStyle w:val="CommentText"/>
        <w:jc w:val="left"/>
      </w:pPr>
      <w:r>
        <w:rPr>
          <w:color w:val="000000"/>
          <w:lang w:val="en-GB"/>
        </w:rPr>
        <w:t>In childcare, she finds reliable health and safety information from a variety of sources. First, there are government websites, like the Australian Children's Education &amp; Care Quality Authority (ACECQA). These websites have downloadable resources and guidelines on all aspects of health and safety in childcare. She also attends professional development workshops and webinars presented by experts on topics like infection control and emergency preparedness. These workshops allow her to learn the latest best practices. Staying on top of research is important too. She looks for articles in academic journals to see the newest findings on health and safety in childcare. Finally, she connects with colleagues and other childcare professionals through online forums and networking events. This allows her to share ideas and learn from the experiences of others. For instance, she might participate in a forum discussion about creating safe outdoor play spaces. By using a combination of online resources, professional development, research, and collaboration, she ensures the information she relies on is accurate and up-to-date.</w:t>
      </w:r>
    </w:p>
  </w:comment>
  <w:comment w:id="33" w:author="John Philip Dizon" w:date="2024-08-16T09:26:00Z" w:initials="JD">
    <w:p w14:paraId="110DEFFF" w14:textId="77777777" w:rsidR="002B6142" w:rsidRDefault="002B6142" w:rsidP="002B6142">
      <w:pPr>
        <w:pStyle w:val="CommentText"/>
        <w:jc w:val="left"/>
      </w:pPr>
      <w:r w:rsidRPr="00F41B1A">
        <w:rPr>
          <w:rStyle w:val="CommentReference"/>
        </w:rPr>
        <w:annotationRef/>
      </w:r>
      <w:r>
        <w:rPr>
          <w:color w:val="000000"/>
        </w:rPr>
        <w:t>Benchmark Answer 1:</w:t>
      </w:r>
    </w:p>
    <w:p w14:paraId="5EBCD47D" w14:textId="77777777" w:rsidR="002B6142" w:rsidRDefault="002B6142" w:rsidP="002B6142">
      <w:pPr>
        <w:pStyle w:val="CommentText"/>
        <w:jc w:val="left"/>
      </w:pPr>
      <w:r>
        <w:rPr>
          <w:color w:val="000000"/>
        </w:rPr>
        <w:t>She actively engages with colleagues through formal and informal communication channels to seek feedback on health and safety practices and identify potential issues. This may involve participating in team meetings, seeking input during collaborative activities, and encouraging open dialogue to address concerns and improve practice in alignment with regulatory requirements. By seeking feedback from colleagues, she gains valuable insights, perspectives, and suggestions for enhancing health and safety practices, contributing to continuous improvement and the delivery of high-quality care.</w:t>
      </w:r>
    </w:p>
    <w:p w14:paraId="0D30AADC" w14:textId="77777777" w:rsidR="002B6142" w:rsidRDefault="002B6142" w:rsidP="002B6142">
      <w:pPr>
        <w:pStyle w:val="CommentText"/>
        <w:jc w:val="left"/>
      </w:pPr>
      <w:r>
        <w:rPr>
          <w:color w:val="000000"/>
        </w:rPr>
        <w:t>Benchmark Answer 2:</w:t>
      </w:r>
    </w:p>
    <w:p w14:paraId="1F177F88" w14:textId="77777777" w:rsidR="002B6142" w:rsidRDefault="002B6142" w:rsidP="002B6142">
      <w:pPr>
        <w:pStyle w:val="CommentText"/>
        <w:jc w:val="left"/>
      </w:pPr>
      <w:r>
        <w:rPr>
          <w:color w:val="000000"/>
        </w:rPr>
        <w:t>In childcare, keeping the environment safe for the children is a team effort. She obtains feedback from her colleagues in several ways to ensure everyone is aligned. First, she keeps the lines of communication open, allowing for free discussion of any safety concerns during staff meetings or casual interactions. She may also distribute anonymous surveys to gather honest feedback without causing discomfort.</w:t>
      </w:r>
    </w:p>
    <w:p w14:paraId="6384546E" w14:textId="77777777" w:rsidR="002B6142" w:rsidRDefault="002B6142" w:rsidP="002B6142">
      <w:pPr>
        <w:pStyle w:val="CommentText"/>
        <w:jc w:val="left"/>
      </w:pPr>
      <w:r>
        <w:rPr>
          <w:color w:val="000000"/>
        </w:rPr>
        <w:t>Another method is through peer observations. Colleagues watch her interactions with the children to verify adherence to safety protocols, and she reciprocates by observing them. This mutual observation helps identify areas needing improvement. Additionally, the team collaborates to solve any emerging issues. For example, they recently met to address playground safety, where they identified improvements in supervision and equipment safety based on shared observations. By incorporating feedback from colleagues, she ensures the childcare centre maintains a high standard of safety for everyone.</w:t>
      </w:r>
    </w:p>
    <w:p w14:paraId="66A7D980" w14:textId="77777777" w:rsidR="002B6142" w:rsidRDefault="002B6142" w:rsidP="002B6142">
      <w:pPr>
        <w:pStyle w:val="CommentText"/>
        <w:jc w:val="left"/>
      </w:pPr>
    </w:p>
    <w:p w14:paraId="504FDFA9" w14:textId="77777777" w:rsidR="002B6142" w:rsidRDefault="002B6142" w:rsidP="002B6142">
      <w:pPr>
        <w:pStyle w:val="CommentText"/>
        <w:jc w:val="left"/>
      </w:pPr>
      <w:r>
        <w:rPr>
          <w:color w:val="000000"/>
        </w:rPr>
        <w:t>Benchmark Answer 3:</w:t>
      </w:r>
    </w:p>
    <w:p w14:paraId="23444045" w14:textId="77777777" w:rsidR="002B6142" w:rsidRDefault="002B6142" w:rsidP="002B6142">
      <w:pPr>
        <w:pStyle w:val="CommentText"/>
        <w:jc w:val="left"/>
      </w:pPr>
      <w:r>
        <w:rPr>
          <w:color w:val="000000"/>
        </w:rPr>
        <w:t>In childcare, ensuring safety is a collaborative effort, and obtaining feedback from colleagues is crucial. She achieves this through various methods to ensure inclusivity. Regular meetings are scheduled where everyone can discuss safety concerns and propose improvements openly. Anonymous surveys and suggestion boxes are also used to allow colleagues to provide feedback confidentially.</w:t>
      </w:r>
    </w:p>
    <w:p w14:paraId="398FBA19" w14:textId="77777777" w:rsidR="002B6142" w:rsidRDefault="002B6142" w:rsidP="002B6142">
      <w:pPr>
        <w:pStyle w:val="CommentText"/>
        <w:jc w:val="left"/>
      </w:pPr>
      <w:r>
        <w:rPr>
          <w:color w:val="000000"/>
        </w:rPr>
        <w:t>Encouraging peer observations is another approach. By observing each other's handling of situations, the team can learn and pinpoint areas for improvement. Reflective practice groups are also held to review past incidents and develop solutions collectively. For instance, recent anonymous surveys on evacuation procedures highlighted areas for clarity, leading to a team meeting to create an action plan for improvement. By employing diverse feedback methods and fostering teamwork, she ensures the childcare centre remains a safe and supportive environment for all.</w:t>
      </w:r>
    </w:p>
  </w:comment>
  <w:comment w:id="34" w:author="John Philip Dizon" w:date="2024-08-16T09:26:00Z" w:initials="JD">
    <w:p w14:paraId="1E37EB9A" w14:textId="77777777" w:rsidR="002B6142" w:rsidRDefault="002B6142" w:rsidP="002B6142">
      <w:pPr>
        <w:pStyle w:val="CommentText"/>
        <w:jc w:val="left"/>
      </w:pPr>
      <w:r w:rsidRPr="00F41B1A">
        <w:rPr>
          <w:rStyle w:val="CommentReference"/>
        </w:rPr>
        <w:annotationRef/>
      </w:r>
      <w:r>
        <w:rPr>
          <w:color w:val="000000"/>
        </w:rPr>
        <w:t>Benchmark Answer 1:</w:t>
      </w:r>
    </w:p>
    <w:p w14:paraId="625628F8" w14:textId="77777777" w:rsidR="002B6142" w:rsidRDefault="002B6142" w:rsidP="002B6142">
      <w:pPr>
        <w:pStyle w:val="CommentText"/>
        <w:jc w:val="left"/>
      </w:pPr>
      <w:r>
        <w:rPr>
          <w:color w:val="000000"/>
        </w:rPr>
        <w:t>She carefully considers feedback received from colleagues and engages in critical reflection to evaluate its implications for practice. She identifies areas for improvement, proposes practical solutions, and collaborates with stakeholders to implement changes that enhance health and safety policies and procedures, ensuring compliance with regulatory standards and best practices. By using feedback and critical reflection, she drives positive change, promotes continuous improvement, and enhances the overall safety and wellbeing of children and staff in the service.</w:t>
      </w:r>
    </w:p>
    <w:p w14:paraId="1E6E8A83" w14:textId="77777777" w:rsidR="002B6142" w:rsidRDefault="002B6142" w:rsidP="002B6142">
      <w:pPr>
        <w:pStyle w:val="CommentText"/>
        <w:jc w:val="left"/>
      </w:pPr>
      <w:r>
        <w:rPr>
          <w:color w:val="000000"/>
        </w:rPr>
        <w:t>Benchmark Answer 2:</w:t>
      </w:r>
    </w:p>
    <w:p w14:paraId="11C483F5" w14:textId="77777777" w:rsidR="002B6142" w:rsidRDefault="002B6142" w:rsidP="002B6142">
      <w:pPr>
        <w:pStyle w:val="CommentText"/>
        <w:jc w:val="left"/>
      </w:pPr>
      <w:r>
        <w:rPr>
          <w:color w:val="000000"/>
        </w:rPr>
        <w:t>In childcare, she uses feedback and critical thinking to constantly improve health and safety policies. First, she gathers feedback from all involved parties, including parents, teachers, and anyone else who interacts with the children. This feedback is collected through surveys, suggestion boxes, or direct conversations. Once she has this information, she looks for patterns and areas for improvement, and critically assesses current practices.</w:t>
      </w:r>
    </w:p>
    <w:p w14:paraId="3B07029B" w14:textId="77777777" w:rsidR="002B6142" w:rsidRDefault="002B6142" w:rsidP="002B6142">
      <w:pPr>
        <w:pStyle w:val="CommentText"/>
        <w:jc w:val="left"/>
      </w:pPr>
      <w:r>
        <w:rPr>
          <w:color w:val="000000"/>
        </w:rPr>
        <w:t>For instance, if parents express concerns about supervision during outdoor playtime for toddlers, she gathers the teachers to discuss the feedback and current supervision practices. She may find that guidelines for staff-to-child ratios and play areas need clarification. By reviewing practices from other childcare centres and applying critical thinking, she develops new guidelines that address the concerns and comply with regulations. The teachers are then trained on these new guidelines to ensure understanding and implementation. This approach ensures that feedback and critical thinking lead to enhanced policies and improved safety for the children.</w:t>
      </w:r>
    </w:p>
    <w:p w14:paraId="16FBBB6B" w14:textId="77777777" w:rsidR="002B6142" w:rsidRDefault="002B6142" w:rsidP="002B6142">
      <w:pPr>
        <w:pStyle w:val="CommentText"/>
        <w:jc w:val="left"/>
      </w:pPr>
      <w:r>
        <w:rPr>
          <w:color w:val="000000"/>
        </w:rPr>
        <w:t>Benchmark Answer 3:</w:t>
      </w:r>
    </w:p>
    <w:p w14:paraId="5251B9CF" w14:textId="77777777" w:rsidR="002B6142" w:rsidRDefault="002B6142" w:rsidP="002B6142">
      <w:pPr>
        <w:pStyle w:val="CommentText"/>
        <w:jc w:val="left"/>
      </w:pPr>
      <w:r>
        <w:rPr>
          <w:color w:val="000000"/>
        </w:rPr>
        <w:t>In childcare, she employs feedback and critical reflection to continually improve health and safety policies. She maintains open communication channels for everyone to share their thoughts, whether through meetings, suggestion boxes, or anonymous online platforms. She regularly involves staff in evaluating safety practices by inspecting the facility for hazards, reviewing past incidents, and soliciting improvement ideas.</w:t>
      </w:r>
    </w:p>
    <w:p w14:paraId="4AAA3EB2" w14:textId="77777777" w:rsidR="002B6142" w:rsidRDefault="002B6142" w:rsidP="002B6142">
      <w:pPr>
        <w:pStyle w:val="CommentText"/>
        <w:jc w:val="left"/>
      </w:pPr>
      <w:r>
        <w:rPr>
          <w:color w:val="000000"/>
        </w:rPr>
        <w:t>Feedback is also gathered through peer observations, where staff observe each other’s work and provide constructive feedback. She encourages participation in professional development opportunities related to health and safety, with the expectation that new insights will be shared with the team. For example, if a staff member highlights a shortage of first aid supplies outdoors, the team might conduct a walkthrough of the facility to assess the availability of supplies and observe first aid handling practices. The team also reviews recent professional development, such as a workshop on outdoor safety, to integrate new ideas into their procedures. By incorporating feedback in these various ways, she updates first aid protocols and ensures that outdoor areas are well-equipped, reinforcing the importance of ongoing improvement in safety procedures.</w:t>
      </w:r>
    </w:p>
  </w:comment>
  <w:comment w:id="35" w:author="John Philip Dizon" w:date="2024-08-16T09:27:00Z" w:initials="JD">
    <w:p w14:paraId="6AF438EF" w14:textId="77777777" w:rsidR="002B6142" w:rsidRDefault="002B6142" w:rsidP="002B6142">
      <w:pPr>
        <w:pStyle w:val="CommentText"/>
        <w:jc w:val="left"/>
      </w:pPr>
      <w:r w:rsidRPr="00F41B1A">
        <w:rPr>
          <w:rStyle w:val="CommentReference"/>
        </w:rPr>
        <w:annotationRef/>
      </w:r>
      <w:r>
        <w:rPr>
          <w:color w:val="000000"/>
        </w:rPr>
        <w:t>Benchmark Answer 1:</w:t>
      </w:r>
    </w:p>
    <w:p w14:paraId="36392069" w14:textId="77777777" w:rsidR="002B6142" w:rsidRDefault="002B6142" w:rsidP="002B6142">
      <w:pPr>
        <w:pStyle w:val="CommentText"/>
        <w:jc w:val="left"/>
      </w:pPr>
      <w:r>
        <w:rPr>
          <w:color w:val="000000"/>
        </w:rPr>
        <w:t>During excursions, she collaborates closely with educators, volunteers, and other stakeholders to implement effective risk management strategies and ensure children's safety. This involves establishing clear communication channels, assigning specific roles and responsibilities, conducting pre-excursion briefings, and monitoring activities closely to address any emerging risks promptly. Through effective teamwork and coordination, they mitigate risks and create safe and enjoyable experiences for children, in alignment with regulatory requirements and best practices. This collaborative approach ensures that all participants are actively involved in promoting children's safety and wellbeing during excursions, fostering a culture of shared responsibility and accountability.</w:t>
      </w:r>
    </w:p>
    <w:p w14:paraId="489D3216" w14:textId="77777777" w:rsidR="002B6142" w:rsidRDefault="002B6142" w:rsidP="002B6142">
      <w:pPr>
        <w:pStyle w:val="CommentText"/>
        <w:jc w:val="left"/>
      </w:pPr>
    </w:p>
    <w:p w14:paraId="51975CF1" w14:textId="77777777" w:rsidR="002B6142" w:rsidRDefault="002B6142" w:rsidP="002B6142">
      <w:pPr>
        <w:pStyle w:val="CommentText"/>
        <w:jc w:val="left"/>
      </w:pPr>
      <w:r>
        <w:rPr>
          <w:color w:val="000000"/>
        </w:rPr>
        <w:t>Benchmark Answer 2:</w:t>
      </w:r>
    </w:p>
    <w:p w14:paraId="36D5796B" w14:textId="77777777" w:rsidR="002B6142" w:rsidRDefault="002B6142" w:rsidP="002B6142">
      <w:pPr>
        <w:pStyle w:val="CommentText"/>
        <w:jc w:val="left"/>
      </w:pPr>
      <w:r>
        <w:rPr>
          <w:color w:val="000000"/>
        </w:rPr>
        <w:t>In childcare, keeping the kids safe on trips is a team effort. She works with everyone to make sure things go smoothly. First, they do a lot of planning before they even leave, including checking out the place they are visiting and figuring out how to handle any potential problems. They also communicate with parents and staff beforehand to ensure everyone knows what to expect and what the safety rules are.</w:t>
      </w:r>
    </w:p>
    <w:p w14:paraId="369FDEFB" w14:textId="77777777" w:rsidR="002B6142" w:rsidRDefault="002B6142" w:rsidP="002B6142">
      <w:pPr>
        <w:pStyle w:val="CommentText"/>
        <w:jc w:val="left"/>
      </w:pPr>
      <w:r>
        <w:rPr>
          <w:color w:val="000000"/>
        </w:rPr>
        <w:t>Another crucial part of keeping the kids safe is ensuring there are enough adults to supervise them. They have a clear plan for who is responsible for which children and check in with each other throughout the trip. Before going, they train the staff and volunteers on emergency procedures, ensure they have necessary supplies like first aid kits and phones, and keep a close watch on the children and the environment. If anything unexpected happens, they are flexible and adjust their plans to maintain safety. For example, on a recent trip to a nature reserve, it rained unexpectedly, so they quickly found a covered area and adapted their activities to keep the kids dry and happy. By working together and planning ahead, they ensure all trips are safe and enjoyable for everyone.</w:t>
      </w:r>
    </w:p>
    <w:p w14:paraId="2E3A063F" w14:textId="77777777" w:rsidR="002B6142" w:rsidRDefault="002B6142" w:rsidP="002B6142">
      <w:pPr>
        <w:pStyle w:val="CommentText"/>
        <w:jc w:val="left"/>
      </w:pPr>
    </w:p>
    <w:p w14:paraId="030E682C" w14:textId="77777777" w:rsidR="002B6142" w:rsidRDefault="002B6142" w:rsidP="002B6142">
      <w:pPr>
        <w:pStyle w:val="CommentText"/>
        <w:jc w:val="left"/>
      </w:pPr>
      <w:r>
        <w:rPr>
          <w:color w:val="000000"/>
        </w:rPr>
        <w:t>Benchmark Answer 3:</w:t>
      </w:r>
    </w:p>
    <w:p w14:paraId="5ABF05D2" w14:textId="77777777" w:rsidR="002B6142" w:rsidRDefault="002B6142" w:rsidP="002B6142">
      <w:pPr>
        <w:pStyle w:val="CommentText"/>
        <w:jc w:val="left"/>
      </w:pPr>
      <w:r>
        <w:rPr>
          <w:color w:val="000000"/>
        </w:rPr>
        <w:t>In childcare, ensuring children's safety during excursions requires a team effort and a proactive approach. Before any trip, she works with everyone involved to minimise risks. This includes conducting thorough risk assessments of the destination and transportation, identifying potential hazards such as uneven terrain, bodies of water, or busy roads. They establish clear protocols for supervision, behaviour management, and emergency procedures. Staff and volunteers receive comprehensive training, ensuring everyone understands safety guidelines, their roles, and how to respond to emergencies.</w:t>
      </w:r>
    </w:p>
    <w:p w14:paraId="25FA0B33" w14:textId="77777777" w:rsidR="002B6142" w:rsidRDefault="002B6142" w:rsidP="002B6142">
      <w:pPr>
        <w:pStyle w:val="CommentText"/>
        <w:jc w:val="left"/>
      </w:pPr>
      <w:r>
        <w:rPr>
          <w:color w:val="000000"/>
        </w:rPr>
        <w:t>During the excursion, they maintain vigilant supervision and adapt to changing circumstances. She ensures that appropriate safety equipment, such as first-aid kits and communication devices, is readily available. They continuously monitor the environment and the children, intervening promptly to address any safety concerns. After each trip, they engage in reflective practice to evaluate the effectiveness of their measures and identify areas for improvement. This may involve soliciting feedback or reviewing incident reports. By working together, planning ahead, and continuously learning, they ensure safe and enriching excursions for all the children.</w:t>
      </w:r>
    </w:p>
  </w:comment>
  <w:comment w:id="36" w:author="John Philip Dizon" w:date="2024-08-16T09:27:00Z" w:initials="JD">
    <w:p w14:paraId="7E93CAE9" w14:textId="77777777" w:rsidR="002B6142" w:rsidRDefault="002B6142" w:rsidP="002B6142">
      <w:pPr>
        <w:pStyle w:val="CommentText"/>
        <w:jc w:val="left"/>
      </w:pPr>
      <w:r w:rsidRPr="00F41B1A">
        <w:rPr>
          <w:rStyle w:val="CommentReference"/>
        </w:rPr>
        <w:annotationRef/>
      </w:r>
      <w:r>
        <w:rPr>
          <w:color w:val="000000"/>
        </w:rPr>
        <w:t>Benchmark Answer 1:</w:t>
      </w:r>
    </w:p>
    <w:p w14:paraId="06DC4881" w14:textId="77777777" w:rsidR="002B6142" w:rsidRDefault="002B6142" w:rsidP="002B6142">
      <w:pPr>
        <w:pStyle w:val="CommentText"/>
        <w:jc w:val="left"/>
      </w:pPr>
      <w:r>
        <w:rPr>
          <w:color w:val="000000"/>
        </w:rPr>
        <w:t>When examining service policies and procedures, she meticulously reviews documents pertaining to health, safety, and wellbeing, with particular attention to medical conditions and the administration of medication. This involves assessing protocols for managing medical emergencies, administering medication, and ensuring the wellbeing of children with specific health needs. By documenting how risks are addressed in each area, she contributes to maintaining a safe and supportive environment for all children, adhering to regulatory standards and best practices.</w:t>
      </w:r>
    </w:p>
    <w:p w14:paraId="4BD63A14" w14:textId="77777777" w:rsidR="002B6142" w:rsidRDefault="002B6142" w:rsidP="002B6142">
      <w:pPr>
        <w:pStyle w:val="CommentText"/>
        <w:jc w:val="left"/>
      </w:pPr>
    </w:p>
    <w:p w14:paraId="747EFA76" w14:textId="77777777" w:rsidR="002B6142" w:rsidRDefault="002B6142" w:rsidP="002B6142">
      <w:pPr>
        <w:pStyle w:val="CommentText"/>
        <w:jc w:val="left"/>
      </w:pPr>
      <w:r>
        <w:rPr>
          <w:color w:val="000000"/>
        </w:rPr>
        <w:t>Benchmark Answer 2:</w:t>
      </w:r>
    </w:p>
    <w:p w14:paraId="465B81F8" w14:textId="77777777" w:rsidR="002B6142" w:rsidRDefault="002B6142" w:rsidP="002B6142">
      <w:pPr>
        <w:pStyle w:val="CommentText"/>
        <w:jc w:val="left"/>
      </w:pPr>
      <w:r>
        <w:rPr>
          <w:color w:val="000000"/>
        </w:rPr>
        <w:t>To ensure the safety and wellbeing of everyone involved, she takes a systematic approach to examining existing service policies and procedures. First, she conducts a thorough review, focusing on health, safety, and wellbeing protocols, with particular attention to medical conditions and medication administration. This involves studying relevant regulations and the National Quality Standard to identify any gaps or inconsistencies.</w:t>
      </w:r>
    </w:p>
    <w:p w14:paraId="3F95DFBC" w14:textId="77777777" w:rsidR="002B6142" w:rsidRDefault="002B6142" w:rsidP="002B6142">
      <w:pPr>
        <w:pStyle w:val="CommentText"/>
        <w:jc w:val="left"/>
      </w:pPr>
      <w:r>
        <w:rPr>
          <w:color w:val="000000"/>
        </w:rPr>
        <w:t>Next, she collaborates with a diverse group of stakeholders, including management, staff, healthcare professionals, and families. This consultative approach ensures a well-rounded perspective during the review process. For instance, when examining medication administration policies, she consults with healthcare professionals to guarantee alignment with best practices.</w:t>
      </w:r>
    </w:p>
    <w:p w14:paraId="73B50490" w14:textId="77777777" w:rsidR="002B6142" w:rsidRDefault="002B6142" w:rsidP="002B6142">
      <w:pPr>
        <w:pStyle w:val="CommentText"/>
        <w:jc w:val="left"/>
      </w:pPr>
    </w:p>
    <w:p w14:paraId="027CFD48" w14:textId="77777777" w:rsidR="002B6142" w:rsidRDefault="002B6142" w:rsidP="002B6142">
      <w:pPr>
        <w:pStyle w:val="CommentText"/>
        <w:jc w:val="left"/>
      </w:pPr>
      <w:r>
        <w:rPr>
          <w:color w:val="000000"/>
        </w:rPr>
        <w:t>Benchmark Answer 3:</w:t>
      </w:r>
    </w:p>
    <w:p w14:paraId="100D551A" w14:textId="77777777" w:rsidR="002B6142" w:rsidRDefault="002B6142" w:rsidP="002B6142">
      <w:pPr>
        <w:pStyle w:val="CommentText"/>
        <w:jc w:val="left"/>
      </w:pPr>
      <w:r>
        <w:rPr>
          <w:color w:val="000000"/>
        </w:rPr>
        <w:t>She takes a proactive and collaborative approach to examining existing service policies and procedures to address risks in various areas. First, she conducts a comprehensive review of all health, safety, and wellbeing documents, including the National Quality Standard and relevant regulations. Here, she pays close attention to areas concerning incidents, injuries, medical conditions, and medication administration.</w:t>
      </w:r>
    </w:p>
    <w:p w14:paraId="55C05D03" w14:textId="77777777" w:rsidR="002B6142" w:rsidRDefault="002B6142" w:rsidP="002B6142">
      <w:pPr>
        <w:pStyle w:val="CommentText"/>
        <w:jc w:val="left"/>
      </w:pPr>
      <w:r>
        <w:rPr>
          <w:color w:val="000000"/>
        </w:rPr>
        <w:t>Recognising the value of diverse perspectives, she then facilitates discussions and consultations with staff, management, healthcare professionals, and families. This collaborative approach ensures a well-rounded review process. For instance, she might consult with healthcare professionals when examining medication administration policies to guarantee alignment with best practices.</w:t>
      </w:r>
    </w:p>
  </w:comment>
  <w:comment w:id="37" w:author="John Philip Dizon" w:date="2024-08-16T09:27:00Z" w:initials="JD">
    <w:p w14:paraId="4D2865D7" w14:textId="77777777" w:rsidR="002B6142" w:rsidRDefault="002B6142" w:rsidP="002B6142">
      <w:pPr>
        <w:pStyle w:val="CommentText"/>
        <w:jc w:val="left"/>
      </w:pPr>
      <w:r w:rsidRPr="00F41B1A">
        <w:rPr>
          <w:rStyle w:val="CommentReference"/>
        </w:rPr>
        <w:annotationRef/>
      </w:r>
      <w:r>
        <w:t>Benchmark Answer 1:</w:t>
      </w:r>
    </w:p>
    <w:p w14:paraId="21D7DA06" w14:textId="77777777" w:rsidR="002B6142" w:rsidRDefault="002B6142" w:rsidP="002B6142">
      <w:pPr>
        <w:pStyle w:val="CommentText"/>
        <w:jc w:val="left"/>
      </w:pPr>
      <w:r>
        <w:t>To develop a comprehensive risk management plan for an excursion, she considers various factors, including emergencies and evacuations, in alignment with service policies, procedures, and legislative requirements. This involves identifying potential risks and hazards associated with the excursion location and activities, as well as outlining procedures for managing emergencies and conducting evacuations if necessary. By meticulously planning for contingencies and ensuring compliance with regulatory standards, she promotes the safety and wellbeing of children during excursions.</w:t>
      </w:r>
    </w:p>
    <w:p w14:paraId="70D3E7C0" w14:textId="77777777" w:rsidR="002B6142" w:rsidRDefault="002B6142" w:rsidP="002B6142">
      <w:pPr>
        <w:pStyle w:val="CommentText"/>
        <w:jc w:val="left"/>
      </w:pPr>
    </w:p>
    <w:p w14:paraId="0C6EAD36" w14:textId="77777777" w:rsidR="002B6142" w:rsidRDefault="002B6142" w:rsidP="002B6142">
      <w:pPr>
        <w:pStyle w:val="CommentText"/>
        <w:jc w:val="left"/>
      </w:pPr>
      <w:r>
        <w:t>Benchmark Answer 2:</w:t>
      </w:r>
    </w:p>
    <w:p w14:paraId="0CF798DB" w14:textId="77777777" w:rsidR="002B6142" w:rsidRDefault="002B6142" w:rsidP="002B6142">
      <w:pPr>
        <w:pStyle w:val="CommentText"/>
        <w:jc w:val="left"/>
      </w:pPr>
      <w:r>
        <w:t>To develop a strong risk management plan for an excursion, she follows a systematic approach that prioritises safety and adheres to regulations. First, she conducts a thorough risk assessment for the specific excursion. This involves pinpointing potential hazards linked to the location, transportation, activities, and the children themselves. For instance, a park visit might involve risks like uneven ground, water, or extreme weather.</w:t>
      </w:r>
    </w:p>
    <w:p w14:paraId="11AFD1CB" w14:textId="77777777" w:rsidR="002B6142" w:rsidRDefault="002B6142" w:rsidP="002B6142">
      <w:pPr>
        <w:pStyle w:val="CommentText"/>
        <w:jc w:val="left"/>
      </w:pPr>
      <w:r>
        <w:t>Once risks are identified, she analyses their likelihood and potential impact. This considers factors like the children's age, staff experience, and available resources. Risks are then prioritised based on severity, frequency, and existing mitigation measures. She then develops control measures to minimise or eliminate these hazards. This may involve preventive steps like appropriate supervision ratios, protective gear, or modifying activities. For example, ensuring life jackets for water activities and trained staff for water safety.</w:t>
      </w:r>
    </w:p>
    <w:p w14:paraId="2110101F" w14:textId="77777777" w:rsidR="002B6142" w:rsidRDefault="002B6142" w:rsidP="002B6142">
      <w:pPr>
        <w:pStyle w:val="CommentText"/>
        <w:jc w:val="left"/>
      </w:pPr>
    </w:p>
    <w:p w14:paraId="004731A8" w14:textId="77777777" w:rsidR="002B6142" w:rsidRDefault="002B6142" w:rsidP="002B6142">
      <w:pPr>
        <w:pStyle w:val="CommentText"/>
        <w:jc w:val="left"/>
      </w:pPr>
      <w:r>
        <w:t>Benchmark Answer 3:</w:t>
      </w:r>
    </w:p>
    <w:p w14:paraId="4648BCF1" w14:textId="77777777" w:rsidR="002B6142" w:rsidRDefault="002B6142" w:rsidP="002B6142">
      <w:pPr>
        <w:pStyle w:val="CommentText"/>
        <w:jc w:val="left"/>
      </w:pPr>
      <w:r>
        <w:t>To develop a risk management plan for an excursion that goes beyond just meeting requirements, she takes a collaborative and experience-based approach. This ensures a well-rounded plan that considers a variety of factors and is continually improved upon.</w:t>
      </w:r>
    </w:p>
    <w:p w14:paraId="3776F843" w14:textId="77777777" w:rsidR="002B6142" w:rsidRDefault="002B6142" w:rsidP="002B6142">
      <w:pPr>
        <w:pStyle w:val="CommentText"/>
        <w:jc w:val="left"/>
      </w:pPr>
      <w:r>
        <w:t>First, she gathers input from all staff members involved in the excursion. This collaborative approach ensures that diverse perspectives are considered, and potential hazards are identified comprehensively. For example, during a team meeting, each staff member can share their concerns or insights based on their experience and knowledge of the excursion location. She also draws upon past experiences and feedback from previous excursions to inform the risk management plan. By reflecting on past challenges and successes, she can anticipate potential risks more effectively and tailor control measures accordingly. For instance, if there were issues with transportation safety in previous excursions, she prioritises implementing additional safety measures for future trips.</w:t>
      </w:r>
    </w:p>
  </w:comment>
  <w:comment w:id="38" w:author="John Philip Dizon" w:date="2024-08-16T09:27:00Z" w:initials="JD">
    <w:p w14:paraId="611725E1" w14:textId="77777777" w:rsidR="002B6142" w:rsidRDefault="002B6142" w:rsidP="002B6142">
      <w:pPr>
        <w:pStyle w:val="CommentText"/>
        <w:jc w:val="left"/>
      </w:pPr>
      <w:r w:rsidRPr="00F41B1A">
        <w:rPr>
          <w:rStyle w:val="CommentReference"/>
        </w:rPr>
        <w:annotationRef/>
      </w:r>
      <w:r>
        <w:t>Benchmark Answer 1:</w:t>
      </w:r>
    </w:p>
    <w:p w14:paraId="50150E6A" w14:textId="77777777" w:rsidR="002B6142" w:rsidRDefault="002B6142" w:rsidP="002B6142">
      <w:pPr>
        <w:pStyle w:val="CommentText"/>
        <w:jc w:val="left"/>
      </w:pPr>
      <w:r>
        <w:t>When addressing incidents, injuries, trauma, or illnesses, she adheres to service policies and procedures, which also encompass protocols for the drop-off and collection of children. This includes documenting and reporting incidents or injuries, providing appropriate medical care or support, and ensuring the safe arrival and departure of children from the service. By following established procedures for incident management and child supervision during drop-off and collection, she contributes to creating a secure and nurturing environment for children and families, consistent with regulatory requirements.</w:t>
      </w:r>
    </w:p>
    <w:p w14:paraId="52D6E501" w14:textId="77777777" w:rsidR="002B6142" w:rsidRDefault="002B6142" w:rsidP="002B6142">
      <w:pPr>
        <w:pStyle w:val="CommentText"/>
        <w:jc w:val="left"/>
      </w:pPr>
    </w:p>
    <w:p w14:paraId="191C31CE" w14:textId="77777777" w:rsidR="002B6142" w:rsidRDefault="002B6142" w:rsidP="002B6142">
      <w:pPr>
        <w:pStyle w:val="CommentText"/>
        <w:jc w:val="left"/>
      </w:pPr>
      <w:r>
        <w:t>Benchmark Answer 2:</w:t>
      </w:r>
    </w:p>
    <w:p w14:paraId="69AF6887" w14:textId="77777777" w:rsidR="002B6142" w:rsidRDefault="002B6142" w:rsidP="002B6142">
      <w:pPr>
        <w:pStyle w:val="CommentText"/>
        <w:jc w:val="left"/>
      </w:pPr>
      <w:r>
        <w:t>The childcare facility prioritises the safety and wellbeing of all children. It has comprehensive policies and procedures aligned with national regulations and quality standards to address incidents, injuries, illnesses, and trauma. These protocols ensure immediate assistance, thorough documentation, and open communication with parents.</w:t>
      </w:r>
    </w:p>
    <w:p w14:paraId="0949E1D5" w14:textId="77777777" w:rsidR="002B6142" w:rsidRDefault="002B6142" w:rsidP="002B6142">
      <w:pPr>
        <w:pStyle w:val="CommentText"/>
        <w:jc w:val="left"/>
      </w:pPr>
      <w:r>
        <w:t>For instance, if a child is injured during playtime, trained staff prioritise the child's comfort and safety, which may involve first aid or seeking medical attention. They then document the incident details, notify parents, and take any necessary follow-up actions. To prevent incidents, the facility proactively assesses its environment for hazards and implements control measures. This includes maintaining a clean and safe space, having age-appropriate supervision during drop-off and collection, and ensuring safe outdoor play areas. Staff training on first aid, emergency response, and child safety is also provided. The facility continuously reflects on its practices and makes improvements based on past experiences and feedback, ensuring policies and procedures are always up-to-date and effective in keeping all children safe.</w:t>
      </w:r>
    </w:p>
    <w:p w14:paraId="7269533C" w14:textId="77777777" w:rsidR="002B6142" w:rsidRDefault="002B6142" w:rsidP="002B6142">
      <w:pPr>
        <w:pStyle w:val="CommentText"/>
        <w:jc w:val="left"/>
      </w:pPr>
    </w:p>
    <w:p w14:paraId="4DAB211A" w14:textId="77777777" w:rsidR="002B6142" w:rsidRDefault="002B6142" w:rsidP="002B6142">
      <w:pPr>
        <w:pStyle w:val="CommentText"/>
        <w:jc w:val="left"/>
      </w:pPr>
      <w:r>
        <w:t>Benchmark Answer 3:</w:t>
      </w:r>
    </w:p>
    <w:p w14:paraId="3921C979" w14:textId="77777777" w:rsidR="002B6142" w:rsidRDefault="002B6142" w:rsidP="002B6142">
      <w:pPr>
        <w:pStyle w:val="CommentText"/>
        <w:jc w:val="left"/>
      </w:pPr>
      <w:r>
        <w:t>She addresses incidents, injuries, trauma, and illnesses within the context of service policies and procedures by strictly adhering to established protocols to ensure the safety and wellbeing of children in her care. Here’s how she manages these situations:</w:t>
      </w:r>
    </w:p>
    <w:p w14:paraId="603AF76E" w14:textId="77777777" w:rsidR="002B6142" w:rsidRDefault="002B6142" w:rsidP="002B6142">
      <w:pPr>
        <w:pStyle w:val="CommentText"/>
        <w:jc w:val="left"/>
      </w:pPr>
    </w:p>
    <w:p w14:paraId="513313F2" w14:textId="77777777" w:rsidR="002B6142" w:rsidRDefault="002B6142" w:rsidP="002B6142">
      <w:pPr>
        <w:pStyle w:val="CommentText"/>
        <w:jc w:val="left"/>
      </w:pPr>
      <w:r>
        <w:t>Incident and Injury Response:</w:t>
      </w:r>
    </w:p>
    <w:p w14:paraId="2F9114B7" w14:textId="77777777" w:rsidR="002B6142" w:rsidRDefault="002B6142" w:rsidP="002B6142">
      <w:pPr>
        <w:pStyle w:val="CommentText"/>
        <w:jc w:val="left"/>
      </w:pPr>
    </w:p>
    <w:p w14:paraId="6BD4763D" w14:textId="77777777" w:rsidR="002B6142" w:rsidRDefault="002B6142" w:rsidP="002B6142">
      <w:pPr>
        <w:pStyle w:val="CommentText"/>
        <w:jc w:val="left"/>
      </w:pPr>
      <w:r>
        <w:t>Immediate First Aid: When an incident or injury occurs, she provides immediate first aid as per the training guidelines. For example, if a child falls and scrapes their knee, she cleans the wound, applies a bandage, and offers comfort to the child.</w:t>
      </w:r>
    </w:p>
    <w:p w14:paraId="50C8E01F" w14:textId="77777777" w:rsidR="002B6142" w:rsidRDefault="002B6142" w:rsidP="002B6142">
      <w:pPr>
        <w:pStyle w:val="CommentText"/>
        <w:jc w:val="left"/>
      </w:pPr>
      <w:r>
        <w:t>Documentation: She documents the incident in the incident report form, detailing what happened, the response provided, and any follow-up actions needed. This includes noting the date, time, and witnesses.</w:t>
      </w:r>
    </w:p>
    <w:p w14:paraId="454AD6B5" w14:textId="77777777" w:rsidR="002B6142" w:rsidRDefault="002B6142" w:rsidP="002B6142">
      <w:pPr>
        <w:pStyle w:val="CommentText"/>
        <w:jc w:val="left"/>
      </w:pPr>
      <w:r>
        <w:t>Parent Notification: She promptly informs the child’s parents or guardians about the incident, ensuring they are aware of what happened and the steps taken. She also provides them with a copy of the incident report.</w:t>
      </w:r>
    </w:p>
    <w:p w14:paraId="631BC89A" w14:textId="77777777" w:rsidR="002B6142" w:rsidRDefault="002B6142" w:rsidP="002B6142">
      <w:pPr>
        <w:pStyle w:val="CommentText"/>
        <w:jc w:val="left"/>
      </w:pPr>
      <w:r>
        <w:t>Trauma and Illness Management:</w:t>
      </w:r>
    </w:p>
    <w:p w14:paraId="3BEB9689" w14:textId="77777777" w:rsidR="002B6142" w:rsidRDefault="002B6142" w:rsidP="002B6142">
      <w:pPr>
        <w:pStyle w:val="CommentText"/>
        <w:jc w:val="left"/>
      </w:pPr>
    </w:p>
    <w:p w14:paraId="57FAD066" w14:textId="77777777" w:rsidR="002B6142" w:rsidRDefault="002B6142" w:rsidP="002B6142">
      <w:pPr>
        <w:pStyle w:val="CommentText"/>
        <w:jc w:val="left"/>
      </w:pPr>
      <w:r>
        <w:t>Supportive Environment: For children experiencing trauma, she creates a supportive and nurturing environment, offering reassurance and maintaining open communication with the child and their family. For example, if a child has experienced a traumatic event, she works with them to identify comforting activities and ensures they feel safe and understood.</w:t>
      </w:r>
    </w:p>
    <w:p w14:paraId="4C19AF99" w14:textId="77777777" w:rsidR="002B6142" w:rsidRDefault="002B6142" w:rsidP="002B6142">
      <w:pPr>
        <w:pStyle w:val="CommentText"/>
        <w:jc w:val="left"/>
      </w:pPr>
      <w:r>
        <w:t>Health Monitoring: When a child shows signs of illness, she monitors their symptoms closely and follows the service’s health guidelines. This includes isolating the child from others if necessary to prevent the spread of illness and contacting their parents to arrange for prompt collection.</w:t>
      </w:r>
    </w:p>
    <w:p w14:paraId="1072528F" w14:textId="77777777" w:rsidR="002B6142" w:rsidRDefault="002B6142" w:rsidP="002B6142">
      <w:pPr>
        <w:pStyle w:val="CommentText"/>
        <w:jc w:val="left"/>
      </w:pPr>
      <w:r>
        <w:t>Medical Attention: If a child's condition requires professional medical attention, she follows emergency protocols to seek appropriate care, whether it involves calling emergency services or taking the child to a healthcare facility.</w:t>
      </w:r>
    </w:p>
    <w:p w14:paraId="0CD5E07D" w14:textId="77777777" w:rsidR="002B6142" w:rsidRDefault="002B6142" w:rsidP="002B6142">
      <w:pPr>
        <w:pStyle w:val="CommentText"/>
        <w:jc w:val="left"/>
      </w:pPr>
      <w:r>
        <w:t>Drop-Off and Collection Procedures:</w:t>
      </w:r>
    </w:p>
    <w:p w14:paraId="0411D928" w14:textId="77777777" w:rsidR="002B6142" w:rsidRDefault="002B6142" w:rsidP="002B6142">
      <w:pPr>
        <w:pStyle w:val="CommentText"/>
        <w:jc w:val="left"/>
      </w:pPr>
    </w:p>
    <w:p w14:paraId="3BC47A6B" w14:textId="77777777" w:rsidR="002B6142" w:rsidRDefault="002B6142" w:rsidP="002B6142">
      <w:pPr>
        <w:pStyle w:val="CommentText"/>
        <w:jc w:val="left"/>
      </w:pPr>
      <w:r>
        <w:t>Verification Process: During drop-off and collection times, she ensures the safety and security of children by verifying the identity of the person collecting the child. This involves checking identification against the approved list of authorised persons.</w:t>
      </w:r>
    </w:p>
    <w:p w14:paraId="7B993F1F" w14:textId="77777777" w:rsidR="002B6142" w:rsidRDefault="002B6142" w:rsidP="002B6142">
      <w:pPr>
        <w:pStyle w:val="CommentText"/>
        <w:jc w:val="left"/>
      </w:pPr>
      <w:r>
        <w:t>Secure Handover: She maintains a secure handover process, ensuring that each child is handed over directly to the authorised person. For example, if a new person arrives to collect a child, she verifies their identity and authorisation before releasing the child.</w:t>
      </w:r>
    </w:p>
    <w:p w14:paraId="411789D0" w14:textId="77777777" w:rsidR="002B6142" w:rsidRDefault="002B6142" w:rsidP="002B6142">
      <w:pPr>
        <w:pStyle w:val="CommentText"/>
        <w:jc w:val="left"/>
      </w:pPr>
      <w:r>
        <w:t>Communication: She communicates any concerns or important information to parents or guardians during drop-off and collection, ensuring they are fully informed about their child's day and any incidents that may have occurred.</w:t>
      </w:r>
    </w:p>
    <w:p w14:paraId="732EAD13" w14:textId="77777777" w:rsidR="002B6142" w:rsidRDefault="002B6142" w:rsidP="002B6142">
      <w:pPr>
        <w:pStyle w:val="CommentText"/>
        <w:jc w:val="left"/>
      </w:pPr>
      <w:r>
        <w:t>By following these structured procedures, she ensures that all incidents, injuries, trauma, and illnesses are managed effectively and in line with service policies and procedures, maintaining a safe and supportive environment for the children.</w:t>
      </w:r>
    </w:p>
  </w:comment>
  <w:comment w:id="39" w:author="John Philip Dizon" w:date="2024-08-16T09:28:00Z" w:initials="JD">
    <w:p w14:paraId="22003E02" w14:textId="77777777" w:rsidR="002B6142" w:rsidRDefault="002B6142" w:rsidP="002B6142">
      <w:pPr>
        <w:pStyle w:val="CommentText"/>
        <w:jc w:val="left"/>
      </w:pPr>
      <w:r w:rsidRPr="00F41B1A">
        <w:rPr>
          <w:rStyle w:val="CommentReference"/>
        </w:rPr>
        <w:annotationRef/>
      </w:r>
      <w:r>
        <w:t>Benchmark Answer 1:</w:t>
      </w:r>
    </w:p>
    <w:p w14:paraId="7E57988E" w14:textId="77777777" w:rsidR="002B6142" w:rsidRDefault="002B6142" w:rsidP="002B6142">
      <w:pPr>
        <w:pStyle w:val="CommentText"/>
        <w:jc w:val="left"/>
      </w:pPr>
      <w:r>
        <w:t>To ensure effective supervision practices, she refers to service policies and procedures that address the supervision of children, with a focus on considerations related to medical conditions and emergencies. This involves understanding protocols for monitoring children's health status, responding to medical emergencies, and communicating with families and relevant authorities as needed. By adhering to established guidelines and remaining vigilant in her supervisory duties, she contributes to promoting the safety, wellbeing, and overall development of children in her care, in accordance with regulatory standards and best practices.</w:t>
      </w:r>
    </w:p>
    <w:p w14:paraId="01848AE2" w14:textId="77777777" w:rsidR="002B6142" w:rsidRDefault="002B6142" w:rsidP="002B6142">
      <w:pPr>
        <w:pStyle w:val="CommentText"/>
        <w:jc w:val="left"/>
      </w:pPr>
    </w:p>
    <w:p w14:paraId="54D0A6FD" w14:textId="77777777" w:rsidR="002B6142" w:rsidRDefault="002B6142" w:rsidP="002B6142">
      <w:pPr>
        <w:pStyle w:val="CommentText"/>
        <w:jc w:val="left"/>
      </w:pPr>
      <w:r>
        <w:t>Benchmark Answer 2:</w:t>
      </w:r>
    </w:p>
    <w:p w14:paraId="63A31C2A" w14:textId="77777777" w:rsidR="002B6142" w:rsidRDefault="002B6142" w:rsidP="002B6142">
      <w:pPr>
        <w:pStyle w:val="CommentText"/>
        <w:jc w:val="left"/>
      </w:pPr>
      <w:r>
        <w:t>The Early Childhood Education and Care facility prioritises effective supervision to guarantee all children's safety and wellbeing, especially regarding medical conditions and emergencies. This aligns with the service policies and procedures. Firstly, staff are well-equipped through comprehensive training. This training covers best practices for supervision, recognising medical conditions, administering medication if needed, and responding swiftly to emergencies. There are clear policies outlining staff roles and responsibilities for supervision, including managing medical conditions and following emergency procedures. Additionally, for children with specific needs, individualised care plans are developed with parents and healthcare professionals. These plans detail the child's needs, emergency contacts, and medication instructions, if applicable.</w:t>
      </w:r>
    </w:p>
    <w:p w14:paraId="037C5DEA" w14:textId="77777777" w:rsidR="002B6142" w:rsidRDefault="002B6142" w:rsidP="002B6142">
      <w:pPr>
        <w:pStyle w:val="CommentText"/>
        <w:jc w:val="left"/>
      </w:pPr>
      <w:r>
        <w:t>Secondly, the facility emphasises ongoing monitoring and preparedness. Staff regularly observe all children under their care, with a particular focus on those with known medical conditions. The facility maintains well-stocked first aid kits and readily available emergency medications throughout. Open communication is essential. Regular meetings are held to discuss any changes in children's health or updates to care plans, and staff are encouraged to openly communicate any concerns to parents. Finally, regular emergency drills are conducted to ensure staff are prepared to respond effectively in crisis situations. These drills are documented and reviewed for improvement. This comprehensive approach ensures the facility meets service policy requirements and provides a safe and secure environment for all children.</w:t>
      </w:r>
    </w:p>
    <w:p w14:paraId="552B87A3" w14:textId="77777777" w:rsidR="002B6142" w:rsidRDefault="002B6142" w:rsidP="002B6142">
      <w:pPr>
        <w:pStyle w:val="CommentText"/>
        <w:jc w:val="left"/>
      </w:pPr>
    </w:p>
    <w:p w14:paraId="01FF69CF" w14:textId="77777777" w:rsidR="002B6142" w:rsidRDefault="002B6142" w:rsidP="002B6142">
      <w:pPr>
        <w:pStyle w:val="CommentText"/>
        <w:jc w:val="left"/>
      </w:pPr>
      <w:r>
        <w:t>Benchmark Answer 3:</w:t>
      </w:r>
    </w:p>
    <w:p w14:paraId="3E8AEBC3" w14:textId="77777777" w:rsidR="002B6142" w:rsidRDefault="002B6142" w:rsidP="002B6142">
      <w:pPr>
        <w:pStyle w:val="CommentText"/>
        <w:jc w:val="left"/>
      </w:pPr>
      <w:r>
        <w:t>To ensure effective supervision practices are implemented in an early childhood education and care setting, particularly in relation to medical conditions and emergencies, she adheres to the following strategies and protocols outlined in the service policies and procedures:</w:t>
      </w:r>
    </w:p>
    <w:p w14:paraId="72836F35" w14:textId="77777777" w:rsidR="002B6142" w:rsidRDefault="002B6142" w:rsidP="002B6142">
      <w:pPr>
        <w:pStyle w:val="CommentText"/>
        <w:jc w:val="left"/>
      </w:pPr>
    </w:p>
    <w:p w14:paraId="374E2D28" w14:textId="77777777" w:rsidR="002B6142" w:rsidRDefault="002B6142" w:rsidP="002B6142">
      <w:pPr>
        <w:pStyle w:val="CommentText"/>
        <w:jc w:val="left"/>
      </w:pPr>
      <w:r>
        <w:t>Vigilant Supervision:</w:t>
      </w:r>
    </w:p>
    <w:p w14:paraId="4D271665" w14:textId="77777777" w:rsidR="002B6142" w:rsidRDefault="002B6142" w:rsidP="002B6142">
      <w:pPr>
        <w:pStyle w:val="CommentText"/>
        <w:jc w:val="left"/>
      </w:pPr>
    </w:p>
    <w:p w14:paraId="6F9309BD" w14:textId="77777777" w:rsidR="002B6142" w:rsidRDefault="002B6142" w:rsidP="002B6142">
      <w:pPr>
        <w:pStyle w:val="CommentText"/>
        <w:jc w:val="left"/>
      </w:pPr>
      <w:r>
        <w:t>Active Monitoring: She maintains active and continuous supervision of children at all times, positioning herself strategically to observe all areas where children are engaged in activities. For example, during outdoor play, she moves around the playground to keep a close eye on all children, ensuring their safety.</w:t>
      </w:r>
    </w:p>
    <w:p w14:paraId="76E98AD2" w14:textId="77777777" w:rsidR="002B6142" w:rsidRDefault="002B6142" w:rsidP="002B6142">
      <w:pPr>
        <w:pStyle w:val="CommentText"/>
        <w:jc w:val="left"/>
      </w:pPr>
      <w:r>
        <w:t>Headcounts and Roll Calls: She performs regular headcounts and roll calls, especially during transitions between activities or locations. This helps to ensure that all children are accounted for at all times, minimising the risk of a child being left unsupervised.</w:t>
      </w:r>
    </w:p>
    <w:p w14:paraId="787FA188" w14:textId="77777777" w:rsidR="002B6142" w:rsidRDefault="002B6142" w:rsidP="002B6142">
      <w:pPr>
        <w:pStyle w:val="CommentText"/>
        <w:jc w:val="left"/>
      </w:pPr>
      <w:r>
        <w:t>Engagement: By engaging with children during their activities, she can better observe their behaviour and quickly identify any signs of distress or potential safety hazards.</w:t>
      </w:r>
    </w:p>
    <w:p w14:paraId="5364D95D" w14:textId="77777777" w:rsidR="002B6142" w:rsidRDefault="002B6142" w:rsidP="002B6142">
      <w:pPr>
        <w:pStyle w:val="CommentText"/>
        <w:jc w:val="left"/>
      </w:pPr>
      <w:r>
        <w:t>Medical Condition Awareness:</w:t>
      </w:r>
    </w:p>
    <w:p w14:paraId="5EF3A178" w14:textId="77777777" w:rsidR="002B6142" w:rsidRDefault="002B6142" w:rsidP="002B6142">
      <w:pPr>
        <w:pStyle w:val="CommentText"/>
        <w:jc w:val="left"/>
      </w:pPr>
    </w:p>
    <w:p w14:paraId="43866CE2" w14:textId="77777777" w:rsidR="002B6142" w:rsidRDefault="002B6142" w:rsidP="002B6142">
      <w:pPr>
        <w:pStyle w:val="CommentText"/>
        <w:jc w:val="left"/>
      </w:pPr>
      <w:r>
        <w:t>Health Plans: She familiarises herself with the individual health plans of children with medical conditions. This includes understanding their specific needs, triggers, and required interventions. For instance, she reviews the health plan for a child with severe allergies and ensures that she knows the signs of an allergic reaction and the steps to take if one occurs.</w:t>
      </w:r>
    </w:p>
    <w:p w14:paraId="170BF059" w14:textId="77777777" w:rsidR="002B6142" w:rsidRDefault="002B6142" w:rsidP="002B6142">
      <w:pPr>
        <w:pStyle w:val="CommentText"/>
        <w:jc w:val="left"/>
      </w:pPr>
      <w:r>
        <w:t>Medication Management: She follows strict procedures for administering medication, including verifying dosages and times, obtaining parental consent, and documenting each instance of medication administration. She ensures that emergency medications, such as EpiPens, are readily accessible and that she is trained in their use.</w:t>
      </w:r>
    </w:p>
    <w:p w14:paraId="40103C6E" w14:textId="77777777" w:rsidR="002B6142" w:rsidRDefault="002B6142" w:rsidP="002B6142">
      <w:pPr>
        <w:pStyle w:val="CommentText"/>
        <w:jc w:val="left"/>
      </w:pPr>
      <w:r>
        <w:t>Emergency Preparedness:</w:t>
      </w:r>
    </w:p>
    <w:p w14:paraId="49EB2758" w14:textId="77777777" w:rsidR="002B6142" w:rsidRDefault="002B6142" w:rsidP="002B6142">
      <w:pPr>
        <w:pStyle w:val="CommentText"/>
        <w:jc w:val="left"/>
      </w:pPr>
    </w:p>
    <w:p w14:paraId="5D513D93" w14:textId="77777777" w:rsidR="002B6142" w:rsidRDefault="002B6142" w:rsidP="002B6142">
      <w:pPr>
        <w:pStyle w:val="CommentText"/>
        <w:jc w:val="left"/>
      </w:pPr>
      <w:r>
        <w:t>Emergency Drills: She participates in regular emergency drills, including fire, evacuation, and lockdown procedures, to ensure that she is prepared to act swiftly and appropriately in the event of an emergency. For example, during a fire drill, she practices leading children to the designated safe area efficiently and calmly.</w:t>
      </w:r>
    </w:p>
    <w:p w14:paraId="10B40BBE" w14:textId="77777777" w:rsidR="002B6142" w:rsidRDefault="002B6142" w:rsidP="002B6142">
      <w:pPr>
        <w:pStyle w:val="CommentText"/>
        <w:jc w:val="left"/>
      </w:pPr>
      <w:r>
        <w:t>First Aid Training: She maintains up-to-date first aid and CPR certification, ensuring that she is prepared to respond to medical emergencies. For instance, if a child were to choke, she is equipped with the skills to perform the Heimlich manoeuvre or provide other necessary first aid.</w:t>
      </w:r>
    </w:p>
    <w:p w14:paraId="66333B9B" w14:textId="77777777" w:rsidR="002B6142" w:rsidRDefault="002B6142" w:rsidP="002B6142">
      <w:pPr>
        <w:pStyle w:val="CommentText"/>
        <w:jc w:val="left"/>
      </w:pPr>
      <w:r>
        <w:t>Emergency Contact Information: She ensures that emergency contact information for each child is current and easily accessible. This allows her to quickly notify parents or guardians in case of an emergency.</w:t>
      </w:r>
    </w:p>
    <w:p w14:paraId="5682A35E" w14:textId="77777777" w:rsidR="002B6142" w:rsidRDefault="002B6142" w:rsidP="002B6142">
      <w:pPr>
        <w:pStyle w:val="CommentText"/>
        <w:jc w:val="left"/>
      </w:pPr>
      <w:r>
        <w:t>Collaboration and Communication:</w:t>
      </w:r>
    </w:p>
    <w:p w14:paraId="6CC222DD" w14:textId="77777777" w:rsidR="002B6142" w:rsidRDefault="002B6142" w:rsidP="002B6142">
      <w:pPr>
        <w:pStyle w:val="CommentText"/>
        <w:jc w:val="left"/>
      </w:pPr>
    </w:p>
    <w:p w14:paraId="6EC070B1" w14:textId="77777777" w:rsidR="002B6142" w:rsidRDefault="002B6142" w:rsidP="002B6142">
      <w:pPr>
        <w:pStyle w:val="CommentText"/>
        <w:jc w:val="left"/>
      </w:pPr>
      <w:r>
        <w:t>Team Coordination: She works closely with her colleagues to ensure consistent supervision practices. They communicate effectively to cover all areas and support each other in monitoring the children. For instance, they use a system of hand signals or brief check-ins to ensure continuous coverage during breaks or shift changes.</w:t>
      </w:r>
    </w:p>
    <w:p w14:paraId="67B0329B" w14:textId="77777777" w:rsidR="002B6142" w:rsidRDefault="002B6142" w:rsidP="002B6142">
      <w:pPr>
        <w:pStyle w:val="CommentText"/>
        <w:jc w:val="left"/>
      </w:pPr>
      <w:r>
        <w:t>Parent Communication: She maintains open communication with parents regarding their child’s health and safety needs. This includes discussing any updates to health plans, emergency procedures, and ensuring that parents are aware of how the facility handles medical conditions and emergencies.</w:t>
      </w:r>
    </w:p>
    <w:p w14:paraId="00931756" w14:textId="77777777" w:rsidR="002B6142" w:rsidRDefault="002B6142" w:rsidP="002B6142">
      <w:pPr>
        <w:pStyle w:val="CommentText"/>
        <w:jc w:val="left"/>
      </w:pPr>
      <w:r>
        <w:t>By integrating these practices into her daily routine, she ensures that supervision is thorough, proactive, and aligned with service policies and procedures, providing a safe and responsive environment for all children in her care.</w:t>
      </w:r>
    </w:p>
  </w:comment>
  <w:comment w:id="40" w:author="John Philip Dizon" w:date="2024-08-16T09:28:00Z" w:initials="JD">
    <w:p w14:paraId="62E35BDE" w14:textId="77777777" w:rsidR="002B6142" w:rsidRDefault="002B6142" w:rsidP="002B6142">
      <w:pPr>
        <w:pStyle w:val="CommentText"/>
        <w:jc w:val="left"/>
      </w:pPr>
      <w:r w:rsidRPr="00F41B1A">
        <w:rPr>
          <w:rStyle w:val="CommentReference"/>
        </w:rPr>
        <w:annotationRef/>
      </w:r>
      <w:r>
        <w:t>Benchmark Answer 1:</w:t>
      </w:r>
    </w:p>
    <w:p w14:paraId="474831FC" w14:textId="77777777" w:rsidR="002B6142" w:rsidRDefault="002B6142" w:rsidP="002B6142">
      <w:pPr>
        <w:pStyle w:val="CommentText"/>
        <w:jc w:val="left"/>
      </w:pPr>
      <w:r>
        <w:t>Exploring and comparing theories and research on early childhood development and learning involves examining core principles, historical perspectives, and current emerging theories from credible sources. By assessing the relevance of information to pedagogical practices and philosophy, she ensures alignment with the National Quality Standard and related regulations and laws.</w:t>
      </w:r>
    </w:p>
    <w:p w14:paraId="37B25E53" w14:textId="77777777" w:rsidR="002B6142" w:rsidRDefault="002B6142" w:rsidP="002B6142">
      <w:pPr>
        <w:pStyle w:val="CommentText"/>
        <w:jc w:val="left"/>
      </w:pPr>
    </w:p>
    <w:p w14:paraId="50D95E75" w14:textId="77777777" w:rsidR="002B6142" w:rsidRDefault="002B6142" w:rsidP="002B6142">
      <w:pPr>
        <w:pStyle w:val="CommentText"/>
        <w:jc w:val="left"/>
      </w:pPr>
      <w:r>
        <w:t>Benchmark Answer 2:</w:t>
      </w:r>
    </w:p>
    <w:p w14:paraId="3E099335" w14:textId="77777777" w:rsidR="002B6142" w:rsidRDefault="002B6142" w:rsidP="002B6142">
      <w:pPr>
        <w:pStyle w:val="CommentText"/>
        <w:jc w:val="left"/>
      </w:pPr>
      <w:r>
        <w:t>In her work, she constantly explores and assesses how theories and research on early childhood development can inform her teaching practices. To do this, she takes a multi-step approach.</w:t>
      </w:r>
    </w:p>
    <w:p w14:paraId="106136E4" w14:textId="77777777" w:rsidR="002B6142" w:rsidRDefault="002B6142" w:rsidP="002B6142">
      <w:pPr>
        <w:pStyle w:val="CommentText"/>
        <w:jc w:val="left"/>
      </w:pPr>
      <w:r>
        <w:t>First, she conducts thorough literature reviews using trusted sources such as academic journals and websites. This allows her to examine a wide range of theories, both historical and current, to gain a well-rounded understanding of how children learn and develop. She then critically analyses these theories, considering their assumptions, research methods, and supporting evidence. This helps her determine the strengths, weaknesses, and how well each theory applies to her specific classroom setting.</w:t>
      </w:r>
    </w:p>
    <w:p w14:paraId="7C838C1C" w14:textId="77777777" w:rsidR="002B6142" w:rsidRDefault="002B6142" w:rsidP="002B6142">
      <w:pPr>
        <w:pStyle w:val="CommentText"/>
        <w:jc w:val="left"/>
      </w:pPr>
      <w:r>
        <w:t>Next, she reflects on her own teaching philosophy and practices, considering how they align with or differ from the theories she is exploring. This reflection helps her identify areas where she can improve and refine her approach to early childhood education. To gain further perspective, she consults with colleagues, mentors, and experts in the field. These discussions allow her to compare viewpoints, share insights, and challenge her assumptions. This collaborative dialogue broadens her understanding of different theoretical frameworks and how they translate to practical teaching methods.</w:t>
      </w:r>
    </w:p>
    <w:p w14:paraId="5DA312B8" w14:textId="77777777" w:rsidR="002B6142" w:rsidRDefault="002B6142" w:rsidP="002B6142">
      <w:pPr>
        <w:pStyle w:val="CommentText"/>
        <w:jc w:val="left"/>
      </w:pPr>
    </w:p>
    <w:p w14:paraId="5412031F" w14:textId="77777777" w:rsidR="002B6142" w:rsidRDefault="002B6142" w:rsidP="002B6142">
      <w:pPr>
        <w:pStyle w:val="CommentText"/>
        <w:jc w:val="left"/>
      </w:pPr>
      <w:r>
        <w:t>Benchmark Answer 3:</w:t>
      </w:r>
    </w:p>
    <w:p w14:paraId="520E93C7" w14:textId="77777777" w:rsidR="002B6142" w:rsidRDefault="002B6142" w:rsidP="002B6142">
      <w:pPr>
        <w:pStyle w:val="CommentText"/>
        <w:jc w:val="left"/>
      </w:pPr>
      <w:r>
        <w:t>In her work as an early childhood educator, she goes beyond traditional academic sources to explore theories on child development. She utilises educational podcasts, documentaries, and TED Talks for accessible and engaging insights on various perspectives. These resources complement scholarly literature, providing her with a well-rounded understanding. Additionally, she draws on insights from psychology, sociology, and neuroscience. This interdisciplinary approach offers her a multifaceted perspective on child development, informing her teaching practices and acknowledging its complexity.</w:t>
      </w:r>
    </w:p>
    <w:p w14:paraId="515AAD5F" w14:textId="77777777" w:rsidR="002B6142" w:rsidRDefault="002B6142" w:rsidP="002B6142">
      <w:pPr>
        <w:pStyle w:val="CommentText"/>
        <w:jc w:val="left"/>
      </w:pPr>
      <w:r>
        <w:t>Additionally, she actively engages with the community to understand their perspectives on early childhood development. Collaborative discussions with parents, caregivers, and community members provide valuable insights into cultural beliefs, family dynamics, and practices that shape children's experiences. This knowledge helps her tailor her educational approach. She also conducts action research within her setting, collecting data, analysing outcomes, and reflecting on practice. This allows her to test theories in real-world contexts, identify effective strategies, and tailor interventions to meet the diverse needs of children and families.</w:t>
      </w:r>
    </w:p>
  </w:comment>
  <w:comment w:id="41" w:author="John Philip Dizon" w:date="2024-08-16T09:29:00Z" w:initials="JD">
    <w:p w14:paraId="573CDF69" w14:textId="77777777" w:rsidR="002B6142" w:rsidRDefault="002B6142" w:rsidP="002B6142">
      <w:pPr>
        <w:pStyle w:val="CommentText"/>
        <w:jc w:val="left"/>
      </w:pPr>
      <w:r w:rsidRPr="00F41B1A">
        <w:rPr>
          <w:rStyle w:val="CommentReference"/>
        </w:rPr>
        <w:annotationRef/>
      </w:r>
      <w:r>
        <w:t>Benchmark Answer 1:</w:t>
      </w:r>
    </w:p>
    <w:p w14:paraId="555394F0" w14:textId="77777777" w:rsidR="002B6142" w:rsidRDefault="002B6142" w:rsidP="002B6142">
      <w:pPr>
        <w:pStyle w:val="CommentText"/>
        <w:jc w:val="left"/>
      </w:pPr>
      <w:r>
        <w:t>Identifying and utilising opportunities to update and enhance knowledge in early childhood education involves engaging with child developmental theory, curriculum planning cycles, and critical reflection practices. She shares knowledge with colleagues and stakeholders, fostering a culture of continuous improvement and compliance with industry standards.</w:t>
      </w:r>
    </w:p>
    <w:p w14:paraId="02859435" w14:textId="77777777" w:rsidR="002B6142" w:rsidRDefault="002B6142" w:rsidP="002B6142">
      <w:pPr>
        <w:pStyle w:val="CommentText"/>
        <w:jc w:val="left"/>
      </w:pPr>
    </w:p>
    <w:p w14:paraId="599360A3" w14:textId="77777777" w:rsidR="002B6142" w:rsidRDefault="002B6142" w:rsidP="002B6142">
      <w:pPr>
        <w:pStyle w:val="CommentText"/>
        <w:jc w:val="left"/>
      </w:pPr>
      <w:r>
        <w:t>Benchmark Answer 2:</w:t>
      </w:r>
    </w:p>
    <w:p w14:paraId="05EF2D94" w14:textId="77777777" w:rsidR="002B6142" w:rsidRDefault="002B6142" w:rsidP="002B6142">
      <w:pPr>
        <w:pStyle w:val="CommentText"/>
        <w:jc w:val="left"/>
      </w:pPr>
      <w:r>
        <w:t>In her role as an early childhood educator, she prioritises continuous learning and knowledge sharing to stay updated and contribute to the field. First, she actively seeks opportunities to update her knowledge base. This includes attending professional development workshops, seminars, and conferences. She also regularly engages with scholarly literature, critically reviewing research articles and theoretical frameworks to deepen her understanding of child development and its practical applications. Through reflective practice, she constantly evaluates her experiences and teaching methods. This self-assessment allows her to identify areas for growth and refine her approach to meet the evolving needs of children and families.</w:t>
      </w:r>
    </w:p>
    <w:p w14:paraId="43B44182" w14:textId="77777777" w:rsidR="002B6142" w:rsidRDefault="002B6142" w:rsidP="002B6142">
      <w:pPr>
        <w:pStyle w:val="CommentText"/>
        <w:jc w:val="left"/>
      </w:pPr>
      <w:r>
        <w:t>Additionally, she actively participates in collaborative learning communities and peer support networks. Engaging in dialogue with colleagues provides her with diverse perspectives and insights that enrich her practice. She also seeks mentorship and coaching from experienced educators and specialists. Learning from their wisdom and practical advice helps her navigate challenges and refine her professional skills. Finally, she shares her knowledge with colleagues through informal discussions, staff meetings, or formal training sessions. By sharing insights and best practices, she empowers others to enhance their practice in early childhood education and development. This collaborative approach fosters a culture of continuous learning within the workplace and ultimately benefits the children in her care.</w:t>
      </w:r>
    </w:p>
    <w:p w14:paraId="754201A6" w14:textId="77777777" w:rsidR="002B6142" w:rsidRDefault="002B6142" w:rsidP="002B6142">
      <w:pPr>
        <w:pStyle w:val="CommentText"/>
        <w:jc w:val="left"/>
      </w:pPr>
    </w:p>
    <w:p w14:paraId="00462CF4" w14:textId="77777777" w:rsidR="002B6142" w:rsidRDefault="002B6142" w:rsidP="002B6142">
      <w:pPr>
        <w:pStyle w:val="CommentText"/>
        <w:jc w:val="left"/>
      </w:pPr>
      <w:r>
        <w:t>Benchmark Answer 3:</w:t>
      </w:r>
    </w:p>
    <w:p w14:paraId="1F3732A2" w14:textId="77777777" w:rsidR="002B6142" w:rsidRDefault="002B6142" w:rsidP="002B6142">
      <w:pPr>
        <w:pStyle w:val="CommentText"/>
        <w:jc w:val="left"/>
      </w:pPr>
      <w:r>
        <w:t>In her work as an early childhood educator, she continuously strives to update and enhance her knowledge base. To achieve this, she first develops a personalised learning plan outlining her professional development goals and interests. This plan specifies objectives, timelines, and strategies for acquiring new knowledge and skills. She then leverages various resources to achieve these goals. She enrols in online courses and webinars from reputable organisations and curates a collection of relevant books, articles, and research papers for ongoing study and reflection.</w:t>
      </w:r>
    </w:p>
    <w:p w14:paraId="08138A38" w14:textId="77777777" w:rsidR="002B6142" w:rsidRDefault="002B6142" w:rsidP="002B6142">
      <w:pPr>
        <w:pStyle w:val="CommentText"/>
        <w:jc w:val="left"/>
      </w:pPr>
      <w:r>
        <w:t>Additionally, she actively participates in professional development opportunities beyond online learning. Attending networking events, conferences, and workshops allows her to connect with colleagues and experts in the field, gaining exposure to diverse perspectives and innovative practices. She also engages in action research projects to explore specific challenges or areas of interest within her own practice setting. Through this systematic inquiry and reflection, she generates valuable insights that contribute to the collective knowledge of early childhood education.</w:t>
      </w:r>
    </w:p>
  </w:comment>
  <w:comment w:id="42" w:author="John Philip Dizon" w:date="2024-08-16T09:29:00Z" w:initials="JD">
    <w:p w14:paraId="6456BF73" w14:textId="77777777" w:rsidR="002B6142" w:rsidRDefault="002B6142" w:rsidP="002B6142">
      <w:pPr>
        <w:pStyle w:val="CommentText"/>
        <w:jc w:val="left"/>
      </w:pPr>
      <w:r w:rsidRPr="00F41B1A">
        <w:rPr>
          <w:rStyle w:val="CommentReference"/>
        </w:rPr>
        <w:annotationRef/>
      </w:r>
      <w:r>
        <w:t>Benchmark Answer 1:</w:t>
      </w:r>
    </w:p>
    <w:p w14:paraId="6EFB9C34" w14:textId="77777777" w:rsidR="002B6142" w:rsidRDefault="002B6142" w:rsidP="002B6142">
      <w:pPr>
        <w:pStyle w:val="CommentText"/>
        <w:jc w:val="left"/>
      </w:pPr>
      <w:r>
        <w:t>Investigating and contrasting theories and research on the sense of belonging involves delving into various perspectives, understanding contextual influences, and recognising the interplay between different areas of development, including patterns of growth and typical development. She scrutinises strategies aimed at nurturing children’s sense of belonging, ensuring they align with established theories and research findings. Additionally, she continuously monitors and evaluates the implementation of these strategies, seeking to foster positive relationships, emotional development, and inclusivity within the early childhood setting. Through this process, she strives to create a supportive environment where every child feels valued, respected, and connected, promoting their overall well-being and sense of belonging.</w:t>
      </w:r>
    </w:p>
    <w:p w14:paraId="45A479A4" w14:textId="77777777" w:rsidR="002B6142" w:rsidRDefault="002B6142" w:rsidP="002B6142">
      <w:pPr>
        <w:pStyle w:val="CommentText"/>
        <w:jc w:val="left"/>
      </w:pPr>
    </w:p>
    <w:p w14:paraId="51DB6111" w14:textId="77777777" w:rsidR="002B6142" w:rsidRDefault="002B6142" w:rsidP="002B6142">
      <w:pPr>
        <w:pStyle w:val="CommentText"/>
        <w:jc w:val="left"/>
      </w:pPr>
      <w:r>
        <w:t>Benchmark Answer 2:</w:t>
      </w:r>
    </w:p>
    <w:p w14:paraId="6827B6DE" w14:textId="77777777" w:rsidR="002B6142" w:rsidRDefault="002B6142" w:rsidP="002B6142">
      <w:pPr>
        <w:pStyle w:val="CommentText"/>
        <w:jc w:val="left"/>
      </w:pPr>
      <w:r>
        <w:t>To investigate and contrast theories and research on the sense of belonging in her role as an early childhood educator, she delves into research on the sense of belonging using a systematic approach. First, she conducts a thorough literature review using reputable sources like academic journals. This exploration involves various theories, including sociocultural and attachment theories. By comparing and contrasting them, she gains a deeper understanding of factors influencing children’s sense of belonging.</w:t>
      </w:r>
    </w:p>
    <w:p w14:paraId="569F5FDA" w14:textId="77777777" w:rsidR="002B6142" w:rsidRDefault="002B6142" w:rsidP="002B6142">
      <w:pPr>
        <w:pStyle w:val="CommentText"/>
        <w:jc w:val="left"/>
      </w:pPr>
      <w:r>
        <w:t>Next, she critically analyses research on fostering belonging. This includes examining methodologies and findings to identify evidence-based practices that align with child development. Throughout this process, she continuously monitors and assesses the effectiveness of these strategies. This involves observing children’s behaviour, interactions, and emotions, while considering their developmental stages. Based on this assessment, she adapts and modifies strategies to optimise their effectiveness. Finally, she engages in reflection to evaluate outcomes and identify areas for improvement, ensuring she continuously refines her approach to fostering a strong sense of belonging for all children.</w:t>
      </w:r>
    </w:p>
    <w:p w14:paraId="3B2D1C0A" w14:textId="77777777" w:rsidR="002B6142" w:rsidRDefault="002B6142" w:rsidP="002B6142">
      <w:pPr>
        <w:pStyle w:val="CommentText"/>
        <w:jc w:val="left"/>
      </w:pPr>
    </w:p>
    <w:p w14:paraId="4C999069" w14:textId="77777777" w:rsidR="002B6142" w:rsidRDefault="002B6142" w:rsidP="002B6142">
      <w:pPr>
        <w:pStyle w:val="CommentText"/>
        <w:jc w:val="left"/>
      </w:pPr>
      <w:r>
        <w:t>Benchmark Answer 3:</w:t>
      </w:r>
    </w:p>
    <w:p w14:paraId="3A45F1BF" w14:textId="77777777" w:rsidR="002B6142" w:rsidRDefault="002B6142" w:rsidP="002B6142">
      <w:pPr>
        <w:pStyle w:val="CommentText"/>
        <w:jc w:val="left"/>
      </w:pPr>
      <w:r>
        <w:t>She investigates theories and research on the sense of belonging in early childhood education through a two-step approach. First, she explores different theoretical frameworks, like Vygotsky’s sociocultural theory and attachment theory. This helps her understand how social interactions and secure attachments contribute to a child’s sense of belonging.</w:t>
      </w:r>
    </w:p>
    <w:p w14:paraId="285811EB" w14:textId="77777777" w:rsidR="002B6142" w:rsidRDefault="002B6142" w:rsidP="002B6142">
      <w:pPr>
        <w:pStyle w:val="CommentText"/>
        <w:jc w:val="left"/>
      </w:pPr>
      <w:r>
        <w:t>Next, she examines research methods, findings, and how effective different approaches are. By comparing these approaches, she identifies their strengths and weaknesses, allowing her to tailor her strategies accordingly.</w:t>
      </w:r>
    </w:p>
    <w:p w14:paraId="70AA003B" w14:textId="77777777" w:rsidR="002B6142" w:rsidRDefault="002B6142" w:rsidP="002B6142">
      <w:pPr>
        <w:pStyle w:val="CommentText"/>
        <w:jc w:val="left"/>
      </w:pPr>
      <w:r>
        <w:t>With this knowledge, she implements strategies to foster belonging, like creating inclusive environments and promoting positive peer interactions. She then monitors and assesses the effectiveness of these strategies, considering children’s developmental stages. Through ongoing reflection, she refines her approach to create an environment where all children feel valued and connected.</w:t>
      </w:r>
    </w:p>
  </w:comment>
  <w:comment w:id="43" w:author="John Philip Dizon" w:date="2024-08-16T09:29:00Z" w:initials="JD">
    <w:p w14:paraId="54239537" w14:textId="77777777" w:rsidR="002B6142" w:rsidRDefault="002B6142" w:rsidP="002B6142">
      <w:pPr>
        <w:pStyle w:val="CommentText"/>
        <w:jc w:val="left"/>
      </w:pPr>
      <w:r w:rsidRPr="00F41B1A">
        <w:rPr>
          <w:rStyle w:val="CommentReference"/>
        </w:rPr>
        <w:annotationRef/>
      </w:r>
      <w:r>
        <w:t>Benchmark Answer 1:</w:t>
      </w:r>
    </w:p>
    <w:p w14:paraId="74204495" w14:textId="77777777" w:rsidR="002B6142" w:rsidRDefault="002B6142" w:rsidP="002B6142">
      <w:pPr>
        <w:pStyle w:val="CommentText"/>
        <w:jc w:val="left"/>
      </w:pPr>
      <w:r>
        <w:t>Developing and implementing strategies involves creating nurturing environments that support emotional, social, and cognitive development. By fostering positive relationships with children and families, she establishes trust, rapport, and a sense of belonging, promoting well-being and identity formation.</w:t>
      </w:r>
    </w:p>
    <w:p w14:paraId="14F3EDA9" w14:textId="77777777" w:rsidR="002B6142" w:rsidRDefault="002B6142" w:rsidP="002B6142">
      <w:pPr>
        <w:pStyle w:val="CommentText"/>
        <w:jc w:val="left"/>
      </w:pPr>
    </w:p>
    <w:p w14:paraId="6CF124AA" w14:textId="77777777" w:rsidR="002B6142" w:rsidRDefault="002B6142" w:rsidP="002B6142">
      <w:pPr>
        <w:pStyle w:val="CommentText"/>
        <w:jc w:val="left"/>
      </w:pPr>
      <w:r>
        <w:t>Benchmark Answer 2:</w:t>
      </w:r>
    </w:p>
    <w:p w14:paraId="7A187767" w14:textId="77777777" w:rsidR="002B6142" w:rsidRDefault="002B6142" w:rsidP="002B6142">
      <w:pPr>
        <w:pStyle w:val="CommentText"/>
        <w:jc w:val="left"/>
      </w:pPr>
      <w:r>
        <w:t>She prioritises fostering a strong sense of belonging for all children. This involves creating a warm and inviting environment that reflects the diverse backgrounds of the children in her care. She incorporates artwork, photographs, and culturally relevant materials to ensure every child feels valued and respected.</w:t>
      </w:r>
    </w:p>
    <w:p w14:paraId="17A9AF1E" w14:textId="77777777" w:rsidR="002B6142" w:rsidRDefault="002B6142" w:rsidP="002B6142">
      <w:pPr>
        <w:pStyle w:val="CommentText"/>
        <w:jc w:val="left"/>
      </w:pPr>
      <w:r>
        <w:t>Building relationships is key to achieving this. She actively listens to each child, observes their interests, and responds to their needs. This helps her establish rapport and demonstrate genuine care, creating a safe and secure space where children feel comfortable to be themselves. She extends this focus on relationships to families as well. By involving them in classroom activities and celebrations, she fosters a sense of belonging for the entire family unit within the learning community.</w:t>
      </w:r>
    </w:p>
    <w:p w14:paraId="63AFDFBF" w14:textId="77777777" w:rsidR="002B6142" w:rsidRDefault="002B6142" w:rsidP="002B6142">
      <w:pPr>
        <w:pStyle w:val="CommentText"/>
        <w:jc w:val="left"/>
      </w:pPr>
    </w:p>
    <w:p w14:paraId="6D279806" w14:textId="77777777" w:rsidR="002B6142" w:rsidRDefault="002B6142" w:rsidP="002B6142">
      <w:pPr>
        <w:pStyle w:val="CommentText"/>
        <w:jc w:val="left"/>
      </w:pPr>
      <w:r>
        <w:t>Benchmark Answer 3:</w:t>
      </w:r>
    </w:p>
    <w:p w14:paraId="22FFFEC4" w14:textId="77777777" w:rsidR="002B6142" w:rsidRDefault="002B6142" w:rsidP="002B6142">
      <w:pPr>
        <w:pStyle w:val="CommentText"/>
        <w:jc w:val="left"/>
      </w:pPr>
      <w:r>
        <w:t>To foster a strong sense of belonging in her classroom, she creates a safe and welcoming environment. This includes arranging the space for interaction and providing cosy areas for independent or group activities. Building relationships is key, so she takes time for meaningful interactions, showing genuine interest in each child’s thoughts and feelings. By actively listening and responding to their needs, she cultivates trust and mutual respect.</w:t>
      </w:r>
    </w:p>
    <w:p w14:paraId="11DD339A" w14:textId="77777777" w:rsidR="002B6142" w:rsidRDefault="002B6142" w:rsidP="002B6142">
      <w:pPr>
        <w:pStyle w:val="CommentText"/>
        <w:jc w:val="left"/>
      </w:pPr>
      <w:r>
        <w:t>Additionally, she recognises the importance of cultural sensitivity and inclusivity. She integrates diverse materials, books, and activities into the curriculum, celebrating the unique backgrounds of her students. This fosters a sense of belonging for all children as they learn to appreciate and respect differences. To develop relationships with families, she maintains open communication, welcoming their input and involvement. Family events, workshops, and regular updates ensure families feel valued and included in their child’s education.</w:t>
      </w:r>
    </w:p>
  </w:comment>
  <w:comment w:id="44" w:author="John Philip Dizon" w:date="2024-08-16T09:29:00Z" w:initials="JD">
    <w:p w14:paraId="123AB66A" w14:textId="77777777" w:rsidR="002B6142" w:rsidRDefault="002B6142" w:rsidP="002B6142">
      <w:pPr>
        <w:pStyle w:val="CommentText"/>
        <w:jc w:val="left"/>
      </w:pPr>
      <w:r w:rsidRPr="00F41B1A">
        <w:rPr>
          <w:rStyle w:val="CommentReference"/>
        </w:rPr>
        <w:annotationRef/>
      </w:r>
      <w:r>
        <w:t>Benchmark Answer 1:</w:t>
      </w:r>
    </w:p>
    <w:p w14:paraId="7174A9CA" w14:textId="77777777" w:rsidR="002B6142" w:rsidRDefault="002B6142" w:rsidP="002B6142">
      <w:pPr>
        <w:pStyle w:val="CommentText"/>
        <w:jc w:val="left"/>
      </w:pPr>
      <w:r>
        <w:t>Supporting children's understanding involves promoting active play, healthy lifestyle choices, educational program and practice, and positive behaviours. She integrates physical activities, intentional teaching, and planned experiences to develop gross motor skills and encourage exercise, aligning with standards and regulations.</w:t>
      </w:r>
    </w:p>
    <w:p w14:paraId="23A2ADCF" w14:textId="77777777" w:rsidR="002B6142" w:rsidRDefault="002B6142" w:rsidP="002B6142">
      <w:pPr>
        <w:pStyle w:val="CommentText"/>
        <w:jc w:val="left"/>
      </w:pPr>
    </w:p>
    <w:p w14:paraId="32F2A8C1" w14:textId="77777777" w:rsidR="002B6142" w:rsidRDefault="002B6142" w:rsidP="002B6142">
      <w:pPr>
        <w:pStyle w:val="CommentText"/>
        <w:jc w:val="left"/>
      </w:pPr>
      <w:r>
        <w:t>Benchmark Answer 2:</w:t>
      </w:r>
    </w:p>
    <w:p w14:paraId="2240C3B0" w14:textId="77777777" w:rsidR="002B6142" w:rsidRDefault="002B6142" w:rsidP="002B6142">
      <w:pPr>
        <w:pStyle w:val="CommentText"/>
        <w:jc w:val="left"/>
      </w:pPr>
      <w:r>
        <w:t>She helps children connect physical fitness to their health and well-being through play and positive reinforcement. She integrates a variety of activities like running, jumping, and dancing into their day, making sure it is fun. They also play pretend games where they explore healthy habits like exercise and nutrition in a hands-on way.</w:t>
      </w:r>
    </w:p>
    <w:p w14:paraId="29A00D08" w14:textId="77777777" w:rsidR="002B6142" w:rsidRDefault="002B6142" w:rsidP="002B6142">
      <w:pPr>
        <w:pStyle w:val="CommentText"/>
        <w:jc w:val="left"/>
      </w:pPr>
      <w:r>
        <w:t>She acts as a role model too, actively participating in physical activities with the children and demonstrating proper techniques. They talk about the benefits of healthy habits like exercise, good food, and enough sleep. She celebrates their achievements, big or small, to boost their confidence and keep them motivated to stay active and take care of themselves.</w:t>
      </w:r>
    </w:p>
    <w:p w14:paraId="7C20BA6E" w14:textId="77777777" w:rsidR="002B6142" w:rsidRDefault="002B6142" w:rsidP="002B6142">
      <w:pPr>
        <w:pStyle w:val="CommentText"/>
        <w:jc w:val="left"/>
      </w:pPr>
    </w:p>
    <w:p w14:paraId="0E9CF597" w14:textId="77777777" w:rsidR="002B6142" w:rsidRDefault="002B6142" w:rsidP="002B6142">
      <w:pPr>
        <w:pStyle w:val="CommentText"/>
        <w:jc w:val="left"/>
      </w:pPr>
      <w:r>
        <w:t>Benchmark Answer 3:</w:t>
      </w:r>
    </w:p>
    <w:p w14:paraId="36865D6D" w14:textId="77777777" w:rsidR="002B6142" w:rsidRDefault="002B6142" w:rsidP="002B6142">
      <w:pPr>
        <w:pStyle w:val="CommentText"/>
        <w:jc w:val="left"/>
      </w:pPr>
      <w:r>
        <w:t>She helps children connect physical fitness to their health and well-being by weaving it into all aspects of learning. For instance, during a unit on healthy living, they might explore exercises through storytelling and creative movement activities. This way, they see how fitness relates to other subjects like reading and art.</w:t>
      </w:r>
    </w:p>
    <w:p w14:paraId="11B0E969" w14:textId="77777777" w:rsidR="002B6142" w:rsidRDefault="002B6142" w:rsidP="002B6142">
      <w:pPr>
        <w:pStyle w:val="CommentText"/>
        <w:jc w:val="left"/>
      </w:pPr>
      <w:r>
        <w:t>She also uses educational resources like food pyramid posters and human body models to make these concepts more tangible. They talk about what these resources mean and how exercise makes their bodies feel. She encourages them to set personal fitness goals and track their progress, empowering them to take ownership of their health journey. Finally, she partners with families by providing resources and encouraging family activities to create a culture of health and wellness that extends beyond the classroom.</w:t>
      </w:r>
    </w:p>
  </w:comment>
  <w:comment w:id="45" w:author="John Philip Dizon" w:date="2024-08-16T09:40:00Z" w:initials="JD">
    <w:p w14:paraId="2478FC6A" w14:textId="77777777" w:rsidR="002B6142" w:rsidRDefault="002B6142" w:rsidP="002B6142">
      <w:pPr>
        <w:pStyle w:val="CommentText"/>
        <w:jc w:val="left"/>
      </w:pPr>
      <w:r w:rsidRPr="00F41B1A">
        <w:rPr>
          <w:rStyle w:val="CommentReference"/>
        </w:rPr>
        <w:annotationRef/>
      </w:r>
      <w:r>
        <w:t>Benchmark Answer 1:</w:t>
      </w:r>
    </w:p>
    <w:p w14:paraId="50783145" w14:textId="77777777" w:rsidR="002B6142" w:rsidRDefault="002B6142" w:rsidP="002B6142">
      <w:pPr>
        <w:pStyle w:val="CommentText"/>
        <w:jc w:val="left"/>
      </w:pPr>
      <w:r>
        <w:t>Creating opportunities for positive self-image and identity development involves providing supportive environments that celebrate diversity and encourage self-expression. She uses intentional teaching, planned experiences, and spontaneous play to empower children, fostering confidence, resilience, and cultural awareness.</w:t>
      </w:r>
    </w:p>
    <w:p w14:paraId="2E06F7D6" w14:textId="77777777" w:rsidR="002B6142" w:rsidRDefault="002B6142" w:rsidP="002B6142">
      <w:pPr>
        <w:pStyle w:val="CommentText"/>
        <w:jc w:val="left"/>
      </w:pPr>
    </w:p>
    <w:p w14:paraId="5C5EA96D" w14:textId="77777777" w:rsidR="002B6142" w:rsidRDefault="002B6142" w:rsidP="002B6142">
      <w:pPr>
        <w:pStyle w:val="CommentText"/>
        <w:jc w:val="left"/>
      </w:pPr>
      <w:r>
        <w:t>Benchmark Answer 2:</w:t>
      </w:r>
    </w:p>
    <w:p w14:paraId="3696AEE3" w14:textId="77777777" w:rsidR="002B6142" w:rsidRDefault="002B6142" w:rsidP="002B6142">
      <w:pPr>
        <w:pStyle w:val="CommentText"/>
        <w:jc w:val="left"/>
      </w:pPr>
      <w:r>
        <w:t>She creates a space where play fosters positive self-image and identity in all children. She ensures the play area and materials are inclusive, with dolls, books, and art supplies that reflect diverse backgrounds, abilities, and cultures. This allows every child to see themselves represented and valued.</w:t>
      </w:r>
    </w:p>
    <w:p w14:paraId="4DC010B5" w14:textId="77777777" w:rsidR="002B6142" w:rsidRDefault="002B6142" w:rsidP="002B6142">
      <w:pPr>
        <w:pStyle w:val="CommentText"/>
        <w:jc w:val="left"/>
      </w:pPr>
      <w:r>
        <w:t>She also provides open-ended materials like paint, clay, and dramatic play props. This encourages children to express themselves creatively and explore different roles and identities. She offers specific praise for their efforts and achievements, building their confidence and reinforcing a positive self-image. Finally, she facilitates opportunities for collaboration during play, allowing children to develop social skills, empathy, and a sense of belonging within their peer group.</w:t>
      </w:r>
    </w:p>
    <w:p w14:paraId="5C4DCC37" w14:textId="77777777" w:rsidR="002B6142" w:rsidRDefault="002B6142" w:rsidP="002B6142">
      <w:pPr>
        <w:pStyle w:val="CommentText"/>
        <w:jc w:val="left"/>
      </w:pPr>
    </w:p>
    <w:p w14:paraId="2FA0395E" w14:textId="77777777" w:rsidR="002B6142" w:rsidRDefault="002B6142" w:rsidP="002B6142">
      <w:pPr>
        <w:pStyle w:val="CommentText"/>
        <w:jc w:val="left"/>
      </w:pPr>
      <w:r>
        <w:t>Benchmark Answer 3:</w:t>
      </w:r>
    </w:p>
    <w:p w14:paraId="30C58764" w14:textId="77777777" w:rsidR="002B6142" w:rsidRDefault="002B6142" w:rsidP="002B6142">
      <w:pPr>
        <w:pStyle w:val="CommentText"/>
        <w:jc w:val="left"/>
      </w:pPr>
      <w:r>
        <w:t>Play is a cornerstone for building positive self-image and identity. She designs inclusive play spaces with diverse materials like dolls representing various cultures and abilities, multicultural books, and musical instruments from around the world. This ensures every child sees themselves reflected in the environment and feels valued.</w:t>
      </w:r>
    </w:p>
    <w:p w14:paraId="44E48A44" w14:textId="77777777" w:rsidR="002B6142" w:rsidRDefault="002B6142" w:rsidP="002B6142">
      <w:pPr>
        <w:pStyle w:val="CommentText"/>
        <w:jc w:val="left"/>
      </w:pPr>
      <w:r>
        <w:t>She also nurtures imaginative play by setting up themed areas like kitchens, doctor's offices, or construction sites. These spaces allow children to explore different roles and identities, fostering creativity and self-expression. She further supports this by providing a variety of art, music, storytelling, and dramatic play materials, allowing children to express themselves freely. Through reflection and discussions about their play experiences, children develop self-awareness and a strong sense of who they are.</w:t>
      </w:r>
    </w:p>
  </w:comment>
  <w:comment w:id="46" w:author="John Philip Dizon" w:date="2024-08-16T09:40:00Z" w:initials="JD">
    <w:p w14:paraId="5C1D80D9" w14:textId="77777777" w:rsidR="002B6142" w:rsidRDefault="002B6142" w:rsidP="002B6142">
      <w:pPr>
        <w:pStyle w:val="CommentText"/>
        <w:jc w:val="left"/>
      </w:pPr>
      <w:r w:rsidRPr="00F41B1A">
        <w:rPr>
          <w:rStyle w:val="CommentReference"/>
        </w:rPr>
        <w:annotationRef/>
      </w:r>
      <w:r>
        <w:t>Benchmark Answer 1:</w:t>
      </w:r>
    </w:p>
    <w:p w14:paraId="72E4DAEC" w14:textId="77777777" w:rsidR="002B6142" w:rsidRDefault="002B6142" w:rsidP="002B6142">
      <w:pPr>
        <w:pStyle w:val="CommentText"/>
        <w:jc w:val="left"/>
      </w:pPr>
      <w:r>
        <w:t>Providing opportunities includes creating safe environments that encourage communication, empathy, and emotional literacy. She uses intentional teaching and planned experiences to teach children about emotions and provides strategies for expression and management, ensuring social and emotional development.</w:t>
      </w:r>
    </w:p>
    <w:p w14:paraId="50AF849F" w14:textId="77777777" w:rsidR="002B6142" w:rsidRDefault="002B6142" w:rsidP="002B6142">
      <w:pPr>
        <w:pStyle w:val="CommentText"/>
        <w:jc w:val="left"/>
      </w:pPr>
    </w:p>
    <w:p w14:paraId="787FAF62" w14:textId="77777777" w:rsidR="002B6142" w:rsidRDefault="002B6142" w:rsidP="002B6142">
      <w:pPr>
        <w:pStyle w:val="CommentText"/>
        <w:jc w:val="left"/>
      </w:pPr>
      <w:r>
        <w:t>Benchmark Answer 2:</w:t>
      </w:r>
    </w:p>
    <w:p w14:paraId="55784AD2" w14:textId="77777777" w:rsidR="002B6142" w:rsidRDefault="002B6142" w:rsidP="002B6142">
      <w:pPr>
        <w:pStyle w:val="CommentText"/>
        <w:jc w:val="left"/>
      </w:pPr>
      <w:r>
        <w:t>She helps children understand and manage their emotions by creating a safe space for all feelings. This includes having quiet areas for when they are overwhelmed and cosy corners for comfort. She also teaches them a rich vocabulary of emotions, like happy, sad, or frustrated, and connects these words to situations they might encounter.</w:t>
      </w:r>
    </w:p>
    <w:p w14:paraId="02DB3CD3" w14:textId="77777777" w:rsidR="002B6142" w:rsidRDefault="002B6142" w:rsidP="002B6142">
      <w:pPr>
        <w:pStyle w:val="CommentText"/>
        <w:jc w:val="left"/>
      </w:pPr>
      <w:r>
        <w:t>They explore emotions through stories and pretend play. She reads books with relatable characters and sets up pretend scenarios like a doctor's office, allowing children to practise empathy and understanding. Art activities provide another outlet for emotional expression. She encourages them to create art that reflects their feelings and discusses the emotions behind their creations. Finally, she teaches simple relaxation techniques like deep breathing to help children manage strong emotions and find calm. By providing these tools, she empowers children to navigate their emotional world and build social-emotional well-being.</w:t>
      </w:r>
    </w:p>
    <w:p w14:paraId="2FB918A9" w14:textId="77777777" w:rsidR="002B6142" w:rsidRDefault="002B6142" w:rsidP="002B6142">
      <w:pPr>
        <w:pStyle w:val="CommentText"/>
        <w:jc w:val="left"/>
      </w:pPr>
    </w:p>
    <w:p w14:paraId="6AF3D31A" w14:textId="77777777" w:rsidR="002B6142" w:rsidRDefault="002B6142" w:rsidP="002B6142">
      <w:pPr>
        <w:pStyle w:val="CommentText"/>
        <w:jc w:val="left"/>
      </w:pPr>
      <w:r>
        <w:t>Benchmark Answer 3:</w:t>
      </w:r>
    </w:p>
    <w:p w14:paraId="26F676C5" w14:textId="77777777" w:rsidR="002B6142" w:rsidRDefault="002B6142" w:rsidP="002B6142">
      <w:pPr>
        <w:pStyle w:val="CommentText"/>
        <w:jc w:val="left"/>
      </w:pPr>
      <w:r>
        <w:t>She provides numerous opportunities for children to recognise their own and others’ emotions and to release feelings using a variety of strategies. Two examples include:</w:t>
      </w:r>
    </w:p>
    <w:p w14:paraId="583733D0" w14:textId="77777777" w:rsidR="002B6142" w:rsidRDefault="002B6142" w:rsidP="002B6142">
      <w:pPr>
        <w:pStyle w:val="CommentText"/>
        <w:jc w:val="left"/>
      </w:pPr>
    </w:p>
    <w:p w14:paraId="58CBA101" w14:textId="77777777" w:rsidR="002B6142" w:rsidRDefault="002B6142" w:rsidP="002B6142">
      <w:pPr>
        <w:pStyle w:val="CommentText"/>
        <w:jc w:val="left"/>
      </w:pPr>
      <w:r>
        <w:t>Emotion Recognition and Expression Activities:</w:t>
      </w:r>
    </w:p>
    <w:p w14:paraId="16EC9987" w14:textId="77777777" w:rsidR="002B6142" w:rsidRDefault="002B6142" w:rsidP="002B6142">
      <w:pPr>
        <w:pStyle w:val="CommentText"/>
        <w:jc w:val="left"/>
      </w:pPr>
      <w:r>
        <w:t>She regularly conducts activities focused on helping children identify and express their emotions. For instance, she uses emotion flashcards and storybooks that illustrate different emotions such as happiness, sadness, anger, and fear. During circle time, they discuss these emotions and share personal experiences related to them. She encourages the children to express how they feel through drawing or using playdough to create faces showing different emotions. By integrating these activities into their daily routine, she helps children become more aware of their feelings and those of their peers, fostering emotional intelligence and empathy.</w:t>
      </w:r>
    </w:p>
    <w:p w14:paraId="0DCA94AE" w14:textId="77777777" w:rsidR="002B6142" w:rsidRDefault="002B6142" w:rsidP="002B6142">
      <w:pPr>
        <w:pStyle w:val="CommentText"/>
        <w:jc w:val="left"/>
      </w:pPr>
    </w:p>
    <w:p w14:paraId="2FB69960" w14:textId="77777777" w:rsidR="002B6142" w:rsidRDefault="002B6142" w:rsidP="002B6142">
      <w:pPr>
        <w:pStyle w:val="CommentText"/>
        <w:jc w:val="left"/>
      </w:pPr>
      <w:r>
        <w:t>Calm Down Corner and Mindfulness Practices:</w:t>
      </w:r>
    </w:p>
    <w:p w14:paraId="4384235F" w14:textId="77777777" w:rsidR="002B6142" w:rsidRDefault="002B6142" w:rsidP="002B6142">
      <w:pPr>
        <w:pStyle w:val="CommentText"/>
        <w:jc w:val="left"/>
      </w:pPr>
      <w:r>
        <w:t>To provide children with strategies for releasing and managing their feelings, she sets up a 'Calm Down Corner'. This area is equipped with soft pillows, stress balls, sensory bottles, and calming books. She teaches the children simple mindfulness practices, such as deep breathing exercises and guided imagery, which they can use when feeling overwhelmed. She also incorporates regular yoga sessions, where children learn to use movement and breath to regulate their emotions. By creating a safe space and teaching practical techniques, she empowers children to handle their emotions constructively and independently.</w:t>
      </w:r>
    </w:p>
  </w:comment>
  <w:comment w:id="47" w:author="John Philip Dizon" w:date="2024-08-16T09:40:00Z" w:initials="JD">
    <w:p w14:paraId="56E8F36F" w14:textId="77777777" w:rsidR="002B6142" w:rsidRDefault="002B6142" w:rsidP="002B6142">
      <w:pPr>
        <w:pStyle w:val="CommentText"/>
        <w:jc w:val="left"/>
      </w:pPr>
      <w:r w:rsidRPr="00F41B1A">
        <w:rPr>
          <w:rStyle w:val="CommentReference"/>
        </w:rPr>
        <w:annotationRef/>
      </w:r>
      <w:r>
        <w:t>Benchmark Answer 1:</w:t>
      </w:r>
    </w:p>
    <w:p w14:paraId="41CFBBF8" w14:textId="77777777" w:rsidR="002B6142" w:rsidRDefault="002B6142" w:rsidP="002B6142">
      <w:pPr>
        <w:pStyle w:val="CommentText"/>
        <w:jc w:val="left"/>
      </w:pPr>
      <w:r>
        <w:t>Structuring experiences involves setting clear expectations, fostering relationships, and teaching problem-solving skills. She promotes cooperation and conflict resolution through intentional teaching, planned experiences, and role modelling, fostering empathy and social competence.</w:t>
      </w:r>
    </w:p>
    <w:p w14:paraId="596B0058" w14:textId="77777777" w:rsidR="002B6142" w:rsidRDefault="002B6142" w:rsidP="002B6142">
      <w:pPr>
        <w:pStyle w:val="CommentText"/>
        <w:jc w:val="left"/>
      </w:pPr>
    </w:p>
    <w:p w14:paraId="78F91558" w14:textId="77777777" w:rsidR="002B6142" w:rsidRDefault="002B6142" w:rsidP="002B6142">
      <w:pPr>
        <w:pStyle w:val="CommentText"/>
        <w:jc w:val="left"/>
      </w:pPr>
      <w:r>
        <w:t>Benchmark Answer 2:</w:t>
      </w:r>
    </w:p>
    <w:p w14:paraId="06B4C7F5" w14:textId="77777777" w:rsidR="002B6142" w:rsidRDefault="002B6142" w:rsidP="002B6142">
      <w:pPr>
        <w:pStyle w:val="CommentText"/>
        <w:jc w:val="left"/>
      </w:pPr>
      <w:r>
        <w:t>She structures experiences that help children develop cooperation and conflict resolution skills. She plans group projects like building a mural together, where they naturally learn to work together. She also uses stories, discussions, and role-playing activities to teach them about cooperation and how to resolve conflicts peacefully.</w:t>
      </w:r>
    </w:p>
    <w:p w14:paraId="6067C690" w14:textId="77777777" w:rsidR="002B6142" w:rsidRDefault="002B6142" w:rsidP="002B6142">
      <w:pPr>
        <w:pStyle w:val="CommentText"/>
        <w:jc w:val="left"/>
      </w:pPr>
      <w:r>
        <w:t>She encourages spontaneous play with open-ended materials like dress-up clothes or building sets, as these naturally inspire scenarios requiring cooperation and negotiation. She models positive communication and problem-solving skills during playtime, guiding the children to express their feelings and perspectives when conflicts arise. They also participate in structured group activities like circle time discussions or cooperative games that promote teamwork and taking turns.</w:t>
      </w:r>
    </w:p>
    <w:p w14:paraId="083963DF" w14:textId="77777777" w:rsidR="002B6142" w:rsidRDefault="002B6142" w:rsidP="002B6142">
      <w:pPr>
        <w:pStyle w:val="CommentText"/>
        <w:jc w:val="left"/>
      </w:pPr>
    </w:p>
    <w:p w14:paraId="1CB92886" w14:textId="77777777" w:rsidR="002B6142" w:rsidRDefault="002B6142" w:rsidP="002B6142">
      <w:pPr>
        <w:pStyle w:val="CommentText"/>
        <w:jc w:val="left"/>
      </w:pPr>
      <w:r>
        <w:t>Benchmark Answer 3:</w:t>
      </w:r>
    </w:p>
    <w:p w14:paraId="06544D3D" w14:textId="77777777" w:rsidR="002B6142" w:rsidRDefault="002B6142" w:rsidP="002B6142">
      <w:pPr>
        <w:pStyle w:val="CommentText"/>
        <w:jc w:val="left"/>
      </w:pPr>
      <w:r>
        <w:t>She designs activities that encourage cooperation and conflict resolution skills. This includes planning group projects like planting a garden together, where the children learn to take turns and share responsibility. They also use stories and discussions to learn problem-solving strategies, such as using "I" messages to express feelings.</w:t>
      </w:r>
    </w:p>
    <w:p w14:paraId="38DC533E" w14:textId="77777777" w:rsidR="002B6142" w:rsidRDefault="002B6142" w:rsidP="002B6142">
      <w:pPr>
        <w:pStyle w:val="CommentText"/>
        <w:jc w:val="left"/>
      </w:pPr>
      <w:r>
        <w:t>She provides ample opportunities for unstructured play with blocks or dramatic play props, allowing the children to negotiate roles and collaborate on scenarios during playtime. She models positive communication and intervenes gently during conflicts, guiding the children to express their feelings and find solutions that work for everyone. They also participate in structured group activities like cooperative games that require teamwork to achieve a common goal.</w:t>
      </w:r>
    </w:p>
  </w:comment>
  <w:comment w:id="48" w:author="John Philip Dizon" w:date="2024-08-16T09:40:00Z" w:initials="JD">
    <w:p w14:paraId="6BEF6A7D" w14:textId="77777777" w:rsidR="002B6142" w:rsidRDefault="002B6142" w:rsidP="002B6142">
      <w:pPr>
        <w:pStyle w:val="CommentText"/>
        <w:jc w:val="left"/>
      </w:pPr>
      <w:r w:rsidRPr="00F41B1A">
        <w:rPr>
          <w:rStyle w:val="CommentReference"/>
        </w:rPr>
        <w:annotationRef/>
      </w:r>
      <w:r>
        <w:t>Benchmark Answer 1:</w:t>
      </w:r>
    </w:p>
    <w:p w14:paraId="5AD520EA" w14:textId="77777777" w:rsidR="002B6142" w:rsidRDefault="002B6142" w:rsidP="002B6142">
      <w:pPr>
        <w:pStyle w:val="CommentText"/>
        <w:jc w:val="left"/>
      </w:pPr>
      <w:r>
        <w:t>Creating a literacy-rich environment involves providing diverse materials and resources that reflect children's interests and backgrounds. She engages children in language development and cultural awareness through intentional teaching, planned experiences, and storytelling, promoting literacy skills and inclusivity.</w:t>
      </w:r>
    </w:p>
    <w:p w14:paraId="3D5C933D" w14:textId="77777777" w:rsidR="002B6142" w:rsidRDefault="002B6142" w:rsidP="002B6142">
      <w:pPr>
        <w:pStyle w:val="CommentText"/>
        <w:jc w:val="left"/>
      </w:pPr>
    </w:p>
    <w:p w14:paraId="23896A05" w14:textId="77777777" w:rsidR="002B6142" w:rsidRDefault="002B6142" w:rsidP="002B6142">
      <w:pPr>
        <w:pStyle w:val="CommentText"/>
        <w:jc w:val="left"/>
      </w:pPr>
      <w:r>
        <w:t>Benchmark Answer 2:</w:t>
      </w:r>
    </w:p>
    <w:p w14:paraId="69B51A01" w14:textId="77777777" w:rsidR="002B6142" w:rsidRDefault="002B6142" w:rsidP="002B6142">
      <w:pPr>
        <w:pStyle w:val="CommentText"/>
        <w:jc w:val="left"/>
      </w:pPr>
      <w:r>
        <w:t>She creates a rich and inclusive literacy environment that celebrates cultural diversity. She designs activities that integrate folktales and stories from various cultures, allowing children to explore different storytelling styles and appreciate the richness of cultural traditions. She also carefully selects books, songs, and learning materials that reflect diverse languages and backgrounds.</w:t>
      </w:r>
    </w:p>
    <w:p w14:paraId="63B3908C" w14:textId="77777777" w:rsidR="002B6142" w:rsidRDefault="002B6142" w:rsidP="002B6142">
      <w:pPr>
        <w:pStyle w:val="CommentText"/>
        <w:jc w:val="left"/>
      </w:pPr>
      <w:r>
        <w:t>This multicultural approach extends to playtime as well. She provides toys, puzzles, and dress-up props that celebrate different cultures, sparking imaginative play scenarios that foster curiosity and respect for cultural differences. They also participate in group activities centred around cultural events and celebrations, like multicultural food tastings, where the children learn about customs and holidays from around the world.</w:t>
      </w:r>
    </w:p>
    <w:p w14:paraId="7ABD322F" w14:textId="77777777" w:rsidR="002B6142" w:rsidRDefault="002B6142" w:rsidP="002B6142">
      <w:pPr>
        <w:pStyle w:val="CommentText"/>
        <w:jc w:val="left"/>
      </w:pPr>
    </w:p>
    <w:p w14:paraId="473B216C" w14:textId="77777777" w:rsidR="002B6142" w:rsidRDefault="002B6142" w:rsidP="002B6142">
      <w:pPr>
        <w:pStyle w:val="CommentText"/>
        <w:jc w:val="left"/>
      </w:pPr>
      <w:r>
        <w:t>Benchmark Answer 3:</w:t>
      </w:r>
    </w:p>
    <w:p w14:paraId="427DF8E3" w14:textId="77777777" w:rsidR="002B6142" w:rsidRDefault="002B6142" w:rsidP="002B6142">
      <w:pPr>
        <w:pStyle w:val="CommentText"/>
        <w:jc w:val="left"/>
      </w:pPr>
      <w:r>
        <w:t>She creates a literacy environment that celebrates diversity and ignites a love for reading. She curates a library filled with books that showcase a variety of cultures, languages, and family structures. For instance, there might be books like Last Stop on Market Street depicting urban life or Drum Dream Girl celebrating a young Latina drummer. She also incorporates multilingual resources like bilingual books or songs spoken by the children in her class.</w:t>
      </w:r>
    </w:p>
    <w:p w14:paraId="4797650D" w14:textId="77777777" w:rsidR="002B6142" w:rsidRDefault="002B6142" w:rsidP="002B6142">
      <w:pPr>
        <w:pStyle w:val="CommentText"/>
        <w:jc w:val="left"/>
      </w:pPr>
      <w:r>
        <w:t>This cultural exploration extends beyond books. The classroom is decorated with artifacts and artwork from different traditions, and she encourages the children to explore these materials. They also frequently have storytelling sessions featuring folktales from various cultures. Sometimes, she even invites family members or community elders to share their own stories and traditions, enriching the children's understanding of the world.</w:t>
      </w:r>
    </w:p>
  </w:comment>
  <w:comment w:id="49" w:author="John Philip Dizon" w:date="2024-08-16T09:41:00Z" w:initials="JD">
    <w:p w14:paraId="207C8261" w14:textId="77777777" w:rsidR="002B6142" w:rsidRDefault="002B6142" w:rsidP="002B6142">
      <w:pPr>
        <w:pStyle w:val="CommentText"/>
        <w:jc w:val="left"/>
      </w:pPr>
      <w:r w:rsidRPr="00F41B1A">
        <w:rPr>
          <w:rStyle w:val="CommentReference"/>
        </w:rPr>
        <w:annotationRef/>
      </w:r>
      <w:r>
        <w:t>Benchmark Answer 1:</w:t>
      </w:r>
    </w:p>
    <w:p w14:paraId="63A278F6" w14:textId="77777777" w:rsidR="002B6142" w:rsidRDefault="002B6142" w:rsidP="002B6142">
      <w:pPr>
        <w:pStyle w:val="CommentText"/>
        <w:jc w:val="left"/>
      </w:pPr>
      <w:r>
        <w:t>Providing resources involves offering a variety of materials and activities that inspire creativity and communication. She promotes language and literacy learning through intentional teaching, planned experiences, and visual literacy integration, ensuring engagement and skill development.</w:t>
      </w:r>
    </w:p>
    <w:p w14:paraId="6B075845" w14:textId="77777777" w:rsidR="002B6142" w:rsidRDefault="002B6142" w:rsidP="002B6142">
      <w:pPr>
        <w:pStyle w:val="CommentText"/>
        <w:jc w:val="left"/>
      </w:pPr>
    </w:p>
    <w:p w14:paraId="13D24648" w14:textId="77777777" w:rsidR="002B6142" w:rsidRDefault="002B6142" w:rsidP="002B6142">
      <w:pPr>
        <w:pStyle w:val="CommentText"/>
        <w:jc w:val="left"/>
      </w:pPr>
      <w:r>
        <w:t>Benchmark Answer 2:</w:t>
      </w:r>
    </w:p>
    <w:p w14:paraId="04DEEB56" w14:textId="77777777" w:rsidR="002B6142" w:rsidRDefault="002B6142" w:rsidP="002B6142">
      <w:pPr>
        <w:pStyle w:val="CommentText"/>
        <w:jc w:val="left"/>
      </w:pPr>
      <w:r>
        <w:t>She creates a rich and stimulating environment filled with print to spark children's interest in language and literacy. The walls are decorated with labels, signs, and posters that use pictures and clear fonts to showcase letters, words, and symbols. This reinforces vocabulary and literacy concepts while making the space visually engaging.</w:t>
      </w:r>
    </w:p>
    <w:p w14:paraId="76F6F80A" w14:textId="77777777" w:rsidR="002B6142" w:rsidRDefault="002B6142" w:rsidP="002B6142">
      <w:pPr>
        <w:pStyle w:val="CommentText"/>
        <w:jc w:val="left"/>
      </w:pPr>
      <w:r>
        <w:t>She also provides a wide variety of reading materials to pique their curiosity. This includes fiction and non-fiction books, magazines, and poetry collections that cater to different interests and backgrounds. She rotates these materials regularly to keep things fresh and introduces thematic sets based on current topics or holidays. For example, they might explore a unit on insects with books like The Very Hungry Caterpillar. To further enhance storytelling, she uses props, puppets, and interactive activities. Children might act out characters with finger puppets or predict storylines, all of which help build language and comprehension skills.</w:t>
      </w:r>
    </w:p>
    <w:p w14:paraId="7B968181" w14:textId="77777777" w:rsidR="002B6142" w:rsidRDefault="002B6142" w:rsidP="002B6142">
      <w:pPr>
        <w:pStyle w:val="CommentText"/>
        <w:jc w:val="left"/>
      </w:pPr>
    </w:p>
    <w:p w14:paraId="57F32507" w14:textId="77777777" w:rsidR="002B6142" w:rsidRDefault="002B6142" w:rsidP="002B6142">
      <w:pPr>
        <w:pStyle w:val="CommentText"/>
        <w:jc w:val="left"/>
      </w:pPr>
      <w:r>
        <w:t>Benchmark Answer 3:</w:t>
      </w:r>
    </w:p>
    <w:p w14:paraId="25E05E6D" w14:textId="77777777" w:rsidR="002B6142" w:rsidRDefault="002B6142" w:rsidP="002B6142">
      <w:pPr>
        <w:pStyle w:val="CommentText"/>
        <w:jc w:val="left"/>
      </w:pPr>
      <w:r>
        <w:t>She sets up themed learning centres that spark children's interest in language and literacy. For instance, a writing centre might have pencils, markers, and themed writing prompts to inspire them to create stories and drawings. She also incorporates literacy-based games like alphabet bingo or magnetic letter matching games. These games make learning fun while reinforcing letter recognition and vocabulary development.</w:t>
      </w:r>
    </w:p>
    <w:p w14:paraId="3BEBD52F" w14:textId="77777777" w:rsidR="002B6142" w:rsidRDefault="002B6142" w:rsidP="002B6142">
      <w:pPr>
        <w:pStyle w:val="CommentText"/>
        <w:jc w:val="left"/>
      </w:pPr>
      <w:r>
        <w:t>She uses interactive storytelling to get children actively involved in the narrative. They might use props, puppets, or felt boards to retell familiar stories or create new ones based on their interests. This encourages them to contribute ideas, ask questions, and make predictions, all of which help build language and comprehension skills. They also explore environmental print like signs and labels, discussing their meaning and function. This helps them recognise and "read" print they encounter everywhere.</w:t>
      </w:r>
    </w:p>
  </w:comment>
  <w:comment w:id="50" w:author="John Philip Dizon" w:date="2024-08-16T09:41:00Z" w:initials="JD">
    <w:p w14:paraId="62376B58" w14:textId="77777777" w:rsidR="002B6142" w:rsidRDefault="002B6142" w:rsidP="002B6142">
      <w:pPr>
        <w:pStyle w:val="CommentText"/>
        <w:jc w:val="left"/>
      </w:pPr>
      <w:r w:rsidRPr="00F41B1A">
        <w:rPr>
          <w:rStyle w:val="CommentReference"/>
        </w:rPr>
        <w:annotationRef/>
      </w:r>
      <w:r>
        <w:t>Benchmark Answer 1:</w:t>
      </w:r>
    </w:p>
    <w:p w14:paraId="031DF95F" w14:textId="77777777" w:rsidR="002B6142" w:rsidRDefault="002B6142" w:rsidP="002B6142">
      <w:pPr>
        <w:pStyle w:val="CommentText"/>
        <w:jc w:val="left"/>
      </w:pPr>
      <w:r>
        <w:t>Facilitating opportunities involves providing hands-on activities and inquiry-based learning experiences. She engages children in STEM concepts through intentional teaching, planned experiences, and exploration, fostering critical thinking and innovation.</w:t>
      </w:r>
    </w:p>
    <w:p w14:paraId="2FF4624B" w14:textId="77777777" w:rsidR="002B6142" w:rsidRDefault="002B6142" w:rsidP="002B6142">
      <w:pPr>
        <w:pStyle w:val="CommentText"/>
        <w:jc w:val="left"/>
      </w:pPr>
    </w:p>
    <w:p w14:paraId="4D6B943D" w14:textId="77777777" w:rsidR="002B6142" w:rsidRDefault="002B6142" w:rsidP="002B6142">
      <w:pPr>
        <w:pStyle w:val="CommentText"/>
        <w:jc w:val="left"/>
      </w:pPr>
      <w:r>
        <w:t>Benchmark Answer 2:</w:t>
      </w:r>
    </w:p>
    <w:p w14:paraId="3322D375" w14:textId="77777777" w:rsidR="002B6142" w:rsidRDefault="002B6142" w:rsidP="002B6142">
      <w:pPr>
        <w:pStyle w:val="CommentText"/>
        <w:jc w:val="left"/>
      </w:pPr>
      <w:r>
        <w:t>She creates a fun and stimulating environment where children can explore science, math, engineering, and technology. She designates different areas for each subject, like a science corner with magnifying glasses and nature specimens, or a math station with building blocks and sorting activities. These areas are filled with open-ended materials that encourage them to ask questions, experiment, and solve problems on their own.</w:t>
      </w:r>
    </w:p>
    <w:p w14:paraId="5A170D8A" w14:textId="77777777" w:rsidR="002B6142" w:rsidRDefault="002B6142" w:rsidP="002B6142">
      <w:pPr>
        <w:pStyle w:val="CommentText"/>
        <w:jc w:val="left"/>
      </w:pPr>
      <w:r>
        <w:t>They also take their learning outdoors. She uses the natural world to teach them about science. For example, they might go on a scavenger hunt to find different leaves or rocks, then categorise them based on their properties. They use technology too, with age-appropriate apps and games to explore scientific concepts or design solutions to engineering challenges. By providing these hands-on experiences, she ignites a love of learning and a strong foundation in STEM for all her students.</w:t>
      </w:r>
    </w:p>
    <w:p w14:paraId="416F3F66" w14:textId="77777777" w:rsidR="002B6142" w:rsidRDefault="002B6142" w:rsidP="002B6142">
      <w:pPr>
        <w:pStyle w:val="CommentText"/>
        <w:jc w:val="left"/>
      </w:pPr>
    </w:p>
    <w:p w14:paraId="63E004D8" w14:textId="77777777" w:rsidR="002B6142" w:rsidRDefault="002B6142" w:rsidP="002B6142">
      <w:pPr>
        <w:pStyle w:val="CommentText"/>
        <w:jc w:val="left"/>
      </w:pPr>
      <w:r>
        <w:t>Benchmark Answer 3:</w:t>
      </w:r>
    </w:p>
    <w:p w14:paraId="2426B5AD" w14:textId="77777777" w:rsidR="002B6142" w:rsidRDefault="002B6142" w:rsidP="002B6142">
      <w:pPr>
        <w:pStyle w:val="CommentText"/>
        <w:jc w:val="left"/>
      </w:pPr>
      <w:r>
        <w:t>She weaves science, math, engineering, and technology (STEM) concepts into everything they do. For instance, during snack time, they count and sort fruits, talk about shapes and sizes, and even explore measurement as they pour juice. This helps them connect these principles to everyday experiences.</w:t>
      </w:r>
    </w:p>
    <w:p w14:paraId="7A7176F9" w14:textId="77777777" w:rsidR="002B6142" w:rsidRDefault="002B6142" w:rsidP="002B6142">
      <w:pPr>
        <w:pStyle w:val="CommentText"/>
        <w:jc w:val="left"/>
      </w:pPr>
      <w:r>
        <w:t>They also venture outside the classroom to learn. Field trips to zoos or botanical gardens expose them to real-world STEM applications. For example, at the zoo, they discuss animal adaptations and habitats, all while making connections to what they are learning in class. She also encourages long-term projects where students delve deeper into STEM topics. They might design a playground using recycled materials, brainstorming ideas, creating blueprints, and testing their designs. These projects foster collaboration, problem-solving, and critical thinking skills.</w:t>
      </w:r>
    </w:p>
  </w:comment>
  <w:comment w:id="51" w:author="John Philip Dizon" w:date="2024-08-16T09:41:00Z" w:initials="JD">
    <w:p w14:paraId="530AD7D1" w14:textId="77777777" w:rsidR="002B6142" w:rsidRDefault="002B6142" w:rsidP="002B6142">
      <w:pPr>
        <w:pStyle w:val="CommentText"/>
        <w:jc w:val="left"/>
      </w:pPr>
      <w:r w:rsidRPr="00F41B1A">
        <w:rPr>
          <w:rStyle w:val="CommentReference"/>
        </w:rPr>
        <w:annotationRef/>
      </w:r>
      <w:r>
        <w:t>Benchmark Answer 1:</w:t>
      </w:r>
    </w:p>
    <w:p w14:paraId="620646FD" w14:textId="77777777" w:rsidR="002B6142" w:rsidRDefault="002B6142" w:rsidP="002B6142">
      <w:pPr>
        <w:pStyle w:val="CommentText"/>
        <w:jc w:val="left"/>
      </w:pPr>
      <w:r>
        <w:t>Implementing strategies involves tailoring experiences to meet diverse needs and interests. She addresses developmental areas through intentional teaching, planned experiences, and play-based activities, ensuring holistic learning and compliance with standards.</w:t>
      </w:r>
    </w:p>
    <w:p w14:paraId="25DE3E7D" w14:textId="77777777" w:rsidR="002B6142" w:rsidRDefault="002B6142" w:rsidP="002B6142">
      <w:pPr>
        <w:pStyle w:val="CommentText"/>
        <w:jc w:val="left"/>
      </w:pPr>
    </w:p>
    <w:p w14:paraId="5A100E6F" w14:textId="77777777" w:rsidR="002B6142" w:rsidRDefault="002B6142" w:rsidP="002B6142">
      <w:pPr>
        <w:pStyle w:val="CommentText"/>
        <w:jc w:val="left"/>
      </w:pPr>
      <w:r>
        <w:t>Benchmark Answer 2:</w:t>
      </w:r>
    </w:p>
    <w:p w14:paraId="3506AE0A" w14:textId="77777777" w:rsidR="002B6142" w:rsidRDefault="002B6142" w:rsidP="002B6142">
      <w:pPr>
        <w:pStyle w:val="CommentText"/>
        <w:jc w:val="left"/>
      </w:pPr>
      <w:r>
        <w:t>She uses a variety of strategies to target different areas of development for young children. To support cognitive development, she provides open-ended materials like building blocks and sensory bins that encourage exploration and problem-solving. For instance, children might experiment with stacking blocks or transferring objects in a sensory bin, all while developing critical thinking skills.</w:t>
      </w:r>
    </w:p>
    <w:p w14:paraId="5C4F76D2" w14:textId="77777777" w:rsidR="002B6142" w:rsidRDefault="002B6142" w:rsidP="002B6142">
      <w:pPr>
        <w:pStyle w:val="CommentText"/>
        <w:jc w:val="left"/>
      </w:pPr>
    </w:p>
    <w:p w14:paraId="6F8E312D" w14:textId="77777777" w:rsidR="002B6142" w:rsidRDefault="002B6142" w:rsidP="002B6142">
      <w:pPr>
        <w:pStyle w:val="CommentText"/>
        <w:jc w:val="left"/>
      </w:pPr>
      <w:r>
        <w:t>She also focuses on language and communication development through a language-rich environment. She reads stories aloud, asks questions, and encourages children to express themselves using props or puppets. They explore print materials like books and magazines to help them develop early literacy skills. This might involve creating a classroom library with labelled shelves and books that reflect their interests.</w:t>
      </w:r>
    </w:p>
    <w:p w14:paraId="3D0171DA" w14:textId="77777777" w:rsidR="002B6142" w:rsidRDefault="002B6142" w:rsidP="002B6142">
      <w:pPr>
        <w:pStyle w:val="CommentText"/>
        <w:jc w:val="left"/>
      </w:pPr>
    </w:p>
    <w:p w14:paraId="7B797E40" w14:textId="77777777" w:rsidR="002B6142" w:rsidRDefault="002B6142" w:rsidP="002B6142">
      <w:pPr>
        <w:pStyle w:val="CommentText"/>
        <w:jc w:val="left"/>
      </w:pPr>
      <w:r>
        <w:t>Benchmark Answer 3:</w:t>
      </w:r>
    </w:p>
    <w:p w14:paraId="7EED5714" w14:textId="77777777" w:rsidR="002B6142" w:rsidRDefault="002B6142" w:rsidP="002B6142">
      <w:pPr>
        <w:pStyle w:val="CommentText"/>
        <w:jc w:val="left"/>
      </w:pPr>
      <w:r>
        <w:t>She targets different areas of development through engaging activities. For cognitive development, she provides puzzle stations with various puzzles like shape sorters or jigsaws. These puzzles help children develop problem-solving skills and spatial awareness. They also incorporate math games into daily routines, like counting snacks or sorting toys by colour. This helps them grasp early numeracy concepts in a fun way.</w:t>
      </w:r>
    </w:p>
    <w:p w14:paraId="7232A7F4" w14:textId="77777777" w:rsidR="002B6142" w:rsidRDefault="002B6142" w:rsidP="002B6142">
      <w:pPr>
        <w:pStyle w:val="CommentText"/>
        <w:jc w:val="left"/>
      </w:pPr>
    </w:p>
    <w:p w14:paraId="60363F06" w14:textId="77777777" w:rsidR="002B6142" w:rsidRDefault="002B6142" w:rsidP="002B6142">
      <w:pPr>
        <w:pStyle w:val="CommentText"/>
        <w:jc w:val="left"/>
      </w:pPr>
      <w:r>
        <w:t>To promote communication development, she creates a cosy storytelling corner with books, puppets, and props. Children can use puppets to retell stories, which strengthens vocabulary and narrative skills. She also asks open-ended questions during circle time to encourage them to share their thoughts and feelings. This fosters verbal communication and social interaction.</w:t>
      </w:r>
    </w:p>
  </w:comment>
  <w:comment w:id="52" w:author="John Philip Dizon" w:date="2024-08-16T09:42:00Z" w:initials="JD">
    <w:p w14:paraId="72E5C605" w14:textId="77777777" w:rsidR="002B6142" w:rsidRDefault="002B6142" w:rsidP="002B6142">
      <w:pPr>
        <w:pStyle w:val="CommentText"/>
        <w:jc w:val="left"/>
      </w:pPr>
      <w:r w:rsidRPr="00F41B1A">
        <w:rPr>
          <w:rStyle w:val="CommentReference"/>
        </w:rPr>
        <w:annotationRef/>
      </w:r>
      <w:r>
        <w:rPr>
          <w:b/>
          <w:bCs/>
        </w:rPr>
        <w:t>Benchmark Answer 1:</w:t>
      </w:r>
      <w:r>
        <w:br/>
        <w:t>Assessing children's learning from planned and spontaneous experiences entails a multifaceted approach that integrates observation, documentation, and critical reflection practices. She not only observes children's activities but also actively engages in documenting their progress and achievements using various assessment tools. Additionally, she fosters children's agency by planning and providing opportunities for them to be active decision-makers in the learning environment, particularly through play-based activities. By empowering children to make choices and direct their own learning experiences, she gains deeper insights into their interests, strengths, and areas for development, allowing for more targeted support and enrichment. This holistic approach to assessment ensures that children's learning experiences are meaningful, individualised, and conducive to their overall development and growth.</w:t>
      </w:r>
    </w:p>
    <w:p w14:paraId="73EA9776" w14:textId="77777777" w:rsidR="002B6142" w:rsidRDefault="002B6142" w:rsidP="002B6142">
      <w:pPr>
        <w:pStyle w:val="CommentText"/>
        <w:jc w:val="left"/>
      </w:pPr>
      <w:r>
        <w:rPr>
          <w:b/>
          <w:bCs/>
        </w:rPr>
        <w:t>Benchmark Answer 2:</w:t>
      </w:r>
      <w:r>
        <w:br/>
        <w:t>She assesses what children are learning throughout the day, both during planned activities and playtime. She closely observes their interactions, behaviours, and engagement to see what interests them and how their skills are developing. She documents these observations with notes, photos, and videos to track their progress over time.</w:t>
      </w:r>
    </w:p>
    <w:p w14:paraId="09C18E92" w14:textId="77777777" w:rsidR="002B6142" w:rsidRDefault="002B6142" w:rsidP="002B6142">
      <w:pPr>
        <w:pStyle w:val="CommentText"/>
        <w:jc w:val="left"/>
      </w:pPr>
      <w:r>
        <w:t>She also uses a variety of assessment tools like portfolios and learning stories to gather a well-rounded picture of each child's development. These tools consider their cognitive, communication, emotional, physical, and social skills. She reflects on this data regularly and discusses it with colleagues and families to gain different perspectives. This helps her tailor her teaching strategies and create a more individualised learning plan for each child to ensure their continued growth.</w:t>
      </w:r>
    </w:p>
    <w:p w14:paraId="61871E86" w14:textId="77777777" w:rsidR="002B6142" w:rsidRDefault="002B6142" w:rsidP="002B6142">
      <w:pPr>
        <w:pStyle w:val="CommentText"/>
        <w:jc w:val="left"/>
      </w:pPr>
      <w:r>
        <w:rPr>
          <w:b/>
          <w:bCs/>
        </w:rPr>
        <w:t>Benchmark Answer 3:</w:t>
      </w:r>
      <w:r>
        <w:br/>
        <w:t>She goes beyond traditional testing to assess what children are learning. She uses a mix of structured and unstructured observation techniques to capture their skills during both planned activities and playtime. For instance, she might use time sampling to see how much time a child spends on a particular activity, all to document their interests and development.</w:t>
      </w:r>
    </w:p>
    <w:p w14:paraId="1675A709" w14:textId="77777777" w:rsidR="002B6142" w:rsidRDefault="002B6142" w:rsidP="002B6142">
      <w:pPr>
        <w:pStyle w:val="CommentText"/>
        <w:jc w:val="left"/>
      </w:pPr>
      <w:r>
        <w:t>She also uses authentic assessments that are more like real-world scenarios. This means encouraging them to show their understanding through projects or role-playing, rather than just tests. She even involves the children themselves in the assessment process! They create portfolios or artwork that showcase their learning, and they can discuss their progress together. This helps them reflect on their own learning and become more self-aware.</w:t>
      </w:r>
    </w:p>
  </w:comment>
  <w:comment w:id="53" w:author="John Philip Dizon" w:date="2024-08-16T09:42:00Z" w:initials="JD">
    <w:p w14:paraId="37F748BC" w14:textId="77777777" w:rsidR="002B6142" w:rsidRDefault="002B6142" w:rsidP="002B6142">
      <w:pPr>
        <w:pStyle w:val="CommentText"/>
        <w:jc w:val="left"/>
      </w:pPr>
      <w:r w:rsidRPr="00F41B1A">
        <w:rPr>
          <w:rStyle w:val="CommentReference"/>
        </w:rPr>
        <w:annotationRef/>
      </w:r>
      <w:r>
        <w:t>Benchmark Answer 1:</w:t>
      </w:r>
    </w:p>
    <w:p w14:paraId="24AE27D8" w14:textId="77777777" w:rsidR="002B6142" w:rsidRDefault="002B6142" w:rsidP="002B6142">
      <w:pPr>
        <w:pStyle w:val="CommentText"/>
        <w:jc w:val="left"/>
      </w:pPr>
      <w:r>
        <w:t>Gathering feedback involves fostering communication and collaboration with stakeholders. She seeks input through regular check-ins, surveys, and feedback sessions, valuing diverse perspectives and insights to improve practices.</w:t>
      </w:r>
    </w:p>
    <w:p w14:paraId="483B5140" w14:textId="77777777" w:rsidR="002B6142" w:rsidRDefault="002B6142" w:rsidP="002B6142">
      <w:pPr>
        <w:pStyle w:val="CommentText"/>
        <w:jc w:val="left"/>
      </w:pPr>
    </w:p>
    <w:p w14:paraId="26A8DE8A" w14:textId="77777777" w:rsidR="002B6142" w:rsidRDefault="002B6142" w:rsidP="002B6142">
      <w:pPr>
        <w:pStyle w:val="CommentText"/>
        <w:jc w:val="left"/>
      </w:pPr>
      <w:r>
        <w:t>Benchmark Answer 2:</w:t>
      </w:r>
    </w:p>
    <w:p w14:paraId="376E2941" w14:textId="77777777" w:rsidR="002B6142" w:rsidRDefault="002B6142" w:rsidP="002B6142">
      <w:pPr>
        <w:pStyle w:val="CommentText"/>
        <w:jc w:val="left"/>
      </w:pPr>
      <w:r>
        <w:t>She constantly seeks feedback to improve her teaching. She holds regular meetings and chats with colleagues and families to discuss the children's progress and any areas where she can improve. There are also formal feedback sessions where they delve deeper into the program and teaching methods.</w:t>
      </w:r>
    </w:p>
    <w:p w14:paraId="18316347" w14:textId="77777777" w:rsidR="002B6142" w:rsidRDefault="002B6142" w:rsidP="002B6142">
      <w:pPr>
        <w:pStyle w:val="CommentText"/>
        <w:jc w:val="left"/>
      </w:pPr>
    </w:p>
    <w:p w14:paraId="39BA6B44" w14:textId="77777777" w:rsidR="002B6142" w:rsidRDefault="002B6142" w:rsidP="002B6142">
      <w:pPr>
        <w:pStyle w:val="CommentText"/>
        <w:jc w:val="left"/>
      </w:pPr>
      <w:r>
        <w:t>She uses surveys and questionnaires to gather feedback from parents and older children. These surveys ask about their satisfaction with the program and any suggestions they might have. During parent-teacher conferences, she encourages parents to share their observations and concerns about their child's development. Even the children themselves get a chance to provide feedback! She uses playful methods like drawings or group discussions to gather their thoughts and feelings about the classroom environment and activities. All this feedback helps her reflect on her teaching style and identify areas where she can grow to better serve her students.</w:t>
      </w:r>
    </w:p>
    <w:p w14:paraId="3FB1ECB1" w14:textId="77777777" w:rsidR="002B6142" w:rsidRDefault="002B6142" w:rsidP="002B6142">
      <w:pPr>
        <w:pStyle w:val="CommentText"/>
        <w:jc w:val="left"/>
      </w:pPr>
    </w:p>
    <w:p w14:paraId="27D205BD" w14:textId="77777777" w:rsidR="002B6142" w:rsidRDefault="002B6142" w:rsidP="002B6142">
      <w:pPr>
        <w:pStyle w:val="CommentText"/>
        <w:jc w:val="left"/>
      </w:pPr>
      <w:r>
        <w:t>Benchmark Answer 3:</w:t>
      </w:r>
    </w:p>
    <w:p w14:paraId="3F32E96B" w14:textId="77777777" w:rsidR="002B6142" w:rsidRDefault="002B6142" w:rsidP="002B6142">
      <w:pPr>
        <w:pStyle w:val="CommentText"/>
        <w:jc w:val="left"/>
      </w:pPr>
      <w:r>
        <w:t>To improve her teaching, she gathers feedback from everyone in her classroom. She observes how children interact with her and each other during activities, taking notes to see what's working well and where she can improve. Families and older children can also leave anonymous comments in a feedback box if they have any suggestions.</w:t>
      </w:r>
    </w:p>
    <w:p w14:paraId="1F318BD5" w14:textId="77777777" w:rsidR="002B6142" w:rsidRDefault="002B6142" w:rsidP="002B6142">
      <w:pPr>
        <w:pStyle w:val="CommentText"/>
        <w:jc w:val="left"/>
      </w:pPr>
    </w:p>
    <w:p w14:paraId="41B41D25" w14:textId="77777777" w:rsidR="002B6142" w:rsidRDefault="002B6142" w:rsidP="002B6142">
      <w:pPr>
        <w:pStyle w:val="CommentText"/>
        <w:jc w:val="left"/>
      </w:pPr>
      <w:r>
        <w:t>She also holds focus groups with parents and colleagues to discuss specific topics. This allows her to hear different perspectives and brainstorm solutions together. For example, if parents express appreciation for recent changes to the outdoor play area, it might inspire future improvements with their involvement. Online surveys and peer observations from colleagues are other ways she gathers feedback to constantly grow and become a better teacher.</w:t>
      </w:r>
    </w:p>
  </w:comment>
  <w:comment w:id="54" w:author="John Philip Dizon" w:date="2024-08-16T09:42:00Z" w:initials="JD">
    <w:p w14:paraId="7481BD74" w14:textId="77777777" w:rsidR="002B6142" w:rsidRDefault="002B6142" w:rsidP="002B6142">
      <w:pPr>
        <w:pStyle w:val="CommentText"/>
        <w:jc w:val="left"/>
      </w:pPr>
      <w:r w:rsidRPr="00F41B1A">
        <w:rPr>
          <w:rStyle w:val="CommentReference"/>
        </w:rPr>
        <w:annotationRef/>
      </w:r>
      <w:r>
        <w:t>Benchmark Answer 1:</w:t>
      </w:r>
    </w:p>
    <w:p w14:paraId="304E043A" w14:textId="77777777" w:rsidR="002B6142" w:rsidRDefault="002B6142" w:rsidP="002B6142">
      <w:pPr>
        <w:pStyle w:val="CommentText"/>
        <w:jc w:val="left"/>
      </w:pPr>
      <w:r>
        <w:t>Using evaluation outcomes involves analysing data, reflecting on feedback, and setting goals for professional growth. She identifies trends, strengths, and areas for improvement, implementing evidence-based strategies and action plans to enhance learning experiences and outcomes.</w:t>
      </w:r>
    </w:p>
    <w:p w14:paraId="3C04ECED" w14:textId="77777777" w:rsidR="002B6142" w:rsidRDefault="002B6142" w:rsidP="002B6142">
      <w:pPr>
        <w:pStyle w:val="CommentText"/>
        <w:jc w:val="left"/>
      </w:pPr>
    </w:p>
    <w:p w14:paraId="2402215B" w14:textId="77777777" w:rsidR="002B6142" w:rsidRDefault="002B6142" w:rsidP="002B6142">
      <w:pPr>
        <w:pStyle w:val="CommentText"/>
        <w:jc w:val="left"/>
      </w:pPr>
      <w:r>
        <w:t>Benchmark Answer 2:</w:t>
      </w:r>
    </w:p>
    <w:p w14:paraId="00C6710F" w14:textId="77777777" w:rsidR="002B6142" w:rsidRDefault="002B6142" w:rsidP="002B6142">
      <w:pPr>
        <w:pStyle w:val="CommentText"/>
        <w:jc w:val="left"/>
      </w:pPr>
      <w:r>
        <w:t>She constantly evaluates her teaching to ensure its effectiveness. She gathers information through observations, surveys, and feedback from parents, colleagues, and even the children themselves. This helps her understand what is working well and where improvements are needed. For instance, if she notices that the children aren't engaging much in outdoor play, she reflects on the reasons and develops a plan to address this.</w:t>
      </w:r>
    </w:p>
    <w:p w14:paraId="57EC0D7C" w14:textId="77777777" w:rsidR="002B6142" w:rsidRDefault="002B6142" w:rsidP="002B6142">
      <w:pPr>
        <w:pStyle w:val="CommentText"/>
        <w:jc w:val="left"/>
      </w:pPr>
    </w:p>
    <w:p w14:paraId="15CE415E" w14:textId="77777777" w:rsidR="002B6142" w:rsidRDefault="002B6142" w:rsidP="002B6142">
      <w:pPr>
        <w:pStyle w:val="CommentText"/>
        <w:jc w:val="left"/>
      </w:pPr>
      <w:r>
        <w:t>Once she identifies areas for growth, she sets specific, measurable goals to address them. For example, if she wants to enhance language development, she might set a goal to have daily story time using a diverse range of books. She then creates a plan to implement this goal and monitors its effectiveness. This approach allows her to continuously improve her teaching and provide her students with the best possible start.</w:t>
      </w:r>
    </w:p>
    <w:p w14:paraId="24AE60A2" w14:textId="77777777" w:rsidR="002B6142" w:rsidRDefault="002B6142" w:rsidP="002B6142">
      <w:pPr>
        <w:pStyle w:val="CommentText"/>
        <w:jc w:val="left"/>
      </w:pPr>
    </w:p>
    <w:p w14:paraId="50BDE424" w14:textId="77777777" w:rsidR="002B6142" w:rsidRDefault="002B6142" w:rsidP="002B6142">
      <w:pPr>
        <w:pStyle w:val="CommentText"/>
        <w:jc w:val="left"/>
      </w:pPr>
      <w:r>
        <w:t>Benchmark Answer 3:</w:t>
      </w:r>
    </w:p>
    <w:p w14:paraId="221EE33A" w14:textId="77777777" w:rsidR="002B6142" w:rsidRDefault="002B6142" w:rsidP="002B6142">
      <w:pPr>
        <w:pStyle w:val="CommentText"/>
        <w:jc w:val="left"/>
      </w:pPr>
      <w:r>
        <w:t>She consistently assesses the effectiveness of her teaching methods. She collects data through observations, surveys, and feedback from parents, colleagues, and the children. She then analyses this information to determine if her practices align with best practices in early childhood education. For instance, if she notices a lack of science activities, she researches best practices and sets specific goals to improve. These goals might include conducting daily science experiments, and she develops a plan to implement them. By following this process, she can continuously enhance her teaching and better meet the needs of her students.</w:t>
      </w:r>
    </w:p>
  </w:comment>
  <w:comment w:id="55" w:author="John Philip Dizon" w:date="2024-08-16T09:42:00Z" w:initials="JD">
    <w:p w14:paraId="057F8385" w14:textId="77777777" w:rsidR="002B6142" w:rsidRDefault="002B6142" w:rsidP="002B6142">
      <w:pPr>
        <w:pStyle w:val="CommentText"/>
        <w:jc w:val="left"/>
      </w:pPr>
      <w:r w:rsidRPr="00F41B1A">
        <w:rPr>
          <w:rStyle w:val="CommentReference"/>
        </w:rPr>
        <w:annotationRef/>
      </w:r>
      <w:r>
        <w:t>Benchmark Answer 1:</w:t>
      </w:r>
    </w:p>
    <w:p w14:paraId="07E52B9C" w14:textId="77777777" w:rsidR="002B6142" w:rsidRDefault="002B6142" w:rsidP="002B6142">
      <w:pPr>
        <w:pStyle w:val="CommentText"/>
        <w:jc w:val="left"/>
      </w:pPr>
      <w:r>
        <w:t>In identifying and applying information from credible sources, she meticulously reviews academic journals, textbooks, and reputable publications to gain insights into early childhood development domains such as cognitive, communication, emotional, physical, and social areas. Integrating findings from these sources ensures a comprehensive understanding of the interrelationships between these domains, which informs her practice and supports the holistic development of the children under her care.</w:t>
      </w:r>
    </w:p>
    <w:p w14:paraId="7DC6AC2D" w14:textId="77777777" w:rsidR="002B6142" w:rsidRDefault="002B6142" w:rsidP="002B6142">
      <w:pPr>
        <w:pStyle w:val="CommentText"/>
        <w:jc w:val="left"/>
      </w:pPr>
    </w:p>
    <w:p w14:paraId="49C83681" w14:textId="77777777" w:rsidR="002B6142" w:rsidRDefault="002B6142" w:rsidP="002B6142">
      <w:pPr>
        <w:pStyle w:val="CommentText"/>
        <w:jc w:val="left"/>
      </w:pPr>
      <w:r>
        <w:t>Benchmark Answer 2:</w:t>
      </w:r>
    </w:p>
    <w:p w14:paraId="20DFCBF5" w14:textId="77777777" w:rsidR="002B6142" w:rsidRDefault="002B6142" w:rsidP="002B6142">
      <w:pPr>
        <w:pStyle w:val="CommentText"/>
        <w:jc w:val="left"/>
      </w:pPr>
      <w:r>
        <w:t>She always strives to stay up-to-date on best practices for early childhood development. To achieve this, she relies on credible sources like research journals and publications from organisations focused on early childhood education. This ensures she obtains accurate information.</w:t>
      </w:r>
    </w:p>
    <w:p w14:paraId="44A0285B" w14:textId="77777777" w:rsidR="002B6142" w:rsidRDefault="002B6142" w:rsidP="002B6142">
      <w:pPr>
        <w:pStyle w:val="CommentText"/>
        <w:jc w:val="left"/>
      </w:pPr>
    </w:p>
    <w:p w14:paraId="4F39074B" w14:textId="77777777" w:rsidR="002B6142" w:rsidRDefault="002B6142" w:rsidP="002B6142">
      <w:pPr>
        <w:pStyle w:val="CommentText"/>
        <w:jc w:val="left"/>
      </w:pPr>
      <w:r>
        <w:t>She then focuses on at least two developmental domains at a time, such as cognitive and social-emotional development. She researches each domain thoroughly, including current theories and new research findings. She examines how these domains connect and influence each other. For instance, she might explore how strong social skills contribute to a child's overall well-being. By considering these connections, she creates well-rounded activities that target multiple domains simultaneously. She reflects on the effectiveness of these activities and adjusts her approach based on her observations and feedback from others. This ensures she provides her students with the best possible start.</w:t>
      </w:r>
    </w:p>
    <w:p w14:paraId="59D9B916" w14:textId="77777777" w:rsidR="002B6142" w:rsidRDefault="002B6142" w:rsidP="002B6142">
      <w:pPr>
        <w:pStyle w:val="CommentText"/>
        <w:jc w:val="left"/>
      </w:pPr>
    </w:p>
    <w:p w14:paraId="109E6FF7" w14:textId="77777777" w:rsidR="002B6142" w:rsidRDefault="002B6142" w:rsidP="002B6142">
      <w:pPr>
        <w:pStyle w:val="CommentText"/>
        <w:jc w:val="left"/>
      </w:pPr>
      <w:r>
        <w:t>Benchmark Answer 3:</w:t>
      </w:r>
    </w:p>
    <w:p w14:paraId="293A0A95" w14:textId="77777777" w:rsidR="002B6142" w:rsidRDefault="002B6142" w:rsidP="002B6142">
      <w:pPr>
        <w:pStyle w:val="CommentText"/>
        <w:jc w:val="left"/>
      </w:pPr>
      <w:r>
        <w:t>She continually seeks to understand child development by exploring reliable sources like academic journals and websites from early childhood education experts. This approach ensures she receives comprehensive information from various perspectives.</w:t>
      </w:r>
    </w:p>
    <w:p w14:paraId="32B4C448" w14:textId="77777777" w:rsidR="002B6142" w:rsidRDefault="002B6142" w:rsidP="002B6142">
      <w:pPr>
        <w:pStyle w:val="CommentText"/>
        <w:jc w:val="left"/>
      </w:pPr>
    </w:p>
    <w:p w14:paraId="6F6FC918" w14:textId="77777777" w:rsidR="002B6142" w:rsidRDefault="002B6142" w:rsidP="002B6142">
      <w:pPr>
        <w:pStyle w:val="CommentText"/>
        <w:jc w:val="left"/>
      </w:pPr>
      <w:r>
        <w:t>When focusing on two areas of development, such as cognitive and social-emotional, she delves deeply into theories, research, and their application to teaching. She does not view these areas in isolation but looks for connections between them. For example, she examines how memory and problem-solving skills might impact children's interactions and emotional management. By understanding these links, she designs activities that address both areas simultaneously. She closely observes the children and uses feedback from colleagues and parents to assess the effectiveness of these activities, making adjustments as needed. This helps her create a learning environment that supports all aspects of a child's development.</w:t>
      </w:r>
    </w:p>
  </w:comment>
  <w:comment w:id="56" w:author="John Philip Dizon" w:date="2024-08-16T09:42:00Z" w:initials="JD">
    <w:p w14:paraId="44C64EFC" w14:textId="77777777" w:rsidR="002B6142" w:rsidRDefault="002B6142" w:rsidP="002B6142">
      <w:pPr>
        <w:pStyle w:val="CommentText"/>
        <w:jc w:val="left"/>
      </w:pPr>
      <w:r w:rsidRPr="00F41B1A">
        <w:rPr>
          <w:rStyle w:val="CommentReference"/>
        </w:rPr>
        <w:annotationRef/>
      </w:r>
      <w:r>
        <w:t>Benchmark Answer 1:</w:t>
      </w:r>
    </w:p>
    <w:p w14:paraId="06D0FCD5" w14:textId="77777777" w:rsidR="002B6142" w:rsidRDefault="002B6142" w:rsidP="002B6142">
      <w:pPr>
        <w:pStyle w:val="CommentText"/>
        <w:jc w:val="left"/>
      </w:pPr>
      <w:r>
        <w:t>Planning and documenting experiences for children involve careful consideration of their developmental needs across various domains. She creates experiences that encompass routines, play, and transitions, ensuring opportunities for cognitive, communication, emotional, physical, and social development. Documentation includes detailed plans outlining objectives, activities, resources, and intended outcomes to guide implementation and evaluation.</w:t>
      </w:r>
    </w:p>
    <w:p w14:paraId="1A801E58" w14:textId="77777777" w:rsidR="002B6142" w:rsidRDefault="002B6142" w:rsidP="002B6142">
      <w:pPr>
        <w:pStyle w:val="CommentText"/>
        <w:jc w:val="left"/>
      </w:pPr>
    </w:p>
    <w:p w14:paraId="4018DAD4" w14:textId="77777777" w:rsidR="002B6142" w:rsidRDefault="002B6142" w:rsidP="002B6142">
      <w:pPr>
        <w:pStyle w:val="CommentText"/>
        <w:jc w:val="left"/>
      </w:pPr>
      <w:r>
        <w:t>Benchmark Answer 2:</w:t>
      </w:r>
    </w:p>
    <w:p w14:paraId="148FCE16" w14:textId="77777777" w:rsidR="002B6142" w:rsidRDefault="002B6142" w:rsidP="002B6142">
      <w:pPr>
        <w:pStyle w:val="CommentText"/>
        <w:jc w:val="left"/>
      </w:pPr>
      <w:r>
        <w:t>She plans activities that consider all aspects of a child's development. First, she carefully observes each child to identify their interests and areas needing support. She then sets specific goals based on these observations, ensuring they target all areas of development, such as communication and social skills.</w:t>
      </w:r>
    </w:p>
    <w:p w14:paraId="6BE1D803" w14:textId="77777777" w:rsidR="002B6142" w:rsidRDefault="002B6142" w:rsidP="002B6142">
      <w:pPr>
        <w:pStyle w:val="CommentText"/>
        <w:jc w:val="left"/>
      </w:pPr>
    </w:p>
    <w:p w14:paraId="5228E9DE" w14:textId="77777777" w:rsidR="002B6142" w:rsidRDefault="002B6142" w:rsidP="002B6142">
      <w:pPr>
        <w:pStyle w:val="CommentText"/>
        <w:jc w:val="left"/>
      </w:pPr>
      <w:r>
        <w:t>In her planning, she balances structured lessons with opportunities for free play, allowing children to explore and learn independently. She also integrates everyday routines, like snack time, as learning and interaction opportunities. Throughout the day, she documents everything, including activity goals, materials used, and children's participation. This documentation helps her assess the effectiveness of activities and make improvements to ensure all activities support the children's development.</w:t>
      </w:r>
    </w:p>
    <w:p w14:paraId="06A0D061" w14:textId="77777777" w:rsidR="002B6142" w:rsidRDefault="002B6142" w:rsidP="002B6142">
      <w:pPr>
        <w:pStyle w:val="CommentText"/>
        <w:jc w:val="left"/>
      </w:pPr>
    </w:p>
    <w:p w14:paraId="6266CDD6" w14:textId="77777777" w:rsidR="002B6142" w:rsidRDefault="002B6142" w:rsidP="002B6142">
      <w:pPr>
        <w:pStyle w:val="CommentText"/>
        <w:jc w:val="left"/>
      </w:pPr>
      <w:r>
        <w:t>Benchmark Answer 3:</w:t>
      </w:r>
    </w:p>
    <w:p w14:paraId="1CF37837" w14:textId="77777777" w:rsidR="002B6142" w:rsidRDefault="002B6142" w:rsidP="002B6142">
      <w:pPr>
        <w:pStyle w:val="CommentText"/>
        <w:jc w:val="left"/>
      </w:pPr>
      <w:r>
        <w:t>She collaborates with other teachers to plan activities that consider all aspects of a child's development and background. The classroom environment is designed to be inviting and filled with materials that encourage curiosity and exploration. For instance, they might set up a sensory table or a dramatic play area, allowing children to learn at their own pace and explore their interests.</w:t>
      </w:r>
    </w:p>
    <w:p w14:paraId="435797EB" w14:textId="77777777" w:rsidR="002B6142" w:rsidRDefault="002B6142" w:rsidP="002B6142">
      <w:pPr>
        <w:pStyle w:val="CommentText"/>
        <w:jc w:val="left"/>
      </w:pPr>
    </w:p>
    <w:p w14:paraId="7ABA8759" w14:textId="77777777" w:rsidR="002B6142" w:rsidRDefault="002B6142" w:rsidP="002B6142">
      <w:pPr>
        <w:pStyle w:val="CommentText"/>
        <w:jc w:val="left"/>
      </w:pPr>
      <w:r>
        <w:t>Throughout the day, she documents children's interactions with materials and activities. She reflects on this information with her colleagues to evaluate what is working and how they can enhance activities to better target all areas of development, such as communication skills and social-emotional learning.</w:t>
      </w:r>
    </w:p>
  </w:comment>
  <w:comment w:id="57" w:author="John Philip Dizon" w:date="2024-08-16T09:43:00Z" w:initials="JD">
    <w:p w14:paraId="3918A3C3" w14:textId="77777777" w:rsidR="002B6142" w:rsidRDefault="002B6142" w:rsidP="002B6142">
      <w:pPr>
        <w:pStyle w:val="CommentText"/>
        <w:jc w:val="left"/>
      </w:pPr>
      <w:r w:rsidRPr="00F41B1A">
        <w:rPr>
          <w:rStyle w:val="CommentReference"/>
        </w:rPr>
        <w:annotationRef/>
      </w:r>
      <w:r>
        <w:t>Benchmark Answer 1:</w:t>
      </w:r>
    </w:p>
    <w:p w14:paraId="014F3334" w14:textId="77777777" w:rsidR="002B6142" w:rsidRDefault="002B6142" w:rsidP="002B6142">
      <w:pPr>
        <w:pStyle w:val="CommentText"/>
        <w:jc w:val="left"/>
      </w:pPr>
      <w:r>
        <w:t>When providing experiences for individual children, educators tailor activities to their specific developmental needs and interests. By following the planned documentation, she implements activities that target cognitive, communication, emotional, physical, and social development. She observes and assesses each child's responses and progress, adjusting activities as needed to support their holistic development.</w:t>
      </w:r>
    </w:p>
    <w:p w14:paraId="566C10AE" w14:textId="77777777" w:rsidR="002B6142" w:rsidRDefault="002B6142" w:rsidP="002B6142">
      <w:pPr>
        <w:pStyle w:val="CommentText"/>
        <w:jc w:val="left"/>
      </w:pPr>
    </w:p>
    <w:p w14:paraId="0AC8C54C" w14:textId="77777777" w:rsidR="002B6142" w:rsidRDefault="002B6142" w:rsidP="002B6142">
      <w:pPr>
        <w:pStyle w:val="CommentText"/>
        <w:jc w:val="left"/>
      </w:pPr>
      <w:r>
        <w:t>Benchmark Answer 2:</w:t>
      </w:r>
    </w:p>
    <w:p w14:paraId="5345AAA2" w14:textId="77777777" w:rsidR="002B6142" w:rsidRDefault="002B6142" w:rsidP="002B6142">
      <w:pPr>
        <w:pStyle w:val="CommentText"/>
        <w:jc w:val="left"/>
      </w:pPr>
      <w:r>
        <w:t>She tailors activities to each child's strengths and needs. For instance, Child A might benefit from sensory activities like a bin filled with different textures. This helps them explore and learn through touch while also strengthening their fine motor skills. She might also encourage them to tell a story about what they're feeling, which helps them develop communication skills and express themselves creatively.</w:t>
      </w:r>
    </w:p>
    <w:p w14:paraId="32AFE145" w14:textId="77777777" w:rsidR="002B6142" w:rsidRDefault="002B6142" w:rsidP="002B6142">
      <w:pPr>
        <w:pStyle w:val="CommentText"/>
        <w:jc w:val="left"/>
      </w:pPr>
    </w:p>
    <w:p w14:paraId="2061D46F" w14:textId="77777777" w:rsidR="002B6142" w:rsidRDefault="002B6142" w:rsidP="002B6142">
      <w:pPr>
        <w:pStyle w:val="CommentText"/>
        <w:jc w:val="left"/>
      </w:pPr>
      <w:r>
        <w:t>Another child, Child B, might benefit from outdoor play. Climbing structures and balls help them develop gross motor skills and coordination. While they play, they might interact with other children, practicing social skills like turn-taking and sharing. She can also set up an art station with different materials to allow them to express themselves creatively. This can help them explore their emotions and build confidence. By planning activities that target all areas of development, she ensures each child learns and grows in their own unique way.</w:t>
      </w:r>
    </w:p>
    <w:p w14:paraId="641F5AEC" w14:textId="77777777" w:rsidR="002B6142" w:rsidRDefault="002B6142" w:rsidP="002B6142">
      <w:pPr>
        <w:pStyle w:val="CommentText"/>
        <w:jc w:val="left"/>
      </w:pPr>
    </w:p>
    <w:p w14:paraId="21EFFD35" w14:textId="77777777" w:rsidR="002B6142" w:rsidRDefault="002B6142" w:rsidP="002B6142">
      <w:pPr>
        <w:pStyle w:val="CommentText"/>
        <w:jc w:val="left"/>
      </w:pPr>
      <w:r>
        <w:t>Benchmark Answer 3:</w:t>
      </w:r>
    </w:p>
    <w:p w14:paraId="0ED19C32" w14:textId="77777777" w:rsidR="002B6142" w:rsidRDefault="002B6142" w:rsidP="002B6142">
      <w:pPr>
        <w:pStyle w:val="CommentText"/>
        <w:jc w:val="left"/>
      </w:pPr>
      <w:r>
        <w:t>She plans activities that target all areas of development for each child. For instance, Child A might benefit from a sensory table filled with colourful objects. This allows them to explore different textures and shapes, which helps with sorting and classifying objects. She can also encourage them to talk about what they're feeling, which helps them communicate and express themselves.</w:t>
      </w:r>
    </w:p>
    <w:p w14:paraId="1A61D7A6" w14:textId="77777777" w:rsidR="002B6142" w:rsidRDefault="002B6142" w:rsidP="002B6142">
      <w:pPr>
        <w:pStyle w:val="CommentText"/>
        <w:jc w:val="left"/>
      </w:pPr>
    </w:p>
    <w:p w14:paraId="07C78D07" w14:textId="77777777" w:rsidR="002B6142" w:rsidRDefault="002B6142" w:rsidP="002B6142">
      <w:pPr>
        <w:pStyle w:val="CommentText"/>
        <w:jc w:val="left"/>
      </w:pPr>
      <w:r>
        <w:t>Another child, Child B, might learn best through building activities. With blocks and other materials, they can explore concepts of size and shape while constructing. She can prompt them to use math words while they build, like "bigger" or "smaller." Dramatic play is another way for Child B to develop. By pretending to be a chef or customer in a play restaurant, they practice social skills like sharing and taking turns. These are just a few examples of how she uses planned activities to target all areas of development for each child in her classroom.</w:t>
      </w:r>
    </w:p>
  </w:comment>
  <w:comment w:id="58" w:author="John Philip Dizon" w:date="2024-08-16T09:43:00Z" w:initials="JD">
    <w:p w14:paraId="0BDDA08D" w14:textId="77777777" w:rsidR="002B6142" w:rsidRDefault="002B6142" w:rsidP="002B6142">
      <w:pPr>
        <w:pStyle w:val="CommentText"/>
        <w:jc w:val="left"/>
      </w:pPr>
      <w:r w:rsidRPr="00F41B1A">
        <w:rPr>
          <w:rStyle w:val="CommentReference"/>
        </w:rPr>
        <w:annotationRef/>
      </w:r>
      <w:r>
        <w:t>Benchmark Answer 1:</w:t>
      </w:r>
    </w:p>
    <w:p w14:paraId="5064EB68" w14:textId="77777777" w:rsidR="002B6142" w:rsidRDefault="002B6142" w:rsidP="002B6142">
      <w:pPr>
        <w:pStyle w:val="CommentText"/>
        <w:jc w:val="left"/>
      </w:pPr>
      <w:r>
        <w:t>When providing experiences for groups of children, educators create inclusive activities that cater to diverse developmental levels and interests. Following the planned documentation, she facilitates experiences that promote cognitive, communication, emotional, physical, and social development within the group setting. She engages children in collaborative learning experiences, fostering teamwork and mutual support while addressing individual needs.</w:t>
      </w:r>
    </w:p>
    <w:p w14:paraId="4AA7D8BC" w14:textId="77777777" w:rsidR="002B6142" w:rsidRDefault="002B6142" w:rsidP="002B6142">
      <w:pPr>
        <w:pStyle w:val="CommentText"/>
        <w:jc w:val="left"/>
      </w:pPr>
    </w:p>
    <w:p w14:paraId="243289FA" w14:textId="77777777" w:rsidR="002B6142" w:rsidRDefault="002B6142" w:rsidP="002B6142">
      <w:pPr>
        <w:pStyle w:val="CommentText"/>
        <w:jc w:val="left"/>
      </w:pPr>
      <w:r>
        <w:t>Benchmark Answer 2:</w:t>
      </w:r>
    </w:p>
    <w:p w14:paraId="41E401F4" w14:textId="77777777" w:rsidR="002B6142" w:rsidRDefault="002B6142" w:rsidP="002B6142">
      <w:pPr>
        <w:pStyle w:val="CommentText"/>
        <w:jc w:val="left"/>
      </w:pPr>
      <w:r>
        <w:t>She plans group activities that allow all the children to learn and grow together. For instance, a nature walk in the park lets them explore their surroundings, ask questions, and talk about what they find. This helps them develop their communication skills and problem-solving abilities as they figure things out together. They also get to use their whole bodies while they walk and climb, which is good for their physical development and emotional well-being.</w:t>
      </w:r>
    </w:p>
    <w:p w14:paraId="632BC814" w14:textId="77777777" w:rsidR="002B6142" w:rsidRDefault="002B6142" w:rsidP="002B6142">
      <w:pPr>
        <w:pStyle w:val="CommentText"/>
        <w:jc w:val="left"/>
      </w:pPr>
    </w:p>
    <w:p w14:paraId="21A78A53" w14:textId="77777777" w:rsidR="002B6142" w:rsidRDefault="002B6142" w:rsidP="002B6142">
      <w:pPr>
        <w:pStyle w:val="CommentText"/>
        <w:jc w:val="left"/>
      </w:pPr>
      <w:r>
        <w:t>Another group activity she might do is an art session. She provides different art materials and gives them a theme or allows them to create whatever they want. This lets them express themselves creatively and build confidence. They can also discuss their artwork with each other, give feedback, and learn to appreciate each other's ideas. These are just a couple of ways she uses group activities to target all areas of development for the children in her classroom.</w:t>
      </w:r>
    </w:p>
    <w:p w14:paraId="33724A93" w14:textId="77777777" w:rsidR="002B6142" w:rsidRDefault="002B6142" w:rsidP="002B6142">
      <w:pPr>
        <w:pStyle w:val="CommentText"/>
        <w:jc w:val="left"/>
      </w:pPr>
    </w:p>
    <w:p w14:paraId="42A3BAA0" w14:textId="77777777" w:rsidR="002B6142" w:rsidRDefault="002B6142" w:rsidP="002B6142">
      <w:pPr>
        <w:pStyle w:val="CommentText"/>
        <w:jc w:val="left"/>
      </w:pPr>
      <w:r>
        <w:t>Benchmark Answer 3:</w:t>
      </w:r>
    </w:p>
    <w:p w14:paraId="1E3B6212" w14:textId="77777777" w:rsidR="002B6142" w:rsidRDefault="002B6142" w:rsidP="002B6142">
      <w:pPr>
        <w:pStyle w:val="CommentText"/>
        <w:jc w:val="left"/>
      </w:pPr>
      <w:r>
        <w:t>She plans group activities that target all areas of development for the children. For one activity, she might set up a sensory table with coloured rice and other interesting textures. The children can explore these materials using their senses, talk to each other about what they feel and see, and strengthen their fine motor skills through scooping and pouring. Sensory play can also be calming for the children, helping them manage their emotions.</w:t>
      </w:r>
    </w:p>
    <w:p w14:paraId="672E0D20" w14:textId="77777777" w:rsidR="002B6142" w:rsidRDefault="002B6142" w:rsidP="002B6142">
      <w:pPr>
        <w:pStyle w:val="CommentText"/>
        <w:jc w:val="left"/>
      </w:pPr>
    </w:p>
    <w:p w14:paraId="62E25FAF" w14:textId="77777777" w:rsidR="002B6142" w:rsidRDefault="002B6142" w:rsidP="002B6142">
      <w:pPr>
        <w:pStyle w:val="CommentText"/>
        <w:jc w:val="left"/>
      </w:pPr>
      <w:r>
        <w:t>For another activity, she might create a dramatic play area, like a pretend restaurant. This allows the children to use their imaginations to take on different roles and interact with each other. They practice communication skills as they take orders and cook food, while learning to cooperate and share. Dramatic play also helps them develop empathy and understanding of different perspectives as they act out various characters. These are just a couple of examples of how she uses group activities to create a well-rounded learning experience for all the children in her classroom.</w:t>
      </w:r>
    </w:p>
  </w:comment>
  <w:comment w:id="59" w:author="John Philip Dizon" w:date="2024-08-16T09:43:00Z" w:initials="JD">
    <w:p w14:paraId="21E2F3CD" w14:textId="77777777" w:rsidR="002B6142" w:rsidRDefault="002B6142" w:rsidP="002B6142">
      <w:pPr>
        <w:pStyle w:val="CommentText"/>
        <w:jc w:val="left"/>
      </w:pPr>
      <w:r w:rsidRPr="00F41B1A">
        <w:rPr>
          <w:rStyle w:val="CommentReference"/>
        </w:rPr>
        <w:annotationRef/>
      </w:r>
      <w:r>
        <w:t>Benchmark Answer 1:</w:t>
      </w:r>
    </w:p>
    <w:p w14:paraId="1AAFC2D6" w14:textId="77777777" w:rsidR="002B6142" w:rsidRDefault="002B6142" w:rsidP="002B6142">
      <w:pPr>
        <w:pStyle w:val="CommentText"/>
        <w:jc w:val="left"/>
      </w:pPr>
      <w:r>
        <w:t>Evaluation of experiences involves a systematic approach that includes observation, collaboration with colleagues, and critical reflection. She observes children's engagement, interactions, and developmental progress during experiences, documenting observations and insights. She collaborates with colleagues to gain diverse perspectives and feedback, informing the evaluation process. Through critical reflection, she analyses outcomes, identifies strengths and areas for improvement, and makes adjustments to optimise future experiences.</w:t>
      </w:r>
    </w:p>
    <w:p w14:paraId="63D24A88" w14:textId="77777777" w:rsidR="002B6142" w:rsidRDefault="002B6142" w:rsidP="002B6142">
      <w:pPr>
        <w:pStyle w:val="CommentText"/>
        <w:jc w:val="left"/>
      </w:pPr>
    </w:p>
    <w:p w14:paraId="1582257E" w14:textId="77777777" w:rsidR="002B6142" w:rsidRDefault="002B6142" w:rsidP="002B6142">
      <w:pPr>
        <w:pStyle w:val="CommentText"/>
        <w:jc w:val="left"/>
      </w:pPr>
      <w:r>
        <w:t>Benchmark Answer 2:</w:t>
      </w:r>
    </w:p>
    <w:p w14:paraId="3CE4FD55" w14:textId="77777777" w:rsidR="002B6142" w:rsidRDefault="002B6142" w:rsidP="002B6142">
      <w:pPr>
        <w:pStyle w:val="CommentText"/>
        <w:jc w:val="left"/>
      </w:pPr>
      <w:r>
        <w:t>To effectively evaluate the activities she provides for the children, she uses a three-step process: observation, collaboration, and critical reflection. First, she carefully observes the children during the activities. For instance, during a sensory play session with coloured rice, she might notice which textures they seem to prefer and how they interact with the materials. This helps her understand what they are learning and enjoying.</w:t>
      </w:r>
    </w:p>
    <w:p w14:paraId="37D78650" w14:textId="77777777" w:rsidR="002B6142" w:rsidRDefault="002B6142" w:rsidP="002B6142">
      <w:pPr>
        <w:pStyle w:val="CommentText"/>
        <w:jc w:val="left"/>
      </w:pPr>
    </w:p>
    <w:p w14:paraId="62487C22" w14:textId="77777777" w:rsidR="002B6142" w:rsidRDefault="002B6142" w:rsidP="002B6142">
      <w:pPr>
        <w:pStyle w:val="CommentText"/>
        <w:jc w:val="left"/>
      </w:pPr>
      <w:r>
        <w:t>Then, she collaborates with others to get a broader picture. She talks to other teachers, family members, and even specialists to hear their perspectives on the activities. This helps her identify areas where the activities might be improved or how she can better support each child's development.</w:t>
      </w:r>
    </w:p>
    <w:p w14:paraId="11CF12B9" w14:textId="77777777" w:rsidR="002B6142" w:rsidRDefault="002B6142" w:rsidP="002B6142">
      <w:pPr>
        <w:pStyle w:val="CommentText"/>
        <w:jc w:val="left"/>
      </w:pPr>
    </w:p>
    <w:p w14:paraId="500E0C09" w14:textId="77777777" w:rsidR="002B6142" w:rsidRDefault="002B6142" w:rsidP="002B6142">
      <w:pPr>
        <w:pStyle w:val="CommentText"/>
        <w:jc w:val="left"/>
      </w:pPr>
      <w:r>
        <w:t>Finally, she reflects on everything she has observed and learned. She considers how well the activities align with children's developmental needs and how they can be improved. For example, she might reflect on whether the dramatic play area encouraged enough creativity and social interaction. This reflection helps her document the effectiveness of the activities and make changes for the future. By using these three steps, she can ensure that the activities she provides are helping all the children learn and grow.</w:t>
      </w:r>
    </w:p>
    <w:p w14:paraId="45F0A463" w14:textId="77777777" w:rsidR="002B6142" w:rsidRDefault="002B6142" w:rsidP="002B6142">
      <w:pPr>
        <w:pStyle w:val="CommentText"/>
        <w:jc w:val="left"/>
      </w:pPr>
    </w:p>
    <w:p w14:paraId="3BDF521E" w14:textId="77777777" w:rsidR="002B6142" w:rsidRDefault="002B6142" w:rsidP="002B6142">
      <w:pPr>
        <w:pStyle w:val="CommentText"/>
        <w:jc w:val="left"/>
      </w:pPr>
      <w:r>
        <w:t>Benchmark Answer 3:</w:t>
      </w:r>
    </w:p>
    <w:p w14:paraId="015E0ED0" w14:textId="77777777" w:rsidR="002B6142" w:rsidRDefault="002B6142" w:rsidP="002B6142">
      <w:pPr>
        <w:pStyle w:val="CommentText"/>
        <w:jc w:val="left"/>
      </w:pPr>
      <w:r>
        <w:t>She uses a three-step process to evaluate the activities she provides for the children's holistic development. First, she observes them closely during the experiences. This allows her to identify their strengths, interests, and areas for development. For instance, during outdoor play, she might observe their motor skills, social interactions, and problem-solving abilities.</w:t>
      </w:r>
    </w:p>
    <w:p w14:paraId="106AE0BC" w14:textId="77777777" w:rsidR="002B6142" w:rsidRDefault="002B6142" w:rsidP="002B6142">
      <w:pPr>
        <w:pStyle w:val="CommentText"/>
        <w:jc w:val="left"/>
      </w:pPr>
    </w:p>
    <w:p w14:paraId="6F3C555A" w14:textId="77777777" w:rsidR="002B6142" w:rsidRDefault="002B6142" w:rsidP="002B6142">
      <w:pPr>
        <w:pStyle w:val="CommentText"/>
        <w:jc w:val="left"/>
      </w:pPr>
      <w:r>
        <w:t>Then, she collaborates with others to get a broader perspective. She talks to colleagues, families, and even specialists to share observations, analyse data, and brainstorm improvement strategies. This collaboration ensures she considers diverse viewpoints and can tailor activities to better support each child.</w:t>
      </w:r>
    </w:p>
    <w:p w14:paraId="78A346DB" w14:textId="77777777" w:rsidR="002B6142" w:rsidRDefault="002B6142" w:rsidP="002B6142">
      <w:pPr>
        <w:pStyle w:val="CommentText"/>
        <w:jc w:val="left"/>
      </w:pPr>
    </w:p>
    <w:p w14:paraId="1A088947" w14:textId="77777777" w:rsidR="002B6142" w:rsidRDefault="002B6142" w:rsidP="002B6142">
      <w:pPr>
        <w:pStyle w:val="CommentText"/>
        <w:jc w:val="left"/>
      </w:pPr>
      <w:r>
        <w:t>Finally, she reflects on everything she has observed and learned. She considers how well the activities align with children's developmental needs and how they can be improved. This reflection helps her document the effectiveness of the activities and make changes for the future. By using observation, collaboration, and critical reflection, she can ensure the experiences she provides are helping all the children learn and grow.</w:t>
      </w:r>
    </w:p>
  </w:comment>
  <w:comment w:id="60" w:author="John Philip Dizon" w:date="2024-08-16T10:25:00Z" w:initials="JD">
    <w:p w14:paraId="7E1DEEAE" w14:textId="77777777" w:rsidR="002B6142" w:rsidRDefault="002B6142" w:rsidP="002B6142">
      <w:pPr>
        <w:pStyle w:val="CommentText"/>
        <w:jc w:val="left"/>
      </w:pPr>
      <w:r w:rsidRPr="00F41B1A">
        <w:rPr>
          <w:rStyle w:val="CommentReference"/>
        </w:rPr>
        <w:annotationRef/>
      </w:r>
      <w:r>
        <w:t>Benchmark Answer 1:</w:t>
      </w:r>
    </w:p>
    <w:p w14:paraId="5D5A76FB" w14:textId="77777777" w:rsidR="002B6142" w:rsidRDefault="002B6142" w:rsidP="002B6142">
      <w:pPr>
        <w:pStyle w:val="CommentText"/>
        <w:jc w:val="left"/>
      </w:pPr>
      <w:r>
        <w:t>She conducts research on current theories and research about the role of the arts in early childhood development, ensuring alignment with NQS requirements related to children's health and safety, educational program, physical environment, and relationships with children. For instance, she reviews scholarly articles and guidelines from reputable organisations to understand best practices for integrating arts into the curriculum while ensuring safety and promoting positive learning outcomes.</w:t>
      </w:r>
    </w:p>
    <w:p w14:paraId="72935911" w14:textId="77777777" w:rsidR="002B6142" w:rsidRDefault="002B6142" w:rsidP="002B6142">
      <w:pPr>
        <w:pStyle w:val="CommentText"/>
        <w:jc w:val="left"/>
      </w:pPr>
    </w:p>
    <w:p w14:paraId="19CCD1DF" w14:textId="77777777" w:rsidR="002B6142" w:rsidRDefault="002B6142" w:rsidP="002B6142">
      <w:pPr>
        <w:pStyle w:val="CommentText"/>
        <w:jc w:val="left"/>
      </w:pPr>
      <w:r>
        <w:t>Benchmark Answer 2:</w:t>
      </w:r>
    </w:p>
    <w:p w14:paraId="619C12AE" w14:textId="77777777" w:rsidR="002B6142" w:rsidRDefault="002B6142" w:rsidP="002B6142">
      <w:pPr>
        <w:pStyle w:val="CommentText"/>
        <w:jc w:val="left"/>
      </w:pPr>
      <w:r>
        <w:t>She weaves art into activities to support children's development, following safety protocols such as using non-toxic materials. Art helps them learn, express themselves creatively, and aligns with their learning goals. The art area is bright and stocked with materials, and she encourages sensory exploration with different textures and colours. Art strengthens relationships as she participates, offers guidance, and celebrates their creations. For example, a multicultural art festival might explore origami, drumming, or dot painting, promoting cultural awareness and celebrating diversity. By integrating art thoughtfully, she creates a nurturing space that supports children's holistic development.</w:t>
      </w:r>
    </w:p>
    <w:p w14:paraId="3B857FAB" w14:textId="77777777" w:rsidR="002B6142" w:rsidRDefault="002B6142" w:rsidP="002B6142">
      <w:pPr>
        <w:pStyle w:val="CommentText"/>
        <w:jc w:val="left"/>
      </w:pPr>
    </w:p>
    <w:p w14:paraId="0B7F9087" w14:textId="77777777" w:rsidR="002B6142" w:rsidRDefault="002B6142" w:rsidP="002B6142">
      <w:pPr>
        <w:pStyle w:val="CommentText"/>
        <w:jc w:val="left"/>
      </w:pPr>
      <w:r>
        <w:t>Benchmark Answer 3:</w:t>
      </w:r>
    </w:p>
    <w:p w14:paraId="4AF9AA87" w14:textId="77777777" w:rsidR="002B6142" w:rsidRDefault="002B6142" w:rsidP="002B6142">
      <w:pPr>
        <w:pStyle w:val="CommentText"/>
        <w:jc w:val="left"/>
      </w:pPr>
      <w:r>
        <w:t>She uses art as a tool for well-rounded development, ensuring everything is safe and age-appropriate. She integrates art activities that spark creativity and self-expression, aligning with the curriculum. The art area is inviting and organised, with different spaces for various materials. She uses natural light and elements to inspire them and actively participates to build relationships. For example, they might celebrate "Global Art Day" where they explore art from different cultures. This not only meets safety standards but also promotes cultural awareness and appreciation for diversity. By thoughtfully integrating art throughout the day, she creates a nurturing environment that supports the whole development of each child.</w:t>
      </w:r>
    </w:p>
  </w:comment>
  <w:comment w:id="61" w:author="John Philip Dizon" w:date="2024-08-16T10:25:00Z" w:initials="JD">
    <w:p w14:paraId="6E2D2014" w14:textId="77777777" w:rsidR="002B6142" w:rsidRDefault="002B6142" w:rsidP="002B6142">
      <w:pPr>
        <w:pStyle w:val="CommentText"/>
        <w:jc w:val="left"/>
      </w:pPr>
      <w:r w:rsidRPr="00F41B1A">
        <w:rPr>
          <w:rStyle w:val="CommentReference"/>
        </w:rPr>
        <w:annotationRef/>
      </w:r>
      <w:r>
        <w:t>Benchmark Answer 1:</w:t>
      </w:r>
    </w:p>
    <w:p w14:paraId="543492A7" w14:textId="77777777" w:rsidR="002B6142" w:rsidRDefault="002B6142" w:rsidP="002B6142">
      <w:pPr>
        <w:pStyle w:val="CommentText"/>
        <w:jc w:val="left"/>
      </w:pPr>
      <w:r>
        <w:t>She explores current research and theories on the value of creative freedom in early childhood education, recognising its role in promoting children's autonomy, self-esteem, and problem-solving skills. For example, she reads scholarly articles that discuss the benefits of open-ended art experiences and the importance of valuing process over product in fostering creativity.</w:t>
      </w:r>
    </w:p>
    <w:p w14:paraId="7FEB0660" w14:textId="77777777" w:rsidR="002B6142" w:rsidRDefault="002B6142" w:rsidP="002B6142">
      <w:pPr>
        <w:pStyle w:val="CommentText"/>
        <w:jc w:val="left"/>
      </w:pPr>
    </w:p>
    <w:p w14:paraId="76609EC9" w14:textId="77777777" w:rsidR="002B6142" w:rsidRDefault="002B6142" w:rsidP="002B6142">
      <w:pPr>
        <w:pStyle w:val="CommentText"/>
        <w:jc w:val="left"/>
      </w:pPr>
      <w:r>
        <w:t>Benchmark Answer 2:</w:t>
      </w:r>
    </w:p>
    <w:p w14:paraId="73B8866B" w14:textId="77777777" w:rsidR="002B6142" w:rsidRDefault="002B6142" w:rsidP="002B6142">
      <w:pPr>
        <w:pStyle w:val="CommentText"/>
        <w:jc w:val="left"/>
      </w:pPr>
      <w:r>
        <w:t>She believes creative freedom is key to a child's development. She views them as active learners who can explore and express themselves through art. Safety is always a priority, so she provides age-appropriate, non-toxic materials in a well-supervised space. The art area itself is inviting and stocked with a variety of materials to spark their imaginations. She also uses natural elements to inspire them. Most importantly, she builds relationships with the children and listens to their ideas. She wants them to feel free to experiment and make their own creative choices without judgment.</w:t>
      </w:r>
    </w:p>
    <w:p w14:paraId="0909AB63" w14:textId="77777777" w:rsidR="002B6142" w:rsidRDefault="002B6142" w:rsidP="002B6142">
      <w:pPr>
        <w:pStyle w:val="CommentText"/>
        <w:jc w:val="left"/>
      </w:pPr>
    </w:p>
    <w:p w14:paraId="5300B9D3" w14:textId="77777777" w:rsidR="002B6142" w:rsidRDefault="002B6142" w:rsidP="002B6142">
      <w:pPr>
        <w:pStyle w:val="CommentText"/>
        <w:jc w:val="left"/>
      </w:pPr>
      <w:r>
        <w:t>For instance, she might set up a project where they can choose their own materials and techniques to create something unique. This approach encourages them to explore, collaborate, and discover their own creativity. By giving them this freedom, she helps them become confident learners who can express themselves authentically in everything they do.</w:t>
      </w:r>
    </w:p>
    <w:p w14:paraId="5DE5AAB8" w14:textId="77777777" w:rsidR="002B6142" w:rsidRDefault="002B6142" w:rsidP="002B6142">
      <w:pPr>
        <w:pStyle w:val="CommentText"/>
        <w:jc w:val="left"/>
      </w:pPr>
    </w:p>
    <w:p w14:paraId="4ED3313B" w14:textId="77777777" w:rsidR="002B6142" w:rsidRDefault="002B6142" w:rsidP="002B6142">
      <w:pPr>
        <w:pStyle w:val="CommentText"/>
        <w:jc w:val="left"/>
      </w:pPr>
      <w:r>
        <w:t>Benchmark Answer 3:</w:t>
      </w:r>
    </w:p>
    <w:p w14:paraId="17147CDA" w14:textId="77777777" w:rsidR="002B6142" w:rsidRDefault="002B6142" w:rsidP="002B6142">
      <w:pPr>
        <w:pStyle w:val="CommentText"/>
        <w:jc w:val="left"/>
      </w:pPr>
      <w:r>
        <w:t>She sees creativity as essential for children's development. They are naturally curious and love to explore and express themselves through art. Safety is always a priority, so she uses non-toxic, age-appropriate materials and creates a supportive environment where they feel safe to experiment. The art area is well-organised and stocked with a variety of materials to spark their imaginations. She also uses natural elements to inspire them. Most importantly, she listens to their ideas and encourages them to make their own creative choices. She wants them to feel free to take risks and explore without judgment.</w:t>
      </w:r>
    </w:p>
    <w:p w14:paraId="08067790" w14:textId="77777777" w:rsidR="002B6142" w:rsidRDefault="002B6142" w:rsidP="002B6142">
      <w:pPr>
        <w:pStyle w:val="CommentText"/>
        <w:jc w:val="left"/>
      </w:pPr>
    </w:p>
    <w:p w14:paraId="74EE7C1A" w14:textId="77777777" w:rsidR="002B6142" w:rsidRDefault="002B6142" w:rsidP="002B6142">
      <w:pPr>
        <w:pStyle w:val="CommentText"/>
        <w:jc w:val="left"/>
      </w:pPr>
      <w:r>
        <w:t>For example, she might have a collaborative mural project where they work together using different materials. This allows them to make choices, contribute their own ideas, and express themselves freely. By giving them this creative freedom, she helps them develop their problem-solving skills, confidence, and ability to work with others. This freedom lays the foundation for them to become lifelong learners who can express themselves creatively in all aspects of life.</w:t>
      </w:r>
    </w:p>
  </w:comment>
  <w:comment w:id="62" w:author="John Philip Dizon" w:date="2024-08-16T10:25:00Z" w:initials="JD">
    <w:p w14:paraId="0BD03141" w14:textId="77777777" w:rsidR="002B6142" w:rsidRDefault="002B6142" w:rsidP="002B6142">
      <w:pPr>
        <w:pStyle w:val="CommentText"/>
        <w:jc w:val="left"/>
      </w:pPr>
      <w:r w:rsidRPr="00F41B1A">
        <w:rPr>
          <w:rStyle w:val="CommentReference"/>
        </w:rPr>
        <w:annotationRef/>
      </w:r>
      <w:r>
        <w:t>Benchmark Answer 1:</w:t>
      </w:r>
    </w:p>
    <w:p w14:paraId="4CFE522B" w14:textId="77777777" w:rsidR="002B6142" w:rsidRDefault="002B6142" w:rsidP="002B6142">
      <w:pPr>
        <w:pStyle w:val="CommentText"/>
        <w:jc w:val="left"/>
      </w:pPr>
      <w:r>
        <w:t>She analyses current research and theories on creativity and learning dispositions, understanding how creative activities promote critical thinking, collaboration, and resilience. For instance, she explores studies that highlight the role of artistic expression in fostering children's emotional regulation and social-emotional development, recognising the value of process-oriented art experiences in nurturing children's creativity and self-confidence.</w:t>
      </w:r>
    </w:p>
    <w:p w14:paraId="53A3275E" w14:textId="77777777" w:rsidR="002B6142" w:rsidRDefault="002B6142" w:rsidP="002B6142">
      <w:pPr>
        <w:pStyle w:val="CommentText"/>
        <w:jc w:val="left"/>
      </w:pPr>
    </w:p>
    <w:p w14:paraId="352A22A2" w14:textId="77777777" w:rsidR="002B6142" w:rsidRDefault="002B6142" w:rsidP="002B6142">
      <w:pPr>
        <w:pStyle w:val="CommentText"/>
        <w:jc w:val="left"/>
      </w:pPr>
      <w:r>
        <w:t>Benchmark Answer 2:</w:t>
      </w:r>
    </w:p>
    <w:p w14:paraId="2C7F6064" w14:textId="77777777" w:rsidR="002B6142" w:rsidRDefault="002B6142" w:rsidP="002B6142">
      <w:pPr>
        <w:pStyle w:val="CommentText"/>
        <w:jc w:val="left"/>
      </w:pPr>
      <w:r>
        <w:t>She views creativity as more than just a final product; it encompasses the entire journey of exploration. Safety is always a priority, so she provides a supportive environment with non-toxic materials. The art area is inviting and organised, with easy access to a variety of materials to spark curiosity. She also encourages children to explore independently and make their own choices.</w:t>
      </w:r>
    </w:p>
    <w:p w14:paraId="2DA1B75E" w14:textId="77777777" w:rsidR="002B6142" w:rsidRDefault="002B6142" w:rsidP="002B6142">
      <w:pPr>
        <w:pStyle w:val="CommentText"/>
        <w:jc w:val="left"/>
      </w:pPr>
    </w:p>
    <w:p w14:paraId="30045F3A" w14:textId="77777777" w:rsidR="002B6142" w:rsidRDefault="002B6142" w:rsidP="002B6142">
      <w:pPr>
        <w:pStyle w:val="CommentText"/>
        <w:jc w:val="left"/>
      </w:pPr>
      <w:r>
        <w:t>Research shows that creativity aligns with different learning styles. For instance, during a building activity, children might encounter problems like balancing blocks. She helps them experiment with different solutions, promoting perseverance and problem-solving skills. By giving them the freedom to explore and learn from mistakes, she nurtures their creativity and different ways of learning, setting them on the path to becoming lifelong learners.</w:t>
      </w:r>
    </w:p>
    <w:p w14:paraId="32C5F1E3" w14:textId="77777777" w:rsidR="002B6142" w:rsidRDefault="002B6142" w:rsidP="002B6142">
      <w:pPr>
        <w:pStyle w:val="CommentText"/>
        <w:jc w:val="left"/>
      </w:pPr>
    </w:p>
    <w:p w14:paraId="6EDD65AF" w14:textId="77777777" w:rsidR="002B6142" w:rsidRDefault="002B6142" w:rsidP="002B6142">
      <w:pPr>
        <w:pStyle w:val="CommentText"/>
        <w:jc w:val="left"/>
      </w:pPr>
      <w:r>
        <w:t>Benchmark Answer 3:</w:t>
      </w:r>
    </w:p>
    <w:p w14:paraId="3E92CAB5" w14:textId="77777777" w:rsidR="002B6142" w:rsidRDefault="002B6142" w:rsidP="002B6142">
      <w:pPr>
        <w:pStyle w:val="CommentText"/>
        <w:jc w:val="left"/>
      </w:pPr>
      <w:r>
        <w:t>She uses non-toxic, age-appropriate materials and supervises closely, especially with potentially risky items. However, art is about more than just the final product; it is the journey of exploration. The art area is bright and organised, with a variety of materials to spark creativity. She encourages children to explore freely without focusing on a perfect picture.</w:t>
      </w:r>
    </w:p>
    <w:p w14:paraId="20775D65" w14:textId="77777777" w:rsidR="002B6142" w:rsidRDefault="002B6142" w:rsidP="002B6142">
      <w:pPr>
        <w:pStyle w:val="CommentText"/>
        <w:jc w:val="left"/>
      </w:pPr>
    </w:p>
    <w:p w14:paraId="362ED630" w14:textId="77777777" w:rsidR="002B6142" w:rsidRDefault="002B6142" w:rsidP="002B6142">
      <w:pPr>
        <w:pStyle w:val="CommentText"/>
        <w:jc w:val="left"/>
      </w:pPr>
      <w:r>
        <w:t>Current research shows that creativity is linked to learning dispositions. For instance, during painting, she might ask children about their colour choices or brushstrokes. This helps them develop critical thinking and problem-solving skills. By valuing the process over the product, she nurtures their creativity and confidence in expressing themselves uniquely, setting them on the path to becoming lifelong learners who love to explore and create.</w:t>
      </w:r>
    </w:p>
  </w:comment>
  <w:comment w:id="63" w:author="John Philip Dizon" w:date="2024-08-16T10:26:00Z" w:initials="JD">
    <w:p w14:paraId="74F14026" w14:textId="77777777" w:rsidR="002B6142" w:rsidRDefault="002B6142" w:rsidP="002B6142">
      <w:pPr>
        <w:pStyle w:val="CommentText"/>
        <w:jc w:val="left"/>
      </w:pPr>
      <w:r w:rsidRPr="00F41B1A">
        <w:rPr>
          <w:rStyle w:val="CommentReference"/>
        </w:rPr>
        <w:annotationRef/>
      </w:r>
      <w:r>
        <w:t>Benchmark Answer 1:</w:t>
      </w:r>
    </w:p>
    <w:p w14:paraId="6636D755" w14:textId="77777777" w:rsidR="002B6142" w:rsidRDefault="002B6142" w:rsidP="002B6142">
      <w:pPr>
        <w:pStyle w:val="CommentText"/>
        <w:jc w:val="left"/>
      </w:pPr>
      <w:r>
        <w:t>She incorporates insights from current research and theories about arts and creativity in diverse cultures to create culturally responsive art experiences for children. For instance, she introduces children to art forms and artists from various cultural backgrounds through books, videos, and hands-on activities, fostering appreciation for cultural diversity and promoting inclusion in the arts.</w:t>
      </w:r>
    </w:p>
    <w:p w14:paraId="60EFB683" w14:textId="77777777" w:rsidR="002B6142" w:rsidRDefault="002B6142" w:rsidP="002B6142">
      <w:pPr>
        <w:pStyle w:val="CommentText"/>
        <w:jc w:val="left"/>
      </w:pPr>
    </w:p>
    <w:p w14:paraId="6739A93D" w14:textId="77777777" w:rsidR="002B6142" w:rsidRDefault="002B6142" w:rsidP="002B6142">
      <w:pPr>
        <w:pStyle w:val="CommentText"/>
        <w:jc w:val="left"/>
      </w:pPr>
      <w:r>
        <w:t>Benchmark Answer 2:</w:t>
      </w:r>
    </w:p>
    <w:p w14:paraId="2A1E6759" w14:textId="77777777" w:rsidR="002B6142" w:rsidRDefault="002B6142" w:rsidP="002B6142">
      <w:pPr>
        <w:pStyle w:val="CommentText"/>
        <w:jc w:val="left"/>
      </w:pPr>
      <w:r>
        <w:t>She uses art to celebrate the world's richness. Safety is always a priority, so she uses age-appropriate materials and supervises closely. The art area itself is welcoming and reflects the diversity of the children in her class. She displays art and artifacts from different cultures to spark their curiosity. They explore artists from all over the world, such as Frida Kahlo from Mexico or Hokusai from Japan, and even try art forms like mask-making or dot painting.</w:t>
      </w:r>
    </w:p>
    <w:p w14:paraId="6B6F812B" w14:textId="77777777" w:rsidR="002B6142" w:rsidRDefault="002B6142" w:rsidP="002B6142">
      <w:pPr>
        <w:pStyle w:val="CommentText"/>
        <w:jc w:val="left"/>
      </w:pPr>
    </w:p>
    <w:p w14:paraId="2FBB4589" w14:textId="77777777" w:rsidR="002B6142" w:rsidRDefault="002B6142" w:rsidP="002B6142">
      <w:pPr>
        <w:pStyle w:val="CommentText"/>
        <w:jc w:val="left"/>
      </w:pPr>
      <w:r>
        <w:t>Research shows that exposure to diverse art forms fosters creativity and appreciation for different cultures. By incorporating music, stories, and art from all over the world, she helps the children develop cultural awareness and feel like they belong in a global community. This sets them on the path to becoming lifelong learners who see the beauty in the world around them.</w:t>
      </w:r>
    </w:p>
    <w:p w14:paraId="3E675670" w14:textId="77777777" w:rsidR="002B6142" w:rsidRDefault="002B6142" w:rsidP="002B6142">
      <w:pPr>
        <w:pStyle w:val="CommentText"/>
        <w:jc w:val="left"/>
      </w:pPr>
    </w:p>
    <w:p w14:paraId="1D6BCCF9" w14:textId="77777777" w:rsidR="002B6142" w:rsidRDefault="002B6142" w:rsidP="002B6142">
      <w:pPr>
        <w:pStyle w:val="CommentText"/>
        <w:jc w:val="left"/>
      </w:pPr>
      <w:r>
        <w:t>Benchmark Answer 3:</w:t>
      </w:r>
    </w:p>
    <w:p w14:paraId="4BA32E78" w14:textId="77777777" w:rsidR="002B6142" w:rsidRDefault="002B6142" w:rsidP="002B6142">
      <w:pPr>
        <w:pStyle w:val="CommentText"/>
        <w:jc w:val="left"/>
      </w:pPr>
      <w:r>
        <w:t>Art is a window into the world's cultures. She integrates music, dance, storytelling, and visual arts from all over the world. For instance, they might explore Mexican folk art by creating papel picado banners or learn about Aboriginal Australian culture through dot painting. She also introduces them to a wide range of artists, such as Picasso or O'Keeffe, discussing their styles and backgrounds.</w:t>
      </w:r>
    </w:p>
    <w:p w14:paraId="4E3A8C68" w14:textId="77777777" w:rsidR="002B6142" w:rsidRDefault="002B6142" w:rsidP="002B6142">
      <w:pPr>
        <w:pStyle w:val="CommentText"/>
        <w:jc w:val="left"/>
      </w:pPr>
    </w:p>
    <w:p w14:paraId="12C1B044" w14:textId="77777777" w:rsidR="002B6142" w:rsidRDefault="002B6142" w:rsidP="002B6142">
      <w:pPr>
        <w:pStyle w:val="CommentText"/>
        <w:jc w:val="left"/>
      </w:pPr>
      <w:r>
        <w:t>The art area itself reflects the diversity of her students. She decorates it with art and artifacts from different cultures and displays their artwork alongside famous artists. This creates a sense of belonging and pride in their heritage. They even work on collaborative projects inspired by multiple cultures, such as murals or presentations. By providing accessible materials and encouraging discussions about the cultural meaning of art, she helps them develop creativity, cultural awareness, and appreciation for the beauty and richness of the world around them.</w:t>
      </w:r>
    </w:p>
  </w:comment>
  <w:comment w:id="64" w:author="John Philip Dizon" w:date="2024-08-16T10:26:00Z" w:initials="JD">
    <w:p w14:paraId="69AAE54A" w14:textId="77777777" w:rsidR="002B6142" w:rsidRDefault="002B6142" w:rsidP="002B6142">
      <w:pPr>
        <w:pStyle w:val="CommentText"/>
        <w:jc w:val="left"/>
      </w:pPr>
      <w:r w:rsidRPr="00F41B1A">
        <w:rPr>
          <w:rStyle w:val="CommentReference"/>
        </w:rPr>
        <w:annotationRef/>
      </w:r>
      <w:r>
        <w:t>Benchmark Answer 1:</w:t>
      </w:r>
    </w:p>
    <w:p w14:paraId="5C2B3F9E" w14:textId="77777777" w:rsidR="002B6142" w:rsidRDefault="002B6142" w:rsidP="002B6142">
      <w:pPr>
        <w:pStyle w:val="CommentText"/>
        <w:jc w:val="left"/>
      </w:pPr>
      <w:r>
        <w:t>She collaborates with Indigenous communities and organisations to incorporate Aboriginal and Torres Strait Islander art forms and artists into the curriculum. For example, she invites local Indigenous artists to share their knowledge and skills with children, fostering respect for Indigenous cultures and promoting reconciliation through artistic expression.</w:t>
      </w:r>
    </w:p>
    <w:p w14:paraId="02347448" w14:textId="77777777" w:rsidR="002B6142" w:rsidRDefault="002B6142" w:rsidP="002B6142">
      <w:pPr>
        <w:pStyle w:val="CommentText"/>
        <w:jc w:val="left"/>
      </w:pPr>
    </w:p>
    <w:p w14:paraId="315DA681" w14:textId="77777777" w:rsidR="002B6142" w:rsidRDefault="002B6142" w:rsidP="002B6142">
      <w:pPr>
        <w:pStyle w:val="CommentText"/>
        <w:jc w:val="left"/>
      </w:pPr>
      <w:r>
        <w:t>Benchmark Answer 2:</w:t>
      </w:r>
    </w:p>
    <w:p w14:paraId="70C96D1E" w14:textId="77777777" w:rsidR="002B6142" w:rsidRDefault="002B6142" w:rsidP="002B6142">
      <w:pPr>
        <w:pStyle w:val="CommentText"/>
        <w:jc w:val="left"/>
      </w:pPr>
      <w:r>
        <w:t>She believes it is crucial to introduce children to Aboriginal and Torres Strait Islander art forms with respect and sensitivity. She constantly learns more about these cultures and the significance of their art. One way she does this is by inviting Indigenous artists or community members to share their knowledge and stories with the children. This firsthand experience allows the children to connect with Indigenous role models and cultures.</w:t>
      </w:r>
    </w:p>
    <w:p w14:paraId="7A6C08F6" w14:textId="77777777" w:rsidR="002B6142" w:rsidRDefault="002B6142" w:rsidP="002B6142">
      <w:pPr>
        <w:pStyle w:val="CommentText"/>
        <w:jc w:val="left"/>
      </w:pPr>
    </w:p>
    <w:p w14:paraId="1DA0C951" w14:textId="77777777" w:rsidR="002B6142" w:rsidRDefault="002B6142" w:rsidP="002B6142">
      <w:pPr>
        <w:pStyle w:val="CommentText"/>
        <w:jc w:val="left"/>
      </w:pPr>
      <w:r>
        <w:t>They explore traditional art techniques like dot painting and storytelling through art. She helps them understand the cultural meanings behind these forms and the stories they tell. For instance, they might create their own Dreamtime stories using traditional techniques or incorporate Indigenous symbols into their artwork. By exposing them to Indigenous art forms in a respectful way, she fosters cultural awareness and appreciation for the beauty and rich history of these cultures.</w:t>
      </w:r>
    </w:p>
    <w:p w14:paraId="3C57FD52" w14:textId="77777777" w:rsidR="002B6142" w:rsidRDefault="002B6142" w:rsidP="002B6142">
      <w:pPr>
        <w:pStyle w:val="CommentText"/>
        <w:jc w:val="left"/>
      </w:pPr>
    </w:p>
    <w:p w14:paraId="169E04EA" w14:textId="77777777" w:rsidR="002B6142" w:rsidRDefault="002B6142" w:rsidP="002B6142">
      <w:pPr>
        <w:pStyle w:val="CommentText"/>
        <w:jc w:val="left"/>
      </w:pPr>
      <w:r>
        <w:t>Benchmark Answer 3:</w:t>
      </w:r>
    </w:p>
    <w:p w14:paraId="472F3B7B" w14:textId="77777777" w:rsidR="002B6142" w:rsidRDefault="002B6142" w:rsidP="002B6142">
      <w:pPr>
        <w:pStyle w:val="CommentText"/>
        <w:jc w:val="left"/>
      </w:pPr>
      <w:r>
        <w:t>She prioritises introducing Aboriginal and Torres Strait Islander art forms respectfully. She always acknowledges the traditional owners of the land they are on. To immerse the children in these cultures, she invites Indigenous artists or community members to share their knowledge and art. They also explore storytelling and symbols, such as Dreamtime stories, to connect them to the rich Indigenous heritage.</w:t>
      </w:r>
    </w:p>
    <w:p w14:paraId="7A09B98B" w14:textId="77777777" w:rsidR="002B6142" w:rsidRDefault="002B6142" w:rsidP="002B6142">
      <w:pPr>
        <w:pStyle w:val="CommentText"/>
        <w:jc w:val="left"/>
      </w:pPr>
    </w:p>
    <w:p w14:paraId="56C39E97" w14:textId="77777777" w:rsidR="002B6142" w:rsidRDefault="002B6142" w:rsidP="002B6142">
      <w:pPr>
        <w:pStyle w:val="CommentText"/>
        <w:jc w:val="left"/>
      </w:pPr>
      <w:r>
        <w:t>She provides art materials inspired by Indigenous cultures, like ochre paints and natural fibres. This allows them to explore creatively while ensuring the resources are authentic and sourced from Indigenous suppliers. They discuss these cultures with respect, encouraging questions and celebrating diversity. She also constantly reflects on her practices, seeking feedback and attending workshops to improve how she represents these cultures in the classroom. By doing this, she creates a space that honours Indigenous traditions and fosters cultural awareness in the children.</w:t>
      </w:r>
    </w:p>
  </w:comment>
  <w:comment w:id="65" w:author="John Philip Dizon" w:date="2024-08-16T10:26:00Z" w:initials="JD">
    <w:p w14:paraId="1DEDD03C" w14:textId="77777777" w:rsidR="002B6142" w:rsidRDefault="002B6142" w:rsidP="002B6142">
      <w:pPr>
        <w:pStyle w:val="CommentText"/>
        <w:jc w:val="left"/>
      </w:pPr>
      <w:r w:rsidRPr="00F41B1A">
        <w:rPr>
          <w:rStyle w:val="CommentReference"/>
        </w:rPr>
        <w:annotationRef/>
      </w:r>
      <w:r>
        <w:t>Benchmark Answer 1:</w:t>
      </w:r>
    </w:p>
    <w:p w14:paraId="475A3D60" w14:textId="77777777" w:rsidR="002B6142" w:rsidRDefault="002B6142" w:rsidP="002B6142">
      <w:pPr>
        <w:pStyle w:val="CommentText"/>
        <w:jc w:val="left"/>
      </w:pPr>
      <w:r>
        <w:t>She observes children’s interests and cultural backgrounds to design art experiences that resonate with their preferences and experiences. For instance, if children show an interest in construction play, she provides recycled materials such as cardboard boxes and plastic bottles, encouraging them to use their creativity to build structures and creations.</w:t>
      </w:r>
    </w:p>
    <w:p w14:paraId="6BF172D3" w14:textId="77777777" w:rsidR="002B6142" w:rsidRDefault="002B6142" w:rsidP="002B6142">
      <w:pPr>
        <w:pStyle w:val="CommentText"/>
        <w:jc w:val="left"/>
      </w:pPr>
    </w:p>
    <w:p w14:paraId="28CEF886" w14:textId="77777777" w:rsidR="002B6142" w:rsidRDefault="002B6142" w:rsidP="002B6142">
      <w:pPr>
        <w:pStyle w:val="CommentText"/>
        <w:jc w:val="left"/>
      </w:pPr>
      <w:r>
        <w:t>Benchmark Answer 2:</w:t>
      </w:r>
    </w:p>
    <w:p w14:paraId="2720E780" w14:textId="77777777" w:rsidR="002B6142" w:rsidRDefault="002B6142" w:rsidP="002B6142">
      <w:pPr>
        <w:pStyle w:val="CommentText"/>
        <w:jc w:val="left"/>
      </w:pPr>
      <w:r>
        <w:t>She looks for ways to spark creativity that consider each child's unique interests and background. She closely observes their play and talks to them to understand what excites them. For instance, if some children love building things, she might use that to introduce ideas about architecture.</w:t>
      </w:r>
    </w:p>
    <w:p w14:paraId="345DE388" w14:textId="77777777" w:rsidR="002B6142" w:rsidRDefault="002B6142" w:rsidP="002B6142">
      <w:pPr>
        <w:pStyle w:val="CommentText"/>
        <w:jc w:val="left"/>
      </w:pPr>
    </w:p>
    <w:p w14:paraId="10EE9D91" w14:textId="77777777" w:rsidR="002B6142" w:rsidRDefault="002B6142" w:rsidP="002B6142">
      <w:pPr>
        <w:pStyle w:val="CommentText"/>
        <w:jc w:val="left"/>
      </w:pPr>
      <w:r>
        <w:t>She also considers their cultures. If she has children from Indigenous backgrounds, she might tell Dreamtime stories and use natural materials like clay for art projects. When it comes to materials, she doesn’t always need to buy new things. She encourages creativity by using recycled items like cardboard boxes or fabric scraps. This way, the children can explore and experiment freely while she teaches them about being resourceful and environmentally friendly.</w:t>
      </w:r>
    </w:p>
    <w:p w14:paraId="2D1F9041" w14:textId="77777777" w:rsidR="002B6142" w:rsidRDefault="002B6142" w:rsidP="002B6142">
      <w:pPr>
        <w:pStyle w:val="CommentText"/>
        <w:jc w:val="left"/>
      </w:pPr>
    </w:p>
    <w:p w14:paraId="2EEDD984" w14:textId="77777777" w:rsidR="002B6142" w:rsidRDefault="002B6142" w:rsidP="002B6142">
      <w:pPr>
        <w:pStyle w:val="CommentText"/>
        <w:jc w:val="left"/>
      </w:pPr>
      <w:r>
        <w:t>Benchmark Answer 3:</w:t>
      </w:r>
    </w:p>
    <w:p w14:paraId="75BE76DD" w14:textId="77777777" w:rsidR="002B6142" w:rsidRDefault="002B6142" w:rsidP="002B6142">
      <w:pPr>
        <w:pStyle w:val="CommentText"/>
        <w:jc w:val="left"/>
      </w:pPr>
      <w:r>
        <w:t>She nurtures creativity by celebrating each child's unique background. She learns about their cultures and traditions, incorporating them into storytelling or art projects. For instance, she might share folktales from different cultures or use natural materials if she has children interested in nature.</w:t>
      </w:r>
    </w:p>
    <w:p w14:paraId="26E2FB4A" w14:textId="77777777" w:rsidR="002B6142" w:rsidRDefault="002B6142" w:rsidP="002B6142">
      <w:pPr>
        <w:pStyle w:val="CommentText"/>
        <w:jc w:val="left"/>
      </w:pPr>
    </w:p>
    <w:p w14:paraId="4CAEF064" w14:textId="77777777" w:rsidR="002B6142" w:rsidRDefault="002B6142" w:rsidP="002B6142">
      <w:pPr>
        <w:pStyle w:val="CommentText"/>
        <w:jc w:val="left"/>
      </w:pPr>
      <w:r>
        <w:t>She also watches them closely during playtime and talks to them about what excites them. This helps her understand their interests. If a group loves building things, she might use recycled cardboard boxes to create a whole city together. By reusing materials, they can be creative and environmentally friendly at the same time. This approach allows them to explore freely and express themselves creatively, while she ensures the resources align with their interests and cultural backgrounds.</w:t>
      </w:r>
    </w:p>
  </w:comment>
  <w:comment w:id="66" w:author="John Philip Dizon" w:date="2024-08-16T10:27:00Z" w:initials="JD">
    <w:p w14:paraId="40624B1C" w14:textId="77777777" w:rsidR="002B6142" w:rsidRDefault="002B6142" w:rsidP="002B6142">
      <w:pPr>
        <w:pStyle w:val="CommentText"/>
        <w:jc w:val="left"/>
      </w:pPr>
      <w:r w:rsidRPr="00F41B1A">
        <w:rPr>
          <w:rStyle w:val="CommentReference"/>
        </w:rPr>
        <w:annotationRef/>
      </w:r>
      <w:r>
        <w:t>Benchmark Answer 1:</w:t>
      </w:r>
    </w:p>
    <w:p w14:paraId="15E848B1" w14:textId="77777777" w:rsidR="002B6142" w:rsidRDefault="002B6142" w:rsidP="002B6142">
      <w:pPr>
        <w:pStyle w:val="CommentText"/>
        <w:jc w:val="left"/>
      </w:pPr>
      <w:r>
        <w:t>She designs art experiences that offer opportunities for active exploration and experimentation, allowing children to engage in hands-on activities and make meaningful discoveries. For instance, she sets up a construction area with loose parts and open-ended materials, encouraging children to design and build their own structures while emphasising the importance of creativity and innovation.</w:t>
      </w:r>
    </w:p>
    <w:p w14:paraId="0B3967C6" w14:textId="77777777" w:rsidR="002B6142" w:rsidRDefault="002B6142" w:rsidP="002B6142">
      <w:pPr>
        <w:pStyle w:val="CommentText"/>
        <w:jc w:val="left"/>
      </w:pPr>
    </w:p>
    <w:p w14:paraId="344ED69F" w14:textId="77777777" w:rsidR="002B6142" w:rsidRDefault="002B6142" w:rsidP="002B6142">
      <w:pPr>
        <w:pStyle w:val="CommentText"/>
        <w:jc w:val="left"/>
      </w:pPr>
      <w:r>
        <w:t>Benchmark Answer 2:</w:t>
      </w:r>
    </w:p>
    <w:p w14:paraId="4F8C545F" w14:textId="77777777" w:rsidR="002B6142" w:rsidRDefault="002B6142" w:rsidP="002B6142">
      <w:pPr>
        <w:pStyle w:val="CommentText"/>
        <w:jc w:val="left"/>
      </w:pPr>
      <w:r>
        <w:t>She structures creative experiences to keep children actively learning and discovering. First, she observes closely to see what areas each child enjoys, like building or drawing. This helps her tailor activities. She offers them choices and provides a variety of materials in different areas, like blocks for building or a dress-up area for dramatic play.</w:t>
      </w:r>
    </w:p>
    <w:p w14:paraId="558DACB5" w14:textId="77777777" w:rsidR="002B6142" w:rsidRDefault="002B6142" w:rsidP="002B6142">
      <w:pPr>
        <w:pStyle w:val="CommentText"/>
        <w:jc w:val="left"/>
      </w:pPr>
    </w:p>
    <w:p w14:paraId="372780AF" w14:textId="77777777" w:rsidR="002B6142" w:rsidRDefault="002B6142" w:rsidP="002B6142">
      <w:pPr>
        <w:pStyle w:val="CommentText"/>
        <w:jc w:val="left"/>
      </w:pPr>
      <w:r>
        <w:t>She encourages them to explore freely and experiment with the materials. For instance, they might use cardboard tubes, fabric scraps, and leaves to build something. She also talks about the beauty and balance in their creations. She might display their artwork and ask them to discuss the colours and shapes they used. By letting them take the lead and reflect on their work, they develop strong creative skills and an appreciation for beauty.</w:t>
      </w:r>
    </w:p>
    <w:p w14:paraId="018086C1" w14:textId="77777777" w:rsidR="002B6142" w:rsidRDefault="002B6142" w:rsidP="002B6142">
      <w:pPr>
        <w:pStyle w:val="CommentText"/>
        <w:jc w:val="left"/>
      </w:pPr>
    </w:p>
    <w:p w14:paraId="3ABE5109" w14:textId="77777777" w:rsidR="002B6142" w:rsidRDefault="002B6142" w:rsidP="002B6142">
      <w:pPr>
        <w:pStyle w:val="CommentText"/>
        <w:jc w:val="left"/>
      </w:pPr>
      <w:r>
        <w:t>Benchmark Answer 3:</w:t>
      </w:r>
    </w:p>
    <w:p w14:paraId="0416DA34" w14:textId="77777777" w:rsidR="002B6142" w:rsidRDefault="002B6142" w:rsidP="002B6142">
      <w:pPr>
        <w:pStyle w:val="CommentText"/>
        <w:jc w:val="left"/>
      </w:pPr>
      <w:r>
        <w:t>She designs the space to spark creativity. There is a "Creation Station" with art supplies, a "Construction Corner" with blocks, and a dramatic play area with costumes. This allows children to explore their interests freely. She also provides open-ended materials, like paints or collage materials, to encourage them to experiment and express themselves. They also discuss beauty. For instance, after an art project, they might discuss the colours and textures used. By giving them choices and having them reflect on their work, they learn to appreciate aesthetics while actively developing their creativity.</w:t>
      </w:r>
    </w:p>
  </w:comment>
  <w:comment w:id="67" w:author="John Philip Dizon" w:date="2024-08-16T10:27:00Z" w:initials="JD">
    <w:p w14:paraId="40E1FB63" w14:textId="77777777" w:rsidR="002B6142" w:rsidRDefault="002B6142" w:rsidP="002B6142">
      <w:pPr>
        <w:pStyle w:val="CommentText"/>
        <w:jc w:val="left"/>
      </w:pPr>
      <w:r w:rsidRPr="00F41B1A">
        <w:rPr>
          <w:rStyle w:val="CommentReference"/>
        </w:rPr>
        <w:annotationRef/>
      </w:r>
      <w:r>
        <w:t>Benchmark Answer 1:</w:t>
      </w:r>
    </w:p>
    <w:p w14:paraId="3875EA6B" w14:textId="77777777" w:rsidR="002B6142" w:rsidRDefault="002B6142" w:rsidP="002B6142">
      <w:pPr>
        <w:pStyle w:val="CommentText"/>
        <w:jc w:val="left"/>
      </w:pPr>
      <w:r>
        <w:t>She conducts thorough research to identify diverse and developmentally appropriate art materials, ensuring they are accessible and well-maintained. For instance, she regularly assesses the condition of art supplies and equipment, replenishing items as needed and implementing storage solutions to keep materials organised and accessible to children.</w:t>
      </w:r>
    </w:p>
    <w:p w14:paraId="1EAEE277" w14:textId="77777777" w:rsidR="002B6142" w:rsidRDefault="002B6142" w:rsidP="002B6142">
      <w:pPr>
        <w:pStyle w:val="CommentText"/>
        <w:jc w:val="left"/>
      </w:pPr>
    </w:p>
    <w:p w14:paraId="3632AFAB" w14:textId="77777777" w:rsidR="002B6142" w:rsidRDefault="002B6142" w:rsidP="002B6142">
      <w:pPr>
        <w:pStyle w:val="CommentText"/>
        <w:jc w:val="left"/>
      </w:pPr>
      <w:r>
        <w:t>Benchmark Answer 2:</w:t>
      </w:r>
    </w:p>
    <w:p w14:paraId="518A150D" w14:textId="77777777" w:rsidR="002B6142" w:rsidRDefault="002B6142" w:rsidP="002B6142">
      <w:pPr>
        <w:pStyle w:val="CommentText"/>
        <w:jc w:val="left"/>
      </w:pPr>
      <w:r>
        <w:t>She always starts by getting to know the children's interests. She observes their play and talks to them to see what excites them. For instance, if she notices a strong interest in building, she researches resources that match their development. She might find building materials like blocks or recycled items that encourage creative problem-solving.</w:t>
      </w:r>
    </w:p>
    <w:p w14:paraId="39567D13" w14:textId="77777777" w:rsidR="002B6142" w:rsidRDefault="002B6142" w:rsidP="002B6142">
      <w:pPr>
        <w:pStyle w:val="CommentText"/>
        <w:jc w:val="left"/>
      </w:pPr>
    </w:p>
    <w:p w14:paraId="46090437" w14:textId="77777777" w:rsidR="002B6142" w:rsidRDefault="002B6142" w:rsidP="002B6142">
      <w:pPr>
        <w:pStyle w:val="CommentText"/>
        <w:jc w:val="left"/>
      </w:pPr>
      <w:r>
        <w:t>She ensures these materials are easy for children to reach and use by keeping them organised on low shelves or in labelled bins. She also offers a variety of materials, like natural items or fabric scraps, to keep things interesting and spark their imaginations. Finally, she checks the materials regularly to ensure they are safe and in good condition. This way, children can always find what they need to explore and be creative.</w:t>
      </w:r>
    </w:p>
    <w:p w14:paraId="62F3824D" w14:textId="77777777" w:rsidR="002B6142" w:rsidRDefault="002B6142" w:rsidP="002B6142">
      <w:pPr>
        <w:pStyle w:val="CommentText"/>
        <w:jc w:val="left"/>
      </w:pPr>
    </w:p>
    <w:p w14:paraId="32DAB963" w14:textId="77777777" w:rsidR="002B6142" w:rsidRDefault="002B6142" w:rsidP="002B6142">
      <w:pPr>
        <w:pStyle w:val="CommentText"/>
        <w:jc w:val="left"/>
      </w:pPr>
      <w:r>
        <w:t>Benchmark Answer 3:</w:t>
      </w:r>
    </w:p>
    <w:p w14:paraId="0C06D6A5" w14:textId="77777777" w:rsidR="002B6142" w:rsidRDefault="002B6142" w:rsidP="002B6142">
      <w:pPr>
        <w:pStyle w:val="CommentText"/>
        <w:jc w:val="left"/>
      </w:pPr>
      <w:r>
        <w:t>She talks to other teachers to share ideas and see what materials they use. This helps ensure she has a variety of items that fit the children's ages and interests. They might brainstorm together and decide to get recycled materials or request donations from local art stores.</w:t>
      </w:r>
    </w:p>
    <w:p w14:paraId="7D653CF2" w14:textId="77777777" w:rsidR="002B6142" w:rsidRDefault="002B6142" w:rsidP="002B6142">
      <w:pPr>
        <w:pStyle w:val="CommentText"/>
        <w:jc w:val="left"/>
      </w:pPr>
    </w:p>
    <w:p w14:paraId="074125B6" w14:textId="77777777" w:rsidR="002B6142" w:rsidRDefault="002B6142" w:rsidP="002B6142">
      <w:pPr>
        <w:pStyle w:val="CommentText"/>
        <w:jc w:val="left"/>
      </w:pPr>
      <w:r>
        <w:t>She also involves the children by having a suggestion box where they can write or draw their ideas for activities and materials. This empowers them and helps her choose items they'll enjoy. She keeps things open-ended, so materials can be used in different ways. For instance, playdough can be used for sculpting creatures or making pretend food. Finally, she tries to be eco-friendly by looking for non-toxic paints and recycled paper, and recycling or reusing materials whenever possible. This approach keeps things interesting, allows children to take ownership of their learning, and supports environmental sustainability.</w:t>
      </w:r>
    </w:p>
  </w:comment>
  <w:comment w:id="68" w:author="John Philip Dizon" w:date="2024-08-16T10:27:00Z" w:initials="JD">
    <w:p w14:paraId="6ABF6515" w14:textId="77777777" w:rsidR="002B6142" w:rsidRDefault="002B6142" w:rsidP="002B6142">
      <w:pPr>
        <w:pStyle w:val="CommentText"/>
        <w:jc w:val="left"/>
      </w:pPr>
      <w:r w:rsidRPr="00F41B1A">
        <w:rPr>
          <w:rStyle w:val="CommentReference"/>
        </w:rPr>
        <w:annotationRef/>
      </w:r>
      <w:r>
        <w:t>Benchmark Answer 1:</w:t>
      </w:r>
    </w:p>
    <w:p w14:paraId="4B95C140" w14:textId="77777777" w:rsidR="002B6142" w:rsidRDefault="002B6142" w:rsidP="002B6142">
      <w:pPr>
        <w:pStyle w:val="CommentText"/>
        <w:jc w:val="left"/>
      </w:pPr>
      <w:r>
        <w:t>She collects a variety of natural and found materials, such as leaves, sticks, and rocks, and integrates them into art experiences to inspire children's creativity and connection with nature. For example, she sets up a nature-inspired art station where children can explore and create with natural materials, encouraging them to engage with the environment in meaningful ways.</w:t>
      </w:r>
    </w:p>
    <w:p w14:paraId="4B23A04C" w14:textId="77777777" w:rsidR="002B6142" w:rsidRDefault="002B6142" w:rsidP="002B6142">
      <w:pPr>
        <w:pStyle w:val="CommentText"/>
        <w:jc w:val="left"/>
      </w:pPr>
    </w:p>
    <w:p w14:paraId="30C95A9A" w14:textId="77777777" w:rsidR="002B6142" w:rsidRDefault="002B6142" w:rsidP="002B6142">
      <w:pPr>
        <w:pStyle w:val="CommentText"/>
        <w:jc w:val="left"/>
      </w:pPr>
      <w:r>
        <w:t>Benchmark Answer 2:</w:t>
      </w:r>
    </w:p>
    <w:p w14:paraId="37A59B5D" w14:textId="77777777" w:rsidR="002B6142" w:rsidRDefault="002B6142" w:rsidP="002B6142">
      <w:pPr>
        <w:pStyle w:val="CommentText"/>
        <w:jc w:val="left"/>
      </w:pPr>
      <w:r>
        <w:t>She loves using natural materials to spark curiosity about the environment. First, she ensures everything is safe for the children to touch. She might provide rocks, leaves, or pinecones for them to explore. She also considers their backgrounds and includes items from different cultures, like weaving materials.</w:t>
      </w:r>
    </w:p>
    <w:p w14:paraId="67461B52" w14:textId="77777777" w:rsidR="002B6142" w:rsidRDefault="002B6142" w:rsidP="002B6142">
      <w:pPr>
        <w:pStyle w:val="CommentText"/>
        <w:jc w:val="left"/>
      </w:pPr>
    </w:p>
    <w:p w14:paraId="0792FF25" w14:textId="77777777" w:rsidR="002B6142" w:rsidRDefault="002B6142" w:rsidP="002B6142">
      <w:pPr>
        <w:pStyle w:val="CommentText"/>
        <w:jc w:val="left"/>
      </w:pPr>
      <w:r>
        <w:t>To keep things interesting, she displays the materials in open baskets so they can easily grab and use them. She changes the materials seasonally, so children might see autumn leaves or spring flowers. She encourages them to explore freely and ask questions about what they find. By showing her own appreciation for nature and discussing ways to reuse materials or protect the environment, she helps children learn and have fun while connecting with the natural world.</w:t>
      </w:r>
    </w:p>
    <w:p w14:paraId="2D52E690" w14:textId="77777777" w:rsidR="002B6142" w:rsidRDefault="002B6142" w:rsidP="002B6142">
      <w:pPr>
        <w:pStyle w:val="CommentText"/>
        <w:jc w:val="left"/>
      </w:pPr>
    </w:p>
    <w:p w14:paraId="6063FE06" w14:textId="77777777" w:rsidR="002B6142" w:rsidRDefault="002B6142" w:rsidP="002B6142">
      <w:pPr>
        <w:pStyle w:val="CommentText"/>
        <w:jc w:val="left"/>
      </w:pPr>
      <w:r>
        <w:t>Benchmark Answer 3:</w:t>
      </w:r>
    </w:p>
    <w:p w14:paraId="7715129B" w14:textId="77777777" w:rsidR="002B6142" w:rsidRDefault="002B6142" w:rsidP="002B6142">
      <w:pPr>
        <w:pStyle w:val="CommentText"/>
        <w:jc w:val="left"/>
      </w:pPr>
      <w:r>
        <w:t>She weaves nature exploration into science, art, and sensory play activities, following the National Quality Standard. She might set up a nature corner with rocks, leaves, and pinecones, or create an outdoor area for children to dig and explore. She also considers their backgrounds and includes items from different cultures.</w:t>
      </w:r>
    </w:p>
    <w:p w14:paraId="7E77A9C2" w14:textId="77777777" w:rsidR="002B6142" w:rsidRDefault="002B6142" w:rsidP="002B6142">
      <w:pPr>
        <w:pStyle w:val="CommentText"/>
        <w:jc w:val="left"/>
      </w:pPr>
    </w:p>
    <w:p w14:paraId="21FFD8B0" w14:textId="77777777" w:rsidR="002B6142" w:rsidRDefault="002B6142" w:rsidP="002B6142">
      <w:pPr>
        <w:pStyle w:val="CommentText"/>
        <w:jc w:val="left"/>
      </w:pPr>
      <w:r>
        <w:t>To spark curiosity and environmental awareness, she uses natural materials to discuss topics like recycling and protecting the environment. Activities might include planting seeds or making art with recycled materials. She encourages children to ask questions and explore freely. By documenting their experiences and discussing them later, she helps deepen their connection with nature and learn about being good stewards of the environment.</w:t>
      </w:r>
    </w:p>
  </w:comment>
  <w:comment w:id="69" w:author="John Philip Dizon" w:date="2024-08-16T10:27:00Z" w:initials="JD">
    <w:p w14:paraId="2AA8FFCC" w14:textId="77777777" w:rsidR="002B6142" w:rsidRDefault="002B6142" w:rsidP="002B6142">
      <w:pPr>
        <w:pStyle w:val="CommentText"/>
        <w:jc w:val="left"/>
      </w:pPr>
      <w:r w:rsidRPr="00F41B1A">
        <w:rPr>
          <w:rStyle w:val="CommentReference"/>
        </w:rPr>
        <w:annotationRef/>
      </w:r>
      <w:r>
        <w:t>Benchmark Answer 1:</w:t>
      </w:r>
    </w:p>
    <w:p w14:paraId="3069FB9E" w14:textId="77777777" w:rsidR="002B6142" w:rsidRDefault="002B6142" w:rsidP="002B6142">
      <w:pPr>
        <w:pStyle w:val="CommentText"/>
        <w:jc w:val="left"/>
      </w:pPr>
      <w:r>
        <w:t>She develops proficiency in various artistic techniques and skills to effectively support children's creative endeavours. For instance, she learns basic painting techniques and sculpting methods, enabling her to assist children in bringing their artistic visions to life while fostering their confidence and independence in the artistic process.</w:t>
      </w:r>
    </w:p>
    <w:p w14:paraId="6CE6B350" w14:textId="77777777" w:rsidR="002B6142" w:rsidRDefault="002B6142" w:rsidP="002B6142">
      <w:pPr>
        <w:pStyle w:val="CommentText"/>
        <w:jc w:val="left"/>
      </w:pPr>
    </w:p>
    <w:p w14:paraId="6979F8E0" w14:textId="77777777" w:rsidR="002B6142" w:rsidRDefault="002B6142" w:rsidP="002B6142">
      <w:pPr>
        <w:pStyle w:val="CommentText"/>
        <w:jc w:val="left"/>
      </w:pPr>
      <w:r>
        <w:t>Benchmark Answer 2:</w:t>
      </w:r>
    </w:p>
    <w:p w14:paraId="074D8A1C" w14:textId="77777777" w:rsidR="002B6142" w:rsidRDefault="002B6142" w:rsidP="002B6142">
      <w:pPr>
        <w:pStyle w:val="CommentText"/>
        <w:jc w:val="left"/>
      </w:pPr>
      <w:r>
        <w:t>She helps children bring their creative ideas to life! First, she considers their age and what they're capable of. For younger children, she might break down tasks into smaller steps, like showing them how to hold a paintbrush safely. As they get older, she gives them more freedom to explore on their own.</w:t>
      </w:r>
    </w:p>
    <w:p w14:paraId="44B81AC1" w14:textId="77777777" w:rsidR="002B6142" w:rsidRDefault="002B6142" w:rsidP="002B6142">
      <w:pPr>
        <w:pStyle w:val="CommentText"/>
        <w:jc w:val="left"/>
      </w:pPr>
    </w:p>
    <w:p w14:paraId="65E73BFF" w14:textId="77777777" w:rsidR="002B6142" w:rsidRDefault="002B6142" w:rsidP="002B6142">
      <w:pPr>
        <w:pStyle w:val="CommentText"/>
        <w:jc w:val="left"/>
      </w:pPr>
      <w:r>
        <w:t>No matter their age, she encourages them to be curious and ask questions. They might talk about what they're creating and how they can make it even better. She also offers suggestions and shows them different techniques but always lets them make their own choices. This way, they can develop their confidence and creativity while learning new skills. They even talk about their finished projects and brainstorm ways to improve for next time! By letting them take ownership and express themselves freely, they can blossom into creative thinkers.</w:t>
      </w:r>
    </w:p>
    <w:p w14:paraId="72F59653" w14:textId="77777777" w:rsidR="002B6142" w:rsidRDefault="002B6142" w:rsidP="002B6142">
      <w:pPr>
        <w:pStyle w:val="CommentText"/>
        <w:jc w:val="left"/>
      </w:pPr>
    </w:p>
    <w:p w14:paraId="5294F58C" w14:textId="77777777" w:rsidR="002B6142" w:rsidRDefault="002B6142" w:rsidP="002B6142">
      <w:pPr>
        <w:pStyle w:val="CommentText"/>
        <w:jc w:val="left"/>
      </w:pPr>
      <w:r>
        <w:t>Benchmark Answer 3:</w:t>
      </w:r>
    </w:p>
    <w:p w14:paraId="379CDE64" w14:textId="77777777" w:rsidR="002B6142" w:rsidRDefault="002B6142" w:rsidP="002B6142">
      <w:pPr>
        <w:pStyle w:val="CommentText"/>
        <w:jc w:val="left"/>
      </w:pPr>
      <w:r>
        <w:t>She uses her knowledge of child development to plan creative activities. For instance, she understands that preschoolers are starting to imagine things and love to play with friends, so she might set up a dramatic play area or an activity where they can build something together.</w:t>
      </w:r>
    </w:p>
    <w:p w14:paraId="180C76B3" w14:textId="77777777" w:rsidR="002B6142" w:rsidRDefault="002B6142" w:rsidP="002B6142">
      <w:pPr>
        <w:pStyle w:val="CommentText"/>
        <w:jc w:val="left"/>
      </w:pPr>
    </w:p>
    <w:p w14:paraId="1A04DBEF" w14:textId="77777777" w:rsidR="002B6142" w:rsidRDefault="002B6142" w:rsidP="002B6142">
      <w:pPr>
        <w:pStyle w:val="CommentText"/>
        <w:jc w:val="left"/>
      </w:pPr>
      <w:r>
        <w:t>She also offers a variety of materials like paint, clay, and collage supplies and provides plenty of time for them to play and explore on their own. This approach allows them to experiment and find their own creative voice. She creates a safe and supportive space where they feel free to express themselves without judgment. She discusses their artwork and offers encouragement but always lets them take the lead. This way, they can develop their skills and confidence while feeling proud of their unique creations.</w:t>
      </w:r>
    </w:p>
  </w:comment>
  <w:comment w:id="70" w:author="John Philip Dizon" w:date="2024-08-16T10:27:00Z" w:initials="JD">
    <w:p w14:paraId="618760E9" w14:textId="77777777" w:rsidR="00CB3749" w:rsidRDefault="00CB3749" w:rsidP="00CB3749">
      <w:pPr>
        <w:pStyle w:val="CommentText"/>
        <w:jc w:val="left"/>
      </w:pPr>
      <w:r w:rsidRPr="00F41B1A">
        <w:rPr>
          <w:rStyle w:val="CommentReference"/>
        </w:rPr>
        <w:annotationRef/>
      </w:r>
      <w:r>
        <w:t>Benchmark Answer 1:</w:t>
      </w:r>
    </w:p>
    <w:p w14:paraId="219DB618" w14:textId="77777777" w:rsidR="00CB3749" w:rsidRDefault="00CB3749" w:rsidP="00CB3749">
      <w:pPr>
        <w:pStyle w:val="CommentText"/>
        <w:jc w:val="left"/>
      </w:pPr>
      <w:r>
        <w:t>She allocates dedicated time for open-ended art experiences, allowing children the freedom to engage in extended projects and revisit their creations over multiple sessions. For example, she designates a corner of the classroom as a long-term art studio where children can work on ongoing projects at their own pace, fostering perseverance and creativity.</w:t>
      </w:r>
    </w:p>
    <w:p w14:paraId="3A5F7C54" w14:textId="77777777" w:rsidR="00CB3749" w:rsidRDefault="00CB3749" w:rsidP="00CB3749">
      <w:pPr>
        <w:pStyle w:val="CommentText"/>
        <w:jc w:val="left"/>
      </w:pPr>
    </w:p>
    <w:p w14:paraId="7C317289" w14:textId="77777777" w:rsidR="00CB3749" w:rsidRDefault="00CB3749" w:rsidP="00CB3749">
      <w:pPr>
        <w:pStyle w:val="CommentText"/>
        <w:jc w:val="left"/>
      </w:pPr>
      <w:r>
        <w:t>Benchmark Answer 2:</w:t>
      </w:r>
    </w:p>
    <w:p w14:paraId="1003F1AD" w14:textId="77777777" w:rsidR="00CB3749" w:rsidRDefault="00CB3749" w:rsidP="00CB3749">
      <w:pPr>
        <w:pStyle w:val="CommentText"/>
        <w:jc w:val="left"/>
      </w:pPr>
      <w:r>
        <w:t>She creates a special creative space with a variety of art supplies that the children can easily reach. The space is also decorated with their artwork and prompts to spark their imaginations. Every day, she schedules specific times for creative activities, but she also allows for longer projects that can extend over weeks. This approach provides children with ample time to explore and experiment with their ideas.</w:t>
      </w:r>
    </w:p>
    <w:p w14:paraId="025B2FBA" w14:textId="77777777" w:rsidR="00CB3749" w:rsidRDefault="00CB3749" w:rsidP="00CB3749">
      <w:pPr>
        <w:pStyle w:val="CommentText"/>
        <w:jc w:val="left"/>
      </w:pPr>
    </w:p>
    <w:p w14:paraId="7F4296AF" w14:textId="77777777" w:rsidR="00CB3749" w:rsidRDefault="00CB3749" w:rsidP="00CB3749">
      <w:pPr>
        <w:pStyle w:val="CommentText"/>
        <w:jc w:val="left"/>
      </w:pPr>
      <w:r>
        <w:t>These projects focus not just on the finished product but also on the process. She encourages children to take risks, try new things, and follow their creative instincts. Throughout the project, they discuss what they are making, and she takes pictures and notes to document their process. At the end of each project, she organises a gallery where children can showcase their work, celebrating their creativity and effort.</w:t>
      </w:r>
    </w:p>
    <w:p w14:paraId="389BA68C" w14:textId="77777777" w:rsidR="00CB3749" w:rsidRDefault="00CB3749" w:rsidP="00CB3749">
      <w:pPr>
        <w:pStyle w:val="CommentText"/>
        <w:jc w:val="left"/>
      </w:pPr>
    </w:p>
    <w:p w14:paraId="465113B6" w14:textId="77777777" w:rsidR="00CB3749" w:rsidRDefault="00CB3749" w:rsidP="00CB3749">
      <w:pPr>
        <w:pStyle w:val="CommentText"/>
        <w:jc w:val="left"/>
      </w:pPr>
      <w:r>
        <w:t>Benchmark Answer 3:</w:t>
      </w:r>
    </w:p>
    <w:p w14:paraId="2F6E1891" w14:textId="77777777" w:rsidR="00CB3749" w:rsidRDefault="00CB3749" w:rsidP="00CB3749">
      <w:pPr>
        <w:pStyle w:val="CommentText"/>
        <w:jc w:val="left"/>
      </w:pPr>
      <w:r>
        <w:t>She sets aside time every day for open-ended exploration with art supplies and allows for longer projects that can span several weeks. To keep the experience engaging, she introduces new and unusual materials, such as natural objects, and frequently changes the available resources.</w:t>
      </w:r>
    </w:p>
    <w:p w14:paraId="2DB13849" w14:textId="77777777" w:rsidR="00CB3749" w:rsidRDefault="00CB3749" w:rsidP="00CB3749">
      <w:pPr>
        <w:pStyle w:val="CommentText"/>
        <w:jc w:val="left"/>
      </w:pPr>
    </w:p>
    <w:p w14:paraId="18D7966B" w14:textId="77777777" w:rsidR="00CB3749" w:rsidRDefault="00CB3749" w:rsidP="00CB3749">
      <w:pPr>
        <w:pStyle w:val="CommentText"/>
        <w:jc w:val="left"/>
      </w:pPr>
      <w:r>
        <w:t>These long-term projects provide an opportunity for deep exploration of ideas. For instance, they might work together on a mural or create art inspired by their favourite stories. She helps children set goals and break down the project into manageable steps. Creating a safe environment where they can experiment and make mistakes is crucial. They discuss their progress regularly, and at the end of each project, she holds a celebration where children can display their work. This approach helps them build confidence and explore their creativity over time.</w:t>
      </w:r>
    </w:p>
  </w:comment>
  <w:comment w:id="71" w:author="John Philip Dizon" w:date="2024-08-16T10:28:00Z" w:initials="JD">
    <w:p w14:paraId="070BC927" w14:textId="77777777" w:rsidR="00CB3749" w:rsidRDefault="00CB3749" w:rsidP="00CB3749">
      <w:pPr>
        <w:pStyle w:val="CommentText"/>
        <w:jc w:val="left"/>
      </w:pPr>
      <w:r w:rsidRPr="00F41B1A">
        <w:rPr>
          <w:rStyle w:val="CommentReference"/>
        </w:rPr>
        <w:annotationRef/>
      </w:r>
      <w:r>
        <w:t>Benchmark Answer 1:</w:t>
      </w:r>
    </w:p>
    <w:p w14:paraId="6A308BD9" w14:textId="77777777" w:rsidR="00CB3749" w:rsidRDefault="00CB3749" w:rsidP="00CB3749">
      <w:pPr>
        <w:pStyle w:val="CommentText"/>
        <w:jc w:val="left"/>
      </w:pPr>
      <w:r>
        <w:t>She provides explicit instruction on the proper use and handling of art materials, emphasising safety precautions and demonstrating techniques for using tools and equipment. For instance, she teaches children how to safely use scissors and glue, encouraging them to practice responsible behaviours while engaging in artistic activities.</w:t>
      </w:r>
    </w:p>
    <w:p w14:paraId="6371E3E3" w14:textId="77777777" w:rsidR="00CB3749" w:rsidRDefault="00CB3749" w:rsidP="00CB3749">
      <w:pPr>
        <w:pStyle w:val="CommentText"/>
        <w:jc w:val="left"/>
      </w:pPr>
    </w:p>
    <w:p w14:paraId="2340766D" w14:textId="77777777" w:rsidR="00CB3749" w:rsidRDefault="00CB3749" w:rsidP="00CB3749">
      <w:pPr>
        <w:pStyle w:val="CommentText"/>
        <w:jc w:val="left"/>
      </w:pPr>
      <w:r>
        <w:t>Benchmark Answer 2:</w:t>
      </w:r>
    </w:p>
    <w:p w14:paraId="7B0BE9D8" w14:textId="77777777" w:rsidR="00CB3749" w:rsidRDefault="00CB3749" w:rsidP="00CB3749">
      <w:pPr>
        <w:pStyle w:val="CommentText"/>
        <w:jc w:val="left"/>
      </w:pPr>
      <w:r>
        <w:t>She always demonstrates to the children how to use new materials safely, such as scissors or paintbrushes. Practice sessions are held where children can explore materials under her supervision.</w:t>
      </w:r>
    </w:p>
    <w:p w14:paraId="1316F0CB" w14:textId="77777777" w:rsidR="00CB3749" w:rsidRDefault="00CB3749" w:rsidP="00CB3749">
      <w:pPr>
        <w:pStyle w:val="CommentText"/>
        <w:jc w:val="left"/>
      </w:pPr>
    </w:p>
    <w:p w14:paraId="72204FD2" w14:textId="77777777" w:rsidR="00CB3749" w:rsidRDefault="00CB3749" w:rsidP="00CB3749">
      <w:pPr>
        <w:pStyle w:val="CommentText"/>
        <w:jc w:val="left"/>
      </w:pPr>
      <w:r>
        <w:t>She sets clear rules about using materials, such as cleaning up spills and putting things away, which helps children take ownership of their projects and make informed choices about their creations. She keeps a close eye on them to prevent accidents and promotes environmental responsibility by encouraging recycling or reusing materials whenever possible. This approach allows them to be creative while learning about safety and responsibility.</w:t>
      </w:r>
    </w:p>
    <w:p w14:paraId="5CA30E58" w14:textId="77777777" w:rsidR="00CB3749" w:rsidRDefault="00CB3749" w:rsidP="00CB3749">
      <w:pPr>
        <w:pStyle w:val="CommentText"/>
        <w:jc w:val="left"/>
      </w:pPr>
    </w:p>
    <w:p w14:paraId="766A24E6" w14:textId="77777777" w:rsidR="00CB3749" w:rsidRDefault="00CB3749" w:rsidP="00CB3749">
      <w:pPr>
        <w:pStyle w:val="CommentText"/>
        <w:jc w:val="left"/>
      </w:pPr>
      <w:r>
        <w:t>Benchmark Answer 3:</w:t>
      </w:r>
    </w:p>
    <w:p w14:paraId="61169113" w14:textId="77777777" w:rsidR="00CB3749" w:rsidRDefault="00CB3749" w:rsidP="00CB3749">
      <w:pPr>
        <w:pStyle w:val="CommentText"/>
        <w:jc w:val="left"/>
      </w:pPr>
      <w:r>
        <w:t>She organises workshops where children can learn about new materials, like scissors and glue, in a safe and supervised environment. Safety rules are discussed through stories and discussions to help children understand their importance.</w:t>
      </w:r>
    </w:p>
    <w:p w14:paraId="39C87A1E" w14:textId="77777777" w:rsidR="00CB3749" w:rsidRDefault="00CB3749" w:rsidP="00CB3749">
      <w:pPr>
        <w:pStyle w:val="CommentText"/>
        <w:jc w:val="left"/>
      </w:pPr>
    </w:p>
    <w:p w14:paraId="3D7B1204" w14:textId="77777777" w:rsidR="00CB3749" w:rsidRDefault="00CB3749" w:rsidP="00CB3749">
      <w:pPr>
        <w:pStyle w:val="CommentText"/>
        <w:jc w:val="left"/>
      </w:pPr>
      <w:r>
        <w:t>To enhance engagement, she lets children take turns being the "safety leader," reminding everyone of the rules. Posters with pictures showing safe usage of materials are displayed. She also considers individual needs, such as providing easy-grip scissors for children who have difficulty holding standard ones. By teaching responsibility and prioritising safety, she helps children be creative with confidence.</w:t>
      </w:r>
    </w:p>
  </w:comment>
  <w:comment w:id="72" w:author="John Philip Dizon" w:date="2024-08-16T10:28:00Z" w:initials="JD">
    <w:p w14:paraId="28E7BD09" w14:textId="77777777" w:rsidR="00CB3749" w:rsidRDefault="00CB3749" w:rsidP="00CB3749">
      <w:pPr>
        <w:pStyle w:val="CommentText"/>
        <w:jc w:val="left"/>
      </w:pPr>
      <w:r w:rsidRPr="00F41B1A">
        <w:rPr>
          <w:rStyle w:val="CommentReference"/>
        </w:rPr>
        <w:annotationRef/>
      </w:r>
      <w:r>
        <w:t>Benchmark Answer 1: She designs collaborative art projects that require children to work together to achieve a shared goal, promoting collaboration and cooperation. For example, she organises a group mural where children collaborate to paint a large-scale artwork, encouraging them to communicate, negotiate, and problem-solve together.</w:t>
      </w:r>
    </w:p>
    <w:p w14:paraId="5D4BDAD5" w14:textId="77777777" w:rsidR="00CB3749" w:rsidRDefault="00CB3749" w:rsidP="00CB3749">
      <w:pPr>
        <w:pStyle w:val="CommentText"/>
        <w:jc w:val="left"/>
      </w:pPr>
    </w:p>
    <w:p w14:paraId="4217120B" w14:textId="77777777" w:rsidR="00CB3749" w:rsidRDefault="00CB3749" w:rsidP="00CB3749">
      <w:pPr>
        <w:pStyle w:val="CommentText"/>
        <w:jc w:val="left"/>
      </w:pPr>
      <w:r>
        <w:t>Benchmark Answer 2: She starts by figuring out what the children are interested in and what they are good at. For instance, if they love building things, they might work together on a big structure using recycled materials. She also sets up areas where they can work on projects together, like a big painting station with easels for everyone.</w:t>
      </w:r>
    </w:p>
    <w:p w14:paraId="0A1C02B8" w14:textId="77777777" w:rsidR="00CB3749" w:rsidRDefault="00CB3749" w:rsidP="00CB3749">
      <w:pPr>
        <w:pStyle w:val="CommentText"/>
        <w:jc w:val="left"/>
      </w:pPr>
    </w:p>
    <w:p w14:paraId="6FA114B3" w14:textId="77777777" w:rsidR="00CB3749" w:rsidRDefault="00CB3749" w:rsidP="00CB3749">
      <w:pPr>
        <w:pStyle w:val="CommentText"/>
        <w:jc w:val="left"/>
      </w:pPr>
      <w:r>
        <w:t>During these activities, she helps them take turns, listen to each other's ideas, and work together to solve problems. They talk about how they feel working together and what they learned from each other. At the end, they celebrate what they accomplished as a team. This way, they learn valuable communication and social skills while creating something fun together. And of course, she always keeps an eye on things and adjusts the activities based on their needs and interests.</w:t>
      </w:r>
    </w:p>
    <w:p w14:paraId="11A3F84A" w14:textId="77777777" w:rsidR="00CB3749" w:rsidRDefault="00CB3749" w:rsidP="00CB3749">
      <w:pPr>
        <w:pStyle w:val="CommentText"/>
        <w:jc w:val="left"/>
      </w:pPr>
    </w:p>
    <w:p w14:paraId="5A78D9AA" w14:textId="77777777" w:rsidR="00CB3749" w:rsidRDefault="00CB3749" w:rsidP="00CB3749">
      <w:pPr>
        <w:pStyle w:val="CommentText"/>
        <w:jc w:val="left"/>
      </w:pPr>
      <w:r>
        <w:t>Benchmark Answer 3: She considers who is shy and who likes to take charge, and then designs activities that let everyone participate comfortably. They might brainstorm ideas for a group project together, like a play or a big piece of art. Each child gets a specific job to do, and they take turns so everyone gets to try different things.</w:t>
      </w:r>
    </w:p>
    <w:p w14:paraId="69434418" w14:textId="77777777" w:rsidR="00CB3749" w:rsidRDefault="00CB3749" w:rsidP="00CB3749">
      <w:pPr>
        <w:pStyle w:val="CommentText"/>
        <w:jc w:val="left"/>
      </w:pPr>
    </w:p>
    <w:p w14:paraId="34789AF9" w14:textId="77777777" w:rsidR="00CB3749" w:rsidRDefault="00CB3749" w:rsidP="00CB3749">
      <w:pPr>
        <w:pStyle w:val="CommentText"/>
        <w:jc w:val="left"/>
      </w:pPr>
      <w:r>
        <w:t>If someone gets stuck, they work together to find a solution. They talk about how they are feeling and what they are learning from each other throughout the process. At the end, they reflect on what worked well and how they can improve next time. This way, the children develop communication and social skills while creating something fun together, and everyone feels like they played an important part!</w:t>
      </w:r>
    </w:p>
  </w:comment>
  <w:comment w:id="73" w:author="John Philip Dizon" w:date="2024-08-16T10:28:00Z" w:initials="JD">
    <w:p w14:paraId="4FD2AE0D" w14:textId="77777777" w:rsidR="00CB3749" w:rsidRDefault="00CB3749" w:rsidP="00CB3749">
      <w:pPr>
        <w:pStyle w:val="CommentText"/>
        <w:jc w:val="left"/>
      </w:pPr>
      <w:r w:rsidRPr="00F41B1A">
        <w:rPr>
          <w:rStyle w:val="CommentReference"/>
        </w:rPr>
        <w:annotationRef/>
      </w:r>
      <w:r>
        <w:t>Benchmark Answer 1:</w:t>
      </w:r>
    </w:p>
    <w:p w14:paraId="606C05B5" w14:textId="77777777" w:rsidR="00CB3749" w:rsidRDefault="00CB3749" w:rsidP="00CB3749">
      <w:pPr>
        <w:pStyle w:val="CommentText"/>
        <w:jc w:val="left"/>
      </w:pPr>
    </w:p>
    <w:p w14:paraId="2B23DA8E" w14:textId="77777777" w:rsidR="00CB3749" w:rsidRDefault="00CB3749" w:rsidP="00CB3749">
      <w:pPr>
        <w:pStyle w:val="CommentText"/>
        <w:jc w:val="left"/>
      </w:pPr>
      <w:r>
        <w:t>She provides open-ended art experiences that present children with challenges and opportunities for creative problem-solving. For instance, she presents children with a variety of materials and prompts, encouraging them to experiment and find creative solutions to artistic challenges, fostering resilience and confidence in their abilities.</w:t>
      </w:r>
    </w:p>
    <w:p w14:paraId="19843F59" w14:textId="77777777" w:rsidR="00CB3749" w:rsidRDefault="00CB3749" w:rsidP="00CB3749">
      <w:pPr>
        <w:pStyle w:val="CommentText"/>
        <w:jc w:val="left"/>
      </w:pPr>
    </w:p>
    <w:p w14:paraId="017EF0EF" w14:textId="77777777" w:rsidR="00CB3749" w:rsidRDefault="00CB3749" w:rsidP="00CB3749">
      <w:pPr>
        <w:pStyle w:val="CommentText"/>
        <w:jc w:val="left"/>
      </w:pPr>
      <w:r>
        <w:t>Benchmark Answer 2:</w:t>
      </w:r>
    </w:p>
    <w:p w14:paraId="7DEDABC1" w14:textId="77777777" w:rsidR="00CB3749" w:rsidRDefault="00CB3749" w:rsidP="00CB3749">
      <w:pPr>
        <w:pStyle w:val="CommentText"/>
        <w:jc w:val="left"/>
      </w:pPr>
    </w:p>
    <w:p w14:paraId="21E30E64" w14:textId="77777777" w:rsidR="00CB3749" w:rsidRDefault="00CB3749" w:rsidP="00CB3749">
      <w:pPr>
        <w:pStyle w:val="CommentText"/>
        <w:jc w:val="left"/>
      </w:pPr>
      <w:r>
        <w:t>She helps children build resilience by turning challenges into creative opportunities! She creates a safe space where they feel free to try new things, and she provides open-ended materials like blocks or art supplies. They might even act out stories where characters solve problems in unusual ways.</w:t>
      </w:r>
    </w:p>
    <w:p w14:paraId="1EABDA56" w14:textId="77777777" w:rsidR="00CB3749" w:rsidRDefault="00CB3749" w:rsidP="00CB3749">
      <w:pPr>
        <w:pStyle w:val="CommentText"/>
        <w:jc w:val="left"/>
      </w:pPr>
    </w:p>
    <w:p w14:paraId="41E3DE13" w14:textId="77777777" w:rsidR="00CB3749" w:rsidRDefault="00CB3749" w:rsidP="00CB3749">
      <w:pPr>
        <w:pStyle w:val="CommentText"/>
        <w:jc w:val="left"/>
      </w:pPr>
      <w:r>
        <w:t>She also asks them lots of open-ended questions, like how to build the tallest tower with just paperclips and straws. This gets them thinking outside the box and using their creativity to find solutions. No matter what they come up with, she celebrates their effort and persistence. They even talk about how they overcame the challenge and how they can use those skills next time. Sometimes, they work together on projects too, so they can learn from each other and build teamwork skills. By letting them be creative problem-solvers, they become more resilient and confident!</w:t>
      </w:r>
    </w:p>
    <w:p w14:paraId="5DCB47A8" w14:textId="77777777" w:rsidR="00CB3749" w:rsidRDefault="00CB3749" w:rsidP="00CB3749">
      <w:pPr>
        <w:pStyle w:val="CommentText"/>
        <w:jc w:val="left"/>
      </w:pPr>
    </w:p>
    <w:p w14:paraId="5A88E02E" w14:textId="77777777" w:rsidR="00CB3749" w:rsidRDefault="00CB3749" w:rsidP="00CB3749">
      <w:pPr>
        <w:pStyle w:val="CommentText"/>
        <w:jc w:val="left"/>
      </w:pPr>
      <w:r>
        <w:t>Benchmark Answer 3:</w:t>
      </w:r>
    </w:p>
    <w:p w14:paraId="500D30FB" w14:textId="77777777" w:rsidR="00CB3749" w:rsidRDefault="00CB3749" w:rsidP="00CB3749">
      <w:pPr>
        <w:pStyle w:val="CommentText"/>
        <w:jc w:val="left"/>
      </w:pPr>
    </w:p>
    <w:p w14:paraId="251CF915" w14:textId="77777777" w:rsidR="00CB3749" w:rsidRDefault="00CB3749" w:rsidP="00CB3749">
      <w:pPr>
        <w:pStyle w:val="CommentText"/>
        <w:jc w:val="left"/>
      </w:pPr>
      <w:r>
        <w:t>If a block tower falls, she talks about what went wrong and how to build it stronger next time. She also gives them open-ended materials and asks them lots of questions to get them thinking of different ways to solve problems. For instance, they might build a bridge out of Legos to help their toy cars cross a pretend river.</w:t>
      </w:r>
    </w:p>
    <w:p w14:paraId="638C63AF" w14:textId="77777777" w:rsidR="00CB3749" w:rsidRDefault="00CB3749" w:rsidP="00CB3749">
      <w:pPr>
        <w:pStyle w:val="CommentText"/>
        <w:jc w:val="left"/>
      </w:pPr>
    </w:p>
    <w:p w14:paraId="663B65E0" w14:textId="77777777" w:rsidR="00CB3749" w:rsidRDefault="00CB3749" w:rsidP="00CB3749">
      <w:pPr>
        <w:pStyle w:val="CommentText"/>
        <w:jc w:val="left"/>
      </w:pPr>
      <w:r>
        <w:t>They also work together a lot! This helps them learn from each other and build teamwork skills. She might offer suggestions if they get stuck, but she doesn't give them all the answers. The most important thing is that they keep trying and celebrate their creativity when they come up with a solution. They even display their creations in the classroom to show everyone how awesome they are at solving problems!</w:t>
      </w:r>
    </w:p>
  </w:comment>
  <w:comment w:id="74" w:author="John Philip Dizon" w:date="2024-08-16T10:28:00Z" w:initials="JD">
    <w:p w14:paraId="5F61C505" w14:textId="77777777" w:rsidR="00CB3749" w:rsidRDefault="00CB3749" w:rsidP="00CB3749">
      <w:pPr>
        <w:pStyle w:val="CommentText"/>
        <w:jc w:val="left"/>
      </w:pPr>
      <w:r w:rsidRPr="00F41B1A">
        <w:rPr>
          <w:rStyle w:val="CommentReference"/>
        </w:rPr>
        <w:annotationRef/>
      </w:r>
      <w:r>
        <w:t>Benchmark Answer 1:</w:t>
      </w:r>
    </w:p>
    <w:p w14:paraId="44D04973" w14:textId="77777777" w:rsidR="00CB3749" w:rsidRDefault="00CB3749" w:rsidP="00CB3749">
      <w:pPr>
        <w:pStyle w:val="CommentText"/>
        <w:jc w:val="left"/>
      </w:pPr>
    </w:p>
    <w:p w14:paraId="059EAB8E" w14:textId="77777777" w:rsidR="00CB3749" w:rsidRDefault="00CB3749" w:rsidP="00CB3749">
      <w:pPr>
        <w:pStyle w:val="CommentText"/>
        <w:jc w:val="left"/>
      </w:pPr>
      <w:r>
        <w:t>She remains flexible in her approach to art experiences, adjusting activities based on children's feedback, interests, and developmental levels. For example, if some children express a preference for sensory exploration, she might introduce tactile art materials like clay or textured fabrics to cater to their unique learning styles and preferences.</w:t>
      </w:r>
    </w:p>
    <w:p w14:paraId="332813D8" w14:textId="77777777" w:rsidR="00CB3749" w:rsidRDefault="00CB3749" w:rsidP="00CB3749">
      <w:pPr>
        <w:pStyle w:val="CommentText"/>
        <w:jc w:val="left"/>
      </w:pPr>
    </w:p>
    <w:p w14:paraId="238E1438" w14:textId="77777777" w:rsidR="00CB3749" w:rsidRDefault="00CB3749" w:rsidP="00CB3749">
      <w:pPr>
        <w:pStyle w:val="CommentText"/>
        <w:jc w:val="left"/>
      </w:pPr>
      <w:r>
        <w:t>Benchmark Answer 2:</w:t>
      </w:r>
    </w:p>
    <w:p w14:paraId="1CAA7E84" w14:textId="77777777" w:rsidR="00CB3749" w:rsidRDefault="00CB3749" w:rsidP="00CB3749">
      <w:pPr>
        <w:pStyle w:val="CommentText"/>
        <w:jc w:val="left"/>
      </w:pPr>
    </w:p>
    <w:p w14:paraId="53C43D15" w14:textId="77777777" w:rsidR="00CB3749" w:rsidRDefault="00CB3749" w:rsidP="00CB3749">
      <w:pPr>
        <w:pStyle w:val="CommentText"/>
        <w:jc w:val="left"/>
      </w:pPr>
      <w:r>
        <w:t>She watches them closely to see what they are interested in and how they learn best. This might mean using different materials for different children—for instance, if someone struggles with holding a paintbrush, she might offer them a big, chunky marker instead.</w:t>
      </w:r>
    </w:p>
    <w:p w14:paraId="2A683223" w14:textId="77777777" w:rsidR="00CB3749" w:rsidRDefault="00CB3749" w:rsidP="00CB3749">
      <w:pPr>
        <w:pStyle w:val="CommentText"/>
        <w:jc w:val="left"/>
      </w:pPr>
    </w:p>
    <w:p w14:paraId="7A582494" w14:textId="77777777" w:rsidR="00CB3749" w:rsidRDefault="00CB3749" w:rsidP="00CB3749">
      <w:pPr>
        <w:pStyle w:val="CommentText"/>
        <w:jc w:val="left"/>
      </w:pPr>
      <w:r>
        <w:t>She also keeps things open-ended and lets the children choose what they want to create. They might use recycled materials to make animal sculptures if they are loving animals that week, or explore music and movement if they seem more energetic. It's all about making sure everyone feels included and has a chance to be creative in their own way. They even look at art from different cultures to spark new ideas! By being flexible and responsive, she can make art time a fun and engaging experience for every child.</w:t>
      </w:r>
    </w:p>
    <w:p w14:paraId="228046FE" w14:textId="77777777" w:rsidR="00CB3749" w:rsidRDefault="00CB3749" w:rsidP="00CB3749">
      <w:pPr>
        <w:pStyle w:val="CommentText"/>
        <w:jc w:val="left"/>
      </w:pPr>
    </w:p>
    <w:p w14:paraId="2E303041" w14:textId="77777777" w:rsidR="00CB3749" w:rsidRDefault="00CB3749" w:rsidP="00CB3749">
      <w:pPr>
        <w:pStyle w:val="CommentText"/>
        <w:jc w:val="left"/>
      </w:pPr>
      <w:r>
        <w:t>Benchmark Answer 3:</w:t>
      </w:r>
    </w:p>
    <w:p w14:paraId="09B7E703" w14:textId="77777777" w:rsidR="00CB3749" w:rsidRDefault="00CB3749" w:rsidP="00CB3749">
      <w:pPr>
        <w:pStyle w:val="CommentText"/>
        <w:jc w:val="left"/>
      </w:pPr>
    </w:p>
    <w:p w14:paraId="6F2616CF" w14:textId="77777777" w:rsidR="00CB3749" w:rsidRDefault="00CB3749" w:rsidP="00CB3749">
      <w:pPr>
        <w:pStyle w:val="CommentText"/>
        <w:jc w:val="left"/>
      </w:pPr>
      <w:r>
        <w:t>She watches closely to see what piques their interest and how they learn best. This might mean offering different materials for different children or using recycled materials to create something together based on their favourite theme that week. She keeps a variety of art supplies on hand, from paintbrushes to clay, so there is something for everyone. No matter their preference, she makes sure everyone has what they need to participate.</w:t>
      </w:r>
    </w:p>
    <w:p w14:paraId="2345F04C" w14:textId="77777777" w:rsidR="00CB3749" w:rsidRDefault="00CB3749" w:rsidP="00CB3749">
      <w:pPr>
        <w:pStyle w:val="CommentText"/>
        <w:jc w:val="left"/>
      </w:pPr>
    </w:p>
    <w:p w14:paraId="304357DF" w14:textId="77777777" w:rsidR="00CB3749" w:rsidRDefault="00CB3749" w:rsidP="00CB3749">
      <w:pPr>
        <w:pStyle w:val="CommentText"/>
        <w:jc w:val="left"/>
      </w:pPr>
      <w:r>
        <w:t>They also explore art from all over the world! This way, they get to see different styles and learn about different cultures. By being flexible and observing their interests, she can create a fun and inclusive art experience that helps every child develop their creativity and learning in their own unique way.</w:t>
      </w:r>
    </w:p>
  </w:comment>
  <w:comment w:id="75" w:author="John Michael Deris" w:date="2024-10-08T07:18:00Z" w:initials="JD">
    <w:p w14:paraId="67A9C11E" w14:textId="77777777" w:rsidR="00CB3749" w:rsidRDefault="00CB3749" w:rsidP="00CB3749">
      <w:pPr>
        <w:pStyle w:val="CommentText"/>
        <w:jc w:val="left"/>
      </w:pPr>
      <w:r>
        <w:rPr>
          <w:rStyle w:val="CommentReference"/>
        </w:rPr>
        <w:annotationRef/>
      </w:r>
      <w:r>
        <w:t>Benchmark Example: She praises children for their careful handling of art materials and acknowledge their efforts in maintaining a tidy and organised art area. Additionally, she demonstrates responsible use of materials by modelling proper techniques and care practices.</w:t>
      </w:r>
    </w:p>
    <w:p w14:paraId="766290C9" w14:textId="77777777" w:rsidR="00CB3749" w:rsidRDefault="00CB3749" w:rsidP="00CB3749">
      <w:pPr>
        <w:pStyle w:val="CommentText"/>
        <w:jc w:val="left"/>
      </w:pPr>
    </w:p>
    <w:p w14:paraId="3E5956A5" w14:textId="77777777" w:rsidR="00CB3749" w:rsidRDefault="00CB3749" w:rsidP="00CB3749">
      <w:pPr>
        <w:pStyle w:val="CommentText"/>
        <w:jc w:val="left"/>
      </w:pPr>
      <w:r>
        <w:t>Benchmark Answer #2:</w:t>
      </w:r>
    </w:p>
    <w:p w14:paraId="045DD9E0" w14:textId="77777777" w:rsidR="00CB3749" w:rsidRDefault="00CB3749" w:rsidP="00CB3749">
      <w:pPr>
        <w:pStyle w:val="CommentText"/>
        <w:jc w:val="left"/>
      </w:pPr>
      <w:r>
        <w:t>She shows the children by example how to take care of our things! She handles the art supplies safely and put them away neatly after we use them. When the children do the same thing, she let them know how much She appreciate it. She even works together to keep things organised, like putting the paints back in their spots or watering the plants.</w:t>
      </w:r>
    </w:p>
    <w:p w14:paraId="1F7C295D" w14:textId="77777777" w:rsidR="00CB3749" w:rsidRDefault="00CB3749" w:rsidP="00CB3749">
      <w:pPr>
        <w:pStyle w:val="CommentText"/>
        <w:jc w:val="left"/>
      </w:pPr>
      <w:r>
        <w:t>This helps the children feel like they have a part in keeping our classroom nice. She talks about how taking care of our things means we get to keep using them and making fun things together. She even learns about cultures that place a high value on respecting what they share. By letting them help out and make decisions, the children learn responsibility and respect for the things around them, which helps them grow into well-rounded individuals.</w:t>
      </w:r>
    </w:p>
    <w:p w14:paraId="794B9718" w14:textId="77777777" w:rsidR="00CB3749" w:rsidRDefault="00CB3749" w:rsidP="00CB3749">
      <w:pPr>
        <w:pStyle w:val="CommentText"/>
        <w:jc w:val="left"/>
      </w:pPr>
    </w:p>
    <w:p w14:paraId="63F06A67" w14:textId="77777777" w:rsidR="00CB3749" w:rsidRDefault="00CB3749" w:rsidP="00CB3749">
      <w:pPr>
        <w:pStyle w:val="CommentText"/>
        <w:jc w:val="left"/>
      </w:pPr>
      <w:r>
        <w:t>Benchmark Answer #3:</w:t>
      </w:r>
    </w:p>
    <w:p w14:paraId="192EE6D5" w14:textId="77777777" w:rsidR="00CB3749" w:rsidRDefault="00CB3749" w:rsidP="00CB3749">
      <w:pPr>
        <w:pStyle w:val="CommentText"/>
        <w:jc w:val="left"/>
      </w:pPr>
      <w:r>
        <w:t>She explores all sorts of textures and colours with art supplies, which gets the children curious and excited about using them. She also let them help decide which materials to use and where to keep them. This way, they feel like they have a say in our classroom.</w:t>
      </w:r>
    </w:p>
    <w:p w14:paraId="43BB6DBA" w14:textId="77777777" w:rsidR="00CB3749" w:rsidRDefault="00CB3749" w:rsidP="00CB3749">
      <w:pPr>
        <w:pStyle w:val="CommentText"/>
        <w:jc w:val="left"/>
      </w:pPr>
      <w:r>
        <w:t>She also works together a lot! Whether we're building block towers or making a big mural, the children learn to share and take care of things together. She shows them how to handle everything safely and put things away neatly after we use them. She even talks about how respecting our materials lets us keep using them to create fun things. By letting them help out and make decisions, the children learn responsibility and become mini stewards of our classroom!</w:t>
      </w:r>
    </w:p>
  </w:comment>
  <w:comment w:id="76" w:author="John Philip Dizon" w:date="2024-08-16T10:29:00Z" w:initials="JD">
    <w:p w14:paraId="650E55FD" w14:textId="1D181576" w:rsidR="00CB3749" w:rsidRDefault="00CB3749" w:rsidP="00CB3749">
      <w:pPr>
        <w:pStyle w:val="CommentText"/>
        <w:jc w:val="left"/>
      </w:pPr>
      <w:r w:rsidRPr="00F41B1A">
        <w:rPr>
          <w:rStyle w:val="CommentReference"/>
        </w:rPr>
        <w:annotationRef/>
      </w:r>
      <w:r>
        <w:t>Benchmark Answer 1:</w:t>
      </w:r>
    </w:p>
    <w:p w14:paraId="7205B54E" w14:textId="77777777" w:rsidR="00CB3749" w:rsidRDefault="00CB3749" w:rsidP="00CB3749">
      <w:pPr>
        <w:pStyle w:val="CommentText"/>
        <w:jc w:val="left"/>
      </w:pPr>
    </w:p>
    <w:p w14:paraId="60096ED7" w14:textId="77777777" w:rsidR="00CB3749" w:rsidRDefault="00CB3749" w:rsidP="00CB3749">
      <w:pPr>
        <w:pStyle w:val="CommentText"/>
        <w:jc w:val="left"/>
      </w:pPr>
      <w:r>
        <w:t>She praises children for their careful handling of art materials and acknowledges their efforts in maintaining a tidy and organised art area. Additionally, she demonstrates responsible use of materials by modelling proper techniques and care practices.</w:t>
      </w:r>
    </w:p>
    <w:p w14:paraId="64EE1189" w14:textId="77777777" w:rsidR="00CB3749" w:rsidRDefault="00CB3749" w:rsidP="00CB3749">
      <w:pPr>
        <w:pStyle w:val="CommentText"/>
        <w:jc w:val="left"/>
      </w:pPr>
    </w:p>
    <w:p w14:paraId="1C239009" w14:textId="77777777" w:rsidR="00CB3749" w:rsidRDefault="00CB3749" w:rsidP="00CB3749">
      <w:pPr>
        <w:pStyle w:val="CommentText"/>
        <w:jc w:val="left"/>
      </w:pPr>
      <w:r>
        <w:t>Benchmark Answer 2:</w:t>
      </w:r>
    </w:p>
    <w:p w14:paraId="1B5965E4" w14:textId="77777777" w:rsidR="00CB3749" w:rsidRDefault="00CB3749" w:rsidP="00CB3749">
      <w:pPr>
        <w:pStyle w:val="CommentText"/>
        <w:jc w:val="left"/>
      </w:pPr>
    </w:p>
    <w:p w14:paraId="4FA68D48" w14:textId="77777777" w:rsidR="00CB3749" w:rsidRDefault="00CB3749" w:rsidP="00CB3749">
      <w:pPr>
        <w:pStyle w:val="CommentText"/>
        <w:jc w:val="left"/>
      </w:pPr>
      <w:r>
        <w:t>She shows the children by example how to take care of their things. She handles the art supplies safely and puts them away neatly after use. When the children do the same, she lets them know how much she appreciates it. They even work together to keep things organised, like putting the paints back in their spots or watering the plants.</w:t>
      </w:r>
    </w:p>
    <w:p w14:paraId="4386D880" w14:textId="77777777" w:rsidR="00CB3749" w:rsidRDefault="00CB3749" w:rsidP="00CB3749">
      <w:pPr>
        <w:pStyle w:val="CommentText"/>
        <w:jc w:val="left"/>
      </w:pPr>
    </w:p>
    <w:p w14:paraId="272C7C12" w14:textId="77777777" w:rsidR="00CB3749" w:rsidRDefault="00CB3749" w:rsidP="00CB3749">
      <w:pPr>
        <w:pStyle w:val="CommentText"/>
        <w:jc w:val="left"/>
      </w:pPr>
      <w:r>
        <w:t>This helps the children feel like they have a part in keeping the classroom nice. They talk about how taking care of their things means they get to keep using them and making fun things together. They even learn about cultures that place a high value on respecting what they share. By letting them help out and make decisions, the children learn responsibility and respect for the things around them, which helps them grow into well-rounded individuals.</w:t>
      </w:r>
    </w:p>
    <w:p w14:paraId="70A082A5" w14:textId="77777777" w:rsidR="00CB3749" w:rsidRDefault="00CB3749" w:rsidP="00CB3749">
      <w:pPr>
        <w:pStyle w:val="CommentText"/>
        <w:jc w:val="left"/>
      </w:pPr>
    </w:p>
    <w:p w14:paraId="58C0F86A" w14:textId="77777777" w:rsidR="00CB3749" w:rsidRDefault="00CB3749" w:rsidP="00CB3749">
      <w:pPr>
        <w:pStyle w:val="CommentText"/>
        <w:jc w:val="left"/>
      </w:pPr>
      <w:r>
        <w:t>Benchmark Answer 3:</w:t>
      </w:r>
    </w:p>
    <w:p w14:paraId="7E06D9BD" w14:textId="77777777" w:rsidR="00CB3749" w:rsidRDefault="00CB3749" w:rsidP="00CB3749">
      <w:pPr>
        <w:pStyle w:val="CommentText"/>
        <w:jc w:val="left"/>
      </w:pPr>
    </w:p>
    <w:p w14:paraId="67DC22B1" w14:textId="77777777" w:rsidR="00CB3749" w:rsidRDefault="00CB3749" w:rsidP="00CB3749">
      <w:pPr>
        <w:pStyle w:val="CommentText"/>
        <w:jc w:val="left"/>
      </w:pPr>
      <w:r>
        <w:t>They explore all sorts of textures and colours with art supplies, which gets the children curious and excited about using them. She also lets them help decide which materials to use and where to keep them. This way, they feel like they have a say in the classroom.</w:t>
      </w:r>
    </w:p>
    <w:p w14:paraId="032BC409" w14:textId="77777777" w:rsidR="00CB3749" w:rsidRDefault="00CB3749" w:rsidP="00CB3749">
      <w:pPr>
        <w:pStyle w:val="CommentText"/>
        <w:jc w:val="left"/>
      </w:pPr>
    </w:p>
    <w:p w14:paraId="649D8434" w14:textId="77777777" w:rsidR="00CB3749" w:rsidRDefault="00CB3749" w:rsidP="00CB3749">
      <w:pPr>
        <w:pStyle w:val="CommentText"/>
        <w:jc w:val="left"/>
      </w:pPr>
      <w:r>
        <w:t>They also work together a lot. Whether they are building block towers or making a big mural, the children learn to share and take care of things together. She shows them how to handle everything safely and put things away neatly after use. They even talk about how respecting their materials lets them keep using them to create fun things. By letting them help out and make decisions, the children learn responsibility and become mini stewards of the classroom.</w:t>
      </w:r>
    </w:p>
  </w:comment>
  <w:comment w:id="77" w:author="John Philip Dizon" w:date="2024-08-16T10:29:00Z" w:initials="JD">
    <w:p w14:paraId="294DE368" w14:textId="77777777" w:rsidR="00CB3749" w:rsidRDefault="00CB3749" w:rsidP="00CB3749">
      <w:pPr>
        <w:pStyle w:val="CommentText"/>
        <w:jc w:val="left"/>
      </w:pPr>
      <w:r w:rsidRPr="00F41B1A">
        <w:rPr>
          <w:rStyle w:val="CommentReference"/>
        </w:rPr>
        <w:annotationRef/>
      </w:r>
      <w:r>
        <w:t>Benchmark Answer 1:</w:t>
      </w:r>
    </w:p>
    <w:p w14:paraId="2C19DC35" w14:textId="77777777" w:rsidR="00CB3749" w:rsidRDefault="00CB3749" w:rsidP="00CB3749">
      <w:pPr>
        <w:pStyle w:val="CommentText"/>
        <w:jc w:val="left"/>
      </w:pPr>
    </w:p>
    <w:p w14:paraId="7721A568" w14:textId="77777777" w:rsidR="00CB3749" w:rsidRDefault="00CB3749" w:rsidP="00CB3749">
      <w:pPr>
        <w:pStyle w:val="CommentText"/>
        <w:jc w:val="left"/>
      </w:pPr>
      <w:r>
        <w:t>She validates children's unique perspectives and encourages them to follow their creative instincts, empowering them to express themselves authentically through art. For instance, she celebrates children's individuality by displaying their artwork prominently and inviting them to share the stories and inspirations behind their creations.</w:t>
      </w:r>
    </w:p>
    <w:p w14:paraId="60D383E9" w14:textId="77777777" w:rsidR="00CB3749" w:rsidRDefault="00CB3749" w:rsidP="00CB3749">
      <w:pPr>
        <w:pStyle w:val="CommentText"/>
        <w:jc w:val="left"/>
      </w:pPr>
    </w:p>
    <w:p w14:paraId="2D7868AC" w14:textId="77777777" w:rsidR="00CB3749" w:rsidRDefault="00CB3749" w:rsidP="00CB3749">
      <w:pPr>
        <w:pStyle w:val="CommentText"/>
        <w:jc w:val="left"/>
      </w:pPr>
      <w:r>
        <w:t>Benchmark Answer 2:</w:t>
      </w:r>
    </w:p>
    <w:p w14:paraId="7F545EF4" w14:textId="77777777" w:rsidR="00CB3749" w:rsidRDefault="00CB3749" w:rsidP="00CB3749">
      <w:pPr>
        <w:pStyle w:val="CommentText"/>
        <w:jc w:val="left"/>
      </w:pPr>
    </w:p>
    <w:p w14:paraId="62CBB9FD" w14:textId="77777777" w:rsidR="00CB3749" w:rsidRDefault="00CB3749" w:rsidP="00CB3749">
      <w:pPr>
        <w:pStyle w:val="CommentText"/>
        <w:jc w:val="left"/>
      </w:pPr>
      <w:r>
        <w:t>She wants the children to feel safe and supported to express themselves however they want. They talk a lot and listen to each other's ideas, and there are no wrong answers. She provides them with all sorts of different materials to work with and never tells them what to make. Instead, she lets them choose their own colours, tools, and themes.</w:t>
      </w:r>
    </w:p>
    <w:p w14:paraId="3CAB08C9" w14:textId="77777777" w:rsidR="00CB3749" w:rsidRDefault="00CB3749" w:rsidP="00CB3749">
      <w:pPr>
        <w:pStyle w:val="CommentText"/>
        <w:jc w:val="left"/>
      </w:pPr>
    </w:p>
    <w:p w14:paraId="087CD3C0" w14:textId="77777777" w:rsidR="00CB3749" w:rsidRDefault="00CB3749" w:rsidP="00CB3749">
      <w:pPr>
        <w:pStyle w:val="CommentText"/>
        <w:jc w:val="left"/>
      </w:pPr>
      <w:r>
        <w:t>This way, they can create something that is truly their own. She might help them a little if they need it, but mostly she lets them explore and experiment on their own. They even talk about art from all over the world, so they can see all the different ways people express themselves. Most importantly, she shows them that it's okay to make mistakes and that trying new things is part of being creative. By letting them take the lead, the children learn to be confident in their own ideas and express themselves freely.</w:t>
      </w:r>
    </w:p>
    <w:p w14:paraId="37D4203A" w14:textId="77777777" w:rsidR="00CB3749" w:rsidRDefault="00CB3749" w:rsidP="00CB3749">
      <w:pPr>
        <w:pStyle w:val="CommentText"/>
        <w:jc w:val="left"/>
      </w:pPr>
    </w:p>
    <w:p w14:paraId="5FE522BE" w14:textId="77777777" w:rsidR="00CB3749" w:rsidRDefault="00CB3749" w:rsidP="00CB3749">
      <w:pPr>
        <w:pStyle w:val="CommentText"/>
        <w:jc w:val="left"/>
      </w:pPr>
      <w:r>
        <w:t>Benchmark Answer 3:</w:t>
      </w:r>
    </w:p>
    <w:p w14:paraId="7472AC69" w14:textId="77777777" w:rsidR="00CB3749" w:rsidRDefault="00CB3749" w:rsidP="00CB3749">
      <w:pPr>
        <w:pStyle w:val="CommentText"/>
        <w:jc w:val="left"/>
      </w:pPr>
    </w:p>
    <w:p w14:paraId="6E4D2CBB" w14:textId="77777777" w:rsidR="00CB3749" w:rsidRDefault="00CB3749" w:rsidP="00CB3749">
      <w:pPr>
        <w:pStyle w:val="CommentText"/>
        <w:jc w:val="left"/>
      </w:pPr>
      <w:r>
        <w:t>She gives the children all sorts of materials, from clay and paint to recycled bits and bobs, and lets them explore and create whatever their imaginations come up with. There's no right or wrong way to do things. They focus on the fun of making things, not just the finished product.</w:t>
      </w:r>
    </w:p>
    <w:p w14:paraId="21B9F40D" w14:textId="77777777" w:rsidR="00CB3749" w:rsidRDefault="00CB3749" w:rsidP="00CB3749">
      <w:pPr>
        <w:pStyle w:val="CommentText"/>
        <w:jc w:val="left"/>
      </w:pPr>
    </w:p>
    <w:p w14:paraId="6A37D563" w14:textId="77777777" w:rsidR="00CB3749" w:rsidRDefault="00CB3749" w:rsidP="00CB3749">
      <w:pPr>
        <w:pStyle w:val="CommentText"/>
        <w:jc w:val="left"/>
      </w:pPr>
      <w:r>
        <w:t>She also shows them lots of different art from all over the world, so they can see how many ways there are to be creative. When they are working on something, she gives them positive feedback and praises their unique ideas. They even talk about how mistakes are a great way to learn and discover new things. By letting them explore on their own and work together with friends, the children gain confidence in their own creativity and learn to express themselves freely.</w:t>
      </w:r>
    </w:p>
  </w:comment>
  <w:comment w:id="78" w:author="John Philip Dizon" w:date="2024-08-16T10:29:00Z" w:initials="JD">
    <w:p w14:paraId="4065DCBD" w14:textId="77777777" w:rsidR="00CB3749" w:rsidRDefault="00CB3749" w:rsidP="00CB3749">
      <w:pPr>
        <w:pStyle w:val="CommentText"/>
        <w:jc w:val="left"/>
      </w:pPr>
      <w:r w:rsidRPr="00F41B1A">
        <w:rPr>
          <w:rStyle w:val="CommentReference"/>
        </w:rPr>
        <w:annotationRef/>
      </w:r>
      <w:r>
        <w:t>Benchmark Answer 1:</w:t>
      </w:r>
    </w:p>
    <w:p w14:paraId="1ED20FE3" w14:textId="77777777" w:rsidR="00CB3749" w:rsidRDefault="00CB3749" w:rsidP="00CB3749">
      <w:pPr>
        <w:pStyle w:val="CommentText"/>
        <w:jc w:val="left"/>
      </w:pPr>
    </w:p>
    <w:p w14:paraId="7BB8270A" w14:textId="77777777" w:rsidR="00CB3749" w:rsidRDefault="00CB3749" w:rsidP="00CB3749">
      <w:pPr>
        <w:pStyle w:val="CommentText"/>
        <w:jc w:val="left"/>
      </w:pPr>
      <w:r>
        <w:t>She encourages children to inquire and explore by posing open-ended questions and providing opportunities for investigation and discovery. For example, she might ask children questions like "What do you think will happen if we mix these colours together?" or "How can we make our sculpture stand up?" prompting them to think critically and problem-solve creatively.</w:t>
      </w:r>
    </w:p>
    <w:p w14:paraId="62BEB7F2" w14:textId="77777777" w:rsidR="00CB3749" w:rsidRDefault="00CB3749" w:rsidP="00CB3749">
      <w:pPr>
        <w:pStyle w:val="CommentText"/>
        <w:jc w:val="left"/>
      </w:pPr>
    </w:p>
    <w:p w14:paraId="49A3AEEE" w14:textId="77777777" w:rsidR="00CB3749" w:rsidRDefault="00CB3749" w:rsidP="00CB3749">
      <w:pPr>
        <w:pStyle w:val="CommentText"/>
        <w:jc w:val="left"/>
      </w:pPr>
      <w:r>
        <w:t>Benchmark Answer 2:</w:t>
      </w:r>
    </w:p>
    <w:p w14:paraId="277ACF82" w14:textId="77777777" w:rsidR="00CB3749" w:rsidRDefault="00CB3749" w:rsidP="00CB3749">
      <w:pPr>
        <w:pStyle w:val="CommentText"/>
        <w:jc w:val="left"/>
      </w:pPr>
    </w:p>
    <w:p w14:paraId="2D77690C" w14:textId="77777777" w:rsidR="00CB3749" w:rsidRDefault="00CB3749" w:rsidP="00CB3749">
      <w:pPr>
        <w:pStyle w:val="CommentText"/>
        <w:jc w:val="left"/>
      </w:pPr>
      <w:r>
        <w:t>She wants the children to feel safe to ask questions and explore whatever piques their interest. They talk a lot about different ideas and perspectives, and there are no bad questions. She loves to ask them things like "What do you think will happen if we mix this colour with that one?" or "Why do you think this material feels the way it does?"</w:t>
      </w:r>
    </w:p>
    <w:p w14:paraId="5905BB63" w14:textId="77777777" w:rsidR="00CB3749" w:rsidRDefault="00CB3749" w:rsidP="00CB3749">
      <w:pPr>
        <w:pStyle w:val="CommentText"/>
        <w:jc w:val="left"/>
      </w:pPr>
    </w:p>
    <w:p w14:paraId="4BF2B07D" w14:textId="77777777" w:rsidR="00CB3749" w:rsidRDefault="00CB3749" w:rsidP="00CB3749">
      <w:pPr>
        <w:pStyle w:val="CommentText"/>
        <w:jc w:val="left"/>
      </w:pPr>
      <w:r>
        <w:t>This way, they start to think for themselves and come up with their own answers. She helps them by giving them all sorts of different materials to try and showing them cool examples of art from around the world. They even take pictures and notes so they can look back and see what they learned. By encouraging them to ask questions and explore on their own, the children become better problem-solvers and critical thinkers, which helps them not just in art but in all areas of their learning.</w:t>
      </w:r>
    </w:p>
    <w:p w14:paraId="386977FD" w14:textId="77777777" w:rsidR="00CB3749" w:rsidRDefault="00CB3749" w:rsidP="00CB3749">
      <w:pPr>
        <w:pStyle w:val="CommentText"/>
        <w:jc w:val="left"/>
      </w:pPr>
    </w:p>
    <w:p w14:paraId="412CF0D0" w14:textId="77777777" w:rsidR="00CB3749" w:rsidRDefault="00CB3749" w:rsidP="00CB3749">
      <w:pPr>
        <w:pStyle w:val="CommentText"/>
        <w:jc w:val="left"/>
      </w:pPr>
      <w:r>
        <w:t>Benchmark Answer 3:</w:t>
      </w:r>
    </w:p>
    <w:p w14:paraId="741F3579" w14:textId="77777777" w:rsidR="00CB3749" w:rsidRDefault="00CB3749" w:rsidP="00CB3749">
      <w:pPr>
        <w:pStyle w:val="CommentText"/>
        <w:jc w:val="left"/>
      </w:pPr>
    </w:p>
    <w:p w14:paraId="6C5361F5" w14:textId="77777777" w:rsidR="00CB3749" w:rsidRDefault="00CB3749" w:rsidP="00CB3749">
      <w:pPr>
        <w:pStyle w:val="CommentText"/>
        <w:jc w:val="left"/>
      </w:pPr>
      <w:r>
        <w:t>She sets things up with interesting materials, like feathers and shells, alongside paints and clay. This way, the children can explore the natural world and all sorts of textures while they create. There is no one right way to do things; it's all about experimenting and asking questions.</w:t>
      </w:r>
    </w:p>
    <w:p w14:paraId="55E1EFB6" w14:textId="77777777" w:rsidR="00CB3749" w:rsidRDefault="00CB3749" w:rsidP="00CB3749">
      <w:pPr>
        <w:pStyle w:val="CommentText"/>
        <w:jc w:val="left"/>
      </w:pPr>
    </w:p>
    <w:p w14:paraId="7637C505" w14:textId="77777777" w:rsidR="00CB3749" w:rsidRDefault="00CB3749" w:rsidP="00CB3749">
      <w:pPr>
        <w:pStyle w:val="CommentText"/>
        <w:jc w:val="left"/>
      </w:pPr>
      <w:r>
        <w:t>They also work together a lot. They talk about their ideas as they explore, and she encourages the children to share their thoughts with each other. They take notes and pictures so they can see how their understanding changes over time. By letting them ask questions and work together, the children become better problem-solvers and thinkers, and they learn so much more than just how to use art supplies.</w:t>
      </w:r>
    </w:p>
  </w:comment>
  <w:comment w:id="79" w:author="John Philip Dizon" w:date="2024-08-16T10:29:00Z" w:initials="JD">
    <w:p w14:paraId="0623BA96" w14:textId="77777777" w:rsidR="00CB3749" w:rsidRDefault="00CB3749" w:rsidP="00CB3749">
      <w:pPr>
        <w:pStyle w:val="CommentText"/>
        <w:jc w:val="left"/>
      </w:pPr>
      <w:r w:rsidRPr="00F41B1A">
        <w:rPr>
          <w:rStyle w:val="CommentReference"/>
        </w:rPr>
        <w:annotationRef/>
      </w:r>
      <w:r>
        <w:t>Benchmark Answer 1:</w:t>
      </w:r>
    </w:p>
    <w:p w14:paraId="23B9B4BB" w14:textId="77777777" w:rsidR="00CB3749" w:rsidRDefault="00CB3749" w:rsidP="00CB3749">
      <w:pPr>
        <w:pStyle w:val="CommentText"/>
        <w:jc w:val="left"/>
      </w:pPr>
    </w:p>
    <w:p w14:paraId="2657322B" w14:textId="77777777" w:rsidR="00CB3749" w:rsidRDefault="00CB3749" w:rsidP="00CB3749">
      <w:pPr>
        <w:pStyle w:val="CommentText"/>
        <w:jc w:val="left"/>
      </w:pPr>
      <w:r>
        <w:t>She facilitates meaningful conversations about children's artwork by asking open-ended questions and encouraging them to share their thoughts and feelings. For instance, she might ask children questions like "What inspired you to create this?" or "Can you tell me more about what you've made?" fostering reflection, expression, and language development.</w:t>
      </w:r>
    </w:p>
    <w:p w14:paraId="7A2C52FD" w14:textId="77777777" w:rsidR="00CB3749" w:rsidRDefault="00CB3749" w:rsidP="00CB3749">
      <w:pPr>
        <w:pStyle w:val="CommentText"/>
        <w:jc w:val="left"/>
      </w:pPr>
    </w:p>
    <w:p w14:paraId="1178BD08" w14:textId="77777777" w:rsidR="00CB3749" w:rsidRDefault="00CB3749" w:rsidP="00CB3749">
      <w:pPr>
        <w:pStyle w:val="CommentText"/>
        <w:jc w:val="left"/>
      </w:pPr>
      <w:r>
        <w:t>Benchmark Answer 2:</w:t>
      </w:r>
    </w:p>
    <w:p w14:paraId="5FF89EF7" w14:textId="77777777" w:rsidR="00CB3749" w:rsidRDefault="00CB3749" w:rsidP="00CB3749">
      <w:pPr>
        <w:pStyle w:val="CommentText"/>
        <w:jc w:val="left"/>
      </w:pPr>
    </w:p>
    <w:p w14:paraId="5FF7595F" w14:textId="77777777" w:rsidR="00CB3749" w:rsidRDefault="00CB3749" w:rsidP="00CB3749">
      <w:pPr>
        <w:pStyle w:val="CommentText"/>
        <w:jc w:val="left"/>
      </w:pPr>
      <w:r>
        <w:t>She wants the children to feel safe and supported to share their ideas, knowing that everyone has a unique perspective. Instead of just asking what they made, she asks them to tell a story about their artwork. What inspired them? What are the different shapes and colours they used?</w:t>
      </w:r>
    </w:p>
    <w:p w14:paraId="2F2C8414" w14:textId="77777777" w:rsidR="00CB3749" w:rsidRDefault="00CB3749" w:rsidP="00CB3749">
      <w:pPr>
        <w:pStyle w:val="CommentText"/>
        <w:jc w:val="left"/>
      </w:pPr>
    </w:p>
    <w:p w14:paraId="59D3C2B0" w14:textId="77777777" w:rsidR="00CB3749" w:rsidRDefault="00CB3749" w:rsidP="00CB3749">
      <w:pPr>
        <w:pStyle w:val="CommentText"/>
        <w:jc w:val="left"/>
      </w:pPr>
      <w:r>
        <w:t>They also talk a lot with each other. She encourages the children to ask questions and share their thoughts about each other's creations. This helps them use more descriptive language and really think about the choices they made. They even take pictures and notes so they can see how their ideas change over time. By talking about their art, the children learn to express themselves clearly, listen to others, and feel proud of what they have created.</w:t>
      </w:r>
    </w:p>
    <w:p w14:paraId="2BE0C875" w14:textId="77777777" w:rsidR="00CB3749" w:rsidRDefault="00CB3749" w:rsidP="00CB3749">
      <w:pPr>
        <w:pStyle w:val="CommentText"/>
        <w:jc w:val="left"/>
      </w:pPr>
    </w:p>
    <w:p w14:paraId="69770745" w14:textId="77777777" w:rsidR="00CB3749" w:rsidRDefault="00CB3749" w:rsidP="00CB3749">
      <w:pPr>
        <w:pStyle w:val="CommentText"/>
        <w:jc w:val="left"/>
      </w:pPr>
      <w:r>
        <w:t>Benchmark Answer 3:</w:t>
      </w:r>
    </w:p>
    <w:p w14:paraId="165EC8F2" w14:textId="77777777" w:rsidR="00CB3749" w:rsidRDefault="00CB3749" w:rsidP="00CB3749">
      <w:pPr>
        <w:pStyle w:val="CommentText"/>
        <w:jc w:val="left"/>
      </w:pPr>
    </w:p>
    <w:p w14:paraId="5303256B" w14:textId="77777777" w:rsidR="00CB3749" w:rsidRDefault="00CB3749" w:rsidP="00CB3749">
      <w:pPr>
        <w:pStyle w:val="CommentText"/>
        <w:jc w:val="left"/>
      </w:pPr>
      <w:r>
        <w:t>She ensures all the materials are easy to reach and hangs up lots of art around the room so everyone can see how creative they are. To get them talking, she does not just ask what they made; she asks them to tell a story about it. She also likes to talk about her own art and how she came up with ideas. They ask each other questions about the colours used and the choices made. Sometimes they even talk in a group about a project they worked on together. By discussing their art, the children learn to explain their thoughts clearly, listen to their friends, and feel proud of what they have made.</w:t>
      </w:r>
    </w:p>
  </w:comment>
  <w:comment w:id="80" w:author="John Philip Dizon" w:date="2024-08-16T10:29:00Z" w:initials="JD">
    <w:p w14:paraId="0786121D" w14:textId="77777777" w:rsidR="00CB3749" w:rsidRDefault="00CB3749" w:rsidP="00CB3749">
      <w:pPr>
        <w:pStyle w:val="CommentText"/>
        <w:jc w:val="left"/>
      </w:pPr>
      <w:r w:rsidRPr="00F41B1A">
        <w:rPr>
          <w:rStyle w:val="CommentReference"/>
        </w:rPr>
        <w:annotationRef/>
      </w:r>
      <w:r>
        <w:t>Benchmark Answer 1:</w:t>
      </w:r>
    </w:p>
    <w:p w14:paraId="3D719FD4" w14:textId="77777777" w:rsidR="00CB3749" w:rsidRDefault="00CB3749" w:rsidP="00CB3749">
      <w:pPr>
        <w:pStyle w:val="CommentText"/>
        <w:jc w:val="left"/>
      </w:pPr>
    </w:p>
    <w:p w14:paraId="4B0D51D2" w14:textId="77777777" w:rsidR="00CB3749" w:rsidRDefault="00CB3749" w:rsidP="00CB3749">
      <w:pPr>
        <w:pStyle w:val="CommentText"/>
        <w:jc w:val="left"/>
      </w:pPr>
      <w:r>
        <w:t>She demonstrates genuine excitement and appreciation for children's creative efforts, providing positive reinforcement and encouragement. For instance, she might express admiration for a child's artwork by commenting on their use of colours, shapes, or imaginative ideas.</w:t>
      </w:r>
    </w:p>
    <w:p w14:paraId="5908BBE8" w14:textId="77777777" w:rsidR="00CB3749" w:rsidRDefault="00CB3749" w:rsidP="00CB3749">
      <w:pPr>
        <w:pStyle w:val="CommentText"/>
        <w:jc w:val="left"/>
      </w:pPr>
    </w:p>
    <w:p w14:paraId="3F1D8C39" w14:textId="77777777" w:rsidR="00CB3749" w:rsidRDefault="00CB3749" w:rsidP="00CB3749">
      <w:pPr>
        <w:pStyle w:val="CommentText"/>
        <w:jc w:val="left"/>
      </w:pPr>
      <w:r>
        <w:t>Benchmark Answer 2:</w:t>
      </w:r>
    </w:p>
    <w:p w14:paraId="6B99317C" w14:textId="77777777" w:rsidR="00CB3749" w:rsidRDefault="00CB3749" w:rsidP="00CB3749">
      <w:pPr>
        <w:pStyle w:val="CommentText"/>
        <w:jc w:val="left"/>
      </w:pPr>
    </w:p>
    <w:p w14:paraId="6F0C4686" w14:textId="77777777" w:rsidR="00CB3749" w:rsidRDefault="00CB3749" w:rsidP="00CB3749">
      <w:pPr>
        <w:pStyle w:val="CommentText"/>
        <w:jc w:val="left"/>
      </w:pPr>
      <w:r>
        <w:t>She loves to get stuck right in with the children, whether it’s painting, storytelling, or singing. Her enthusiasm is contagious, and she wants them to see how much fun creating things can be.</w:t>
      </w:r>
    </w:p>
    <w:p w14:paraId="44FA72D9" w14:textId="77777777" w:rsidR="00CB3749" w:rsidRDefault="00CB3749" w:rsidP="00CB3749">
      <w:pPr>
        <w:pStyle w:val="CommentText"/>
        <w:jc w:val="left"/>
      </w:pPr>
    </w:p>
    <w:p w14:paraId="5714C586" w14:textId="77777777" w:rsidR="00CB3749" w:rsidRDefault="00CB3749" w:rsidP="00CB3749">
      <w:pPr>
        <w:pStyle w:val="CommentText"/>
        <w:jc w:val="left"/>
      </w:pPr>
      <w:r>
        <w:t>She also ensures the art room is a place where everyone feels welcome to express themselves. They have all sorts of colourful materials to work with, and the children's art is hung up everywhere so they can see how talented they are. She tells them how much she loves their creative ideas and the effort they put in, and they talk about all the cool art from around the world. Sometimes, they even work together on big projects. By showing her own love of art and making it a fun and positive experience, the children learn to embrace their creativity and feel proud of what they make.</w:t>
      </w:r>
    </w:p>
    <w:p w14:paraId="52EA8596" w14:textId="77777777" w:rsidR="00CB3749" w:rsidRDefault="00CB3749" w:rsidP="00CB3749">
      <w:pPr>
        <w:pStyle w:val="CommentText"/>
        <w:jc w:val="left"/>
      </w:pPr>
    </w:p>
    <w:p w14:paraId="0A13B884" w14:textId="77777777" w:rsidR="00CB3749" w:rsidRDefault="00CB3749" w:rsidP="00CB3749">
      <w:pPr>
        <w:pStyle w:val="CommentText"/>
        <w:jc w:val="left"/>
      </w:pPr>
      <w:r>
        <w:t>Benchmark Answer 3:</w:t>
      </w:r>
    </w:p>
    <w:p w14:paraId="319A5E72" w14:textId="77777777" w:rsidR="00CB3749" w:rsidRDefault="00CB3749" w:rsidP="00CB3749">
      <w:pPr>
        <w:pStyle w:val="CommentText"/>
        <w:jc w:val="left"/>
      </w:pPr>
    </w:p>
    <w:p w14:paraId="0A2601A0" w14:textId="77777777" w:rsidR="00CB3749" w:rsidRDefault="00CB3749" w:rsidP="00CB3749">
      <w:pPr>
        <w:pStyle w:val="CommentText"/>
        <w:jc w:val="left"/>
      </w:pPr>
      <w:r>
        <w:t>She talks a lot about the things the children love and uses those ideas to come up with creative projects. For instance, if a child loves dinosaurs, they might make dinosaur footprints or sculptures. There are no right or wrong answers; it’s all about exploring and trying new things.</w:t>
      </w:r>
    </w:p>
    <w:p w14:paraId="6F19122A" w14:textId="77777777" w:rsidR="00CB3749" w:rsidRDefault="00CB3749" w:rsidP="00CB3749">
      <w:pPr>
        <w:pStyle w:val="CommentText"/>
        <w:jc w:val="left"/>
      </w:pPr>
    </w:p>
    <w:p w14:paraId="6FD5F6CB" w14:textId="77777777" w:rsidR="00CB3749" w:rsidRDefault="00CB3749" w:rsidP="00CB3749">
      <w:pPr>
        <w:pStyle w:val="CommentText"/>
        <w:jc w:val="left"/>
      </w:pPr>
      <w:r>
        <w:t>They also celebrate all the different ways people make art. They look at art from around the world and try different techniques like origami or beadwork. She loves to hear the children talk about their art and what it means to them. They even have special "art showcases" where they can share their creations with everyone. By making art personal and showing how much she loves it too, the children learn to express themselves freely and feel confident about their creativity.</w:t>
      </w:r>
    </w:p>
  </w:comment>
  <w:comment w:id="81" w:author="John Philip Dizon" w:date="2024-08-16T10:30:00Z" w:initials="JD">
    <w:p w14:paraId="24016534" w14:textId="77777777" w:rsidR="00CB3749" w:rsidRDefault="00CB3749" w:rsidP="00CB3749">
      <w:pPr>
        <w:pStyle w:val="CommentText"/>
        <w:jc w:val="left"/>
      </w:pPr>
      <w:r w:rsidRPr="00F41B1A">
        <w:rPr>
          <w:rStyle w:val="CommentReference"/>
        </w:rPr>
        <w:annotationRef/>
      </w:r>
      <w:r>
        <w:t>Benchmark Answer 1:</w:t>
      </w:r>
    </w:p>
    <w:p w14:paraId="64944CE3" w14:textId="77777777" w:rsidR="00CB3749" w:rsidRDefault="00CB3749" w:rsidP="00CB3749">
      <w:pPr>
        <w:pStyle w:val="CommentText"/>
        <w:jc w:val="left"/>
      </w:pPr>
    </w:p>
    <w:p w14:paraId="285687DE" w14:textId="77777777" w:rsidR="00CB3749" w:rsidRDefault="00CB3749" w:rsidP="00CB3749">
      <w:pPr>
        <w:pStyle w:val="CommentText"/>
        <w:jc w:val="left"/>
      </w:pPr>
      <w:r>
        <w:t>She asks children for their consent before displaying or sharing their artwork, respecting their right to privacy and control over their creations. Additionally, she acknowledges and validates children's choices and preferences regarding their artwork.</w:t>
      </w:r>
    </w:p>
    <w:p w14:paraId="1AA71C9A" w14:textId="77777777" w:rsidR="00CB3749" w:rsidRDefault="00CB3749" w:rsidP="00CB3749">
      <w:pPr>
        <w:pStyle w:val="CommentText"/>
        <w:jc w:val="left"/>
      </w:pPr>
    </w:p>
    <w:p w14:paraId="18010854" w14:textId="77777777" w:rsidR="00CB3749" w:rsidRDefault="00CB3749" w:rsidP="00CB3749">
      <w:pPr>
        <w:pStyle w:val="CommentText"/>
        <w:jc w:val="left"/>
      </w:pPr>
      <w:r>
        <w:t>Benchmark Answer 2:</w:t>
      </w:r>
    </w:p>
    <w:p w14:paraId="7AA943D2" w14:textId="77777777" w:rsidR="00CB3749" w:rsidRDefault="00CB3749" w:rsidP="00CB3749">
      <w:pPr>
        <w:pStyle w:val="CommentText"/>
        <w:jc w:val="left"/>
      </w:pPr>
    </w:p>
    <w:p w14:paraId="4A9BD02A" w14:textId="77777777" w:rsidR="00CB3749" w:rsidRDefault="00CB3749" w:rsidP="00CB3749">
      <w:pPr>
        <w:pStyle w:val="CommentText"/>
        <w:jc w:val="left"/>
      </w:pPr>
      <w:r>
        <w:t>It's all about the children being in charge of their own art! They talk a lot before starting a project, so she knows what they’re interested in and what they want to create. There are all sorts of materials to choose from, such as paint, clay, collage items, and natural materials. The kids get to pick what they want to use to make their art special and unique to them.</w:t>
      </w:r>
    </w:p>
    <w:p w14:paraId="568DC548" w14:textId="77777777" w:rsidR="00CB3749" w:rsidRDefault="00CB3749" w:rsidP="00CB3749">
      <w:pPr>
        <w:pStyle w:val="CommentText"/>
        <w:jc w:val="left"/>
      </w:pPr>
    </w:p>
    <w:p w14:paraId="17D635D2" w14:textId="77777777" w:rsidR="00CB3749" w:rsidRDefault="00CB3749" w:rsidP="00CB3749">
      <w:pPr>
        <w:pStyle w:val="CommentText"/>
        <w:jc w:val="left"/>
      </w:pPr>
      <w:r>
        <w:t>Once they’re creating, she never touches their art without asking first. It’s their work, and they get to decide if they want to share it with everyone or keep it private. They talk a lot about what they made and why they made it, and she loves to hear their ideas. By letting them take the lead and showing respect for their choices, the children learn that their creativity is important and they can feel proud of what they make.</w:t>
      </w:r>
    </w:p>
    <w:p w14:paraId="0FDB8AE4" w14:textId="77777777" w:rsidR="00CB3749" w:rsidRDefault="00CB3749" w:rsidP="00CB3749">
      <w:pPr>
        <w:pStyle w:val="CommentText"/>
        <w:jc w:val="left"/>
      </w:pPr>
    </w:p>
    <w:p w14:paraId="746BF8E2" w14:textId="77777777" w:rsidR="00CB3749" w:rsidRDefault="00CB3749" w:rsidP="00CB3749">
      <w:pPr>
        <w:pStyle w:val="CommentText"/>
        <w:jc w:val="left"/>
      </w:pPr>
      <w:r>
        <w:t>Benchmark Answer 3:</w:t>
      </w:r>
    </w:p>
    <w:p w14:paraId="6D37EECF" w14:textId="77777777" w:rsidR="00CB3749" w:rsidRDefault="00CB3749" w:rsidP="00CB3749">
      <w:pPr>
        <w:pStyle w:val="CommentText"/>
        <w:jc w:val="left"/>
      </w:pPr>
    </w:p>
    <w:p w14:paraId="15D16D05" w14:textId="77777777" w:rsidR="00CB3749" w:rsidRDefault="00CB3749" w:rsidP="00CB3749">
      <w:pPr>
        <w:pStyle w:val="CommentText"/>
        <w:jc w:val="left"/>
      </w:pPr>
      <w:r>
        <w:t>She wants to hear all about the children’s ideas before they start creating. If a child is shy about sharing their art, she listens carefully and lets them know it’s okay to keep it private. They always talk about what materials they want to use and why they picked them. It’s their art, and they get to make the choices!</w:t>
      </w:r>
    </w:p>
    <w:p w14:paraId="1E5008FF" w14:textId="77777777" w:rsidR="00CB3749" w:rsidRDefault="00CB3749" w:rsidP="00CB3749">
      <w:pPr>
        <w:pStyle w:val="CommentText"/>
        <w:jc w:val="left"/>
      </w:pPr>
    </w:p>
    <w:p w14:paraId="2C1B1BCF" w14:textId="77777777" w:rsidR="00CB3749" w:rsidRDefault="00CB3749" w:rsidP="00CB3749">
      <w:pPr>
        <w:pStyle w:val="CommentText"/>
        <w:jc w:val="left"/>
      </w:pPr>
      <w:r>
        <w:t>Once they’re creating, she never touches their artwork without asking first. They discuss what they made and why, and she loves to hear their thoughts and feelings. She also ensures they feel proud of their work by praising their creativity and the cool ideas they came up with. By letting them be in charge and showing respect for their choices, the children learn to advocate for themselves and feel confident about their art.</w:t>
      </w:r>
    </w:p>
  </w:comment>
  <w:comment w:id="82" w:author="John Philip Dizon" w:date="2024-08-16T10:30:00Z" w:initials="JD">
    <w:p w14:paraId="085C7702" w14:textId="77777777" w:rsidR="00CB3749" w:rsidRDefault="00CB3749" w:rsidP="00CB3749">
      <w:pPr>
        <w:pStyle w:val="CommentText"/>
        <w:jc w:val="left"/>
      </w:pPr>
      <w:r w:rsidRPr="00F41B1A">
        <w:rPr>
          <w:rStyle w:val="CommentReference"/>
        </w:rPr>
        <w:annotationRef/>
      </w:r>
      <w:r>
        <w:t>Benchmark Answer 1:</w:t>
      </w:r>
    </w:p>
    <w:p w14:paraId="5E4E459E" w14:textId="77777777" w:rsidR="00CB3749" w:rsidRDefault="00CB3749" w:rsidP="00CB3749">
      <w:pPr>
        <w:pStyle w:val="CommentText"/>
        <w:jc w:val="left"/>
      </w:pPr>
    </w:p>
    <w:p w14:paraId="7BD19995" w14:textId="77777777" w:rsidR="00CB3749" w:rsidRDefault="00CB3749" w:rsidP="00CB3749">
      <w:pPr>
        <w:pStyle w:val="CommentText"/>
        <w:jc w:val="left"/>
      </w:pPr>
      <w:r>
        <w:t>She facilitates opportunities for children to admire and celebrate each other's artwork, promoting a culture of mutual respect and encouragement. For instance, they might hold a "gallery walk" where children can view and comment on their peers' creations, offering praise and constructive feedback.</w:t>
      </w:r>
    </w:p>
    <w:p w14:paraId="32FDEB81" w14:textId="77777777" w:rsidR="00CB3749" w:rsidRDefault="00CB3749" w:rsidP="00CB3749">
      <w:pPr>
        <w:pStyle w:val="CommentText"/>
        <w:jc w:val="left"/>
      </w:pPr>
    </w:p>
    <w:p w14:paraId="52408FCD" w14:textId="77777777" w:rsidR="00CB3749" w:rsidRDefault="00CB3749" w:rsidP="00CB3749">
      <w:pPr>
        <w:pStyle w:val="CommentText"/>
        <w:jc w:val="left"/>
      </w:pPr>
      <w:r>
        <w:t>Benchmark Answer 2:</w:t>
      </w:r>
    </w:p>
    <w:p w14:paraId="11D98072" w14:textId="77777777" w:rsidR="00CB3749" w:rsidRDefault="00CB3749" w:rsidP="00CB3749">
      <w:pPr>
        <w:pStyle w:val="CommentText"/>
        <w:jc w:val="left"/>
      </w:pPr>
    </w:p>
    <w:p w14:paraId="60214824" w14:textId="77777777" w:rsidR="00CB3749" w:rsidRDefault="00CB3749" w:rsidP="00CB3749">
      <w:pPr>
        <w:pStyle w:val="CommentText"/>
        <w:jc w:val="left"/>
      </w:pPr>
      <w:r>
        <w:t>They talk a lot about giving compliments and ensuring everyone feels good about their art. She shows the kids how to do this by asking questions about each other's work and pointing out the cool things they did. They also understand that mistakes are okay—it’s all about having fun and trying new things!</w:t>
      </w:r>
    </w:p>
    <w:p w14:paraId="77D965CA" w14:textId="77777777" w:rsidR="00CB3749" w:rsidRDefault="00CB3749" w:rsidP="00CB3749">
      <w:pPr>
        <w:pStyle w:val="CommentText"/>
        <w:jc w:val="left"/>
      </w:pPr>
    </w:p>
    <w:p w14:paraId="6A22F8FB" w14:textId="77777777" w:rsidR="00CB3749" w:rsidRDefault="00CB3749" w:rsidP="00CB3749">
      <w:pPr>
        <w:pStyle w:val="CommentText"/>
        <w:jc w:val="left"/>
      </w:pPr>
      <w:r>
        <w:t>Art time is a chance to share and learn from each other. They celebrate how everyone has their unique style and perspective. Sometimes, they even work together on big projects. Each child gets to contribute their own ideas, and they see how their art comes together to make something even more special. By being kind and appreciating each other's work, the children learn that art is a way to connect and have fun together.</w:t>
      </w:r>
    </w:p>
    <w:p w14:paraId="5AB6A619" w14:textId="77777777" w:rsidR="00CB3749" w:rsidRDefault="00CB3749" w:rsidP="00CB3749">
      <w:pPr>
        <w:pStyle w:val="CommentText"/>
        <w:jc w:val="left"/>
      </w:pPr>
    </w:p>
    <w:p w14:paraId="2C0F0305" w14:textId="77777777" w:rsidR="00CB3749" w:rsidRDefault="00CB3749" w:rsidP="00CB3749">
      <w:pPr>
        <w:pStyle w:val="CommentText"/>
        <w:jc w:val="left"/>
      </w:pPr>
      <w:r>
        <w:t>Benchmark Answer 3:</w:t>
      </w:r>
    </w:p>
    <w:p w14:paraId="56F3ACE8" w14:textId="77777777" w:rsidR="00CB3749" w:rsidRDefault="00CB3749" w:rsidP="00CB3749">
      <w:pPr>
        <w:pStyle w:val="CommentText"/>
        <w:jc w:val="left"/>
      </w:pPr>
    </w:p>
    <w:p w14:paraId="5472B07B" w14:textId="77777777" w:rsidR="00CB3749" w:rsidRDefault="00CB3749" w:rsidP="00CB3749">
      <w:pPr>
        <w:pStyle w:val="CommentText"/>
        <w:jc w:val="left"/>
      </w:pPr>
      <w:r>
        <w:t>Talking about each other’s work is a big part of the fun! They set up "art galleries" where everyone can walk around and see what their friends made. They discuss the cool things they see and ask questions about what inspired their peers. They also understand that everyone has their own way of making art, and that’s okay! Sometimes, they even work together on big projects. They learn from each other and see how different ideas can come together to create something amazing. By being kind and appreciating each other’s work, the children learn that art is a way to connect, share ideas, and have fun together as a team.</w:t>
      </w:r>
    </w:p>
  </w:comment>
  <w:comment w:id="84" w:author="John Michael Deris" w:date="2024-10-08T07:19:00Z" w:initials="JD">
    <w:p w14:paraId="65BA4896" w14:textId="102D9A40" w:rsidR="00CB3749" w:rsidRDefault="00CB3749" w:rsidP="00CB3749">
      <w:pPr>
        <w:pStyle w:val="CommentText"/>
        <w:jc w:val="left"/>
      </w:pPr>
      <w:r>
        <w:rPr>
          <w:rStyle w:val="CommentReference"/>
        </w:rPr>
        <w:annotationRef/>
      </w:r>
      <w:r>
        <w:t>Benchmark Example: She conducts surveys, hold discussions, or use communication tools to solicit feedback from colleagues, families, and children about their perceptions and experiences with art activities. By gathering diverse perspectives, she gains valuable insights into the strengths and areas for improvement in our art program.</w:t>
      </w:r>
    </w:p>
    <w:p w14:paraId="367F7CEE" w14:textId="77777777" w:rsidR="00CB3749" w:rsidRDefault="00CB3749" w:rsidP="00CB3749">
      <w:pPr>
        <w:pStyle w:val="CommentText"/>
        <w:jc w:val="left"/>
      </w:pPr>
    </w:p>
    <w:p w14:paraId="53E89984" w14:textId="77777777" w:rsidR="00CB3749" w:rsidRDefault="00CB3749" w:rsidP="00CB3749">
      <w:pPr>
        <w:pStyle w:val="CommentText"/>
        <w:jc w:val="left"/>
      </w:pPr>
      <w:r>
        <w:t>Benchmark Answer #2:</w:t>
      </w:r>
    </w:p>
    <w:p w14:paraId="1D563BBD" w14:textId="77777777" w:rsidR="00CB3749" w:rsidRDefault="00CB3749" w:rsidP="00CB3749">
      <w:pPr>
        <w:pStyle w:val="CommentText"/>
        <w:jc w:val="left"/>
      </w:pPr>
      <w:r>
        <w:t>To improve art experiences in early childhood education, she gathers feedback from everyone involved. During meetings, she talks with colleagues about what they see the children doing during art activities. She also talks to families through conversations, surveys, and conferences to get their thoughts. Most importantly, she asks the children open-ended questions and watch how they interact with the art materials. By listening to these different perspectives, she can improve the art experiences for all the children.</w:t>
      </w:r>
    </w:p>
    <w:p w14:paraId="103E92E3" w14:textId="77777777" w:rsidR="00CB3749" w:rsidRDefault="00CB3749" w:rsidP="00CB3749">
      <w:pPr>
        <w:pStyle w:val="CommentText"/>
        <w:jc w:val="left"/>
      </w:pPr>
    </w:p>
    <w:p w14:paraId="4B95BE0B" w14:textId="77777777" w:rsidR="00CB3749" w:rsidRDefault="00CB3749" w:rsidP="00CB3749">
      <w:pPr>
        <w:pStyle w:val="CommentText"/>
        <w:jc w:val="left"/>
      </w:pPr>
      <w:r>
        <w:t>Benchmark Answer #3</w:t>
      </w:r>
    </w:p>
    <w:p w14:paraId="19AA4497" w14:textId="77777777" w:rsidR="00CB3749" w:rsidRDefault="00CB3749" w:rsidP="00CB3749">
      <w:pPr>
        <w:pStyle w:val="CommentText"/>
        <w:jc w:val="left"/>
      </w:pPr>
      <w:r>
        <w:t>She gathers feedback on our art program from all sides to make sure it meets everyone's needs. She talks with colleagues during meetings about how well the activities help children learn and express themselves creatively. Families give me their thoughts through surveys, conferences, and casual conversations. Most importantly, she asks the children questions and watch how they interact with the materials. By listening to these different perspectives (colleagues, families, and children), She can continuously improve the art experiences for the benefit of all those involved.</w:t>
      </w:r>
    </w:p>
  </w:comment>
  <w:comment w:id="85" w:author="John Philip Dizon" w:date="2024-08-16T10:30:00Z" w:initials="JD">
    <w:p w14:paraId="21D3EBD5" w14:textId="77777777" w:rsidR="00CB3749" w:rsidRDefault="00CB3749" w:rsidP="00CB3749">
      <w:pPr>
        <w:pStyle w:val="CommentText"/>
        <w:jc w:val="left"/>
      </w:pPr>
      <w:r w:rsidRPr="00F41B1A">
        <w:rPr>
          <w:rStyle w:val="CommentReference"/>
        </w:rPr>
        <w:annotationRef/>
      </w:r>
      <w:r>
        <w:t>Benchmark Answer 1:</w:t>
      </w:r>
    </w:p>
    <w:p w14:paraId="5A0B0413" w14:textId="77777777" w:rsidR="00CB3749" w:rsidRDefault="00CB3749" w:rsidP="00CB3749">
      <w:pPr>
        <w:pStyle w:val="CommentText"/>
        <w:jc w:val="left"/>
      </w:pPr>
    </w:p>
    <w:p w14:paraId="73A8217E" w14:textId="77777777" w:rsidR="00CB3749" w:rsidRDefault="00CB3749" w:rsidP="00CB3749">
      <w:pPr>
        <w:pStyle w:val="CommentText"/>
        <w:jc w:val="left"/>
      </w:pPr>
      <w:r>
        <w:t>She listens attentively to children's suggestions and incorporates their ideas into the planning and implementation of art activities. For example, if a child expresses an interest in painting animals, she might design a series of art projects focused on animal-themed creations.</w:t>
      </w:r>
    </w:p>
    <w:p w14:paraId="1419E1C0" w14:textId="77777777" w:rsidR="00CB3749" w:rsidRDefault="00CB3749" w:rsidP="00CB3749">
      <w:pPr>
        <w:pStyle w:val="CommentText"/>
        <w:jc w:val="left"/>
      </w:pPr>
    </w:p>
    <w:p w14:paraId="3FF649B5" w14:textId="77777777" w:rsidR="00CB3749" w:rsidRDefault="00CB3749" w:rsidP="00CB3749">
      <w:pPr>
        <w:pStyle w:val="CommentText"/>
        <w:jc w:val="left"/>
      </w:pPr>
      <w:r>
        <w:t>Benchmark Answer 2:</w:t>
      </w:r>
    </w:p>
    <w:p w14:paraId="66767F1E" w14:textId="77777777" w:rsidR="00CB3749" w:rsidRDefault="00CB3749" w:rsidP="00CB3749">
      <w:pPr>
        <w:pStyle w:val="CommentText"/>
        <w:jc w:val="left"/>
      </w:pPr>
    </w:p>
    <w:p w14:paraId="6AF77DFC" w14:textId="77777777" w:rsidR="00CB3749" w:rsidRDefault="00CB3749" w:rsidP="00CB3749">
      <w:pPr>
        <w:pStyle w:val="CommentText"/>
        <w:jc w:val="left"/>
      </w:pPr>
      <w:r>
        <w:t>She talks to her colleagues, families, and the children themselves to gather their thoughts on the art projects. They hold meetings, conduct surveys, and sometimes have special focus groups where the children can share their ideas. This approach helps her get a well-rounded picture of what is working and what could be improved. The feedback allows her to enhance art time further. If families express a desire for more involvement, she might organise family art nights. If children enjoy a particular type of art project, she plans to include more of those in the future. By listening to everyone's ideas, she creates art experiences that are more engaging and supportive of the children's learning and growth.</w:t>
      </w:r>
    </w:p>
    <w:p w14:paraId="33A90F74" w14:textId="77777777" w:rsidR="00CB3749" w:rsidRDefault="00CB3749" w:rsidP="00CB3749">
      <w:pPr>
        <w:pStyle w:val="CommentText"/>
        <w:jc w:val="left"/>
      </w:pPr>
    </w:p>
    <w:p w14:paraId="77C2A5FC" w14:textId="77777777" w:rsidR="00CB3749" w:rsidRDefault="00CB3749" w:rsidP="00CB3749">
      <w:pPr>
        <w:pStyle w:val="CommentText"/>
        <w:jc w:val="left"/>
      </w:pPr>
      <w:r>
        <w:t>Benchmark Answer 3:</w:t>
      </w:r>
    </w:p>
    <w:p w14:paraId="0166B461" w14:textId="77777777" w:rsidR="00CB3749" w:rsidRDefault="00CB3749" w:rsidP="00CB3749">
      <w:pPr>
        <w:pStyle w:val="CommentText"/>
        <w:jc w:val="left"/>
      </w:pPr>
    </w:p>
    <w:p w14:paraId="2A6ABF0B" w14:textId="77777777" w:rsidR="00CB3749" w:rsidRDefault="00CB3749" w:rsidP="00CB3749">
      <w:pPr>
        <w:pStyle w:val="CommentText"/>
        <w:jc w:val="left"/>
      </w:pPr>
      <w:r>
        <w:t>They enjoy showcasing their artwork, so they organise special art shows where everyone can view the creations. Families and teachers can leave comments or participate in fun activities related to the art. There is also an online space where families can share pictures of the children's art at home and provide feedback on the projects. However, the most crucial feedback comes from the children themselves. They keep art journals where they can write or draw about their ideas before, during, and after creating. Special circles are held where everyone discusses what they liked about art time and how to improve it. Occasionally, children lead the show and talk about their art. By considering everyone's ideas, they develop more creative and engaging art projects that the children will enjoy.</w:t>
      </w:r>
    </w:p>
  </w:comment>
  <w:comment w:id="86" w:author="John Philip Dizon" w:date="2024-08-16T10:30:00Z" w:initials="JD">
    <w:p w14:paraId="4AE92461" w14:textId="77777777" w:rsidR="00CB3749" w:rsidRDefault="00CB3749" w:rsidP="00CB3749">
      <w:pPr>
        <w:pStyle w:val="CommentText"/>
        <w:jc w:val="left"/>
      </w:pPr>
      <w:r w:rsidRPr="00F41B1A">
        <w:rPr>
          <w:rStyle w:val="CommentReference"/>
        </w:rPr>
        <w:annotationRef/>
      </w:r>
      <w:r>
        <w:t>Benchmark Answer 1:</w:t>
      </w:r>
    </w:p>
    <w:p w14:paraId="6D256731" w14:textId="77777777" w:rsidR="00CB3749" w:rsidRDefault="00CB3749" w:rsidP="00CB3749">
      <w:pPr>
        <w:pStyle w:val="CommentText"/>
        <w:jc w:val="left"/>
      </w:pPr>
    </w:p>
    <w:p w14:paraId="4EF4A75B" w14:textId="77777777" w:rsidR="00CB3749" w:rsidRDefault="00CB3749" w:rsidP="00CB3749">
      <w:pPr>
        <w:pStyle w:val="CommentText"/>
        <w:jc w:val="left"/>
      </w:pPr>
      <w:r>
        <w:t>She collaborates with colleagues to review documentation, assess children's progress, and evaluate the effectiveness of art experiences in achieving learning goals. They follow service policies and procedures to document outcomes and make informed decisions for future planning and refinement.</w:t>
      </w:r>
    </w:p>
    <w:p w14:paraId="1AC51EE9" w14:textId="77777777" w:rsidR="00CB3749" w:rsidRDefault="00CB3749" w:rsidP="00CB3749">
      <w:pPr>
        <w:pStyle w:val="CommentText"/>
        <w:jc w:val="left"/>
      </w:pPr>
    </w:p>
    <w:p w14:paraId="173F83C0" w14:textId="77777777" w:rsidR="00CB3749" w:rsidRDefault="00CB3749" w:rsidP="00CB3749">
      <w:pPr>
        <w:pStyle w:val="CommentText"/>
        <w:jc w:val="left"/>
      </w:pPr>
      <w:r>
        <w:t>Benchmark Answer 2:</w:t>
      </w:r>
    </w:p>
    <w:p w14:paraId="7AAE0B94" w14:textId="77777777" w:rsidR="00CB3749" w:rsidRDefault="00CB3749" w:rsidP="00CB3749">
      <w:pPr>
        <w:pStyle w:val="CommentText"/>
        <w:jc w:val="left"/>
      </w:pPr>
    </w:p>
    <w:p w14:paraId="01FF1AC4" w14:textId="77777777" w:rsidR="00CB3749" w:rsidRDefault="00CB3749" w:rsidP="00CB3749">
      <w:pPr>
        <w:pStyle w:val="CommentText"/>
        <w:jc w:val="left"/>
      </w:pPr>
      <w:r>
        <w:t>She works with other teachers and specialists to evaluate how the children are progressing in all activities, not just art. They discuss their observations and share notes to get a comprehensive view. They also use tools to track the children's progress and maintain records. This approach helps them identify the children's strengths and areas where additional support might be needed.</w:t>
      </w:r>
    </w:p>
    <w:p w14:paraId="32B27731" w14:textId="77777777" w:rsidR="00CB3749" w:rsidRDefault="00CB3749" w:rsidP="00CB3749">
      <w:pPr>
        <w:pStyle w:val="CommentText"/>
        <w:jc w:val="left"/>
      </w:pPr>
    </w:p>
    <w:p w14:paraId="0393702B" w14:textId="77777777" w:rsidR="00CB3749" w:rsidRDefault="00CB3749" w:rsidP="00CB3749">
      <w:pPr>
        <w:pStyle w:val="CommentText"/>
        <w:jc w:val="left"/>
      </w:pPr>
      <w:r>
        <w:t>By working collaboratively and tracking everything, they ensure that the children are benefiting the most from their time. They also communicate with families to update them on their child's progress. This way, everyone is aligned, and they can collectively support the children's learning and development.</w:t>
      </w:r>
    </w:p>
    <w:p w14:paraId="4A42D22D" w14:textId="77777777" w:rsidR="00CB3749" w:rsidRDefault="00CB3749" w:rsidP="00CB3749">
      <w:pPr>
        <w:pStyle w:val="CommentText"/>
        <w:jc w:val="left"/>
      </w:pPr>
    </w:p>
    <w:p w14:paraId="0085D6CD" w14:textId="77777777" w:rsidR="00CB3749" w:rsidRDefault="00CB3749" w:rsidP="00CB3749">
      <w:pPr>
        <w:pStyle w:val="CommentText"/>
        <w:jc w:val="left"/>
      </w:pPr>
      <w:r>
        <w:t>Benchmark Answer 3:</w:t>
      </w:r>
    </w:p>
    <w:p w14:paraId="298E30C5" w14:textId="77777777" w:rsidR="00CB3749" w:rsidRDefault="00CB3749" w:rsidP="00CB3749">
      <w:pPr>
        <w:pStyle w:val="CommentText"/>
        <w:jc w:val="left"/>
      </w:pPr>
    </w:p>
    <w:p w14:paraId="4EF1B52E" w14:textId="77777777" w:rsidR="00CB3749" w:rsidRDefault="00CB3749" w:rsidP="00CB3749">
      <w:pPr>
        <w:pStyle w:val="CommentText"/>
        <w:jc w:val="left"/>
      </w:pPr>
      <w:r>
        <w:t>Teamwork involves ensuring that the children gain the most from all activities. She works with other teachers and specialists to assess the children's participation across various activities, not just art. They share observations and ideas to obtain a complete picture of each child's strengths and interests.</w:t>
      </w:r>
    </w:p>
    <w:p w14:paraId="29C09338" w14:textId="77777777" w:rsidR="00CB3749" w:rsidRDefault="00CB3749" w:rsidP="00CB3749">
      <w:pPr>
        <w:pStyle w:val="CommentText"/>
        <w:jc w:val="left"/>
      </w:pPr>
    </w:p>
    <w:p w14:paraId="25C4DA95" w14:textId="77777777" w:rsidR="00CB3749" w:rsidRDefault="00CB3749" w:rsidP="00CB3749">
      <w:pPr>
        <w:pStyle w:val="CommentText"/>
        <w:jc w:val="left"/>
      </w:pPr>
      <w:r>
        <w:t>They keep track of progress by documenting observations, taking photos of the children's artwork, and saving samples of their work. This helps them monitor the children's development over time and identify which activities the children enjoy the most. They also discuss observations with families to ensure a unified approach in supporting the children's growth and learning.</w:t>
      </w:r>
    </w:p>
  </w:comment>
  <w:comment w:id="88" w:author="John Philip Dizon" w:date="2024-08-16T10:38:00Z" w:initials="JD">
    <w:p w14:paraId="72B4BF4F" w14:textId="77777777" w:rsidR="00CB3749" w:rsidRDefault="00CB3749" w:rsidP="00CB3749">
      <w:pPr>
        <w:pStyle w:val="CommentText"/>
        <w:jc w:val="left"/>
      </w:pPr>
      <w:r w:rsidRPr="00F41B1A">
        <w:rPr>
          <w:rStyle w:val="CommentReference"/>
        </w:rPr>
        <w:annotationRef/>
      </w:r>
      <w:r>
        <w:t>Benchmark Answer 1:</w:t>
      </w:r>
    </w:p>
    <w:p w14:paraId="1B1C2DFE" w14:textId="77777777" w:rsidR="00CB3749" w:rsidRDefault="00CB3749" w:rsidP="00CB3749">
      <w:pPr>
        <w:pStyle w:val="CommentText"/>
        <w:jc w:val="left"/>
      </w:pPr>
    </w:p>
    <w:p w14:paraId="231D1928" w14:textId="77777777" w:rsidR="00CB3749" w:rsidRDefault="00CB3749" w:rsidP="00CB3749">
      <w:pPr>
        <w:pStyle w:val="CommentText"/>
        <w:jc w:val="left"/>
      </w:pPr>
      <w:r>
        <w:t>She uses evaluation data to identify areas of strength and areas for growth in the art program, implementing changes and improvements as needed. For instance, if evaluation results indicate a need for more diverse art materials, she might expand the resource collection to offer a greater variety and choice to children.</w:t>
      </w:r>
    </w:p>
    <w:p w14:paraId="2E5AC9A2" w14:textId="77777777" w:rsidR="00CB3749" w:rsidRDefault="00CB3749" w:rsidP="00CB3749">
      <w:pPr>
        <w:pStyle w:val="CommentText"/>
        <w:jc w:val="left"/>
      </w:pPr>
    </w:p>
    <w:p w14:paraId="6BF604DF" w14:textId="77777777" w:rsidR="00CB3749" w:rsidRDefault="00CB3749" w:rsidP="00CB3749">
      <w:pPr>
        <w:pStyle w:val="CommentText"/>
        <w:jc w:val="left"/>
      </w:pPr>
      <w:r>
        <w:t>Benchmark Answer 2:</w:t>
      </w:r>
    </w:p>
    <w:p w14:paraId="5825C19E" w14:textId="77777777" w:rsidR="00CB3749" w:rsidRDefault="00CB3749" w:rsidP="00CB3749">
      <w:pPr>
        <w:pStyle w:val="CommentText"/>
        <w:jc w:val="left"/>
      </w:pPr>
    </w:p>
    <w:p w14:paraId="3B81A5BD" w14:textId="77777777" w:rsidR="00CB3749" w:rsidRDefault="00CB3749" w:rsidP="00CB3749">
      <w:pPr>
        <w:pStyle w:val="CommentText"/>
        <w:jc w:val="left"/>
      </w:pPr>
      <w:r>
        <w:t>In early childhood education, she uses feedback to enhance art experiences. For example, after a painting activity, she observes the children and talks to them to assess their engagement and the effectiveness of new techniques. She noticed that some children struggled with the techniques due to developing fine motor skills. Therefore, she plans to include activities like finger painting and using different brush sizes to support skill development in future sessions. She also consults with colleagues to discuss observations and brainstorm new ideas. By incorporating this feedback, she can make adjustments to the art program to provide a more enriching learning experience for all children.</w:t>
      </w:r>
    </w:p>
    <w:p w14:paraId="77C0073E" w14:textId="77777777" w:rsidR="00CB3749" w:rsidRDefault="00CB3749" w:rsidP="00CB3749">
      <w:pPr>
        <w:pStyle w:val="CommentText"/>
        <w:jc w:val="left"/>
      </w:pPr>
    </w:p>
    <w:p w14:paraId="1CE2CF96" w14:textId="77777777" w:rsidR="00CB3749" w:rsidRDefault="00CB3749" w:rsidP="00CB3749">
      <w:pPr>
        <w:pStyle w:val="CommentText"/>
        <w:jc w:val="left"/>
      </w:pPr>
      <w:r>
        <w:t>Benchmark Answer 3:</w:t>
      </w:r>
    </w:p>
    <w:p w14:paraId="44425CEC" w14:textId="77777777" w:rsidR="00CB3749" w:rsidRDefault="00CB3749" w:rsidP="00CB3749">
      <w:pPr>
        <w:pStyle w:val="CommentText"/>
        <w:jc w:val="left"/>
      </w:pPr>
    </w:p>
    <w:p w14:paraId="72332873" w14:textId="77777777" w:rsidR="00CB3749" w:rsidRDefault="00CB3749" w:rsidP="00CB3749">
      <w:pPr>
        <w:pStyle w:val="CommentText"/>
        <w:jc w:val="left"/>
      </w:pPr>
      <w:r>
        <w:t>She employs a feedback loop to improve art experiences. For instance, after music and movement activities, she observes the children, consults with colleagues, and reviews their participation. This feedback revealed that some activities were limiting the children's choices. As a result, she adjusted the activities to allow the children more freedom to explore and make choices about their participation. She also discusses the feedback with colleagues to brainstorm ways to enhance the space, materials, and activity execution. By utilising this feedback loop, she can continuously refine the art program to better meet the needs of all children.</w:t>
      </w:r>
    </w:p>
  </w:comment>
  <w:comment w:id="89" w:author="John Philip Dizon" w:date="2024-08-16T10:38:00Z" w:initials="JD">
    <w:p w14:paraId="562E0451" w14:textId="5DB7717F" w:rsidR="00CB3749" w:rsidRDefault="00CB3749" w:rsidP="00CB3749">
      <w:pPr>
        <w:pStyle w:val="CommentText"/>
        <w:jc w:val="left"/>
      </w:pPr>
      <w:r w:rsidRPr="00F41B1A">
        <w:rPr>
          <w:rStyle w:val="CommentReference"/>
        </w:rPr>
        <w:annotationRef/>
      </w:r>
      <w:r>
        <w:t>Benchmark Answer 1:</w:t>
      </w:r>
    </w:p>
    <w:p w14:paraId="3E686966" w14:textId="77777777" w:rsidR="00CB3749" w:rsidRDefault="00CB3749" w:rsidP="00CB3749">
      <w:pPr>
        <w:pStyle w:val="CommentText"/>
        <w:jc w:val="left"/>
      </w:pPr>
    </w:p>
    <w:p w14:paraId="46A03CF4" w14:textId="77777777" w:rsidR="00CB3749" w:rsidRDefault="00CB3749" w:rsidP="00CB3749">
      <w:pPr>
        <w:pStyle w:val="CommentText"/>
        <w:jc w:val="left"/>
      </w:pPr>
      <w:r>
        <w:t>She regularly observes and documents children's participation in art experiences, noting their level of involvement, creativity, and interactions with peers. Through critical reflection, she evaluates the effectiveness of different art experiences and considers adjustments to better support children's creativity.</w:t>
      </w:r>
    </w:p>
    <w:p w14:paraId="0C4F40C0" w14:textId="77777777" w:rsidR="00CB3749" w:rsidRDefault="00CB3749" w:rsidP="00CB3749">
      <w:pPr>
        <w:pStyle w:val="CommentText"/>
        <w:jc w:val="left"/>
      </w:pPr>
    </w:p>
    <w:p w14:paraId="5773ACA3" w14:textId="77777777" w:rsidR="00CB3749" w:rsidRDefault="00CB3749" w:rsidP="00CB3749">
      <w:pPr>
        <w:pStyle w:val="CommentText"/>
        <w:jc w:val="left"/>
      </w:pPr>
      <w:r>
        <w:t>Why educators use critical reflection:</w:t>
      </w:r>
    </w:p>
    <w:p w14:paraId="0BB2CD79" w14:textId="77777777" w:rsidR="00CB3749" w:rsidRDefault="00CB3749" w:rsidP="00CB3749">
      <w:pPr>
        <w:pStyle w:val="CommentText"/>
        <w:jc w:val="left"/>
      </w:pPr>
    </w:p>
    <w:p w14:paraId="65814FC8" w14:textId="77777777" w:rsidR="00CB3749" w:rsidRDefault="00CB3749" w:rsidP="00CB3749">
      <w:pPr>
        <w:pStyle w:val="CommentText"/>
        <w:jc w:val="left"/>
      </w:pPr>
      <w:r>
        <w:t>Critical reflection is integral to the professional development of educators as it enables them to:</w:t>
      </w:r>
    </w:p>
    <w:p w14:paraId="2CDE87AB" w14:textId="77777777" w:rsidR="00CB3749" w:rsidRDefault="00CB3749" w:rsidP="00CB3749">
      <w:pPr>
        <w:pStyle w:val="CommentText"/>
        <w:jc w:val="left"/>
      </w:pPr>
    </w:p>
    <w:p w14:paraId="7007870E" w14:textId="77777777" w:rsidR="00CB3749" w:rsidRDefault="00CB3749" w:rsidP="00CB3749">
      <w:pPr>
        <w:pStyle w:val="CommentText"/>
        <w:jc w:val="left"/>
      </w:pPr>
      <w:r>
        <w:t>Enhance teaching practices: Educators use critical reflection to analyse their teaching strategies, instructional approaches, and interactions with children, identifying areas for improvement and implementing effective pedagogical strategies.</w:t>
      </w:r>
    </w:p>
    <w:p w14:paraId="6BD51F6A" w14:textId="77777777" w:rsidR="00CB3749" w:rsidRDefault="00CB3749" w:rsidP="00CB3749">
      <w:pPr>
        <w:pStyle w:val="CommentText"/>
        <w:jc w:val="left"/>
      </w:pPr>
    </w:p>
    <w:p w14:paraId="6A23251C" w14:textId="77777777" w:rsidR="00CB3749" w:rsidRDefault="00CB3749" w:rsidP="00CB3749">
      <w:pPr>
        <w:pStyle w:val="CommentText"/>
        <w:jc w:val="left"/>
      </w:pPr>
      <w:r>
        <w:t>Improve learning outcomes: By critically reflecting on children's responses, behaviours, and progress, educators gain insights into the effectiveness of their teaching methods and curriculum, leading to improved learning outcomes for children.</w:t>
      </w:r>
    </w:p>
    <w:p w14:paraId="615389E6" w14:textId="77777777" w:rsidR="00CB3749" w:rsidRDefault="00CB3749" w:rsidP="00CB3749">
      <w:pPr>
        <w:pStyle w:val="CommentText"/>
        <w:jc w:val="left"/>
      </w:pPr>
    </w:p>
    <w:p w14:paraId="5CDE1784" w14:textId="77777777" w:rsidR="00CB3749" w:rsidRDefault="00CB3749" w:rsidP="00CB3749">
      <w:pPr>
        <w:pStyle w:val="CommentText"/>
        <w:jc w:val="left"/>
      </w:pPr>
      <w:r>
        <w:t>Foster continuous improvement: Critical reflection fosters a culture of continuous improvement within early childhood education settings, encouraging educators to adapt and refine their practices based on ongoing assessment and feedback.</w:t>
      </w:r>
    </w:p>
    <w:p w14:paraId="4F39106C" w14:textId="77777777" w:rsidR="00CB3749" w:rsidRDefault="00CB3749" w:rsidP="00CB3749">
      <w:pPr>
        <w:pStyle w:val="CommentText"/>
        <w:jc w:val="left"/>
      </w:pPr>
    </w:p>
    <w:p w14:paraId="5B37E789" w14:textId="77777777" w:rsidR="00CB3749" w:rsidRDefault="00CB3749" w:rsidP="00CB3749">
      <w:pPr>
        <w:pStyle w:val="CommentText"/>
        <w:jc w:val="left"/>
      </w:pPr>
      <w:r>
        <w:t>What makes for meaningful critical reflection:</w:t>
      </w:r>
    </w:p>
    <w:p w14:paraId="0ABA469E" w14:textId="77777777" w:rsidR="00CB3749" w:rsidRDefault="00CB3749" w:rsidP="00CB3749">
      <w:pPr>
        <w:pStyle w:val="CommentText"/>
        <w:jc w:val="left"/>
      </w:pPr>
    </w:p>
    <w:p w14:paraId="2733D8B1" w14:textId="77777777" w:rsidR="00CB3749" w:rsidRDefault="00CB3749" w:rsidP="00CB3749">
      <w:pPr>
        <w:pStyle w:val="CommentText"/>
        <w:jc w:val="left"/>
      </w:pPr>
      <w:r>
        <w:t>Meaningful critical reflection involves:</w:t>
      </w:r>
    </w:p>
    <w:p w14:paraId="0B0CC81C" w14:textId="77777777" w:rsidR="00CB3749" w:rsidRDefault="00CB3749" w:rsidP="00CB3749">
      <w:pPr>
        <w:pStyle w:val="CommentText"/>
        <w:jc w:val="left"/>
      </w:pPr>
    </w:p>
    <w:p w14:paraId="04658A6E" w14:textId="77777777" w:rsidR="00CB3749" w:rsidRDefault="00CB3749" w:rsidP="00CB3749">
      <w:pPr>
        <w:pStyle w:val="CommentText"/>
        <w:jc w:val="left"/>
      </w:pPr>
      <w:r>
        <w:t>Honest self-assessment: Educators engage in honest self-assessment, acknowledging strengths and areas for growth in their practice without bias or defensiveness.</w:t>
      </w:r>
    </w:p>
    <w:p w14:paraId="467C508A" w14:textId="77777777" w:rsidR="00CB3749" w:rsidRDefault="00CB3749" w:rsidP="00CB3749">
      <w:pPr>
        <w:pStyle w:val="CommentText"/>
        <w:jc w:val="left"/>
      </w:pPr>
    </w:p>
    <w:p w14:paraId="2A2A88EA" w14:textId="77777777" w:rsidR="00CB3749" w:rsidRDefault="00CB3749" w:rsidP="00CB3749">
      <w:pPr>
        <w:pStyle w:val="CommentText"/>
        <w:jc w:val="left"/>
      </w:pPr>
      <w:r>
        <w:t>Deep inquiry: Educators ask probing questions and delve deeply into their observations, seeking to understand the underlying factors influencing children's behaviours, learning, and development.</w:t>
      </w:r>
    </w:p>
    <w:p w14:paraId="3CD33720" w14:textId="77777777" w:rsidR="00CB3749" w:rsidRDefault="00CB3749" w:rsidP="00CB3749">
      <w:pPr>
        <w:pStyle w:val="CommentText"/>
        <w:jc w:val="left"/>
      </w:pPr>
    </w:p>
    <w:p w14:paraId="0DF6905C" w14:textId="77777777" w:rsidR="00CB3749" w:rsidRDefault="00CB3749" w:rsidP="00CB3749">
      <w:pPr>
        <w:pStyle w:val="CommentText"/>
        <w:jc w:val="left"/>
      </w:pPr>
      <w:r>
        <w:t>Open-mindedness: Educators approach critical reflection with an open mind, considering diverse perspectives, theories, and research findings to inform their practice.</w:t>
      </w:r>
    </w:p>
    <w:p w14:paraId="470CC2B5" w14:textId="77777777" w:rsidR="00CB3749" w:rsidRDefault="00CB3749" w:rsidP="00CB3749">
      <w:pPr>
        <w:pStyle w:val="CommentText"/>
        <w:jc w:val="left"/>
      </w:pPr>
    </w:p>
    <w:p w14:paraId="4F9676D0" w14:textId="77777777" w:rsidR="00CB3749" w:rsidRDefault="00CB3749" w:rsidP="00CB3749">
      <w:pPr>
        <w:pStyle w:val="CommentText"/>
        <w:jc w:val="left"/>
      </w:pPr>
      <w:r>
        <w:t>Action-oriented approach: Critical reflection leads to action, as educators translate insights gained through reflection into concrete changes and improvements in their teaching practices and learning environments.</w:t>
      </w:r>
    </w:p>
    <w:p w14:paraId="5A58FA54" w14:textId="77777777" w:rsidR="00CB3749" w:rsidRDefault="00CB3749" w:rsidP="00CB3749">
      <w:pPr>
        <w:pStyle w:val="CommentText"/>
        <w:jc w:val="left"/>
      </w:pPr>
    </w:p>
    <w:p w14:paraId="22885085" w14:textId="77777777" w:rsidR="00CB3749" w:rsidRDefault="00CB3749" w:rsidP="00CB3749">
      <w:pPr>
        <w:pStyle w:val="CommentText"/>
        <w:jc w:val="left"/>
      </w:pPr>
      <w:r>
        <w:t>Collaboration and feedback: Educators actively seek feedback from colleagues, families, and other stakeholders, fostering collaboration and collective problem-solving in the pursuit of excellence in early childhood education.</w:t>
      </w:r>
    </w:p>
    <w:p w14:paraId="6285B649" w14:textId="77777777" w:rsidR="00CB3749" w:rsidRDefault="00CB3749" w:rsidP="00CB3749">
      <w:pPr>
        <w:pStyle w:val="CommentText"/>
        <w:jc w:val="left"/>
      </w:pPr>
    </w:p>
    <w:p w14:paraId="3EAF02A9" w14:textId="77777777" w:rsidR="00CB3749" w:rsidRDefault="00CB3749" w:rsidP="00CB3749">
      <w:pPr>
        <w:pStyle w:val="CommentText"/>
        <w:jc w:val="left"/>
      </w:pPr>
      <w:r>
        <w:t>Continuous learning: Critical reflection is an ongoing process of learning and growth, with educators committed to lifelong learning and professional development to enhance their practice and better support children's learning and development.</w:t>
      </w:r>
    </w:p>
    <w:p w14:paraId="5B05D5B3" w14:textId="77777777" w:rsidR="00CB3749" w:rsidRDefault="00CB3749" w:rsidP="00CB3749">
      <w:pPr>
        <w:pStyle w:val="CommentText"/>
        <w:jc w:val="left"/>
      </w:pPr>
    </w:p>
    <w:p w14:paraId="09E418BC" w14:textId="77777777" w:rsidR="00CB3749" w:rsidRDefault="00CB3749" w:rsidP="00CB3749">
      <w:pPr>
        <w:pStyle w:val="CommentText"/>
        <w:jc w:val="left"/>
      </w:pPr>
      <w:r>
        <w:t>Benchmark Answer 2:</w:t>
      </w:r>
    </w:p>
    <w:p w14:paraId="0E959C92" w14:textId="77777777" w:rsidR="00CB3749" w:rsidRDefault="00CB3749" w:rsidP="00CB3749">
      <w:pPr>
        <w:pStyle w:val="CommentText"/>
        <w:jc w:val="left"/>
      </w:pPr>
    </w:p>
    <w:p w14:paraId="1CA45054" w14:textId="77777777" w:rsidR="00CB3749" w:rsidRDefault="00CB3749" w:rsidP="00CB3749">
      <w:pPr>
        <w:pStyle w:val="CommentText"/>
        <w:jc w:val="left"/>
      </w:pPr>
      <w:r>
        <w:t>She is always observing and learning alongside the children. She pays close attention to their participation in activities, their problem-solving when challenges arise, and how they use art to express themselves. After each project, she engages in discussions to understand what worked well and what could be improved for future activities.</w:t>
      </w:r>
    </w:p>
    <w:p w14:paraId="66AA5E56" w14:textId="77777777" w:rsidR="00CB3749" w:rsidRDefault="00CB3749" w:rsidP="00CB3749">
      <w:pPr>
        <w:pStyle w:val="CommentText"/>
        <w:jc w:val="left"/>
      </w:pPr>
    </w:p>
    <w:p w14:paraId="30F1EF72" w14:textId="77777777" w:rsidR="00CB3749" w:rsidRDefault="00CB3749" w:rsidP="00CB3749">
      <w:pPr>
        <w:pStyle w:val="CommentText"/>
        <w:jc w:val="left"/>
      </w:pPr>
      <w:r>
        <w:t>This reflective practice helps her become a better art teacher. By noticing the children's interests and challenges, she can design new activities that are even more engaging and enjoyable. For example, if she observes some children struggling with using scissors, she might introduce materials that are easier to cut or incorporate more outdoor art projects. The more she learns from the children, the better she can support their creativity and ensure they have a rewarding experience.</w:t>
      </w:r>
    </w:p>
    <w:p w14:paraId="4C7BB8F6" w14:textId="77777777" w:rsidR="00CB3749" w:rsidRDefault="00CB3749" w:rsidP="00CB3749">
      <w:pPr>
        <w:pStyle w:val="CommentText"/>
        <w:jc w:val="left"/>
      </w:pPr>
    </w:p>
    <w:p w14:paraId="41739952" w14:textId="77777777" w:rsidR="00CB3749" w:rsidRDefault="00CB3749" w:rsidP="00CB3749">
      <w:pPr>
        <w:pStyle w:val="CommentText"/>
        <w:jc w:val="left"/>
      </w:pPr>
      <w:r>
        <w:t>Benchmark Answer 3:</w:t>
      </w:r>
    </w:p>
    <w:p w14:paraId="0ACDC478" w14:textId="77777777" w:rsidR="00CB3749" w:rsidRDefault="00CB3749" w:rsidP="00CB3749">
      <w:pPr>
        <w:pStyle w:val="CommentText"/>
        <w:jc w:val="left"/>
      </w:pPr>
    </w:p>
    <w:p w14:paraId="12F6F5BB" w14:textId="77777777" w:rsidR="00CB3749" w:rsidRDefault="00CB3749" w:rsidP="00CB3749">
      <w:pPr>
        <w:pStyle w:val="CommentText"/>
        <w:jc w:val="left"/>
      </w:pPr>
      <w:r>
        <w:t>Reflecting on what works and what doesn’t is crucial for improving the art program. She consistently evaluates what went well in projects, what could be enhanced, and why. This reflection helps her identify areas where children might need additional support or where activities could be made more engaging.</w:t>
      </w:r>
    </w:p>
    <w:p w14:paraId="273DBB03" w14:textId="77777777" w:rsidR="00CB3749" w:rsidRDefault="00CB3749" w:rsidP="00CB3749">
      <w:pPr>
        <w:pStyle w:val="CommentText"/>
        <w:jc w:val="left"/>
      </w:pPr>
    </w:p>
    <w:p w14:paraId="699E1D00" w14:textId="77777777" w:rsidR="00CB3749" w:rsidRDefault="00CB3749" w:rsidP="00CB3749">
      <w:pPr>
        <w:pStyle w:val="CommentText"/>
        <w:jc w:val="left"/>
      </w:pPr>
      <w:r>
        <w:t>She also collaborates with other teachers, parents, and even the children to gather their ideas on enhancing art time. They discuss the projects, share feedback, and review the children’s creations. By incorporating these insights and reflecting on the overall experience, she can develop new and exciting art opportunities that further support the children's learning, growth, and self-expression.</w:t>
      </w:r>
    </w:p>
  </w:comment>
  <w:comment w:id="90" w:author="John Philip Dizon" w:date="2024-08-16T10:39:00Z" w:initials="JD">
    <w:p w14:paraId="0CC9280A" w14:textId="77777777" w:rsidR="00CB3749" w:rsidRDefault="00CB3749" w:rsidP="00CB3749">
      <w:pPr>
        <w:pStyle w:val="CommentText"/>
        <w:jc w:val="left"/>
      </w:pPr>
      <w:r w:rsidRPr="00F41B1A">
        <w:rPr>
          <w:rStyle w:val="CommentReference"/>
        </w:rPr>
        <w:annotationRef/>
      </w:r>
      <w:r>
        <w:t>Benchmark Answer 1:</w:t>
      </w:r>
    </w:p>
    <w:p w14:paraId="1C11AEAC" w14:textId="77777777" w:rsidR="00CB3749" w:rsidRDefault="00CB3749" w:rsidP="00CB3749">
      <w:pPr>
        <w:pStyle w:val="CommentText"/>
        <w:jc w:val="left"/>
      </w:pPr>
    </w:p>
    <w:p w14:paraId="6D66C84F" w14:textId="77777777" w:rsidR="00CB3749" w:rsidRDefault="00CB3749" w:rsidP="00CB3749">
      <w:pPr>
        <w:pStyle w:val="CommentText"/>
        <w:jc w:val="left"/>
      </w:pPr>
      <w:r>
        <w:t>She plans and implements three distinct experiences that integrate various learning domains, including construction, digital technologies, dramatic play, imaginative play, language and storytelling, movement, music, STEAM, and visual art. These activities cater to the developmental needs and interests of children aged birth to six years.</w:t>
      </w:r>
    </w:p>
    <w:p w14:paraId="1B1F7803" w14:textId="77777777" w:rsidR="00CB3749" w:rsidRDefault="00CB3749" w:rsidP="00CB3749">
      <w:pPr>
        <w:pStyle w:val="CommentText"/>
        <w:jc w:val="left"/>
      </w:pPr>
    </w:p>
    <w:p w14:paraId="214BC191" w14:textId="77777777" w:rsidR="00CB3749" w:rsidRDefault="00CB3749" w:rsidP="00CB3749">
      <w:pPr>
        <w:pStyle w:val="CommentText"/>
        <w:jc w:val="left"/>
      </w:pPr>
      <w:r>
        <w:t>Example: For construction, she organises a building challenge where children use blocks, LEGOs, and recycled materials to construct a collaborative cityscape, fostering creativity and spatial reasoning skills. For digital technologies, she facilitates a digital storytelling session using interactive storytelling apps, allowing children to create their own narratives using digital tools and enhancing their literacy skills. For dramatic play, she sets up a pretend play area with costumes, props, and themed playsets, encouraging children to engage in imaginative role-playing scenarios such as playing house or pretending to be superheroes, promoting socio-emotional development and creativity. For imaginative play, she creates a sensory exploration station with materials like playdough, sensory bins, and art supplies, providing children with opportunities to engage in open-ended, sensory-rich play experiences that stimulate their imaginations and creativity. For language and storytelling, she organises a story time session where children listen to and discuss stories, enhancing their language skills and love for reading.</w:t>
      </w:r>
    </w:p>
    <w:p w14:paraId="724D8D2C" w14:textId="77777777" w:rsidR="00CB3749" w:rsidRDefault="00CB3749" w:rsidP="00CB3749">
      <w:pPr>
        <w:pStyle w:val="CommentText"/>
        <w:jc w:val="left"/>
      </w:pPr>
    </w:p>
    <w:p w14:paraId="242DC55A" w14:textId="77777777" w:rsidR="00CB3749" w:rsidRDefault="00CB3749" w:rsidP="00CB3749">
      <w:pPr>
        <w:pStyle w:val="CommentText"/>
        <w:jc w:val="left"/>
      </w:pPr>
      <w:r>
        <w:t>Document Evaluation Outcomes: Following each planned experience, she conducts a comprehensive evaluation to assess children's engagement, learning outcomes, and overall satisfaction with the activity. She documents evaluation outcomes, including observations, anecdotal notes, and children's responses, to inform future planning and ensure continuous improvement in the provision of diverse and enriching learning experiences for children aged birth to six years.</w:t>
      </w:r>
    </w:p>
    <w:p w14:paraId="0AF8C49F" w14:textId="77777777" w:rsidR="00CB3749" w:rsidRDefault="00CB3749" w:rsidP="00CB3749">
      <w:pPr>
        <w:pStyle w:val="CommentText"/>
        <w:jc w:val="left"/>
      </w:pPr>
    </w:p>
    <w:p w14:paraId="049BC0B6" w14:textId="77777777" w:rsidR="00CB3749" w:rsidRDefault="00CB3749" w:rsidP="00CB3749">
      <w:pPr>
        <w:pStyle w:val="CommentText"/>
        <w:jc w:val="left"/>
      </w:pPr>
      <w:r>
        <w:t>Benchmark Answer 2:</w:t>
      </w:r>
    </w:p>
    <w:p w14:paraId="663CBB64" w14:textId="77777777" w:rsidR="00CB3749" w:rsidRDefault="00CB3749" w:rsidP="00CB3749">
      <w:pPr>
        <w:pStyle w:val="CommentText"/>
        <w:jc w:val="left"/>
      </w:pPr>
    </w:p>
    <w:p w14:paraId="42EDCAC9" w14:textId="77777777" w:rsidR="00CB3749" w:rsidRDefault="00CB3749" w:rsidP="00CB3749">
      <w:pPr>
        <w:pStyle w:val="CommentText"/>
        <w:jc w:val="left"/>
      </w:pPr>
      <w:r>
        <w:t>She loves to plan all sorts of fun and creative activities for the children. They use various materials, from recycled boxes and sticks to sophisticated apps and paints. This approach ensures that the children experience a wide range of activities and learn in diverse ways.</w:t>
      </w:r>
    </w:p>
    <w:p w14:paraId="37896A98" w14:textId="77777777" w:rsidR="00CB3749" w:rsidRDefault="00CB3749" w:rsidP="00CB3749">
      <w:pPr>
        <w:pStyle w:val="CommentText"/>
        <w:jc w:val="left"/>
      </w:pPr>
    </w:p>
    <w:p w14:paraId="2DCB2070" w14:textId="77777777" w:rsidR="00CB3749" w:rsidRDefault="00CB3749" w:rsidP="00CB3749">
      <w:pPr>
        <w:pStyle w:val="CommentText"/>
        <w:jc w:val="left"/>
      </w:pPr>
      <w:r>
        <w:t>For example: They might build an entire city out of recycled materials or use a special app to create their own stories. They also enjoy going on nature walks and then using their findings to create art projects. The focus is on ensuring that the children have fun and explore their creativity. She closely observes their interests to develop even more exciting activities in the future.</w:t>
      </w:r>
    </w:p>
    <w:p w14:paraId="64A82CA5" w14:textId="77777777" w:rsidR="00CB3749" w:rsidRDefault="00CB3749" w:rsidP="00CB3749">
      <w:pPr>
        <w:pStyle w:val="CommentText"/>
        <w:jc w:val="left"/>
      </w:pPr>
    </w:p>
    <w:p w14:paraId="22C5AC7B" w14:textId="77777777" w:rsidR="00CB3749" w:rsidRDefault="00CB3749" w:rsidP="00CB3749">
      <w:pPr>
        <w:pStyle w:val="CommentText"/>
        <w:jc w:val="left"/>
      </w:pPr>
      <w:r>
        <w:t>Benchmark Answer 3:</w:t>
      </w:r>
    </w:p>
    <w:p w14:paraId="1476ABCD" w14:textId="77777777" w:rsidR="00CB3749" w:rsidRDefault="00CB3749" w:rsidP="00CB3749">
      <w:pPr>
        <w:pStyle w:val="CommentText"/>
        <w:jc w:val="left"/>
      </w:pPr>
    </w:p>
    <w:p w14:paraId="27A98508" w14:textId="77777777" w:rsidR="00CB3749" w:rsidRDefault="00CB3749" w:rsidP="00CB3749">
      <w:pPr>
        <w:pStyle w:val="CommentText"/>
        <w:jc w:val="left"/>
      </w:pPr>
      <w:r>
        <w:t>She plans and implements diverse learning experiences for young children by creating engaging activities that spark their creativity and development across various domains. Here are three examples:</w:t>
      </w:r>
    </w:p>
    <w:p w14:paraId="2D61482B" w14:textId="77777777" w:rsidR="00CB3749" w:rsidRDefault="00CB3749" w:rsidP="00CB3749">
      <w:pPr>
        <w:pStyle w:val="CommentText"/>
        <w:jc w:val="left"/>
      </w:pPr>
    </w:p>
    <w:p w14:paraId="081A5F4F" w14:textId="77777777" w:rsidR="00CB3749" w:rsidRDefault="00CB3749" w:rsidP="00CB3749">
      <w:pPr>
        <w:pStyle w:val="CommentText"/>
        <w:jc w:val="left"/>
      </w:pPr>
      <w:r>
        <w:t>Dramatic Play: She might set up a dramatic play area focused on community helpers, providing costumes, props, and playsets that allow children to explore different professions through imaginative play. By taking on roles like doctors or firefighters, they develop empathy, communication, and problem-solving skills as they work together.</w:t>
      </w:r>
    </w:p>
    <w:p w14:paraId="76C70A53" w14:textId="77777777" w:rsidR="00CB3749" w:rsidRDefault="00CB3749" w:rsidP="00CB3749">
      <w:pPr>
        <w:pStyle w:val="CommentText"/>
        <w:jc w:val="left"/>
      </w:pPr>
    </w:p>
    <w:p w14:paraId="04306302" w14:textId="77777777" w:rsidR="00CB3749" w:rsidRDefault="00CB3749" w:rsidP="00CB3749">
      <w:pPr>
        <w:pStyle w:val="CommentText"/>
        <w:jc w:val="left"/>
      </w:pPr>
      <w:r>
        <w:t>Art Station: She creates an open-ended art station stocked with paints, brushes, crayons, and collage materials. This setup allows children to explore colours, shapes, and their own unique artistic expression. The focus is on the process of creation and exploration, not just the final product.</w:t>
      </w:r>
    </w:p>
  </w:comment>
  <w:comment w:id="91" w:author="John Philip Dizon" w:date="2024-08-16T10:39:00Z" w:initials="JD">
    <w:p w14:paraId="729177E2" w14:textId="77777777" w:rsidR="00CB3749" w:rsidRDefault="00CB3749" w:rsidP="00CB3749">
      <w:pPr>
        <w:pStyle w:val="CommentText"/>
        <w:jc w:val="left"/>
      </w:pPr>
      <w:r w:rsidRPr="00F41B1A">
        <w:rPr>
          <w:rStyle w:val="CommentReference"/>
        </w:rPr>
        <w:annotationRef/>
      </w:r>
      <w:r>
        <w:t>Benchmark Answer 1:</w:t>
      </w:r>
    </w:p>
    <w:p w14:paraId="51B10C6A" w14:textId="77777777" w:rsidR="00CB3749" w:rsidRDefault="00CB3749" w:rsidP="00CB3749">
      <w:pPr>
        <w:pStyle w:val="CommentText"/>
        <w:jc w:val="left"/>
      </w:pPr>
    </w:p>
    <w:p w14:paraId="10362D54" w14:textId="77777777" w:rsidR="00CB3749" w:rsidRDefault="00CB3749" w:rsidP="00CB3749">
      <w:pPr>
        <w:pStyle w:val="CommentText"/>
        <w:jc w:val="left"/>
      </w:pPr>
      <w:r>
        <w:t>She regularly reviews official government websites, such as ACECQA, to access comprehensive information about the National Quality Framework (NQF), including key components such as the National Quality Standard (NQS), Education and Care Services National Law and Regulations, and the assessment and quality rating process. When clarification is needed on specific aspects, she seeks guidance from regulatory authorities or knowledgeable colleagues who are familiar with the framework's requirements.</w:t>
      </w:r>
    </w:p>
    <w:p w14:paraId="0975BBCC" w14:textId="77777777" w:rsidR="00CB3749" w:rsidRDefault="00CB3749" w:rsidP="00CB3749">
      <w:pPr>
        <w:pStyle w:val="CommentText"/>
        <w:jc w:val="left"/>
      </w:pPr>
    </w:p>
    <w:p w14:paraId="04B23124" w14:textId="77777777" w:rsidR="00CB3749" w:rsidRDefault="00CB3749" w:rsidP="00CB3749">
      <w:pPr>
        <w:pStyle w:val="CommentText"/>
        <w:jc w:val="left"/>
      </w:pPr>
      <w:r>
        <w:t>Benchmark Answer 2:</w:t>
      </w:r>
    </w:p>
    <w:p w14:paraId="4313F61D" w14:textId="77777777" w:rsidR="00CB3749" w:rsidRDefault="00CB3749" w:rsidP="00CB3749">
      <w:pPr>
        <w:pStyle w:val="CommentText"/>
        <w:jc w:val="left"/>
      </w:pPr>
    </w:p>
    <w:p w14:paraId="6FD58DAD" w14:textId="77777777" w:rsidR="00CB3749" w:rsidRDefault="00CB3749" w:rsidP="00CB3749">
      <w:pPr>
        <w:pStyle w:val="CommentText"/>
        <w:jc w:val="left"/>
      </w:pPr>
      <w:r>
        <w:t>She effectively finds information and obtains help with the National Quality Framework (NQF) by following these steps. First, she visits official websites like the Australian Children's Education &amp; Care Quality Authority (ACECQA) for up-to-date information on the NQF. This includes the National Quality Standard (NQS), relevant laws and regulations, and approved learning frameworks. She also refers to the legislation itself and professional development opportunities to deepen her understanding.</w:t>
      </w:r>
    </w:p>
    <w:p w14:paraId="6EA90933" w14:textId="77777777" w:rsidR="00CB3749" w:rsidRDefault="00CB3749" w:rsidP="00CB3749">
      <w:pPr>
        <w:pStyle w:val="CommentText"/>
        <w:jc w:val="left"/>
      </w:pPr>
    </w:p>
    <w:p w14:paraId="65D2E455" w14:textId="77777777" w:rsidR="00CB3749" w:rsidRDefault="00CB3749" w:rsidP="00CB3749">
      <w:pPr>
        <w:pStyle w:val="CommentText"/>
        <w:jc w:val="left"/>
      </w:pPr>
      <w:r>
        <w:t>If she needs help interpreting any part of the NQF, she can reach out to colleagues, mentors, or even the regulatory authorities themselves. There are also online resources and guidelines from reputable organisations that provide practical advice on implementing the NQF. By following these steps, she ensures she is using the NQF correctly and providing the best possible early childhood education and care.</w:t>
      </w:r>
    </w:p>
    <w:p w14:paraId="668E85FD" w14:textId="77777777" w:rsidR="00CB3749" w:rsidRDefault="00CB3749" w:rsidP="00CB3749">
      <w:pPr>
        <w:pStyle w:val="CommentText"/>
        <w:jc w:val="left"/>
      </w:pPr>
    </w:p>
    <w:p w14:paraId="04B73772" w14:textId="77777777" w:rsidR="00CB3749" w:rsidRDefault="00CB3749" w:rsidP="00CB3749">
      <w:pPr>
        <w:pStyle w:val="CommentText"/>
        <w:jc w:val="left"/>
      </w:pPr>
      <w:r>
        <w:t>Benchmark Answer 3:</w:t>
      </w:r>
    </w:p>
    <w:p w14:paraId="03D6BF8C" w14:textId="77777777" w:rsidR="00CB3749" w:rsidRDefault="00CB3749" w:rsidP="00CB3749">
      <w:pPr>
        <w:pStyle w:val="CommentText"/>
        <w:jc w:val="left"/>
      </w:pPr>
    </w:p>
    <w:p w14:paraId="607F1B00" w14:textId="77777777" w:rsidR="00CB3749" w:rsidRDefault="00CB3749" w:rsidP="00CB3749">
      <w:pPr>
        <w:pStyle w:val="CommentText"/>
        <w:jc w:val="left"/>
      </w:pPr>
      <w:r>
        <w:t>The team works together to stay up-to-date on the NQF, which helps them provide the best possible care for the children. They have a special shelf with all the important documents, like the National Quality Standard and the regulations, so everyone can easily access them whenever needed. They also hold regular training sessions where they learn more about the NQF and how to follow it.</w:t>
      </w:r>
    </w:p>
    <w:p w14:paraId="073BB13C" w14:textId="77777777" w:rsidR="00CB3749" w:rsidRDefault="00CB3749" w:rsidP="00CB3749">
      <w:pPr>
        <w:pStyle w:val="CommentText"/>
        <w:jc w:val="left"/>
      </w:pPr>
    </w:p>
    <w:p w14:paraId="4668C115" w14:textId="77777777" w:rsidR="00CB3749" w:rsidRDefault="00CB3749" w:rsidP="00CB3749">
      <w:pPr>
        <w:pStyle w:val="CommentText"/>
        <w:jc w:val="left"/>
      </w:pPr>
      <w:r>
        <w:t>There are also online groups and forums for childcare professionals where they can ask questions and share ideas. If something is really confusing, they can even reach out to experts or government officials for help. The most important thing is that everyone understands the NQF and works together to ensure the centre is the best it can be for the children.</w:t>
      </w:r>
    </w:p>
  </w:comment>
  <w:comment w:id="92" w:author="John Philip Dizon" w:date="2024-08-16T10:39:00Z" w:initials="JD">
    <w:p w14:paraId="2033C07F" w14:textId="77777777" w:rsidR="00CB3749" w:rsidRDefault="00CB3749" w:rsidP="00CB3749">
      <w:pPr>
        <w:pStyle w:val="CommentText"/>
        <w:jc w:val="left"/>
      </w:pPr>
      <w:r w:rsidRPr="00F41B1A">
        <w:rPr>
          <w:rStyle w:val="CommentReference"/>
        </w:rPr>
        <w:annotationRef/>
      </w:r>
      <w:r>
        <w:t>Benchmark Answer 1:</w:t>
      </w:r>
    </w:p>
    <w:p w14:paraId="7C6C8A72" w14:textId="77777777" w:rsidR="00CB3749" w:rsidRDefault="00CB3749" w:rsidP="00CB3749">
      <w:pPr>
        <w:pStyle w:val="CommentText"/>
        <w:jc w:val="left"/>
      </w:pPr>
    </w:p>
    <w:p w14:paraId="6B082E19" w14:textId="77777777" w:rsidR="00CB3749" w:rsidRDefault="00CB3749" w:rsidP="00CB3749">
      <w:pPr>
        <w:pStyle w:val="CommentText"/>
        <w:jc w:val="left"/>
      </w:pPr>
      <w:r>
        <w:t>She organises regular training sessions or workshops for staff to deepen their understanding of the NQF and related legislation and regulations. During these sessions, she provides clear explanations of key components such as the NQS, highlighting the requirements of each of the quality areas and the key purpose of the Education and Care Services National Law and associated regulations. She also incorporates discussions on relevant approved learning frameworks to ensure alignment with pedagogical practices.</w:t>
      </w:r>
    </w:p>
    <w:p w14:paraId="33DD6A7F" w14:textId="77777777" w:rsidR="00CB3749" w:rsidRDefault="00CB3749" w:rsidP="00CB3749">
      <w:pPr>
        <w:pStyle w:val="CommentText"/>
        <w:jc w:val="left"/>
      </w:pPr>
    </w:p>
    <w:p w14:paraId="504B55E3" w14:textId="77777777" w:rsidR="00CB3749" w:rsidRDefault="00CB3749" w:rsidP="00CB3749">
      <w:pPr>
        <w:pStyle w:val="CommentText"/>
        <w:jc w:val="left"/>
      </w:pPr>
      <w:r>
        <w:t>Benchmark Answer 2:</w:t>
      </w:r>
    </w:p>
    <w:p w14:paraId="752AD7CD" w14:textId="77777777" w:rsidR="00CB3749" w:rsidRDefault="00CB3749" w:rsidP="00CB3749">
      <w:pPr>
        <w:pStyle w:val="CommentText"/>
        <w:jc w:val="left"/>
      </w:pPr>
    </w:p>
    <w:p w14:paraId="07A5DAB9" w14:textId="77777777" w:rsidR="00CB3749" w:rsidRDefault="00CB3749" w:rsidP="00CB3749">
      <w:pPr>
        <w:pStyle w:val="CommentText"/>
        <w:jc w:val="left"/>
      </w:pPr>
      <w:r>
        <w:t>Understanding the NQF is key to providing the best care for the children. The team holds regular training sessions to learn about the NQF, including the National Quality Standard and all the rules. These sessions explain what needs to be done in all the different areas of care, such as ensuring the environment is safe and the children are learning and growing.</w:t>
      </w:r>
    </w:p>
    <w:p w14:paraId="00C49971" w14:textId="77777777" w:rsidR="00CB3749" w:rsidRDefault="00CB3749" w:rsidP="00CB3749">
      <w:pPr>
        <w:pStyle w:val="CommentText"/>
        <w:jc w:val="left"/>
      </w:pPr>
    </w:p>
    <w:p w14:paraId="113F3A4D" w14:textId="77777777" w:rsidR="00CB3749" w:rsidRDefault="00CB3749" w:rsidP="00CB3749">
      <w:pPr>
        <w:pStyle w:val="CommentText"/>
        <w:jc w:val="left"/>
      </w:pPr>
      <w:r>
        <w:t>Clear communication channels, such as staff handbooks and digital updates, are used to keep everyone informed. Practice scenarios are also conducted so everyone knows how to handle situations that might arise. Online resources and materials from government agencies are available for further learning. The most important aspect is that the team works together to understand the NQF and ensure the centre is the best it can be.</w:t>
      </w:r>
    </w:p>
    <w:p w14:paraId="41AC62EE" w14:textId="77777777" w:rsidR="00CB3749" w:rsidRDefault="00CB3749" w:rsidP="00CB3749">
      <w:pPr>
        <w:pStyle w:val="CommentText"/>
        <w:jc w:val="left"/>
      </w:pPr>
    </w:p>
    <w:p w14:paraId="0D5C2A54" w14:textId="77777777" w:rsidR="00CB3749" w:rsidRDefault="00CB3749" w:rsidP="00CB3749">
      <w:pPr>
        <w:pStyle w:val="CommentText"/>
        <w:jc w:val="left"/>
      </w:pPr>
      <w:r>
        <w:t>Benchmark Answer 3:</w:t>
      </w:r>
    </w:p>
    <w:p w14:paraId="23D09CDA" w14:textId="77777777" w:rsidR="00CB3749" w:rsidRDefault="00CB3749" w:rsidP="00CB3749">
      <w:pPr>
        <w:pStyle w:val="CommentText"/>
        <w:jc w:val="left"/>
      </w:pPr>
    </w:p>
    <w:p w14:paraId="151E23DA" w14:textId="77777777" w:rsidR="00CB3749" w:rsidRDefault="00CB3749" w:rsidP="00CB3749">
      <w:pPr>
        <w:pStyle w:val="CommentText"/>
        <w:jc w:val="left"/>
      </w:pPr>
      <w:r>
        <w:t>The team supports staff understanding the NQF through various methods. Workshops and online courses are offered to break down the NQF and the National Quality Standard (NQS) into manageable parts. Interactive tools, such as online quizzes and case studies, make learning more engaging.</w:t>
      </w:r>
    </w:p>
    <w:p w14:paraId="40520EB4" w14:textId="77777777" w:rsidR="00CB3749" w:rsidRDefault="00CB3749" w:rsidP="00CB3749">
      <w:pPr>
        <w:pStyle w:val="CommentText"/>
        <w:jc w:val="left"/>
      </w:pPr>
    </w:p>
    <w:p w14:paraId="0D42C1B6" w14:textId="77777777" w:rsidR="00CB3749" w:rsidRDefault="00CB3749" w:rsidP="00CB3749">
      <w:pPr>
        <w:pStyle w:val="CommentText"/>
        <w:jc w:val="left"/>
      </w:pPr>
      <w:r>
        <w:t>A library with up-to-date information on the NQF, including laws and regulations, is available for staff use. Staff are encouraged to utilise this library and ask questions if anything is unclear. Mentorship programs are also in place where experienced staff assist newer staff in learning the ropes. By working together and providing ongoing support, the team ensures everyone understands the NQF and how to provide the best possible care for the children.</w:t>
      </w:r>
    </w:p>
  </w:comment>
  <w:comment w:id="93" w:author="John Philip Dizon" w:date="2024-08-16T10:39:00Z" w:initials="JD">
    <w:p w14:paraId="638327B9" w14:textId="77777777" w:rsidR="00CB3749" w:rsidRDefault="00CB3749" w:rsidP="00CB3749">
      <w:pPr>
        <w:pStyle w:val="CommentText"/>
        <w:jc w:val="left"/>
      </w:pPr>
      <w:r w:rsidRPr="00F41B1A">
        <w:rPr>
          <w:rStyle w:val="CommentReference"/>
        </w:rPr>
        <w:annotationRef/>
      </w:r>
      <w:r>
        <w:t>Benchmark Answer 1:</w:t>
      </w:r>
    </w:p>
    <w:p w14:paraId="3997CF81" w14:textId="77777777" w:rsidR="00CB3749" w:rsidRDefault="00CB3749" w:rsidP="00CB3749">
      <w:pPr>
        <w:pStyle w:val="CommentText"/>
        <w:jc w:val="left"/>
      </w:pPr>
    </w:p>
    <w:p w14:paraId="100065E7" w14:textId="77777777" w:rsidR="00CB3749" w:rsidRDefault="00CB3749" w:rsidP="00CB3749">
      <w:pPr>
        <w:pStyle w:val="CommentText"/>
        <w:jc w:val="left"/>
      </w:pPr>
      <w:r>
        <w:t>She conducts a comprehensive analysis of the NQS, breaking down each quality area and examining its relevance to the service's practices and goals. For example, she assesses how the requirements of Quality Area 1 (Educational Program and Practice) align with the curriculum planning and implementation strategies, ensuring that the practices meet the required standards outlined in the framework.</w:t>
      </w:r>
    </w:p>
    <w:p w14:paraId="7A5200D1" w14:textId="77777777" w:rsidR="00CB3749" w:rsidRDefault="00CB3749" w:rsidP="00CB3749">
      <w:pPr>
        <w:pStyle w:val="CommentText"/>
        <w:jc w:val="left"/>
      </w:pPr>
    </w:p>
    <w:p w14:paraId="36F65114" w14:textId="77777777" w:rsidR="00CB3749" w:rsidRDefault="00CB3749" w:rsidP="00CB3749">
      <w:pPr>
        <w:pStyle w:val="CommentText"/>
        <w:jc w:val="left"/>
      </w:pPr>
      <w:r>
        <w:t>Benchmark Answer 2:</w:t>
      </w:r>
    </w:p>
    <w:p w14:paraId="22914F8C" w14:textId="77777777" w:rsidR="00CB3749" w:rsidRDefault="00CB3749" w:rsidP="00CB3749">
      <w:pPr>
        <w:pStyle w:val="CommentText"/>
        <w:jc w:val="left"/>
      </w:pPr>
    </w:p>
    <w:p w14:paraId="3BA57B30" w14:textId="77777777" w:rsidR="00CB3749" w:rsidRDefault="00CB3749" w:rsidP="00CB3749">
      <w:pPr>
        <w:pStyle w:val="CommentText"/>
        <w:jc w:val="left"/>
      </w:pPr>
      <w:r>
        <w:t>The team regularly takes a close look at the National Quality Standard (NQS) to ensure they are meeting all the requirements and providing the best possible care for the children. The NQS includes seven areas of focus, such as the educational program, children's safety, and family engagement. They review all policies and procedures to see how they align with the NQS requirements.</w:t>
      </w:r>
    </w:p>
    <w:p w14:paraId="5673A54C" w14:textId="77777777" w:rsidR="00CB3749" w:rsidRDefault="00CB3749" w:rsidP="00CB3749">
      <w:pPr>
        <w:pStyle w:val="CommentText"/>
        <w:jc w:val="left"/>
      </w:pPr>
    </w:p>
    <w:p w14:paraId="2D992BAD" w14:textId="77777777" w:rsidR="00CB3749" w:rsidRDefault="00CB3749" w:rsidP="00CB3749">
      <w:pPr>
        <w:pStyle w:val="CommentText"/>
        <w:jc w:val="left"/>
      </w:pPr>
      <w:r>
        <w:t>Feedback is gathered from teachers, children, and families to get ideas on how to improve. They also review approved learning frameworks, like the EYLF, to see how they fit with the NQS. By examining everything together, the team can identify strengths and areas for improvement, helping to create a plan to ensure the centre consistently meets the NQS and provides the best start in life for the children.</w:t>
      </w:r>
    </w:p>
    <w:p w14:paraId="682D683B" w14:textId="77777777" w:rsidR="00CB3749" w:rsidRDefault="00CB3749" w:rsidP="00CB3749">
      <w:pPr>
        <w:pStyle w:val="CommentText"/>
        <w:jc w:val="left"/>
      </w:pPr>
    </w:p>
    <w:p w14:paraId="31049E37" w14:textId="77777777" w:rsidR="00CB3749" w:rsidRDefault="00CB3749" w:rsidP="00CB3749">
      <w:pPr>
        <w:pStyle w:val="CommentText"/>
        <w:jc w:val="left"/>
      </w:pPr>
      <w:r>
        <w:t>Benchmark Answer 3:</w:t>
      </w:r>
    </w:p>
    <w:p w14:paraId="19366459" w14:textId="77777777" w:rsidR="00CB3749" w:rsidRDefault="00CB3749" w:rsidP="00CB3749">
      <w:pPr>
        <w:pStyle w:val="CommentText"/>
        <w:jc w:val="left"/>
      </w:pPr>
    </w:p>
    <w:p w14:paraId="56B45EEE" w14:textId="77777777" w:rsidR="00CB3749" w:rsidRDefault="00CB3749" w:rsidP="00CB3749">
      <w:pPr>
        <w:pStyle w:val="CommentText"/>
        <w:jc w:val="left"/>
      </w:pPr>
      <w:r>
        <w:t>The team takes a close look at the National Quality Standard (NQS) to ensure they are providing the best possible care for the children. The NQS includes seven focus areas, such as teaching practices, safety, and family involvement.</w:t>
      </w:r>
    </w:p>
    <w:p w14:paraId="60AABDEE" w14:textId="77777777" w:rsidR="00CB3749" w:rsidRDefault="00CB3749" w:rsidP="00CB3749">
      <w:pPr>
        <w:pStyle w:val="CommentText"/>
        <w:jc w:val="left"/>
      </w:pPr>
    </w:p>
    <w:p w14:paraId="5A39A173" w14:textId="77777777" w:rsidR="00CB3749" w:rsidRDefault="00CB3749" w:rsidP="00CB3749">
      <w:pPr>
        <w:pStyle w:val="CommentText"/>
        <w:jc w:val="left"/>
      </w:pPr>
      <w:r>
        <w:t>They review all documents and procedures to check alignment with NQS requirements. Input is sought from teachers, children, and families, and approved learning frameworks are examined to ensure everything works together effectively. This approach helps to identify what is working well and where improvements are needed, allowing the team to create a plan to continually meet the NQS and offer the best start in life for the children.</w:t>
      </w:r>
    </w:p>
  </w:comment>
  <w:comment w:id="94" w:author="John Philip Dizon" w:date="2024-08-16T10:45:00Z" w:initials="JD">
    <w:p w14:paraId="3EA7DEB5" w14:textId="77777777" w:rsidR="00CB3749" w:rsidRDefault="00CB3749" w:rsidP="00CB3749">
      <w:pPr>
        <w:pStyle w:val="CommentText"/>
        <w:jc w:val="left"/>
      </w:pPr>
      <w:r w:rsidRPr="00F41B1A">
        <w:rPr>
          <w:rStyle w:val="CommentReference"/>
        </w:rPr>
        <w:annotationRef/>
      </w:r>
      <w:r>
        <w:t>Benchmark Answer 1:</w:t>
      </w:r>
    </w:p>
    <w:p w14:paraId="49178BA9" w14:textId="77777777" w:rsidR="00CB3749" w:rsidRDefault="00CB3749" w:rsidP="00CB3749">
      <w:pPr>
        <w:pStyle w:val="CommentText"/>
        <w:jc w:val="left"/>
      </w:pPr>
    </w:p>
    <w:p w14:paraId="2755BE4B" w14:textId="77777777" w:rsidR="00CB3749" w:rsidRDefault="00CB3749" w:rsidP="00CB3749">
      <w:pPr>
        <w:pStyle w:val="CommentText"/>
        <w:jc w:val="left"/>
      </w:pPr>
      <w:r>
        <w:t>She organises training sessions for all staff to explain the details and requirements of the assessment and rating process, ensuring that everyone understands the different levels of quality rating and the steps involved. She also provides information on the role of national and state/territory governing bodies in overseeing the assessment process, emphasising their importance in ensuring compliance with regulatory standards.</w:t>
      </w:r>
    </w:p>
    <w:p w14:paraId="1F720C4E" w14:textId="77777777" w:rsidR="00CB3749" w:rsidRDefault="00CB3749" w:rsidP="00CB3749">
      <w:pPr>
        <w:pStyle w:val="CommentText"/>
        <w:jc w:val="left"/>
      </w:pPr>
    </w:p>
    <w:p w14:paraId="754EC3A1" w14:textId="77777777" w:rsidR="00CB3749" w:rsidRDefault="00CB3749" w:rsidP="00CB3749">
      <w:pPr>
        <w:pStyle w:val="CommentText"/>
        <w:jc w:val="left"/>
      </w:pPr>
      <w:r>
        <w:t>Benchmark Answer 2:</w:t>
      </w:r>
    </w:p>
    <w:p w14:paraId="69B3F9A3" w14:textId="77777777" w:rsidR="00CB3749" w:rsidRDefault="00CB3749" w:rsidP="00CB3749">
      <w:pPr>
        <w:pStyle w:val="CommentText"/>
        <w:jc w:val="left"/>
      </w:pPr>
    </w:p>
    <w:p w14:paraId="387CCFB0" w14:textId="77777777" w:rsidR="00CB3749" w:rsidRDefault="00CB3749" w:rsidP="00CB3749">
      <w:pPr>
        <w:pStyle w:val="CommentText"/>
        <w:jc w:val="left"/>
      </w:pPr>
      <w:r>
        <w:t>Understanding how quality is measured is key to providing the best care for the children. There is a process called assessment and rating that helps determine how well the service is performing. This process includes different levels, such as exceeding standards or meeting standards. Government organisations oversee this process to ensure it is conducted fairly.</w:t>
      </w:r>
    </w:p>
    <w:p w14:paraId="273854E0" w14:textId="77777777" w:rsidR="00CB3749" w:rsidRDefault="00CB3749" w:rsidP="00CB3749">
      <w:pPr>
        <w:pStyle w:val="CommentText"/>
        <w:jc w:val="left"/>
      </w:pPr>
    </w:p>
    <w:p w14:paraId="371CE938" w14:textId="77777777" w:rsidR="00CB3749" w:rsidRDefault="00CB3749" w:rsidP="00CB3749">
      <w:pPr>
        <w:pStyle w:val="CommentText"/>
        <w:jc w:val="left"/>
      </w:pPr>
      <w:r>
        <w:t>To ensure everyone is informed, the team holds meetings to explain the details of the assessment and rating process. They cover the different levels of quality, the steps involved, and the responsibilities of each staff member. Training sessions are also conducted to help everyone understand what is expected of them, facilitating a collective effort to provide the best possible care and education for the children.</w:t>
      </w:r>
    </w:p>
    <w:p w14:paraId="6B2BECFF" w14:textId="77777777" w:rsidR="00CB3749" w:rsidRDefault="00CB3749" w:rsidP="00CB3749">
      <w:pPr>
        <w:pStyle w:val="CommentText"/>
        <w:jc w:val="left"/>
      </w:pPr>
    </w:p>
    <w:p w14:paraId="0F2FE2CF" w14:textId="77777777" w:rsidR="00CB3749" w:rsidRDefault="00CB3749" w:rsidP="00CB3749">
      <w:pPr>
        <w:pStyle w:val="CommentText"/>
        <w:jc w:val="left"/>
      </w:pPr>
      <w:r>
        <w:t>Benchmark Answer 3:</w:t>
      </w:r>
    </w:p>
    <w:p w14:paraId="3B1CCF87" w14:textId="77777777" w:rsidR="00CB3749" w:rsidRDefault="00CB3749" w:rsidP="00CB3749">
      <w:pPr>
        <w:pStyle w:val="CommentText"/>
        <w:jc w:val="left"/>
      </w:pPr>
    </w:p>
    <w:p w14:paraId="5B524DF3" w14:textId="77777777" w:rsidR="00CB3749" w:rsidRDefault="00CB3749" w:rsidP="00CB3749">
      <w:pPr>
        <w:pStyle w:val="CommentText"/>
        <w:jc w:val="left"/>
      </w:pPr>
      <w:r>
        <w:t>The team works together to understand how quality is measured through the assessment and rating process. This process includes different rating levels, such as exceeding standards or meeting standards, with government organisations overseeing it to ensure fairness.</w:t>
      </w:r>
    </w:p>
    <w:p w14:paraId="7F85504B" w14:textId="77777777" w:rsidR="00CB3749" w:rsidRDefault="00CB3749" w:rsidP="00CB3749">
      <w:pPr>
        <w:pStyle w:val="CommentText"/>
        <w:jc w:val="left"/>
      </w:pPr>
    </w:p>
    <w:p w14:paraId="6A6125FA" w14:textId="77777777" w:rsidR="00CB3749" w:rsidRDefault="00CB3749" w:rsidP="00CB3749">
      <w:pPr>
        <w:pStyle w:val="CommentText"/>
        <w:jc w:val="left"/>
      </w:pPr>
      <w:r>
        <w:t>To align everyone’s understanding, training sessions are held that explain the process, including the rating levels, the steps involved, and the expectations for each staff member. Additional resources, such as manuals and online guides, are provided to help staff navigate the complex details. Discussions and workshops with experts are also organised to ensure that everyone feels comfortable and prepared.</w:t>
      </w:r>
    </w:p>
  </w:comment>
  <w:comment w:id="95" w:author="John Philip Dizon" w:date="2024-08-16T10:45:00Z" w:initials="JD">
    <w:p w14:paraId="7725E12F" w14:textId="77777777" w:rsidR="00CB3749" w:rsidRDefault="00CB3749" w:rsidP="00CB3749">
      <w:pPr>
        <w:pStyle w:val="CommentText"/>
        <w:jc w:val="left"/>
      </w:pPr>
      <w:r w:rsidRPr="00F41B1A">
        <w:rPr>
          <w:rStyle w:val="CommentReference"/>
        </w:rPr>
        <w:annotationRef/>
      </w:r>
      <w:r>
        <w:t>Benchmark Answer 1:</w:t>
      </w:r>
    </w:p>
    <w:p w14:paraId="033CBF5D" w14:textId="77777777" w:rsidR="00CB3749" w:rsidRDefault="00CB3749" w:rsidP="00CB3749">
      <w:pPr>
        <w:pStyle w:val="CommentText"/>
        <w:jc w:val="left"/>
      </w:pPr>
    </w:p>
    <w:p w14:paraId="4C860CDB" w14:textId="77777777" w:rsidR="00CB3749" w:rsidRDefault="00CB3749" w:rsidP="00CB3749">
      <w:pPr>
        <w:pStyle w:val="CommentText"/>
        <w:jc w:val="left"/>
      </w:pPr>
      <w:r>
        <w:t>She establishes various channels for collecting feedback and data from stakeholders, such as surveys, suggestion boxes, and regular meetings with staff, families, and community members. She ensures the active engagement of key stakeholders, including educators, children, families, and the local community, throughout the self-assessment process to gather diverse perspectives and insights.</w:t>
      </w:r>
    </w:p>
    <w:p w14:paraId="4DA7FEA2" w14:textId="77777777" w:rsidR="00CB3749" w:rsidRDefault="00CB3749" w:rsidP="00CB3749">
      <w:pPr>
        <w:pStyle w:val="CommentText"/>
        <w:jc w:val="left"/>
      </w:pPr>
    </w:p>
    <w:p w14:paraId="40E06BDC" w14:textId="77777777" w:rsidR="00CB3749" w:rsidRDefault="00CB3749" w:rsidP="00CB3749">
      <w:pPr>
        <w:pStyle w:val="CommentText"/>
        <w:jc w:val="left"/>
      </w:pPr>
      <w:r>
        <w:t>Benchmark Answer 2:</w:t>
      </w:r>
    </w:p>
    <w:p w14:paraId="7C96BD0C" w14:textId="77777777" w:rsidR="00CB3749" w:rsidRDefault="00CB3749" w:rsidP="00CB3749">
      <w:pPr>
        <w:pStyle w:val="CommentText"/>
        <w:jc w:val="left"/>
      </w:pPr>
    </w:p>
    <w:p w14:paraId="3DDF654D" w14:textId="77777777" w:rsidR="00CB3749" w:rsidRDefault="00CB3749" w:rsidP="00CB3749">
      <w:pPr>
        <w:pStyle w:val="CommentText"/>
        <w:jc w:val="left"/>
      </w:pPr>
      <w:r>
        <w:t>The team regularly seeks feedback to enhance the quality of care provided to the children. They use surveys and questionnaires for parents and staff, and organise focus groups for more in-depth discussions. Teachers are encouraged to document observations of the children's play and learning throughout the day.</w:t>
      </w:r>
    </w:p>
    <w:p w14:paraId="3E3E2333" w14:textId="77777777" w:rsidR="00CB3749" w:rsidRDefault="00CB3749" w:rsidP="00CB3749">
      <w:pPr>
        <w:pStyle w:val="CommentText"/>
        <w:jc w:val="left"/>
      </w:pPr>
    </w:p>
    <w:p w14:paraId="70D92867" w14:textId="77777777" w:rsidR="00CB3749" w:rsidRDefault="00CB3749" w:rsidP="00CB3749">
      <w:pPr>
        <w:pStyle w:val="CommentText"/>
        <w:jc w:val="left"/>
      </w:pPr>
      <w:r>
        <w:t>Suggestion boxes and online forums are also utilised to collect anonymous feedback, ensuring that even those who may be shy can contribute their ideas. By employing these various methods, the team obtains a comprehensive view of what is working well and areas for improvement. They then collaboratively develop and implement a plan for necessary changes and keep everyone informed about progress.</w:t>
      </w:r>
    </w:p>
    <w:p w14:paraId="55EFDF31" w14:textId="77777777" w:rsidR="00CB3749" w:rsidRDefault="00CB3749" w:rsidP="00CB3749">
      <w:pPr>
        <w:pStyle w:val="CommentText"/>
        <w:jc w:val="left"/>
      </w:pPr>
    </w:p>
    <w:p w14:paraId="6E524AAB" w14:textId="77777777" w:rsidR="00CB3749" w:rsidRDefault="00CB3749" w:rsidP="00CB3749">
      <w:pPr>
        <w:pStyle w:val="CommentText"/>
        <w:jc w:val="left"/>
      </w:pPr>
      <w:r>
        <w:t>Benchmark Answer 3:</w:t>
      </w:r>
    </w:p>
    <w:p w14:paraId="6607633A" w14:textId="77777777" w:rsidR="00CB3749" w:rsidRDefault="00CB3749" w:rsidP="00CB3749">
      <w:pPr>
        <w:pStyle w:val="CommentText"/>
        <w:jc w:val="left"/>
      </w:pPr>
    </w:p>
    <w:p w14:paraId="4476917F" w14:textId="77777777" w:rsidR="00CB3749" w:rsidRDefault="00CB3749" w:rsidP="00CB3749">
      <w:pPr>
        <w:pStyle w:val="CommentText"/>
        <w:jc w:val="left"/>
      </w:pPr>
      <w:r>
        <w:t>When determining ways to collect information from staff, children, families, and the community for self-assessment on an ongoing basis, she focused on creating inclusive and accessible methods that engaged all key stakeholders in the quality improvement process. Here are two examples of her approach:</w:t>
      </w:r>
    </w:p>
    <w:p w14:paraId="13B87E6B" w14:textId="77777777" w:rsidR="00CB3749" w:rsidRDefault="00CB3749" w:rsidP="00CB3749">
      <w:pPr>
        <w:pStyle w:val="CommentText"/>
        <w:jc w:val="left"/>
      </w:pPr>
    </w:p>
    <w:p w14:paraId="27D69B13" w14:textId="77777777" w:rsidR="00CB3749" w:rsidRDefault="00CB3749" w:rsidP="00CB3749">
      <w:pPr>
        <w:pStyle w:val="CommentText"/>
        <w:jc w:val="left"/>
      </w:pPr>
      <w:r>
        <w:t>Surveys and Feedback Forms: She developed tailored surveys and feedback forms for different stakeholders, including staff, families, and community members. For families, she created simple and clear forms available both online and in paper format to accommodate different preferences. These forms included questions designed to gather input on the children’s experiences and development. For staff, she organised regular meetings to discuss challenges, successes, and areas for improvement, documenting these discussions for inclusion in the self-assessment. To engage the community, she reached out to local organisations and invited them to participate in the survey process, ensuring that all voices were heard and the self-assessment was comprehensive.</w:t>
      </w:r>
    </w:p>
    <w:p w14:paraId="6F07F753" w14:textId="77777777" w:rsidR="00CB3749" w:rsidRDefault="00CB3749" w:rsidP="00CB3749">
      <w:pPr>
        <w:pStyle w:val="CommentText"/>
        <w:jc w:val="left"/>
      </w:pPr>
    </w:p>
    <w:p w14:paraId="1FA819AD" w14:textId="77777777" w:rsidR="00CB3749" w:rsidRDefault="00CB3749" w:rsidP="00CB3749">
      <w:pPr>
        <w:pStyle w:val="CommentText"/>
        <w:jc w:val="left"/>
      </w:pPr>
      <w:r>
        <w:t>Observation and Informal Conversations: She regularly observed the children during activities and interacted with them to better understand their needs and preferences. She documented their behaviours, interactions, and responses to different learning experiences, which provided valuable insights for the self-assessment. Additionally, she conducted informal conversations with parents during drop-off and pick-up times to gather feedback and suggestions in a relaxed setting. These conversations often revealed important information not captured in formal surveys. She also encouraged staff to share their observations and insights from interactions with children and families. This ongoing collection of data from multiple sources allowed her to continuously update and refine the quality improvement strategies.</w:t>
      </w:r>
    </w:p>
    <w:p w14:paraId="0EEDB254" w14:textId="77777777" w:rsidR="00CB3749" w:rsidRDefault="00CB3749" w:rsidP="00CB3749">
      <w:pPr>
        <w:pStyle w:val="CommentText"/>
        <w:jc w:val="left"/>
      </w:pPr>
    </w:p>
    <w:p w14:paraId="4FDF07FF" w14:textId="77777777" w:rsidR="00CB3749" w:rsidRDefault="00CB3749" w:rsidP="00CB3749">
      <w:pPr>
        <w:pStyle w:val="CommentText"/>
        <w:jc w:val="left"/>
      </w:pPr>
      <w:r>
        <w:t>By using these methods, she gathered comprehensive information from all key stakeholders, ensuring that the self-assessment was informed by a diverse range of perspectives and aligned with goals for continuous quality improvement.</w:t>
      </w:r>
    </w:p>
    <w:p w14:paraId="3A42A66A" w14:textId="77777777" w:rsidR="00CB3749" w:rsidRDefault="00CB3749" w:rsidP="00CB3749">
      <w:pPr>
        <w:pStyle w:val="CommentText"/>
        <w:jc w:val="left"/>
      </w:pPr>
    </w:p>
    <w:p w14:paraId="29F7161D" w14:textId="77777777" w:rsidR="00CB3749" w:rsidRDefault="00CB3749" w:rsidP="00CB3749">
      <w:pPr>
        <w:pStyle w:val="CommentText"/>
        <w:jc w:val="left"/>
      </w:pPr>
    </w:p>
    <w:p w14:paraId="071815B4" w14:textId="77777777" w:rsidR="00CB3749" w:rsidRDefault="00CB3749" w:rsidP="00CB3749">
      <w:pPr>
        <w:pStyle w:val="CommentText"/>
        <w:jc w:val="left"/>
      </w:pPr>
    </w:p>
    <w:p w14:paraId="42055296" w14:textId="77777777" w:rsidR="00CB3749" w:rsidRDefault="00CB3749" w:rsidP="00CB3749">
      <w:pPr>
        <w:pStyle w:val="CommentText"/>
        <w:jc w:val="left"/>
      </w:pPr>
    </w:p>
    <w:p w14:paraId="29D4E28E" w14:textId="77777777" w:rsidR="00CB3749" w:rsidRDefault="00CB3749" w:rsidP="00CB3749">
      <w:pPr>
        <w:pStyle w:val="CommentText"/>
        <w:jc w:val="left"/>
      </w:pPr>
    </w:p>
  </w:comment>
  <w:comment w:id="96" w:author="John Philip Dizon" w:date="2024-08-16T10:45:00Z" w:initials="JD">
    <w:p w14:paraId="63E715CA" w14:textId="77777777" w:rsidR="00CB3749" w:rsidRDefault="00CB3749" w:rsidP="00CB3749">
      <w:pPr>
        <w:pStyle w:val="CommentText"/>
        <w:jc w:val="left"/>
      </w:pPr>
      <w:r w:rsidRPr="00F41B1A">
        <w:rPr>
          <w:rStyle w:val="CommentReference"/>
        </w:rPr>
        <w:annotationRef/>
      </w:r>
      <w:r>
        <w:t>Benchmark Answer 1:</w:t>
      </w:r>
    </w:p>
    <w:p w14:paraId="333BC0BF" w14:textId="77777777" w:rsidR="00CB3749" w:rsidRDefault="00CB3749" w:rsidP="00CB3749">
      <w:pPr>
        <w:pStyle w:val="CommentText"/>
        <w:jc w:val="left"/>
      </w:pPr>
    </w:p>
    <w:p w14:paraId="165E3B7A" w14:textId="77777777" w:rsidR="00CB3749" w:rsidRDefault="00CB3749" w:rsidP="00CB3749">
      <w:pPr>
        <w:pStyle w:val="CommentText"/>
        <w:jc w:val="left"/>
      </w:pPr>
      <w:r>
        <w:t>She fosters a collaborative culture among colleagues by organising brainstorming sessions or collaborative meetings where ideas and feedback can be freely shared. She actively involves colleagues in the collection of information by delegating tasks and responsibilities according to their expertise and interests, ensuring that everyone feels valued and invested in the self-assessment process.</w:t>
      </w:r>
    </w:p>
    <w:p w14:paraId="381C73DD" w14:textId="77777777" w:rsidR="00CB3749" w:rsidRDefault="00CB3749" w:rsidP="00CB3749">
      <w:pPr>
        <w:pStyle w:val="CommentText"/>
        <w:jc w:val="left"/>
      </w:pPr>
    </w:p>
    <w:p w14:paraId="3695B622" w14:textId="77777777" w:rsidR="00CB3749" w:rsidRDefault="00CB3749" w:rsidP="00CB3749">
      <w:pPr>
        <w:pStyle w:val="CommentText"/>
        <w:jc w:val="left"/>
      </w:pPr>
      <w:r>
        <w:t>Benchmark Answer 2:</w:t>
      </w:r>
    </w:p>
    <w:p w14:paraId="28790FD1" w14:textId="77777777" w:rsidR="00CB3749" w:rsidRDefault="00CB3749" w:rsidP="00CB3749">
      <w:pPr>
        <w:pStyle w:val="CommentText"/>
        <w:jc w:val="left"/>
      </w:pPr>
    </w:p>
    <w:p w14:paraId="47609A1E" w14:textId="77777777" w:rsidR="00CB3749" w:rsidRDefault="00CB3749" w:rsidP="00CB3749">
      <w:pPr>
        <w:pStyle w:val="CommentText"/>
        <w:jc w:val="left"/>
      </w:pPr>
      <w:r>
        <w:t>The team works together to assess their performance and identify areas for improvement. They hold regular meetings where everyone can share their ideas and experiences, providing a well-rounded view of what is working and what might need adjustment. They collaboratively set goals and decide on methods for collecting information, such as using surveys for families or having teachers document the children's activities. This collaborative approach ensures that everyone feels a sense of ownership in enhancing the centre’s quality.</w:t>
      </w:r>
    </w:p>
    <w:p w14:paraId="60055EE4" w14:textId="77777777" w:rsidR="00CB3749" w:rsidRDefault="00CB3749" w:rsidP="00CB3749">
      <w:pPr>
        <w:pStyle w:val="CommentText"/>
        <w:jc w:val="left"/>
      </w:pPr>
    </w:p>
    <w:p w14:paraId="4916438B" w14:textId="77777777" w:rsidR="00CB3749" w:rsidRDefault="00CB3749" w:rsidP="00CB3749">
      <w:pPr>
        <w:pStyle w:val="CommentText"/>
        <w:jc w:val="left"/>
      </w:pPr>
      <w:r>
        <w:t>Benchmark Answer 3:</w:t>
      </w:r>
    </w:p>
    <w:p w14:paraId="762A08DB" w14:textId="77777777" w:rsidR="00CB3749" w:rsidRDefault="00CB3749" w:rsidP="00CB3749">
      <w:pPr>
        <w:pStyle w:val="CommentText"/>
        <w:jc w:val="left"/>
      </w:pPr>
    </w:p>
    <w:p w14:paraId="27C4A4B9" w14:textId="77777777" w:rsidR="00CB3749" w:rsidRDefault="00CB3749" w:rsidP="00CB3749">
      <w:pPr>
        <w:pStyle w:val="CommentText"/>
        <w:jc w:val="left"/>
      </w:pPr>
      <w:r>
        <w:t>Regular meetings are held where teachers openly share their thoughts on performance. The team works together to set improvement goals, ensuring alignment with national standards and the centre’s vision. Training sessions are offered to help staff become comfortable with collecting information, including using online tools for sharing documents and feedback. This inclusive approach ensures that everyone has a voice in the improvement process and is enthusiastic about seeing the results of their collective efforts.</w:t>
      </w:r>
    </w:p>
  </w:comment>
  <w:comment w:id="97" w:author="John Philip Dizon" w:date="2024-08-16T10:46:00Z" w:initials="JD">
    <w:p w14:paraId="7CC73B40" w14:textId="77777777" w:rsidR="00CB3749" w:rsidRDefault="00CB3749" w:rsidP="00CB3749">
      <w:pPr>
        <w:pStyle w:val="CommentText"/>
        <w:jc w:val="left"/>
      </w:pPr>
      <w:r w:rsidRPr="00F41B1A">
        <w:rPr>
          <w:rStyle w:val="CommentReference"/>
        </w:rPr>
        <w:annotationRef/>
      </w:r>
      <w:r>
        <w:t>Benchmark Answer 1:</w:t>
      </w:r>
    </w:p>
    <w:p w14:paraId="0238FE5D" w14:textId="77777777" w:rsidR="00CB3749" w:rsidRDefault="00CB3749" w:rsidP="00CB3749">
      <w:pPr>
        <w:pStyle w:val="CommentText"/>
        <w:jc w:val="left"/>
      </w:pPr>
    </w:p>
    <w:p w14:paraId="5F82EFDA" w14:textId="77777777" w:rsidR="00CB3749" w:rsidRDefault="00CB3749" w:rsidP="00CB3749">
      <w:pPr>
        <w:pStyle w:val="CommentText"/>
        <w:jc w:val="left"/>
      </w:pPr>
      <w:r>
        <w:t>She maintains detailed records or documentation of self-assessment activities, systematically recording information against specific standards and elements in the NQS. She uses standardised templates or tools provided by regulatory authorities to ensure consistency and completeness in documentation, facilitating alignment with regulatory requirements and the assessment and rating process.</w:t>
      </w:r>
    </w:p>
    <w:p w14:paraId="3D3875A2" w14:textId="77777777" w:rsidR="00CB3749" w:rsidRDefault="00CB3749" w:rsidP="00CB3749">
      <w:pPr>
        <w:pStyle w:val="CommentText"/>
        <w:jc w:val="left"/>
      </w:pPr>
    </w:p>
    <w:p w14:paraId="3A05A6DC" w14:textId="77777777" w:rsidR="00CB3749" w:rsidRDefault="00CB3749" w:rsidP="00CB3749">
      <w:pPr>
        <w:pStyle w:val="CommentText"/>
        <w:jc w:val="left"/>
      </w:pPr>
      <w:r>
        <w:t>Benchmark Answer 2:</w:t>
      </w:r>
    </w:p>
    <w:p w14:paraId="05DF2C0E" w14:textId="77777777" w:rsidR="00CB3749" w:rsidRDefault="00CB3749" w:rsidP="00CB3749">
      <w:pPr>
        <w:pStyle w:val="CommentText"/>
        <w:jc w:val="left"/>
      </w:pPr>
    </w:p>
    <w:p w14:paraId="5DA9B84D" w14:textId="77777777" w:rsidR="00CB3749" w:rsidRDefault="00CB3749" w:rsidP="00CB3749">
      <w:pPr>
        <w:pStyle w:val="CommentText"/>
        <w:jc w:val="left"/>
      </w:pPr>
      <w:r>
        <w:t>During the self-assessment process, the team carefully records all findings to ensure alignment with national standards. They begin by reviewing the standards to understand the criteria. Information is then recorded from observations of the children and feedback from parents, linking this data to the specific standards it reflects. They use checklists and online tools to organise and clarify the information, including details and examples to demonstrate how the standards are being met. This approach provides a clear picture of what is working well and where improvements can be made.</w:t>
      </w:r>
    </w:p>
    <w:p w14:paraId="53104A0C" w14:textId="77777777" w:rsidR="00CB3749" w:rsidRDefault="00CB3749" w:rsidP="00CB3749">
      <w:pPr>
        <w:pStyle w:val="CommentText"/>
        <w:jc w:val="left"/>
      </w:pPr>
    </w:p>
    <w:p w14:paraId="32F593AA" w14:textId="77777777" w:rsidR="00CB3749" w:rsidRDefault="00CB3749" w:rsidP="00CB3749">
      <w:pPr>
        <w:pStyle w:val="CommentText"/>
        <w:jc w:val="left"/>
      </w:pPr>
      <w:r>
        <w:t>Benchmark Answer 3:</w:t>
      </w:r>
    </w:p>
    <w:p w14:paraId="122EAA6A" w14:textId="77777777" w:rsidR="00CB3749" w:rsidRDefault="00CB3749" w:rsidP="00CB3749">
      <w:pPr>
        <w:pStyle w:val="CommentText"/>
        <w:jc w:val="left"/>
      </w:pPr>
    </w:p>
    <w:p w14:paraId="5B04A6A2" w14:textId="77777777" w:rsidR="00CB3749" w:rsidRDefault="00CB3749" w:rsidP="00CB3749">
      <w:pPr>
        <w:pStyle w:val="CommentText"/>
        <w:jc w:val="left"/>
      </w:pPr>
      <w:r>
        <w:t>In the self-assessment process, the team ensures that all recorded information aligns with national standards. They first review the standards thoroughly to understand the criteria. They gather information through observations of children and discussions with parents, carefully linking this data to the specific standards it addresses. Special tools are used to keep the documentation organised and clear, with details and examples included to illustrate how the standards are being met. This method provides a comprehensive view of current performance and areas for future improvement.</w:t>
      </w:r>
    </w:p>
  </w:comment>
  <w:comment w:id="98" w:author="John Philip Dizon" w:date="2024-08-16T10:46:00Z" w:initials="JD">
    <w:p w14:paraId="6DC3F314" w14:textId="77777777" w:rsidR="00CB3749" w:rsidRDefault="00CB3749" w:rsidP="00CB3749">
      <w:pPr>
        <w:pStyle w:val="CommentText"/>
        <w:jc w:val="left"/>
      </w:pPr>
      <w:r w:rsidRPr="00F41B1A">
        <w:rPr>
          <w:rStyle w:val="CommentReference"/>
        </w:rPr>
        <w:annotationRef/>
      </w:r>
      <w:r>
        <w:t>Benchmark Answer 1:</w:t>
      </w:r>
    </w:p>
    <w:p w14:paraId="11514319" w14:textId="77777777" w:rsidR="00CB3749" w:rsidRDefault="00CB3749" w:rsidP="00CB3749">
      <w:pPr>
        <w:pStyle w:val="CommentText"/>
        <w:jc w:val="left"/>
      </w:pPr>
    </w:p>
    <w:p w14:paraId="7587E13B" w14:textId="77777777" w:rsidR="00CB3749" w:rsidRDefault="00CB3749" w:rsidP="00CB3749">
      <w:pPr>
        <w:pStyle w:val="CommentText"/>
        <w:jc w:val="left"/>
      </w:pPr>
      <w:r>
        <w:t>She makes self-assessment data readily accessible to all staff at the service by sharing reports, presentations, or visual displays in common areas. She schedules regular meetings or discussions to review findings, discuss implications, and develop action plans based on the data collected, fostering a culture of transparency and accountability among staff.</w:t>
      </w:r>
    </w:p>
    <w:p w14:paraId="78D89BC0" w14:textId="77777777" w:rsidR="00CB3749" w:rsidRDefault="00CB3749" w:rsidP="00CB3749">
      <w:pPr>
        <w:pStyle w:val="CommentText"/>
        <w:jc w:val="left"/>
      </w:pPr>
    </w:p>
    <w:p w14:paraId="28DC16C1" w14:textId="77777777" w:rsidR="00CB3749" w:rsidRDefault="00CB3749" w:rsidP="00CB3749">
      <w:pPr>
        <w:pStyle w:val="CommentText"/>
        <w:jc w:val="left"/>
      </w:pPr>
      <w:r>
        <w:t>Benchmark Answer 2:</w:t>
      </w:r>
    </w:p>
    <w:p w14:paraId="1E61A349" w14:textId="77777777" w:rsidR="00CB3749" w:rsidRDefault="00CB3749" w:rsidP="00CB3749">
      <w:pPr>
        <w:pStyle w:val="CommentText"/>
        <w:jc w:val="left"/>
      </w:pPr>
    </w:p>
    <w:p w14:paraId="22C1F1B3" w14:textId="77777777" w:rsidR="00CB3749" w:rsidRDefault="00CB3749" w:rsidP="00CB3749">
      <w:pPr>
        <w:pStyle w:val="CommentText"/>
        <w:jc w:val="left"/>
      </w:pPr>
      <w:r>
        <w:t>The team believes in being open and accountable to everyone involved in the centre. This means sharing the information collected during the self-assessment with all staff members. They hold meetings and share information online in an easily understandable format, even for those not working directly in childcare. Discussions are scheduled to allow everyone to share their ideas and collaborate on action plans for improvement. They keep track of all discussions and decisions to monitor progress over time, ensuring that everyone feels involved in the process and contributing to continuous improvement.</w:t>
      </w:r>
    </w:p>
    <w:p w14:paraId="05623320" w14:textId="77777777" w:rsidR="00CB3749" w:rsidRDefault="00CB3749" w:rsidP="00CB3749">
      <w:pPr>
        <w:pStyle w:val="CommentText"/>
        <w:jc w:val="left"/>
      </w:pPr>
    </w:p>
    <w:p w14:paraId="235016F6" w14:textId="77777777" w:rsidR="00CB3749" w:rsidRDefault="00CB3749" w:rsidP="00CB3749">
      <w:pPr>
        <w:pStyle w:val="CommentText"/>
        <w:jc w:val="left"/>
      </w:pPr>
      <w:r>
        <w:t>Benchmark Answer 3:</w:t>
      </w:r>
    </w:p>
    <w:p w14:paraId="528DA805" w14:textId="77777777" w:rsidR="00CB3749" w:rsidRDefault="00CB3749" w:rsidP="00CB3749">
      <w:pPr>
        <w:pStyle w:val="CommentText"/>
        <w:jc w:val="left"/>
      </w:pPr>
    </w:p>
    <w:p w14:paraId="4B4B3ECC" w14:textId="77777777" w:rsidR="00CB3749" w:rsidRDefault="00CB3749" w:rsidP="00CB3749">
      <w:pPr>
        <w:pStyle w:val="CommentText"/>
        <w:jc w:val="left"/>
      </w:pPr>
      <w:r>
        <w:t>The team shares the information collected during the self-assessment with everyone at the centre in several ways to maintain transparency. They store it online for easy access by all staff, even those working different shifts. Data is presented in charts and graphs to simplify understanding. Regular meetings are held to discuss the information, allowing staff to ask questions and share their insights. The team encourages staff to review each other's work and tracks all discussions and decisions. This approach ensures that everyone feels included in the process and contributes to collective improvement.</w:t>
      </w:r>
    </w:p>
  </w:comment>
  <w:comment w:id="99" w:author="John Philip Dizon" w:date="2024-08-16T10:46:00Z" w:initials="JD">
    <w:p w14:paraId="14A00335" w14:textId="77777777" w:rsidR="00CB3749" w:rsidRDefault="00CB3749" w:rsidP="00CB3749">
      <w:pPr>
        <w:pStyle w:val="CommentText"/>
        <w:jc w:val="left"/>
      </w:pPr>
      <w:r w:rsidRPr="00F41B1A">
        <w:rPr>
          <w:rStyle w:val="CommentReference"/>
        </w:rPr>
        <w:annotationRef/>
      </w:r>
      <w:r>
        <w:t>Benchmark Answer 1:</w:t>
      </w:r>
    </w:p>
    <w:p w14:paraId="59A7D01C" w14:textId="77777777" w:rsidR="00CB3749" w:rsidRDefault="00CB3749" w:rsidP="00CB3749">
      <w:pPr>
        <w:pStyle w:val="CommentText"/>
        <w:jc w:val="left"/>
      </w:pPr>
    </w:p>
    <w:p w14:paraId="15E7A36F" w14:textId="77777777" w:rsidR="00CB3749" w:rsidRDefault="00CB3749" w:rsidP="00CB3749">
      <w:pPr>
        <w:pStyle w:val="CommentText"/>
        <w:jc w:val="left"/>
      </w:pPr>
      <w:r>
        <w:t>She analyses the findings from the self-assessment process to identify priorities and areas for improvement, using this information as a basis for developing the Quality Improvement Plan (QIP). She collaborates with stakeholders to set specific goals and strategies for addressing key areas identified in the self-assessment, ensuring alignment with the service's vision and objectives.</w:t>
      </w:r>
    </w:p>
    <w:p w14:paraId="727583F5" w14:textId="77777777" w:rsidR="00CB3749" w:rsidRDefault="00CB3749" w:rsidP="00CB3749">
      <w:pPr>
        <w:pStyle w:val="CommentText"/>
        <w:jc w:val="left"/>
      </w:pPr>
    </w:p>
    <w:p w14:paraId="21543568" w14:textId="77777777" w:rsidR="00CB3749" w:rsidRDefault="00CB3749" w:rsidP="00CB3749">
      <w:pPr>
        <w:pStyle w:val="CommentText"/>
        <w:jc w:val="left"/>
      </w:pPr>
      <w:r>
        <w:t>Benchmark Answer 2:</w:t>
      </w:r>
    </w:p>
    <w:p w14:paraId="3691A3BC" w14:textId="77777777" w:rsidR="00CB3749" w:rsidRDefault="00CB3749" w:rsidP="00CB3749">
      <w:pPr>
        <w:pStyle w:val="CommentText"/>
        <w:jc w:val="left"/>
      </w:pPr>
    </w:p>
    <w:p w14:paraId="0C432BAE" w14:textId="77777777" w:rsidR="00CB3749" w:rsidRDefault="00CB3749" w:rsidP="00CB3749">
      <w:pPr>
        <w:pStyle w:val="CommentText"/>
        <w:jc w:val="left"/>
      </w:pPr>
      <w:r>
        <w:t>The team takes the information collected during the self-assessment and uses it to create a plan for improving the centre. First, they review all findings, looking at both strengths and areas needing improvement. They identify the most critical needs, incorporating input from all involved parties.</w:t>
      </w:r>
    </w:p>
    <w:p w14:paraId="07EF7786" w14:textId="77777777" w:rsidR="00CB3749" w:rsidRDefault="00CB3749" w:rsidP="00CB3749">
      <w:pPr>
        <w:pStyle w:val="CommentText"/>
        <w:jc w:val="left"/>
      </w:pPr>
    </w:p>
    <w:p w14:paraId="08C903D5" w14:textId="77777777" w:rsidR="00CB3749" w:rsidRDefault="00CB3749" w:rsidP="00CB3749">
      <w:pPr>
        <w:pStyle w:val="CommentText"/>
        <w:jc w:val="left"/>
      </w:pPr>
      <w:r>
        <w:t>Once priorities are established, they set clear goals to track progress and develop a plan for achieving these goals, including assigning tasks and creating a timeline. They ensure that everyone understands the plan and their role in it. Throughout the process, they continuously check progress and make necessary adjustments, using the self-assessment information to enhance the centre.</w:t>
      </w:r>
    </w:p>
    <w:p w14:paraId="22A4C60B" w14:textId="77777777" w:rsidR="00CB3749" w:rsidRDefault="00CB3749" w:rsidP="00CB3749">
      <w:pPr>
        <w:pStyle w:val="CommentText"/>
        <w:jc w:val="left"/>
      </w:pPr>
    </w:p>
    <w:p w14:paraId="264E484C" w14:textId="77777777" w:rsidR="00CB3749" w:rsidRDefault="00CB3749" w:rsidP="00CB3749">
      <w:pPr>
        <w:pStyle w:val="CommentText"/>
        <w:jc w:val="left"/>
      </w:pPr>
      <w:r>
        <w:t>Benchmark Answer 3:</w:t>
      </w:r>
    </w:p>
    <w:p w14:paraId="24385D35" w14:textId="77777777" w:rsidR="00CB3749" w:rsidRDefault="00CB3749" w:rsidP="00CB3749">
      <w:pPr>
        <w:pStyle w:val="CommentText"/>
        <w:jc w:val="left"/>
      </w:pPr>
    </w:p>
    <w:p w14:paraId="215C8CAD" w14:textId="77777777" w:rsidR="00CB3749" w:rsidRDefault="00CB3749" w:rsidP="00CB3749">
      <w:pPr>
        <w:pStyle w:val="CommentText"/>
        <w:jc w:val="left"/>
      </w:pPr>
      <w:r>
        <w:t>After reviewing the information collected during the self-assessment, the team uses it to create a plan for improving the centre. They first analyse the data to determine what is working well and what requires more focus. Input from all involved, such as parents and teachers, is considered to ensure that attention is given to the most significant areas.</w:t>
      </w:r>
    </w:p>
    <w:p w14:paraId="768D9B31" w14:textId="77777777" w:rsidR="00CB3749" w:rsidRDefault="00CB3749" w:rsidP="00CB3749">
      <w:pPr>
        <w:pStyle w:val="CommentText"/>
        <w:jc w:val="left"/>
      </w:pPr>
    </w:p>
    <w:p w14:paraId="3FCE4EB0" w14:textId="77777777" w:rsidR="00CB3749" w:rsidRDefault="00CB3749" w:rsidP="00CB3749">
      <w:pPr>
        <w:pStyle w:val="CommentText"/>
        <w:jc w:val="left"/>
      </w:pPr>
      <w:r>
        <w:t>They then set specific, trackable goals and develop a detailed plan for achieving these goals, including task assignments and deadlines. The plan is communicated clearly to all staff members, outlining their roles and involvement. Regular check-ins are conducted to monitor progress and make adjustments as needed, ensuring that the information from the self-assessment is effectively used to improve the centre for the children.</w:t>
      </w:r>
    </w:p>
  </w:comment>
  <w:comment w:id="100" w:author="John Philip Dizon" w:date="2024-08-16T10:46:00Z" w:initials="JD">
    <w:p w14:paraId="6211434C" w14:textId="77777777" w:rsidR="00CB3749" w:rsidRDefault="00CB3749" w:rsidP="00CB3749">
      <w:pPr>
        <w:pStyle w:val="CommentText"/>
        <w:jc w:val="left"/>
      </w:pPr>
      <w:r w:rsidRPr="00F41B1A">
        <w:rPr>
          <w:rStyle w:val="CommentReference"/>
        </w:rPr>
        <w:annotationRef/>
      </w:r>
      <w:r>
        <w:t>Benchmark Answer 1:</w:t>
      </w:r>
    </w:p>
    <w:p w14:paraId="4B4F93D9" w14:textId="77777777" w:rsidR="00CB3749" w:rsidRDefault="00CB3749" w:rsidP="00CB3749">
      <w:pPr>
        <w:pStyle w:val="CommentText"/>
        <w:jc w:val="left"/>
      </w:pPr>
    </w:p>
    <w:p w14:paraId="46E7D27C" w14:textId="77777777" w:rsidR="00CB3749" w:rsidRDefault="00CB3749" w:rsidP="00CB3749">
      <w:pPr>
        <w:pStyle w:val="CommentText"/>
        <w:jc w:val="left"/>
      </w:pPr>
      <w:r>
        <w:t>She facilitates collaborative discussions or workshops involving staff, families, and community members to identify strengths and areas for improvement within the service. She actively listens to stakeholders' perspectives and incorporates their input into the development of the Quality Improvement Plan (QIP), fostering a sense of ownership and commitment among all involved parties.</w:t>
      </w:r>
    </w:p>
    <w:p w14:paraId="4682B30B" w14:textId="77777777" w:rsidR="00CB3749" w:rsidRDefault="00CB3749" w:rsidP="00CB3749">
      <w:pPr>
        <w:pStyle w:val="CommentText"/>
        <w:jc w:val="left"/>
      </w:pPr>
    </w:p>
    <w:p w14:paraId="1F1B783A" w14:textId="77777777" w:rsidR="00CB3749" w:rsidRDefault="00CB3749" w:rsidP="00CB3749">
      <w:pPr>
        <w:pStyle w:val="CommentText"/>
        <w:jc w:val="left"/>
      </w:pPr>
      <w:r>
        <w:t>Benchmark Answer 2:</w:t>
      </w:r>
    </w:p>
    <w:p w14:paraId="7BE00AA1" w14:textId="77777777" w:rsidR="00CB3749" w:rsidRDefault="00CB3749" w:rsidP="00CB3749">
      <w:pPr>
        <w:pStyle w:val="CommentText"/>
        <w:jc w:val="left"/>
      </w:pPr>
    </w:p>
    <w:p w14:paraId="5D04C037" w14:textId="77777777" w:rsidR="00CB3749" w:rsidRDefault="00CB3749" w:rsidP="00CB3749">
      <w:pPr>
        <w:pStyle w:val="CommentText"/>
        <w:jc w:val="left"/>
      </w:pPr>
      <w:r>
        <w:t>The team works together with everyone involved in the centre to find ways to improve. This includes teachers, parents, the children themselves, and even community members. They hold meetings, surveys, and casual discussions to gather everyone’s ideas.</w:t>
      </w:r>
    </w:p>
    <w:p w14:paraId="1A4EF665" w14:textId="77777777" w:rsidR="00CB3749" w:rsidRDefault="00CB3749" w:rsidP="00CB3749">
      <w:pPr>
        <w:pStyle w:val="CommentText"/>
        <w:jc w:val="left"/>
      </w:pPr>
    </w:p>
    <w:p w14:paraId="624F3032" w14:textId="77777777" w:rsidR="00CB3749" w:rsidRDefault="00CB3749" w:rsidP="00CB3749">
      <w:pPr>
        <w:pStyle w:val="CommentText"/>
        <w:jc w:val="left"/>
      </w:pPr>
      <w:r>
        <w:t>This approach helps identify both strengths and areas for improvement. For instance, if feedback highlights that the centre is very welcoming to all cultures, that is recognised as a strength. They also seek feedback on areas that need enhancement. After reviewing the information, they focus on the most critical aspects.</w:t>
      </w:r>
    </w:p>
    <w:p w14:paraId="12F8CE26" w14:textId="77777777" w:rsidR="00CB3749" w:rsidRDefault="00CB3749" w:rsidP="00CB3749">
      <w:pPr>
        <w:pStyle w:val="CommentText"/>
        <w:jc w:val="left"/>
      </w:pPr>
    </w:p>
    <w:p w14:paraId="6E09556E" w14:textId="77777777" w:rsidR="00CB3749" w:rsidRDefault="00CB3749" w:rsidP="00CB3749">
      <w:pPr>
        <w:pStyle w:val="CommentText"/>
        <w:jc w:val="left"/>
      </w:pPr>
      <w:r>
        <w:t>Once priorities are determined, they collaborate again to develop a plan for improvement. All stakeholders have a say in this plan, which helps them feel invested in its success. Regular check-ins are conducted to monitor progress and make necessary adjustments, ensuring that everyone feels like part of the team and contributing to the continuous enhancement of the centre.</w:t>
      </w:r>
    </w:p>
    <w:p w14:paraId="771F3DB1" w14:textId="77777777" w:rsidR="00CB3749" w:rsidRDefault="00CB3749" w:rsidP="00CB3749">
      <w:pPr>
        <w:pStyle w:val="CommentText"/>
        <w:jc w:val="left"/>
      </w:pPr>
    </w:p>
    <w:p w14:paraId="048E9C53" w14:textId="77777777" w:rsidR="00CB3749" w:rsidRDefault="00CB3749" w:rsidP="00CB3749">
      <w:pPr>
        <w:pStyle w:val="CommentText"/>
        <w:jc w:val="left"/>
      </w:pPr>
      <w:r>
        <w:t>Benchmark Answer 3:</w:t>
      </w:r>
    </w:p>
    <w:p w14:paraId="6E0FDAB7" w14:textId="77777777" w:rsidR="00CB3749" w:rsidRDefault="00CB3749" w:rsidP="00CB3749">
      <w:pPr>
        <w:pStyle w:val="CommentText"/>
        <w:jc w:val="left"/>
      </w:pPr>
    </w:p>
    <w:p w14:paraId="71469204" w14:textId="77777777" w:rsidR="00CB3749" w:rsidRDefault="00CB3749" w:rsidP="00CB3749">
      <w:pPr>
        <w:pStyle w:val="CommentText"/>
        <w:jc w:val="left"/>
      </w:pPr>
      <w:r>
        <w:t>The team works closely with everyone involved in the centre, including teachers, parents, the children themselves, and community members, to identify areas for improvement. They hold regular meetings, use suggestion boxes, and conduct surveys to gather a broad range of opinions.</w:t>
      </w:r>
    </w:p>
    <w:p w14:paraId="3B5CA741" w14:textId="77777777" w:rsidR="00CB3749" w:rsidRDefault="00CB3749" w:rsidP="00CB3749">
      <w:pPr>
        <w:pStyle w:val="CommentText"/>
        <w:jc w:val="left"/>
      </w:pPr>
    </w:p>
    <w:p w14:paraId="6C892F91" w14:textId="77777777" w:rsidR="00CB3749" w:rsidRDefault="00CB3749" w:rsidP="00CB3749">
      <w:pPr>
        <w:pStyle w:val="CommentText"/>
        <w:jc w:val="left"/>
      </w:pPr>
      <w:r>
        <w:t>Once they have collected and reviewed the feedback, they identify what is working well and what needs improvement. For example, if the feedback indicates that the centre provides a great learning environment for the children, that is acknowledged as a strength. They then work together to create a plan that addresses the identified areas for improvement, ensuring that everyone has a role in developing and implementing the plan.</w:t>
      </w:r>
    </w:p>
    <w:p w14:paraId="65F2CE67" w14:textId="77777777" w:rsidR="00CB3749" w:rsidRDefault="00CB3749" w:rsidP="00CB3749">
      <w:pPr>
        <w:pStyle w:val="CommentText"/>
        <w:jc w:val="left"/>
      </w:pPr>
    </w:p>
    <w:p w14:paraId="328B7282" w14:textId="77777777" w:rsidR="00CB3749" w:rsidRDefault="00CB3749" w:rsidP="00CB3749">
      <w:pPr>
        <w:pStyle w:val="CommentText"/>
        <w:jc w:val="left"/>
      </w:pPr>
      <w:r>
        <w:t>Regular check-ins are scheduled to evaluate progress and make adjustments as needed, ensuring that all stakeholders feel included and responsible for the centre’s ongoing success and improvement.</w:t>
      </w:r>
    </w:p>
  </w:comment>
  <w:comment w:id="101" w:author="John Philip Dizon" w:date="2024-08-16T10:47:00Z" w:initials="JD">
    <w:p w14:paraId="3902C618" w14:textId="77777777" w:rsidR="00CB3749" w:rsidRDefault="00CB3749" w:rsidP="00CB3749">
      <w:pPr>
        <w:pStyle w:val="CommentText"/>
        <w:jc w:val="left"/>
      </w:pPr>
      <w:r w:rsidRPr="00F41B1A">
        <w:rPr>
          <w:rStyle w:val="CommentReference"/>
        </w:rPr>
        <w:annotationRef/>
      </w:r>
      <w:r>
        <w:t>Benchmark Answer 1:</w:t>
      </w:r>
    </w:p>
    <w:p w14:paraId="3A766308" w14:textId="77777777" w:rsidR="00CB3749" w:rsidRDefault="00CB3749" w:rsidP="00CB3749">
      <w:pPr>
        <w:pStyle w:val="CommentText"/>
        <w:jc w:val="left"/>
      </w:pPr>
    </w:p>
    <w:p w14:paraId="6AC1FB5A" w14:textId="77777777" w:rsidR="00CB3749" w:rsidRDefault="00CB3749" w:rsidP="00CB3749">
      <w:pPr>
        <w:pStyle w:val="CommentText"/>
        <w:jc w:val="left"/>
      </w:pPr>
      <w:r>
        <w:t>She works closely with stakeholders to translate identified improvements into specific goals and strategies outlined in the Quality Improvement Plan (QIP). Together, they establish SMART (Specific, Measurable, Achievable, Relevant, Time-bound) objectives and define clear steps for implementation and monitoring. By aligning the QIP with key improvements sought, they ensure that efforts are focused and impactful.</w:t>
      </w:r>
    </w:p>
    <w:p w14:paraId="2ED4968B" w14:textId="77777777" w:rsidR="00CB3749" w:rsidRDefault="00CB3749" w:rsidP="00CB3749">
      <w:pPr>
        <w:pStyle w:val="CommentText"/>
        <w:jc w:val="left"/>
      </w:pPr>
    </w:p>
    <w:p w14:paraId="2CA02D16" w14:textId="77777777" w:rsidR="00CB3749" w:rsidRDefault="00CB3749" w:rsidP="00CB3749">
      <w:pPr>
        <w:pStyle w:val="CommentText"/>
        <w:jc w:val="left"/>
      </w:pPr>
      <w:r>
        <w:t>Benchmark Answer 2:</w:t>
      </w:r>
    </w:p>
    <w:p w14:paraId="17EE6FA0" w14:textId="77777777" w:rsidR="00CB3749" w:rsidRDefault="00CB3749" w:rsidP="00CB3749">
      <w:pPr>
        <w:pStyle w:val="CommentText"/>
        <w:jc w:val="left"/>
      </w:pPr>
    </w:p>
    <w:p w14:paraId="313CFD4E" w14:textId="77777777" w:rsidR="00CB3749" w:rsidRDefault="00CB3749" w:rsidP="00CB3749">
      <w:pPr>
        <w:pStyle w:val="CommentText"/>
        <w:jc w:val="left"/>
      </w:pPr>
      <w:r>
        <w:t>When areas for improvement are identified, the team collaborates with everyone involved in the centre to create a plan to address them. This plan is based on feedback received and the national quality standards. For instance, if feedback indicates a need to enhance the outdoor play area, a plan will be developed to address this.</w:t>
      </w:r>
    </w:p>
    <w:p w14:paraId="0BCE6B50" w14:textId="77777777" w:rsidR="00CB3749" w:rsidRDefault="00CB3749" w:rsidP="00CB3749">
      <w:pPr>
        <w:pStyle w:val="CommentText"/>
        <w:jc w:val="left"/>
      </w:pPr>
    </w:p>
    <w:p w14:paraId="08F7849A" w14:textId="77777777" w:rsidR="00CB3749" w:rsidRDefault="00CB3749" w:rsidP="00CB3749">
      <w:pPr>
        <w:pStyle w:val="CommentText"/>
        <w:jc w:val="left"/>
      </w:pPr>
      <w:r>
        <w:t>The plan includes clear goals, such as creating a more natural space for children to explore. Specific steps to achieve these goals might include planting a garden or building a mud kitchen. Everyone has a role in executing the plan, and deadlines are set for completing each step. Regular check-ins are conducted to monitor progress and make adjustments as needed, ensuring the plan is clear, achievable, and effective in reaching its goals.</w:t>
      </w:r>
    </w:p>
    <w:p w14:paraId="1AA6C5B0" w14:textId="77777777" w:rsidR="00CB3749" w:rsidRDefault="00CB3749" w:rsidP="00CB3749">
      <w:pPr>
        <w:pStyle w:val="CommentText"/>
        <w:jc w:val="left"/>
      </w:pPr>
    </w:p>
    <w:p w14:paraId="0AFABE31" w14:textId="77777777" w:rsidR="00CB3749" w:rsidRDefault="00CB3749" w:rsidP="00CB3749">
      <w:pPr>
        <w:pStyle w:val="CommentText"/>
        <w:jc w:val="left"/>
      </w:pPr>
      <w:r>
        <w:t>Benchmark Answer 3:</w:t>
      </w:r>
    </w:p>
    <w:p w14:paraId="505F1BB1" w14:textId="77777777" w:rsidR="00CB3749" w:rsidRDefault="00CB3749" w:rsidP="00CB3749">
      <w:pPr>
        <w:pStyle w:val="CommentText"/>
        <w:jc w:val="left"/>
      </w:pPr>
    </w:p>
    <w:p w14:paraId="6BB6307C" w14:textId="77777777" w:rsidR="00CB3749" w:rsidRDefault="00CB3749" w:rsidP="00CB3749">
      <w:pPr>
        <w:pStyle w:val="CommentText"/>
        <w:jc w:val="left"/>
      </w:pPr>
      <w:r>
        <w:t>When areas for improvement are identified, the team works with everyone involved in the centre to develop a plan to address them. This plan is based on input from all stakeholders and national quality standards. Meetings, surveys, and discussions are held to gather ideas.</w:t>
      </w:r>
    </w:p>
    <w:p w14:paraId="476F076C" w14:textId="77777777" w:rsidR="00CB3749" w:rsidRDefault="00CB3749" w:rsidP="00CB3749">
      <w:pPr>
        <w:pStyle w:val="CommentText"/>
        <w:jc w:val="left"/>
      </w:pPr>
    </w:p>
    <w:p w14:paraId="37294B4C" w14:textId="77777777" w:rsidR="00CB3749" w:rsidRDefault="00CB3749" w:rsidP="00CB3749">
      <w:pPr>
        <w:pStyle w:val="CommentText"/>
        <w:jc w:val="left"/>
      </w:pPr>
      <w:r>
        <w:t>Once the focus areas are determined, specific, measurable goals are set, such as increasing the use of natural materials in the outdoor space by 50% within six months. A detailed plan is created for each goal, outlining the steps needed and assigning responsibilities. Deadlines are established for each step, and regular check-ins are scheduled to assess progress and make necessary adjustments. This approach ensures that everyone is engaged and contributes to making the centre the best it can be.</w:t>
      </w:r>
    </w:p>
  </w:comment>
  <w:comment w:id="102" w:author="John Philip Dizon" w:date="2024-08-16T10:47:00Z" w:initials="JD">
    <w:p w14:paraId="6C9795C2" w14:textId="77777777" w:rsidR="00CB3749" w:rsidRDefault="00CB3749" w:rsidP="00CB3749">
      <w:pPr>
        <w:pStyle w:val="CommentText"/>
        <w:jc w:val="left"/>
      </w:pPr>
      <w:r w:rsidRPr="00F41B1A">
        <w:rPr>
          <w:rStyle w:val="CommentReference"/>
        </w:rPr>
        <w:annotationRef/>
      </w:r>
      <w:r>
        <w:t>Benchmark Answer 1:</w:t>
      </w:r>
    </w:p>
    <w:p w14:paraId="0E592213" w14:textId="77777777" w:rsidR="00CB3749" w:rsidRDefault="00CB3749" w:rsidP="00CB3749">
      <w:pPr>
        <w:pStyle w:val="CommentText"/>
        <w:jc w:val="left"/>
      </w:pPr>
    </w:p>
    <w:p w14:paraId="0C7CEA47" w14:textId="77777777" w:rsidR="00CB3749" w:rsidRDefault="00CB3749" w:rsidP="00CB3749">
      <w:pPr>
        <w:pStyle w:val="CommentText"/>
        <w:jc w:val="left"/>
      </w:pPr>
      <w:r>
        <w:t>She collaborates with stakeholders to review the findings from the self-assessment process, focusing on two quality areas identified as priorities for improvement based on the National Quality Standard (NQS) requirements and assessment outcomes. For example, Quality Area 1 (Educational Program and Practice) and Quality Area 5 (Relationships with Children) might be targeted in the Quality Improvement Plan (QIP). She analyses the specific elements within these quality areas, considering relevant regulations, standards, and research to ensure alignment with best practices and emerging trends in early childhood education.</w:t>
      </w:r>
    </w:p>
    <w:p w14:paraId="2F346230" w14:textId="77777777" w:rsidR="00CB3749" w:rsidRDefault="00CB3749" w:rsidP="00CB3749">
      <w:pPr>
        <w:pStyle w:val="CommentText"/>
        <w:jc w:val="left"/>
      </w:pPr>
    </w:p>
    <w:p w14:paraId="07A78E5A" w14:textId="77777777" w:rsidR="00CB3749" w:rsidRDefault="00CB3749" w:rsidP="00CB3749">
      <w:pPr>
        <w:pStyle w:val="CommentText"/>
        <w:jc w:val="left"/>
      </w:pPr>
      <w:r>
        <w:t>After identifying key areas for improvement, she engages educators, children, families, and the local community in collaborative discussions to gather diverse perspectives and insights. This includes conducting staff meetings, parent forums, and surveys to collect feedback on current practices and areas needing enhancement. She also explores available compliance support resources provided by government and non-government organisations to ensure the QIP addresses regulatory requirements effectively.</w:t>
      </w:r>
    </w:p>
    <w:p w14:paraId="420CCE0A" w14:textId="77777777" w:rsidR="00CB3749" w:rsidRDefault="00CB3749" w:rsidP="00CB3749">
      <w:pPr>
        <w:pStyle w:val="CommentText"/>
        <w:jc w:val="left"/>
      </w:pPr>
    </w:p>
    <w:p w14:paraId="00492A15" w14:textId="77777777" w:rsidR="00CB3749" w:rsidRDefault="00CB3749" w:rsidP="00CB3749">
      <w:pPr>
        <w:pStyle w:val="CommentText"/>
        <w:jc w:val="left"/>
      </w:pPr>
      <w:r>
        <w:t>Using a participatory approach, she facilitates brainstorming sessions or workshops to generate ideas and strategies for enhancing the selected quality areas. She encourages creativity and innovation while ensuring that proposed strategies are evidence-based and aligned with approved learning frameworks. For example, she may introduce new pedagogical approaches in the educational program or implement initiatives to strengthen partnerships with families and promote positive relationships with children.</w:t>
      </w:r>
    </w:p>
    <w:p w14:paraId="11E00FF2" w14:textId="77777777" w:rsidR="00CB3749" w:rsidRDefault="00CB3749" w:rsidP="00CB3749">
      <w:pPr>
        <w:pStyle w:val="CommentText"/>
        <w:jc w:val="left"/>
      </w:pPr>
    </w:p>
    <w:p w14:paraId="5BD05FC0" w14:textId="77777777" w:rsidR="00CB3749" w:rsidRDefault="00CB3749" w:rsidP="00CB3749">
      <w:pPr>
        <w:pStyle w:val="CommentText"/>
        <w:jc w:val="left"/>
      </w:pPr>
      <w:r>
        <w:t>Once strategies are developed, she collaboratively documents them in the QIP, specifying clear goals, action steps, responsible parties, timelines, and evaluation measures. She ensures that the QIP reflects input from all stakeholders and is aligned with the service's philosophy, policies, and procedures. Throughout the implementation process, she monitors progress regularly, engages in ongoing communication with stakeholders, and makes adjustments as needed to achieve desired outcomes.</w:t>
      </w:r>
    </w:p>
    <w:p w14:paraId="63F630BB" w14:textId="77777777" w:rsidR="00CB3749" w:rsidRDefault="00CB3749" w:rsidP="00CB3749">
      <w:pPr>
        <w:pStyle w:val="CommentText"/>
        <w:jc w:val="left"/>
      </w:pPr>
    </w:p>
    <w:p w14:paraId="76B85C22" w14:textId="77777777" w:rsidR="00CB3749" w:rsidRDefault="00CB3749" w:rsidP="00CB3749">
      <w:pPr>
        <w:pStyle w:val="CommentText"/>
        <w:jc w:val="left"/>
      </w:pPr>
      <w:r>
        <w:t>By facilitating self-assessment and the development of a QIP for two quality areas, she demonstrates a commitment to continuous improvement and the provision of high-quality education and care services that meet the diverse needs of children, families, and the community.</w:t>
      </w:r>
    </w:p>
    <w:p w14:paraId="19B37B44" w14:textId="77777777" w:rsidR="00CB3749" w:rsidRDefault="00CB3749" w:rsidP="00CB3749">
      <w:pPr>
        <w:pStyle w:val="CommentText"/>
        <w:jc w:val="left"/>
      </w:pPr>
    </w:p>
    <w:p w14:paraId="158C9D5F" w14:textId="77777777" w:rsidR="00CB3749" w:rsidRDefault="00CB3749" w:rsidP="00CB3749">
      <w:pPr>
        <w:pStyle w:val="CommentText"/>
        <w:jc w:val="left"/>
      </w:pPr>
      <w:r>
        <w:t>Quality Area 1: Educational Program and Practice</w:t>
      </w:r>
    </w:p>
    <w:p w14:paraId="4E7E0BCB" w14:textId="77777777" w:rsidR="00CB3749" w:rsidRDefault="00CB3749" w:rsidP="00CB3749">
      <w:pPr>
        <w:pStyle w:val="CommentText"/>
        <w:jc w:val="left"/>
      </w:pPr>
    </w:p>
    <w:p w14:paraId="5497531F" w14:textId="77777777" w:rsidR="00CB3749" w:rsidRDefault="00CB3749" w:rsidP="00CB3749">
      <w:pPr>
        <w:pStyle w:val="CommentText"/>
        <w:jc w:val="left"/>
      </w:pPr>
      <w:r>
        <w:t>Goal: Enhance the educational program to promote holistic development and learning outcomes for children.</w:t>
      </w:r>
    </w:p>
    <w:p w14:paraId="4C5CA713" w14:textId="77777777" w:rsidR="00CB3749" w:rsidRDefault="00CB3749" w:rsidP="00CB3749">
      <w:pPr>
        <w:pStyle w:val="CommentText"/>
        <w:jc w:val="left"/>
      </w:pPr>
      <w:r>
        <w:t>Action Steps:</w:t>
      </w:r>
    </w:p>
    <w:p w14:paraId="19826370" w14:textId="77777777" w:rsidR="00CB3749" w:rsidRDefault="00CB3749" w:rsidP="00CB3749">
      <w:pPr>
        <w:pStyle w:val="CommentText"/>
        <w:jc w:val="left"/>
      </w:pPr>
      <w:r>
        <w:t>Review and update the curriculum to ensure alignment with the Early Years Learning Framework (EYLF) and relevant learning theories.</w:t>
      </w:r>
    </w:p>
    <w:p w14:paraId="3A2D89DE" w14:textId="77777777" w:rsidR="00CB3749" w:rsidRDefault="00CB3749" w:rsidP="00CB3749">
      <w:pPr>
        <w:pStyle w:val="CommentText"/>
        <w:jc w:val="left"/>
      </w:pPr>
      <w:r>
        <w:t>Introduce regular professional development sessions for educators to enhance their pedagogical knowledge and skills in curriculum planning and implementation.</w:t>
      </w:r>
    </w:p>
    <w:p w14:paraId="000EDCC0" w14:textId="77777777" w:rsidR="00CB3749" w:rsidRDefault="00CB3749" w:rsidP="00CB3749">
      <w:pPr>
        <w:pStyle w:val="CommentText"/>
        <w:jc w:val="left"/>
      </w:pPr>
      <w:r>
        <w:t>Incorporate intentional teaching strategies to scaffold children's learning experiences and cater to individual interests and developmental needs.</w:t>
      </w:r>
    </w:p>
    <w:p w14:paraId="55374FB8" w14:textId="77777777" w:rsidR="00CB3749" w:rsidRDefault="00CB3749" w:rsidP="00CB3749">
      <w:pPr>
        <w:pStyle w:val="CommentText"/>
        <w:jc w:val="left"/>
      </w:pPr>
      <w:r>
        <w:t>Introduce inquiry-based learning opportunities to foster curiosity, problem-solving skills, and critical thinking among children.</w:t>
      </w:r>
    </w:p>
    <w:p w14:paraId="45FA38DC" w14:textId="77777777" w:rsidR="00CB3749" w:rsidRDefault="00CB3749" w:rsidP="00CB3749">
      <w:pPr>
        <w:pStyle w:val="CommentText"/>
        <w:jc w:val="left"/>
      </w:pPr>
      <w:r>
        <w:t>Establish documentation practices to capture children's learning journeys and facilitate ongoing reflection and planning.</w:t>
      </w:r>
    </w:p>
    <w:p w14:paraId="2B64306E" w14:textId="77777777" w:rsidR="00CB3749" w:rsidRDefault="00CB3749" w:rsidP="00CB3749">
      <w:pPr>
        <w:pStyle w:val="CommentText"/>
        <w:jc w:val="left"/>
      </w:pPr>
      <w:r>
        <w:t>Quality Area 5: Relationships with Children</w:t>
      </w:r>
    </w:p>
    <w:p w14:paraId="3DA2C401" w14:textId="77777777" w:rsidR="00CB3749" w:rsidRDefault="00CB3749" w:rsidP="00CB3749">
      <w:pPr>
        <w:pStyle w:val="CommentText"/>
        <w:jc w:val="left"/>
      </w:pPr>
    </w:p>
    <w:p w14:paraId="28461E40" w14:textId="77777777" w:rsidR="00CB3749" w:rsidRDefault="00CB3749" w:rsidP="00CB3749">
      <w:pPr>
        <w:pStyle w:val="CommentText"/>
        <w:jc w:val="left"/>
      </w:pPr>
      <w:r>
        <w:t>Goal: Strengthen relationships between educators and children to create a supportive and nurturing environment.</w:t>
      </w:r>
    </w:p>
    <w:p w14:paraId="25034675" w14:textId="77777777" w:rsidR="00CB3749" w:rsidRDefault="00CB3749" w:rsidP="00CB3749">
      <w:pPr>
        <w:pStyle w:val="CommentText"/>
        <w:jc w:val="left"/>
      </w:pPr>
    </w:p>
    <w:p w14:paraId="09B2BBBE" w14:textId="77777777" w:rsidR="00CB3749" w:rsidRDefault="00CB3749" w:rsidP="00CB3749">
      <w:pPr>
        <w:pStyle w:val="CommentText"/>
        <w:jc w:val="left"/>
      </w:pPr>
      <w:r>
        <w:t>Action Steps:</w:t>
      </w:r>
    </w:p>
    <w:p w14:paraId="28D91535" w14:textId="77777777" w:rsidR="00CB3749" w:rsidRDefault="00CB3749" w:rsidP="00CB3749">
      <w:pPr>
        <w:pStyle w:val="CommentText"/>
        <w:jc w:val="left"/>
      </w:pPr>
    </w:p>
    <w:p w14:paraId="2B0F5A09" w14:textId="77777777" w:rsidR="00CB3749" w:rsidRDefault="00CB3749" w:rsidP="00CB3749">
      <w:pPr>
        <w:pStyle w:val="CommentText"/>
        <w:jc w:val="left"/>
      </w:pPr>
      <w:r>
        <w:t>Implement strategies to promote positive interactions and communication between educators and children, such as active listening, empathy, and respect for autonomy.</w:t>
      </w:r>
    </w:p>
    <w:p w14:paraId="06FDE590" w14:textId="77777777" w:rsidR="00CB3749" w:rsidRDefault="00CB3749" w:rsidP="00CB3749">
      <w:pPr>
        <w:pStyle w:val="CommentText"/>
        <w:jc w:val="left"/>
      </w:pPr>
      <w:r>
        <w:t>Develop a buddy system where each child is paired with an educator to provide individualised attention and support throughout the day.</w:t>
      </w:r>
    </w:p>
    <w:p w14:paraId="555C7411" w14:textId="77777777" w:rsidR="00CB3749" w:rsidRDefault="00CB3749" w:rsidP="00CB3749">
      <w:pPr>
        <w:pStyle w:val="CommentText"/>
        <w:jc w:val="left"/>
      </w:pPr>
      <w:r>
        <w:t>Foster a sense of belonging and inclusivity by celebrating diversity and cultural practices within the service.</w:t>
      </w:r>
    </w:p>
    <w:p w14:paraId="56DD9733" w14:textId="77777777" w:rsidR="00CB3749" w:rsidRDefault="00CB3749" w:rsidP="00CB3749">
      <w:pPr>
        <w:pStyle w:val="CommentText"/>
        <w:jc w:val="left"/>
      </w:pPr>
      <w:r>
        <w:t>Establish consistent routines and rituals to create a predictable and secure environment for children.</w:t>
      </w:r>
    </w:p>
    <w:p w14:paraId="0DFE765E" w14:textId="77777777" w:rsidR="00CB3749" w:rsidRDefault="00CB3749" w:rsidP="00CB3749">
      <w:pPr>
        <w:pStyle w:val="CommentText"/>
        <w:jc w:val="left"/>
      </w:pPr>
      <w:r>
        <w:t>Provide opportunities for children to participate in decision-making processes and contribute to the development of the learning environment.</w:t>
      </w:r>
    </w:p>
    <w:p w14:paraId="760FAAC5" w14:textId="77777777" w:rsidR="00CB3749" w:rsidRDefault="00CB3749" w:rsidP="00CB3749">
      <w:pPr>
        <w:pStyle w:val="CommentText"/>
        <w:jc w:val="left"/>
      </w:pPr>
      <w:r>
        <w:t>Evaluation: Regular monitoring and evaluation will be conducted to assess the effectiveness of the strategies outlined in the QIP. This will involve ongoing observations, feedback from educators, families, and children, as well as periodic reviews of documentation and learning outcomes. Any necessary adjustments to the plan will be made based on evaluation findings to ensure continuous improvement in both quality areas.</w:t>
      </w:r>
    </w:p>
    <w:p w14:paraId="5217315D" w14:textId="77777777" w:rsidR="00CB3749" w:rsidRDefault="00CB3749" w:rsidP="00CB3749">
      <w:pPr>
        <w:pStyle w:val="CommentText"/>
        <w:jc w:val="left"/>
      </w:pPr>
    </w:p>
    <w:p w14:paraId="5ECDA8E8" w14:textId="77777777" w:rsidR="00CB3749" w:rsidRDefault="00CB3749" w:rsidP="00CB3749">
      <w:pPr>
        <w:pStyle w:val="CommentText"/>
        <w:jc w:val="left"/>
      </w:pPr>
      <w:r>
        <w:t>Example: She uses standardised templates or formats provided by regulatory authorities to document all required information in the QIP. She organises information logically, providing clear descriptions of goals, strategies, responsible parties, timelines, and evaluation measures. By adhering to regulatory standards and ensuring clarity in documentation, she facilitates understanding and implementation of the QIP.</w:t>
      </w:r>
    </w:p>
    <w:p w14:paraId="12D5AA3F" w14:textId="77777777" w:rsidR="00CB3749" w:rsidRDefault="00CB3749" w:rsidP="00CB3749">
      <w:pPr>
        <w:pStyle w:val="CommentText"/>
        <w:jc w:val="left"/>
      </w:pPr>
    </w:p>
    <w:p w14:paraId="29F0DDD3" w14:textId="77777777" w:rsidR="00CB3749" w:rsidRDefault="00CB3749" w:rsidP="00CB3749">
      <w:pPr>
        <w:pStyle w:val="CommentText"/>
        <w:jc w:val="left"/>
      </w:pPr>
      <w:r>
        <w:t>Benchmark Answer 2:</w:t>
      </w:r>
    </w:p>
    <w:p w14:paraId="187A9E34" w14:textId="77777777" w:rsidR="00CB3749" w:rsidRDefault="00CB3749" w:rsidP="00CB3749">
      <w:pPr>
        <w:pStyle w:val="CommentText"/>
        <w:jc w:val="left"/>
      </w:pPr>
    </w:p>
    <w:p w14:paraId="3313ED5C" w14:textId="77777777" w:rsidR="00CB3749" w:rsidRDefault="00CB3749" w:rsidP="00CB3749">
      <w:pPr>
        <w:pStyle w:val="CommentText"/>
        <w:jc w:val="left"/>
      </w:pPr>
      <w:r>
        <w:t>After reviewing everything from the self-assessment, the team uses the information to identify two areas for improvement. These areas are based on the national quality standards and their goals. For instance, if an improvement is needed in the educational program, this area will be the focus.</w:t>
      </w:r>
    </w:p>
    <w:p w14:paraId="1E85AC4E" w14:textId="77777777" w:rsidR="00CB3749" w:rsidRDefault="00CB3749" w:rsidP="00CB3749">
      <w:pPr>
        <w:pStyle w:val="CommentText"/>
        <w:jc w:val="left"/>
      </w:pPr>
    </w:p>
    <w:p w14:paraId="092FE390" w14:textId="77777777" w:rsidR="00CB3749" w:rsidRDefault="00CB3749" w:rsidP="00CB3749">
      <w:pPr>
        <w:pStyle w:val="CommentText"/>
        <w:jc w:val="left"/>
      </w:pPr>
      <w:r>
        <w:t>Once the focus areas are determined, they review all regulations and best practices to ensure the improvement plan meets these standards. They consult with teachers, parents, and children to gather their ideas. Additionally, they use resources from government and other organisations to support the process.</w:t>
      </w:r>
    </w:p>
    <w:p w14:paraId="0D39B9C5" w14:textId="77777777" w:rsidR="00CB3749" w:rsidRDefault="00CB3749" w:rsidP="00CB3749">
      <w:pPr>
        <w:pStyle w:val="CommentText"/>
        <w:jc w:val="left"/>
      </w:pPr>
    </w:p>
    <w:p w14:paraId="7A9885B7" w14:textId="77777777" w:rsidR="00CB3749" w:rsidRDefault="00CB3749" w:rsidP="00CB3749">
      <w:pPr>
        <w:pStyle w:val="CommentText"/>
        <w:jc w:val="left"/>
      </w:pPr>
      <w:r>
        <w:t>Finally, they create a specific plan to improve each area, outlining the steps needed and assigning responsibilities. Deadlines are set for each step, and progress is checked regularly. Adjustments are made as needed, ensuring the plan effectively uses the information from the self-assessment to enhance the centre.</w:t>
      </w:r>
    </w:p>
    <w:p w14:paraId="484EC4CD" w14:textId="77777777" w:rsidR="00CB3749" w:rsidRDefault="00CB3749" w:rsidP="00CB3749">
      <w:pPr>
        <w:pStyle w:val="CommentText"/>
        <w:jc w:val="left"/>
      </w:pPr>
    </w:p>
    <w:p w14:paraId="10E0C81D" w14:textId="77777777" w:rsidR="00CB3749" w:rsidRDefault="00CB3749" w:rsidP="00CB3749">
      <w:pPr>
        <w:pStyle w:val="CommentText"/>
        <w:jc w:val="left"/>
      </w:pPr>
      <w:r>
        <w:t>Benchmark Answer 3:</w:t>
      </w:r>
    </w:p>
    <w:p w14:paraId="1A69B9A2" w14:textId="77777777" w:rsidR="00CB3749" w:rsidRDefault="00CB3749" w:rsidP="00CB3749">
      <w:pPr>
        <w:pStyle w:val="CommentText"/>
        <w:jc w:val="left"/>
      </w:pPr>
    </w:p>
    <w:p w14:paraId="65033F0F" w14:textId="77777777" w:rsidR="00CB3749" w:rsidRDefault="00CB3749" w:rsidP="00CB3749">
      <w:pPr>
        <w:pStyle w:val="CommentText"/>
        <w:jc w:val="left"/>
      </w:pPr>
      <w:r>
        <w:t>After reviewing the self-assessment data, the team identifies patterns and areas for improvement, ensuring these align with national quality standards and regulations. For instance, if the educational program needs enhancement, they check the standards to ensure the improvement plan complies with these requirements.</w:t>
      </w:r>
    </w:p>
    <w:p w14:paraId="48972007" w14:textId="77777777" w:rsidR="00CB3749" w:rsidRDefault="00CB3749" w:rsidP="00CB3749">
      <w:pPr>
        <w:pStyle w:val="CommentText"/>
        <w:jc w:val="left"/>
      </w:pPr>
    </w:p>
    <w:p w14:paraId="68B496DD" w14:textId="77777777" w:rsidR="00CB3749" w:rsidRDefault="00CB3749" w:rsidP="00CB3749">
      <w:pPr>
        <w:pStyle w:val="CommentText"/>
        <w:jc w:val="left"/>
      </w:pPr>
      <w:r>
        <w:t>They collaborate with everyone involved in the centre to develop a plan to address the identified areas. The plan includes specific, measurable goals, such as making the program more inclusive. They use resources like the Early Years Learning Framework to base their strategies on best practices.</w:t>
      </w:r>
    </w:p>
    <w:p w14:paraId="730C92D2" w14:textId="77777777" w:rsidR="00CB3749" w:rsidRDefault="00CB3749" w:rsidP="00CB3749">
      <w:pPr>
        <w:pStyle w:val="CommentText"/>
        <w:jc w:val="left"/>
      </w:pPr>
    </w:p>
    <w:p w14:paraId="2F4D5726" w14:textId="77777777" w:rsidR="00CB3749" w:rsidRDefault="00CB3749" w:rsidP="00CB3749">
      <w:pPr>
        <w:pStyle w:val="CommentText"/>
        <w:jc w:val="left"/>
      </w:pPr>
      <w:r>
        <w:t>A detailed plan is created for each goal, specifying the steps to be taken and assigning responsibilities. Deadlines are set, and progress is reviewed regularly. Adjustments are made as needed, ensuring the information from the self-assessment effectively contributes to meeting national standards and improving the service provided by the centre.</w:t>
      </w:r>
    </w:p>
  </w:comment>
  <w:comment w:id="103" w:author="John Philip Dizon" w:date="2024-08-16T10:47:00Z" w:initials="JD">
    <w:p w14:paraId="63F497F2" w14:textId="77777777" w:rsidR="00CB3749" w:rsidRDefault="00CB3749" w:rsidP="00CB3749">
      <w:pPr>
        <w:pStyle w:val="CommentText"/>
        <w:jc w:val="left"/>
      </w:pPr>
      <w:r w:rsidRPr="00F41B1A">
        <w:rPr>
          <w:rStyle w:val="CommentReference"/>
        </w:rPr>
        <w:annotationRef/>
      </w:r>
      <w:r>
        <w:t>Benchmark Answer 1:</w:t>
      </w:r>
    </w:p>
    <w:p w14:paraId="39760857" w14:textId="77777777" w:rsidR="00CB3749" w:rsidRDefault="00CB3749" w:rsidP="00CB3749">
      <w:pPr>
        <w:pStyle w:val="CommentText"/>
        <w:jc w:val="left"/>
      </w:pPr>
    </w:p>
    <w:p w14:paraId="002ABAE4" w14:textId="77777777" w:rsidR="00CB3749" w:rsidRDefault="00CB3749" w:rsidP="00CB3749">
      <w:pPr>
        <w:pStyle w:val="CommentText"/>
        <w:jc w:val="left"/>
      </w:pPr>
      <w:r>
        <w:t>She schedules regular meetings or check-ins with stakeholders to review progress on the Quality Improvement Plan (QIP), discuss challenges or adjustments needed, and celebrate achievements. She keeps communication channels open for ongoing feedback and encourages a culture of continuous improvement and reflection. By fostering regular collaboration and dialogue, she ensures that the QIP remains dynamic and responsive to evolving needs and priorities.</w:t>
      </w:r>
    </w:p>
    <w:p w14:paraId="025062AC" w14:textId="77777777" w:rsidR="00CB3749" w:rsidRDefault="00CB3749" w:rsidP="00CB3749">
      <w:pPr>
        <w:pStyle w:val="CommentText"/>
        <w:jc w:val="left"/>
      </w:pPr>
    </w:p>
    <w:p w14:paraId="60E6098B" w14:textId="77777777" w:rsidR="00CB3749" w:rsidRDefault="00CB3749" w:rsidP="00CB3749">
      <w:pPr>
        <w:pStyle w:val="CommentText"/>
        <w:jc w:val="left"/>
      </w:pPr>
      <w:r>
        <w:t>Benchmark Answer 2:</w:t>
      </w:r>
    </w:p>
    <w:p w14:paraId="74091663" w14:textId="77777777" w:rsidR="00CB3749" w:rsidRDefault="00CB3749" w:rsidP="00CB3749">
      <w:pPr>
        <w:pStyle w:val="CommentText"/>
        <w:jc w:val="left"/>
      </w:pPr>
    </w:p>
    <w:p w14:paraId="1BACCC61" w14:textId="77777777" w:rsidR="00CB3749" w:rsidRDefault="00CB3749" w:rsidP="00CB3749">
      <w:pPr>
        <w:pStyle w:val="CommentText"/>
        <w:jc w:val="left"/>
      </w:pPr>
      <w:r>
        <w:t>To regularly review the QIP with everyone involved in the centre, the team first understands the national quality standards and relevant regulations. This helps them focus on key areas, such as children's health and safety or the educational program. They also consider available resources, like the Early Years Learning Framework.</w:t>
      </w:r>
    </w:p>
    <w:p w14:paraId="4F2954D1" w14:textId="77777777" w:rsidR="00CB3749" w:rsidRDefault="00CB3749" w:rsidP="00CB3749">
      <w:pPr>
        <w:pStyle w:val="CommentText"/>
        <w:jc w:val="left"/>
      </w:pPr>
    </w:p>
    <w:p w14:paraId="7FA7BCE0" w14:textId="77777777" w:rsidR="00CB3749" w:rsidRDefault="00CB3749" w:rsidP="00CB3749">
      <w:pPr>
        <w:pStyle w:val="CommentText"/>
        <w:jc w:val="left"/>
      </w:pPr>
      <w:r>
        <w:t>The team then develops a plan for reviewing the QIP, which includes regular meetings to discuss progress and gather feedback. They use various formats for these meetings, depending on the participants. For example, they might have a team meeting with teachers or a forum for families. During these meetings, they share updates on goals and any challenges faced. They also brainstorm new ideas together. This approach ensures that everyone feels involved in the process and contributes to the ongoing improvement of the centre.</w:t>
      </w:r>
    </w:p>
    <w:p w14:paraId="6105CD3E" w14:textId="77777777" w:rsidR="00CB3749" w:rsidRDefault="00CB3749" w:rsidP="00CB3749">
      <w:pPr>
        <w:pStyle w:val="CommentText"/>
        <w:jc w:val="left"/>
      </w:pPr>
    </w:p>
    <w:p w14:paraId="369FA4B5" w14:textId="77777777" w:rsidR="00CB3749" w:rsidRDefault="00CB3749" w:rsidP="00CB3749">
      <w:pPr>
        <w:pStyle w:val="CommentText"/>
        <w:jc w:val="left"/>
      </w:pPr>
      <w:r>
        <w:t>Benchmark Answer 3:</w:t>
      </w:r>
    </w:p>
    <w:p w14:paraId="257E7DC9" w14:textId="77777777" w:rsidR="00CB3749" w:rsidRDefault="00CB3749" w:rsidP="00CB3749">
      <w:pPr>
        <w:pStyle w:val="CommentText"/>
        <w:jc w:val="left"/>
      </w:pPr>
    </w:p>
    <w:p w14:paraId="00AC4D2F" w14:textId="77777777" w:rsidR="00CB3749" w:rsidRDefault="00CB3749" w:rsidP="00CB3749">
      <w:pPr>
        <w:pStyle w:val="CommentText"/>
        <w:jc w:val="left"/>
      </w:pPr>
      <w:r>
        <w:t>To regularly review the QIP with everyone involved in the centre, the team first identifies the concerns and priorities of teachers, parents, children, and community members. They conduct meetings and surveys to understand what each group values and what they wish to improve.</w:t>
      </w:r>
    </w:p>
    <w:p w14:paraId="6D19AA49" w14:textId="77777777" w:rsidR="00CB3749" w:rsidRDefault="00CB3749" w:rsidP="00CB3749">
      <w:pPr>
        <w:pStyle w:val="CommentText"/>
        <w:jc w:val="left"/>
      </w:pPr>
    </w:p>
    <w:p w14:paraId="60D7839F" w14:textId="77777777" w:rsidR="00CB3749" w:rsidRDefault="00CB3749" w:rsidP="00CB3749">
      <w:pPr>
        <w:pStyle w:val="CommentText"/>
        <w:jc w:val="left"/>
      </w:pPr>
      <w:r>
        <w:t>Based on these insights, they develop a plan for reviewing the QIP, which includes regular meetings to discuss progress and obtain feedback. They use different meeting formats based on the audience, such as meetings with teachers or online forums for families. During these meetings, they provide updates on goals and challenges, and work collaboratively to make decisions and generate new ideas. This inclusive approach ensures that everyone feels engaged in the process and contributes to the continuous improvement of the centre.</w:t>
      </w:r>
    </w:p>
  </w:comment>
  <w:comment w:id="104" w:author="John Philip Dizon" w:date="2024-08-16T10:47:00Z" w:initials="JD">
    <w:p w14:paraId="5079DD2E" w14:textId="77777777" w:rsidR="00CB3749" w:rsidRDefault="00CB3749" w:rsidP="00CB3749">
      <w:pPr>
        <w:pStyle w:val="CommentText"/>
        <w:jc w:val="left"/>
      </w:pPr>
      <w:r w:rsidRPr="00F41B1A">
        <w:rPr>
          <w:rStyle w:val="CommentReference"/>
        </w:rPr>
        <w:annotationRef/>
      </w:r>
      <w:r>
        <w:t>Benchmark Answer 1:</w:t>
      </w:r>
    </w:p>
    <w:p w14:paraId="6E270107" w14:textId="77777777" w:rsidR="00CB3749" w:rsidRDefault="00CB3749" w:rsidP="00CB3749">
      <w:pPr>
        <w:pStyle w:val="CommentText"/>
        <w:jc w:val="left"/>
      </w:pPr>
    </w:p>
    <w:p w14:paraId="695F6925" w14:textId="77777777" w:rsidR="00CB3749" w:rsidRDefault="00CB3749" w:rsidP="00CB3749">
      <w:pPr>
        <w:pStyle w:val="CommentText"/>
        <w:jc w:val="left"/>
      </w:pPr>
      <w:r>
        <w:t>She communicates proactively with staff and stakeholders about the upcoming assessment visit, providing clear timelines, expectations, and support resources. She schedules meetings with relevant parties to discuss preparations, assign responsibilities, and address any concerns or questions. By considering the role of national and state/territory governing bodies, she ensures alignment with regulatory requirements and facilitates a smooth assessment process.</w:t>
      </w:r>
    </w:p>
    <w:p w14:paraId="0C51972C" w14:textId="77777777" w:rsidR="00CB3749" w:rsidRDefault="00CB3749" w:rsidP="00CB3749">
      <w:pPr>
        <w:pStyle w:val="CommentText"/>
        <w:jc w:val="left"/>
      </w:pPr>
    </w:p>
    <w:p w14:paraId="31212796" w14:textId="77777777" w:rsidR="00CB3749" w:rsidRDefault="00CB3749" w:rsidP="00CB3749">
      <w:pPr>
        <w:pStyle w:val="CommentText"/>
        <w:jc w:val="left"/>
      </w:pPr>
      <w:r>
        <w:t>Benchmark Answer 2:</w:t>
      </w:r>
    </w:p>
    <w:p w14:paraId="5FF86C99" w14:textId="77777777" w:rsidR="00CB3749" w:rsidRDefault="00CB3749" w:rsidP="00CB3749">
      <w:pPr>
        <w:pStyle w:val="CommentText"/>
        <w:jc w:val="left"/>
      </w:pPr>
    </w:p>
    <w:p w14:paraId="586B11E2" w14:textId="77777777" w:rsidR="00CB3749" w:rsidRDefault="00CB3749" w:rsidP="00CB3749">
      <w:pPr>
        <w:pStyle w:val="CommentText"/>
        <w:jc w:val="left"/>
      </w:pPr>
      <w:r>
        <w:t>To ensure a smooth assessment visit, she first focuses on understanding the National Quality Framework (NQF) with her team. This includes the National Quality Standard (NQS), relevant frameworks, and governing laws. This knowledge is essential for proper preparation.</w:t>
      </w:r>
    </w:p>
    <w:p w14:paraId="1E99DEF3" w14:textId="77777777" w:rsidR="00CB3749" w:rsidRDefault="00CB3749" w:rsidP="00CB3749">
      <w:pPr>
        <w:pStyle w:val="CommentText"/>
        <w:jc w:val="left"/>
      </w:pPr>
    </w:p>
    <w:p w14:paraId="100ACD92" w14:textId="77777777" w:rsidR="00CB3749" w:rsidRDefault="00CB3749" w:rsidP="00CB3749">
      <w:pPr>
        <w:pStyle w:val="CommentText"/>
        <w:jc w:val="left"/>
      </w:pPr>
      <w:r>
        <w:t>She then educates staff on the assessment process itself, explaining quality rating levels and the steps involved. She emphasises the role of national and state/territory governing bodies who oversee the process and ensure compliance. To guarantee everyone's involvement, she schedules meetings with staff, families, and the community to discuss the assessment and gather input. Collaboration with families is key to collecting evidence of children's learning that demonstrates adherence to quality standards.</w:t>
      </w:r>
    </w:p>
    <w:p w14:paraId="097D23D9" w14:textId="77777777" w:rsidR="00CB3749" w:rsidRDefault="00CB3749" w:rsidP="00CB3749">
      <w:pPr>
        <w:pStyle w:val="CommentText"/>
        <w:jc w:val="left"/>
      </w:pPr>
    </w:p>
    <w:p w14:paraId="20D4EC17" w14:textId="77777777" w:rsidR="00CB3749" w:rsidRDefault="00CB3749" w:rsidP="00CB3749">
      <w:pPr>
        <w:pStyle w:val="CommentText"/>
        <w:jc w:val="left"/>
      </w:pPr>
      <w:r>
        <w:t>Finally, she provides timely communication and reminders to staff about the visit. She organises meetings to review NQS requirements, identify areas for improvement, and develop action plans. To further enhance preparedness, she utilises compliance support resources from government and non-government organisations. By following these steps, she ensures everyone is informed, involved, and prepared for the assessment visit.</w:t>
      </w:r>
    </w:p>
    <w:p w14:paraId="2371E0EF" w14:textId="77777777" w:rsidR="00CB3749" w:rsidRDefault="00CB3749" w:rsidP="00CB3749">
      <w:pPr>
        <w:pStyle w:val="CommentText"/>
        <w:jc w:val="left"/>
      </w:pPr>
    </w:p>
    <w:p w14:paraId="62CEFB9A" w14:textId="77777777" w:rsidR="00CB3749" w:rsidRDefault="00CB3749" w:rsidP="00CB3749">
      <w:pPr>
        <w:pStyle w:val="CommentText"/>
        <w:jc w:val="left"/>
      </w:pPr>
      <w:r>
        <w:t>Benchmark Answer 3:</w:t>
      </w:r>
    </w:p>
    <w:p w14:paraId="3997276D" w14:textId="77777777" w:rsidR="00CB3749" w:rsidRDefault="00CB3749" w:rsidP="00CB3749">
      <w:pPr>
        <w:pStyle w:val="CommentText"/>
        <w:jc w:val="left"/>
      </w:pPr>
    </w:p>
    <w:p w14:paraId="76D04A53" w14:textId="77777777" w:rsidR="00CB3749" w:rsidRDefault="00CB3749" w:rsidP="00CB3749">
      <w:pPr>
        <w:pStyle w:val="CommentText"/>
        <w:jc w:val="left"/>
      </w:pPr>
      <w:r>
        <w:t>As the leader responsible for a smooth assessment visit, she takes a multi-step approach to keep everyone informed and involved. First, she ensures her team grasps the National Quality Framework (NQF) through training sessions. They delve into the National Quality Standard (NQS), regulations, and relevant frameworks. She also clarifies the roles of national and state/territory governing bodies who oversee the process and ensure compliance with any updates.</w:t>
      </w:r>
    </w:p>
    <w:p w14:paraId="2FC0482A" w14:textId="77777777" w:rsidR="00CB3749" w:rsidRDefault="00CB3749" w:rsidP="00CB3749">
      <w:pPr>
        <w:pStyle w:val="CommentText"/>
        <w:jc w:val="left"/>
      </w:pPr>
    </w:p>
    <w:p w14:paraId="44ED9AE8" w14:textId="77777777" w:rsidR="00CB3749" w:rsidRDefault="00CB3749" w:rsidP="00CB3749">
      <w:pPr>
        <w:pStyle w:val="CommentText"/>
        <w:jc w:val="left"/>
      </w:pPr>
      <w:r>
        <w:t>To guarantee everyone's involvement, she schedules regular meetings with staff, families, and the community. These meetings serve a dual purpose: to discuss the assessment process and to gather valuable input for preparation. Collaboration is key. They work with families to gain insights into children's learning experiences and use various communication channels to provide timely updates and reminders to staff. She also creates a detailed timeline and checklist outlining tasks and deadlines to ensure everything is organised and completed before the visit. Finally, she leverages compliance support resources from government and professional organisations to further enhance their preparedness. By following these steps, she ensures everyone is informed, involved, and prepared for the assessment visit.</w:t>
      </w:r>
    </w:p>
  </w:comment>
  <w:comment w:id="105" w:author="John Philip Dizon" w:date="2024-08-16T10:47:00Z" w:initials="JD">
    <w:p w14:paraId="6850E573" w14:textId="77777777" w:rsidR="00CB3749" w:rsidRDefault="00CB3749" w:rsidP="00CB3749">
      <w:pPr>
        <w:pStyle w:val="CommentText"/>
        <w:jc w:val="left"/>
      </w:pPr>
      <w:r w:rsidRPr="00F41B1A">
        <w:rPr>
          <w:rStyle w:val="CommentReference"/>
        </w:rPr>
        <w:annotationRef/>
      </w:r>
      <w:r>
        <w:t>Benchmark Answer 1:</w:t>
      </w:r>
    </w:p>
    <w:p w14:paraId="027F55AE" w14:textId="77777777" w:rsidR="00CB3749" w:rsidRDefault="00CB3749" w:rsidP="00CB3749">
      <w:pPr>
        <w:pStyle w:val="CommentText"/>
        <w:jc w:val="left"/>
      </w:pPr>
    </w:p>
    <w:p w14:paraId="6A06B313" w14:textId="77777777" w:rsidR="00CB3749" w:rsidRDefault="00CB3749" w:rsidP="00CB3749">
      <w:pPr>
        <w:pStyle w:val="CommentText"/>
        <w:jc w:val="left"/>
      </w:pPr>
      <w:r>
        <w:t>She conducts thorough reviews of all documentation required for the rating and assessment process, ensuring accuracy, completeness, and compliance with regulatory standards. She utilises compliance support resources provided by government and non-government organisations to verify requirements and address any gaps or discrepancies. By leveraging available resources, she ensures that all documentation meets regulatory standards and facilitates a successful assessment outcome.</w:t>
      </w:r>
    </w:p>
    <w:p w14:paraId="1E10C8F5" w14:textId="77777777" w:rsidR="00CB3749" w:rsidRDefault="00CB3749" w:rsidP="00CB3749">
      <w:pPr>
        <w:pStyle w:val="CommentText"/>
        <w:jc w:val="left"/>
      </w:pPr>
    </w:p>
    <w:p w14:paraId="04FA1C73" w14:textId="77777777" w:rsidR="00CB3749" w:rsidRDefault="00CB3749" w:rsidP="00CB3749">
      <w:pPr>
        <w:pStyle w:val="CommentText"/>
        <w:jc w:val="left"/>
      </w:pPr>
      <w:r>
        <w:t>Benchmark Answer 2:</w:t>
      </w:r>
    </w:p>
    <w:p w14:paraId="0A221929" w14:textId="77777777" w:rsidR="00CB3749" w:rsidRDefault="00CB3749" w:rsidP="00CB3749">
      <w:pPr>
        <w:pStyle w:val="CommentText"/>
        <w:jc w:val="left"/>
      </w:pPr>
    </w:p>
    <w:p w14:paraId="592BE1E8" w14:textId="77777777" w:rsidR="00CB3749" w:rsidRDefault="00CB3749" w:rsidP="00CB3749">
      <w:pPr>
        <w:pStyle w:val="CommentText"/>
        <w:jc w:val="left"/>
      </w:pPr>
      <w:r>
        <w:t>As the leader responsible for accurate and complete assessment documentation, she takes a multi-step approach to ensure everything is in order. First, she trains her team on the National Quality Framework (NQF), including the National Quality Standard (NQS). This clarifies the quality areas and documentation requirements. They also ensure everyone understands the Education and Care Services National Law and Regulations, using resources to stay updated on any changes.</w:t>
      </w:r>
    </w:p>
    <w:p w14:paraId="03865AF9" w14:textId="77777777" w:rsidR="00CB3749" w:rsidRDefault="00CB3749" w:rsidP="00CB3749">
      <w:pPr>
        <w:pStyle w:val="CommentText"/>
        <w:jc w:val="left"/>
      </w:pPr>
    </w:p>
    <w:p w14:paraId="545CC631" w14:textId="77777777" w:rsidR="00CB3749" w:rsidRDefault="00CB3749" w:rsidP="00CB3749">
      <w:pPr>
        <w:pStyle w:val="CommentText"/>
        <w:jc w:val="left"/>
      </w:pPr>
      <w:r>
        <w:t>Next, she trains staff on the assessment process and the importance of accurate documentation for a positive rating. Regular internal audits help identify any gaps or areas for improvement. To further enhance compliance, she leverages support resources from government and non-government organisations. These may include checklists, templates, and online modules that staff can regularly refer to.</w:t>
      </w:r>
    </w:p>
    <w:p w14:paraId="062C2770" w14:textId="77777777" w:rsidR="00CB3749" w:rsidRDefault="00CB3749" w:rsidP="00CB3749">
      <w:pPr>
        <w:pStyle w:val="CommentText"/>
        <w:jc w:val="left"/>
      </w:pPr>
    </w:p>
    <w:p w14:paraId="66F19ACC" w14:textId="77777777" w:rsidR="00CB3749" w:rsidRDefault="00CB3749" w:rsidP="00CB3749">
      <w:pPr>
        <w:pStyle w:val="CommentText"/>
        <w:jc w:val="left"/>
      </w:pPr>
      <w:r>
        <w:t>Finally, she establishes a system for regular checks and reviews. Designated staff oversee documentation tasks and provide support. Peer reviews and cross-checks ensure information accuracy. By following these steps and fostering a culture of accountability, she can ensure that documentation meets all requirements and contributes to positive assessment outcomes.</w:t>
      </w:r>
    </w:p>
    <w:p w14:paraId="5DCC7D44" w14:textId="77777777" w:rsidR="00CB3749" w:rsidRDefault="00CB3749" w:rsidP="00CB3749">
      <w:pPr>
        <w:pStyle w:val="CommentText"/>
        <w:jc w:val="left"/>
      </w:pPr>
    </w:p>
    <w:p w14:paraId="08EE8EE5" w14:textId="77777777" w:rsidR="00CB3749" w:rsidRDefault="00CB3749" w:rsidP="00CB3749">
      <w:pPr>
        <w:pStyle w:val="CommentText"/>
        <w:jc w:val="left"/>
      </w:pPr>
      <w:r>
        <w:t>Benchmark Answer 3:</w:t>
      </w:r>
    </w:p>
    <w:p w14:paraId="42EC9DF7" w14:textId="77777777" w:rsidR="00CB3749" w:rsidRDefault="00CB3749" w:rsidP="00CB3749">
      <w:pPr>
        <w:pStyle w:val="CommentText"/>
        <w:jc w:val="left"/>
      </w:pPr>
    </w:p>
    <w:p w14:paraId="0A74DE1B" w14:textId="77777777" w:rsidR="00CB3749" w:rsidRDefault="00CB3749" w:rsidP="00CB3749">
      <w:pPr>
        <w:pStyle w:val="CommentText"/>
        <w:jc w:val="left"/>
      </w:pPr>
      <w:r>
        <w:t>She ensures accurate and complete documentation for assessment by prioritising training and clear communication. First, she trains staff on the National Quality Framework (NQF), including the National Quality Standard (NQS), using real-life examples. She also keeps everyone informed about regulation changes through staff meetings, newsletters, and emails.</w:t>
      </w:r>
    </w:p>
    <w:p w14:paraId="40796F53" w14:textId="77777777" w:rsidR="00CB3749" w:rsidRDefault="00CB3749" w:rsidP="00CB3749">
      <w:pPr>
        <w:pStyle w:val="CommentText"/>
        <w:jc w:val="left"/>
      </w:pPr>
    </w:p>
    <w:p w14:paraId="0DB0A1DD" w14:textId="77777777" w:rsidR="00CB3749" w:rsidRDefault="00CB3749" w:rsidP="00CB3749">
      <w:pPr>
        <w:pStyle w:val="CommentText"/>
        <w:jc w:val="left"/>
      </w:pPr>
      <w:r>
        <w:t>To streamline documentation, she provides standardised templates that align with NQS requirements. Staff can consistently use these for accuracy. She then implements internal quality checks. Designated staff or a team regularly review documentation using checklists against NQS requirements.</w:t>
      </w:r>
    </w:p>
    <w:p w14:paraId="4C3E658A" w14:textId="77777777" w:rsidR="00CB3749" w:rsidRDefault="00CB3749" w:rsidP="00CB3749">
      <w:pPr>
        <w:pStyle w:val="CommentText"/>
        <w:jc w:val="left"/>
      </w:pPr>
    </w:p>
    <w:p w14:paraId="0E406BF6" w14:textId="77777777" w:rsidR="00CB3749" w:rsidRDefault="00CB3749" w:rsidP="00CB3749">
      <w:pPr>
        <w:pStyle w:val="CommentText"/>
        <w:jc w:val="left"/>
      </w:pPr>
      <w:r>
        <w:t>Finally, collaboration is key. She gathers feedback on documentation processes from families and the community through surveys or meetings. This helps identify areas for improvement and ensures open communication. She also monitors compliance through audits and offers ongoing support to staff, including refresher training or one-on-one coaching. By following these steps and leveraging compliance resources, she ensures that documentation meets all requirements.</w:t>
      </w:r>
    </w:p>
  </w:comment>
  <w:comment w:id="106" w:author="John Philip Dizon" w:date="2024-08-16T10:48:00Z" w:initials="JD">
    <w:p w14:paraId="707BF5F6" w14:textId="77777777" w:rsidR="00CB3749" w:rsidRDefault="00CB3749" w:rsidP="00CB3749">
      <w:pPr>
        <w:pStyle w:val="CommentText"/>
        <w:jc w:val="left"/>
      </w:pPr>
      <w:r w:rsidRPr="00F41B1A">
        <w:rPr>
          <w:rStyle w:val="CommentReference"/>
        </w:rPr>
        <w:annotationRef/>
      </w:r>
      <w:r>
        <w:t>Benchmark Answer 1:</w:t>
      </w:r>
    </w:p>
    <w:p w14:paraId="5E97D760" w14:textId="77777777" w:rsidR="00CB3749" w:rsidRDefault="00CB3749" w:rsidP="00CB3749">
      <w:pPr>
        <w:pStyle w:val="CommentText"/>
        <w:jc w:val="left"/>
      </w:pPr>
    </w:p>
    <w:p w14:paraId="022E6535" w14:textId="77777777" w:rsidR="00CB3749" w:rsidRDefault="00CB3749" w:rsidP="00CB3749">
      <w:pPr>
        <w:pStyle w:val="CommentText"/>
        <w:jc w:val="left"/>
      </w:pPr>
      <w:r>
        <w:t>She organises training sessions or workshops to brief staff on their roles and responsibilities during the assessment visit, providing clear instructions and expectations. She distributes written guidelines or checklists outlining specific tasks and procedures to ensure everyone is well-prepared and confident in their roles. By providing clear information and support, she empowers staff to contribute effectively to the assessment process and demonstrate compliance with regulatory standards.</w:t>
      </w:r>
    </w:p>
    <w:p w14:paraId="48ED41E0" w14:textId="77777777" w:rsidR="00CB3749" w:rsidRDefault="00CB3749" w:rsidP="00CB3749">
      <w:pPr>
        <w:pStyle w:val="CommentText"/>
        <w:jc w:val="left"/>
      </w:pPr>
    </w:p>
    <w:p w14:paraId="5104FAE1" w14:textId="77777777" w:rsidR="00CB3749" w:rsidRDefault="00CB3749" w:rsidP="00CB3749">
      <w:pPr>
        <w:pStyle w:val="CommentText"/>
        <w:jc w:val="left"/>
      </w:pPr>
      <w:r>
        <w:t>Benchmark Answer 2:</w:t>
      </w:r>
    </w:p>
    <w:p w14:paraId="471965AD" w14:textId="77777777" w:rsidR="00CB3749" w:rsidRDefault="00CB3749" w:rsidP="00CB3749">
      <w:pPr>
        <w:pStyle w:val="CommentText"/>
        <w:jc w:val="left"/>
      </w:pPr>
    </w:p>
    <w:p w14:paraId="345E72D1" w14:textId="77777777" w:rsidR="00CB3749" w:rsidRDefault="00CB3749" w:rsidP="00CB3749">
      <w:pPr>
        <w:pStyle w:val="CommentText"/>
        <w:jc w:val="left"/>
      </w:pPr>
      <w:r>
        <w:t>To ensure a smooth and confident assessment visit for her staff, she prioritises clear communication about individual and team roles. First, she conducts training sessions and workshops to educate everyone on the National Quality Standard (NQS) and the assessment process itself. This clarifies individual and team responsibilities during the visit.</w:t>
      </w:r>
    </w:p>
    <w:p w14:paraId="26679504" w14:textId="77777777" w:rsidR="00CB3749" w:rsidRDefault="00CB3749" w:rsidP="00CB3749">
      <w:pPr>
        <w:pStyle w:val="CommentText"/>
        <w:jc w:val="left"/>
      </w:pPr>
    </w:p>
    <w:p w14:paraId="6ECC932A" w14:textId="77777777" w:rsidR="00CB3749" w:rsidRDefault="00CB3749" w:rsidP="00CB3749">
      <w:pPr>
        <w:pStyle w:val="CommentText"/>
        <w:jc w:val="left"/>
      </w:pPr>
      <w:r>
        <w:t>She also provides detailed documentation outlining each staff member's specific roles. This includes tasks before, during, and after the visit, ensuring no confusion. Roles are clearly assigned, with designated individuals leading specific areas like health and safety or the educational program.</w:t>
      </w:r>
    </w:p>
    <w:p w14:paraId="3936B4DC" w14:textId="77777777" w:rsidR="00CB3749" w:rsidRDefault="00CB3749" w:rsidP="00CB3749">
      <w:pPr>
        <w:pStyle w:val="CommentText"/>
        <w:jc w:val="left"/>
      </w:pPr>
    </w:p>
    <w:p w14:paraId="02C5267B" w14:textId="77777777" w:rsidR="00CB3749" w:rsidRDefault="00CB3749" w:rsidP="00CB3749">
      <w:pPr>
        <w:pStyle w:val="CommentText"/>
        <w:jc w:val="left"/>
      </w:pPr>
      <w:r>
        <w:t>To further enhance confidence, she conducts mock assessment scenarios. These simulate the actual visit and allow staff to practice their roles and receive feedback. Finally, she maintains open communication channels to address any questions or concerns and provides ongoing support. Regular updates and reminders about deadlines and expectations keep everyone informed and on the same page. By following these steps, she ensures her staff feels well-prepared and confident in their roles for the assessment visit.</w:t>
      </w:r>
    </w:p>
    <w:p w14:paraId="6061E5E4" w14:textId="77777777" w:rsidR="00CB3749" w:rsidRDefault="00CB3749" w:rsidP="00CB3749">
      <w:pPr>
        <w:pStyle w:val="CommentText"/>
        <w:jc w:val="left"/>
      </w:pPr>
    </w:p>
    <w:p w14:paraId="26BD584A" w14:textId="77777777" w:rsidR="00CB3749" w:rsidRDefault="00CB3749" w:rsidP="00CB3749">
      <w:pPr>
        <w:pStyle w:val="CommentText"/>
        <w:jc w:val="left"/>
      </w:pPr>
      <w:r>
        <w:t>Benchmark Answer 3:</w:t>
      </w:r>
    </w:p>
    <w:p w14:paraId="48F0CE0C" w14:textId="77777777" w:rsidR="00CB3749" w:rsidRDefault="00CB3749" w:rsidP="00CB3749">
      <w:pPr>
        <w:pStyle w:val="CommentText"/>
        <w:jc w:val="left"/>
      </w:pPr>
    </w:p>
    <w:p w14:paraId="591D80EB" w14:textId="77777777" w:rsidR="00CB3749" w:rsidRDefault="00CB3749" w:rsidP="00CB3749">
      <w:pPr>
        <w:pStyle w:val="CommentText"/>
        <w:jc w:val="left"/>
      </w:pPr>
      <w:r>
        <w:t>To ensure her staff feels confident and prepared for the assessment visit, she prioritises clear communication and guidance. First, she holds preparatory meetings to discuss the assessment's purpose, the criteria being assessed, and each staff member's role. This allows everyone to ask questions and gain clarity. She also clearly defines each staff member's role. For instance, educators might showcase the learning environment, while administrators focus on documentation.</w:t>
      </w:r>
    </w:p>
    <w:p w14:paraId="5BE79A0D" w14:textId="77777777" w:rsidR="00CB3749" w:rsidRDefault="00CB3749" w:rsidP="00CB3749">
      <w:pPr>
        <w:pStyle w:val="CommentText"/>
        <w:jc w:val="left"/>
      </w:pPr>
    </w:p>
    <w:p w14:paraId="4732D1E3" w14:textId="77777777" w:rsidR="00CB3749" w:rsidRDefault="00CB3749" w:rsidP="00CB3749">
      <w:pPr>
        <w:pStyle w:val="CommentText"/>
        <w:jc w:val="left"/>
      </w:pPr>
      <w:r>
        <w:t>To further enhance readiness, she offers training and professional development opportunities related to the National Quality Standard (NQS) and the assessment process. This could include workshops or online courses focused on specific quality areas. She then conducts mock assessments where staff can practice their roles and identify areas for improvement in a low-pressure environment. Finally, she provides ongoing support and encouragement throughout the process, recognising their efforts and contributions. By following these steps, she ensures her staff has the information and confidence they need to excel during the assessment visit.</w:t>
      </w:r>
    </w:p>
  </w:comment>
  <w:comment w:id="107" w:author="John Philip Dizon" w:date="2024-08-16T10:54:00Z" w:initials="JD">
    <w:p w14:paraId="69EC38A3" w14:textId="77777777" w:rsidR="00CB3749" w:rsidRDefault="00CB3749" w:rsidP="00CB3749">
      <w:pPr>
        <w:pStyle w:val="CommentText"/>
        <w:jc w:val="left"/>
      </w:pPr>
      <w:r w:rsidRPr="00F41B1A">
        <w:rPr>
          <w:rStyle w:val="CommentReference"/>
        </w:rPr>
        <w:annotationRef/>
      </w:r>
      <w:r>
        <w:rPr>
          <w:color w:val="000000"/>
        </w:rPr>
        <w:t>Benchmark Answer 1: She collaborates with colleagues about expectations for positive and respectful interactions and behaviour, considering various factors that may influence children's behaviour and social interactions.</w:t>
      </w:r>
    </w:p>
    <w:p w14:paraId="2645A5E0" w14:textId="77777777" w:rsidR="00CB3749" w:rsidRDefault="00CB3749" w:rsidP="00CB3749">
      <w:pPr>
        <w:pStyle w:val="CommentText"/>
        <w:jc w:val="left"/>
      </w:pPr>
    </w:p>
    <w:p w14:paraId="58F941FD" w14:textId="77777777" w:rsidR="00CB3749" w:rsidRDefault="00CB3749" w:rsidP="00CB3749">
      <w:pPr>
        <w:pStyle w:val="CommentText"/>
        <w:jc w:val="left"/>
      </w:pPr>
      <w:r>
        <w:rPr>
          <w:color w:val="000000"/>
        </w:rPr>
        <w:t>Actions of Others: During their discussions, they recognise that children's behaviour can be influenced by the actions of others, such as peer modelling or adult reactions. For instance, if a child observes disruptive behaviour being consistently tolerated by educators, they may imitate similar behaviours.</w:t>
      </w:r>
    </w:p>
    <w:p w14:paraId="6D6568EA" w14:textId="77777777" w:rsidR="00CB3749" w:rsidRDefault="00CB3749" w:rsidP="00CB3749">
      <w:pPr>
        <w:pStyle w:val="CommentText"/>
        <w:jc w:val="left"/>
      </w:pPr>
    </w:p>
    <w:p w14:paraId="6676C953" w14:textId="77777777" w:rsidR="00CB3749" w:rsidRDefault="00CB3749" w:rsidP="00CB3749">
      <w:pPr>
        <w:pStyle w:val="CommentText"/>
        <w:jc w:val="left"/>
      </w:pPr>
      <w:r>
        <w:rPr>
          <w:color w:val="000000"/>
        </w:rPr>
        <w:t>Child’s Need for Agency: They acknowledge the importance of allowing children to have agency in their interactions, empowering them to make choices and express their preferences. For example, they provide opportunities for children to take turns leading group activities or making decisions about classroom routines.</w:t>
      </w:r>
    </w:p>
    <w:p w14:paraId="761659C7" w14:textId="77777777" w:rsidR="00CB3749" w:rsidRDefault="00CB3749" w:rsidP="00CB3749">
      <w:pPr>
        <w:pStyle w:val="CommentText"/>
        <w:jc w:val="left"/>
      </w:pPr>
    </w:p>
    <w:p w14:paraId="527F2552" w14:textId="77777777" w:rsidR="00CB3749" w:rsidRDefault="00CB3749" w:rsidP="00CB3749">
      <w:pPr>
        <w:pStyle w:val="CommentText"/>
        <w:jc w:val="left"/>
      </w:pPr>
      <w:r>
        <w:rPr>
          <w:color w:val="000000"/>
        </w:rPr>
        <w:t>Child’s History: They consider each child's unique history and experiences, recognising that past traumas or significant life events may impact their behaviour and social interactions. For instance, a child who has experienced a recent loss may exhibit withdrawn behaviour or heightened sensitivity.</w:t>
      </w:r>
    </w:p>
    <w:p w14:paraId="72C7A8B5" w14:textId="77777777" w:rsidR="00CB3749" w:rsidRDefault="00CB3749" w:rsidP="00CB3749">
      <w:pPr>
        <w:pStyle w:val="CommentText"/>
        <w:jc w:val="left"/>
      </w:pPr>
    </w:p>
    <w:p w14:paraId="70A01380" w14:textId="77777777" w:rsidR="00CB3749" w:rsidRDefault="00CB3749" w:rsidP="00CB3749">
      <w:pPr>
        <w:pStyle w:val="CommentText"/>
        <w:jc w:val="left"/>
      </w:pPr>
      <w:r>
        <w:rPr>
          <w:color w:val="000000"/>
        </w:rPr>
        <w:t>Group Dynamics: They discuss how group dynamics, such as peer relationships and social hierarchies, can influence children's behaviour within the classroom. For example, they address instances of exclusion or cliques that may impact certain children's sense of belonging.</w:t>
      </w:r>
    </w:p>
    <w:p w14:paraId="4818F722" w14:textId="77777777" w:rsidR="00CB3749" w:rsidRDefault="00CB3749" w:rsidP="00CB3749">
      <w:pPr>
        <w:pStyle w:val="CommentText"/>
        <w:jc w:val="left"/>
      </w:pPr>
    </w:p>
    <w:p w14:paraId="00CDA0E8" w14:textId="77777777" w:rsidR="00CB3749" w:rsidRDefault="00CB3749" w:rsidP="00CB3749">
      <w:pPr>
        <w:pStyle w:val="CommentText"/>
        <w:jc w:val="left"/>
      </w:pPr>
      <w:r>
        <w:rPr>
          <w:color w:val="000000"/>
        </w:rPr>
        <w:t>Illness: They take into account the potential effects of illness on children's behaviour, such as increased irritability or decreased energy levels. For example, they may adjust expectations for participation during periods of illness and provide additional support as needed.</w:t>
      </w:r>
    </w:p>
    <w:p w14:paraId="6BA297AE" w14:textId="77777777" w:rsidR="00CB3749" w:rsidRDefault="00CB3749" w:rsidP="00CB3749">
      <w:pPr>
        <w:pStyle w:val="CommentText"/>
        <w:jc w:val="left"/>
      </w:pPr>
    </w:p>
    <w:p w14:paraId="57A1DF47" w14:textId="77777777" w:rsidR="00CB3749" w:rsidRDefault="00CB3749" w:rsidP="00CB3749">
      <w:pPr>
        <w:pStyle w:val="CommentText"/>
        <w:jc w:val="left"/>
      </w:pPr>
      <w:r>
        <w:rPr>
          <w:color w:val="000000"/>
        </w:rPr>
        <w:t>Personality: They recognise that each child has a unique personality that may influence their communication style, social preferences, and conflict resolution strategies. For example, they tailor their approach to accommodate introverted children who may require more time to warm up to group activities.</w:t>
      </w:r>
    </w:p>
    <w:p w14:paraId="77FF8FEA" w14:textId="77777777" w:rsidR="00CB3749" w:rsidRDefault="00CB3749" w:rsidP="00CB3749">
      <w:pPr>
        <w:pStyle w:val="CommentText"/>
        <w:jc w:val="left"/>
      </w:pPr>
    </w:p>
    <w:p w14:paraId="2240FE25" w14:textId="77777777" w:rsidR="00CB3749" w:rsidRDefault="00CB3749" w:rsidP="00CB3749">
      <w:pPr>
        <w:pStyle w:val="CommentText"/>
        <w:jc w:val="left"/>
      </w:pPr>
      <w:r>
        <w:rPr>
          <w:color w:val="000000"/>
        </w:rPr>
        <w:t>Recent and Current Events: They stay informed about recent and current events that may impact children's emotions and behaviour, such as community emergencies or family-related stressors. For example, they provide opportunities for children to express their feelings and concerns about recent events through open-ended discussions or art activities.</w:t>
      </w:r>
    </w:p>
    <w:p w14:paraId="326287EA" w14:textId="77777777" w:rsidR="00CB3749" w:rsidRDefault="00CB3749" w:rsidP="00CB3749">
      <w:pPr>
        <w:pStyle w:val="CommentText"/>
        <w:jc w:val="left"/>
      </w:pPr>
    </w:p>
    <w:p w14:paraId="0904F7E0" w14:textId="77777777" w:rsidR="00CB3749" w:rsidRDefault="00CB3749" w:rsidP="00CB3749">
      <w:pPr>
        <w:pStyle w:val="CommentText"/>
        <w:jc w:val="left"/>
      </w:pPr>
      <w:r>
        <w:rPr>
          <w:color w:val="000000"/>
        </w:rPr>
        <w:t>Size of Group: They consider the size of the group when establishing expectations for positive interactions and behaviour, recognising that larger groups may present challenges in terms of managing conflicts and providing individualised attention. For example, they implement strategies to ensure that all children have opportunities to participate and be heard in group discussions, regardless of group size.</w:t>
      </w:r>
    </w:p>
    <w:p w14:paraId="1EA5F404" w14:textId="77777777" w:rsidR="00CB3749" w:rsidRDefault="00CB3749" w:rsidP="00CB3749">
      <w:pPr>
        <w:pStyle w:val="CommentText"/>
        <w:jc w:val="left"/>
      </w:pPr>
    </w:p>
    <w:p w14:paraId="5F8EF44D" w14:textId="77777777" w:rsidR="00CB3749" w:rsidRDefault="00CB3749" w:rsidP="00CB3749">
      <w:pPr>
        <w:pStyle w:val="CommentText"/>
        <w:jc w:val="left"/>
      </w:pPr>
      <w:r>
        <w:rPr>
          <w:color w:val="000000"/>
        </w:rPr>
        <w:t>By taking these factors into account and collaborating with colleagues, they establish clear and consistent expectations for positive and respectful interactions and behaviour that support the social-emotional development of all children in their care.</w:t>
      </w:r>
    </w:p>
    <w:p w14:paraId="0A3F0651" w14:textId="77777777" w:rsidR="00CB3749" w:rsidRDefault="00CB3749" w:rsidP="00CB3749">
      <w:pPr>
        <w:pStyle w:val="CommentText"/>
        <w:jc w:val="left"/>
      </w:pPr>
    </w:p>
    <w:p w14:paraId="2EE20AD2" w14:textId="77777777" w:rsidR="00CB3749" w:rsidRDefault="00CB3749" w:rsidP="00CB3749">
      <w:pPr>
        <w:pStyle w:val="CommentText"/>
        <w:jc w:val="left"/>
      </w:pPr>
      <w:r>
        <w:rPr>
          <w:color w:val="000000"/>
        </w:rPr>
        <w:t>She collaborates with colleagues to develop guidelines for positive and respectful interactions and behaviour by convening regular team meetings to discuss and establish shared expectations. They ensure alignment with the NQS requirements, particularly focusing on collaborative partnerships with families and communities. For instance, they review the Early Childhood Australia Code of Ethics to guide their discussions on ethical principles and responsibilities. Additionally, they consider the service's philosophy, policies, and procedures to ensure consistency in their approach. By fostering a collaborative approach grounded in industry standards, they create a cohesive framework that supports positive interactions and behaviour across the service.</w:t>
      </w:r>
    </w:p>
    <w:p w14:paraId="30C5F960" w14:textId="77777777" w:rsidR="00CB3749" w:rsidRDefault="00CB3749" w:rsidP="00CB3749">
      <w:pPr>
        <w:pStyle w:val="CommentText"/>
        <w:jc w:val="left"/>
      </w:pPr>
    </w:p>
    <w:p w14:paraId="35FC9E9C" w14:textId="77777777" w:rsidR="00CB3749" w:rsidRDefault="00CB3749" w:rsidP="00CB3749">
      <w:pPr>
        <w:pStyle w:val="CommentText"/>
        <w:jc w:val="left"/>
      </w:pPr>
      <w:r>
        <w:rPr>
          <w:color w:val="000000"/>
        </w:rPr>
        <w:t>In practice, this collaboration involves ongoing discussions and reflections on the implementation, monitoring, and evaluation of interactions and behaviour management strategies. Regular team meetings and professional development sessions provide opportunities for educators to share insights, discuss challenges, and refine approaches to align with the service's philosophy, policies, and procedures. By fostering a culture of collaboration and continuous improvement, educators create a supportive and respectful learning environment that promotes positive outcomes for children's social and emotional development.</w:t>
      </w:r>
    </w:p>
    <w:p w14:paraId="375D8C22" w14:textId="77777777" w:rsidR="00CB3749" w:rsidRDefault="00CB3749" w:rsidP="00CB3749">
      <w:pPr>
        <w:pStyle w:val="CommentText"/>
        <w:jc w:val="left"/>
      </w:pPr>
    </w:p>
    <w:p w14:paraId="1AD5B671" w14:textId="77777777" w:rsidR="00CB3749" w:rsidRDefault="00CB3749" w:rsidP="00CB3749">
      <w:pPr>
        <w:pStyle w:val="CommentText"/>
        <w:jc w:val="left"/>
      </w:pPr>
      <w:r>
        <w:rPr>
          <w:color w:val="000000"/>
        </w:rPr>
        <w:t>Benchmark Answer 2: To establish clear expectations for positive interactions and respectful behaviour in their early childhood education setting, she collaborates closely with colleagues. Here’s how they achieve this: First, they hold regular team meetings to discuss and align expectations. This open dialogue allows them to share insights and experiences, fostering a collaborative approach. They also engage in reflective discussions to explore how their actions and group dynamics impact children's behaviour. This helps them identify effective strategies and areas for improvement.</w:t>
      </w:r>
    </w:p>
    <w:p w14:paraId="13C4C879" w14:textId="77777777" w:rsidR="00CB3749" w:rsidRDefault="00CB3749" w:rsidP="00CB3749">
      <w:pPr>
        <w:pStyle w:val="CommentText"/>
        <w:jc w:val="left"/>
      </w:pPr>
    </w:p>
    <w:p w14:paraId="7F4B7F01" w14:textId="77777777" w:rsidR="00CB3749" w:rsidRDefault="00CB3749" w:rsidP="00CB3749">
      <w:pPr>
        <w:pStyle w:val="CommentText"/>
        <w:jc w:val="left"/>
      </w:pPr>
      <w:r>
        <w:rPr>
          <w:color w:val="000000"/>
        </w:rPr>
        <w:t>They prioritise a child-centred approach, recognising the importance of agency in children's interactions. They work together to create environments where children can express themselves while fostering respect and consideration for others. Importantly, they consider contextual factors like a child's background, recent events, and group dynamics when setting expectations and responding to behaviours. This allows them to adapt strategies to meet the specific needs of each child and the group as a whole.</w:t>
      </w:r>
    </w:p>
    <w:p w14:paraId="0E543A49" w14:textId="77777777" w:rsidR="00CB3749" w:rsidRDefault="00CB3749" w:rsidP="00CB3749">
      <w:pPr>
        <w:pStyle w:val="CommentText"/>
        <w:jc w:val="left"/>
      </w:pPr>
    </w:p>
    <w:p w14:paraId="504CABCE" w14:textId="77777777" w:rsidR="00CB3749" w:rsidRDefault="00CB3749" w:rsidP="00CB3749">
      <w:pPr>
        <w:pStyle w:val="CommentText"/>
        <w:jc w:val="left"/>
      </w:pPr>
      <w:r>
        <w:rPr>
          <w:color w:val="000000"/>
        </w:rPr>
        <w:t>Finally, they ensure their expectations align with the NQS principles, including collaboration with families and communities. They regularly review their service's philosophy, policies, and procedures to ensure consistency and adherence to best practices. Once they agree on strategies, they implement them consistently across the service. They monitor their effectiveness through observation and feedback from colleagues, children, and families. Regular evaluation and adjustments based on these insights ensure their practices are continually improving and creating a nurturing environment for all children.</w:t>
      </w:r>
    </w:p>
    <w:p w14:paraId="2867DAE6" w14:textId="77777777" w:rsidR="00CB3749" w:rsidRDefault="00CB3749" w:rsidP="00CB3749">
      <w:pPr>
        <w:pStyle w:val="CommentText"/>
        <w:jc w:val="left"/>
      </w:pPr>
    </w:p>
    <w:p w14:paraId="334573F6" w14:textId="77777777" w:rsidR="00CB3749" w:rsidRDefault="00CB3749" w:rsidP="00CB3749">
      <w:pPr>
        <w:pStyle w:val="CommentText"/>
        <w:jc w:val="left"/>
      </w:pPr>
    </w:p>
    <w:p w14:paraId="0A7E6602" w14:textId="77777777" w:rsidR="00CB3749" w:rsidRDefault="00CB3749" w:rsidP="00CB3749">
      <w:pPr>
        <w:pStyle w:val="CommentText"/>
        <w:jc w:val="left"/>
      </w:pPr>
      <w:r>
        <w:rPr>
          <w:color w:val="000000"/>
        </w:rPr>
        <w:t>Benchmark Answer 3: She regularly collaborates with colleagues to set expectations for positive and respectful interactions and behaviour, taking into account various factors and adhering to the National Quality Standard (NQS) and the philosophy, policies, and procedures of their service. Here are two examples of how she does this:</w:t>
      </w:r>
    </w:p>
    <w:p w14:paraId="2E1C12B3" w14:textId="77777777" w:rsidR="00CB3749" w:rsidRDefault="00CB3749" w:rsidP="00CB3749">
      <w:pPr>
        <w:pStyle w:val="CommentText"/>
        <w:jc w:val="left"/>
      </w:pPr>
    </w:p>
    <w:p w14:paraId="06062ACF" w14:textId="77777777" w:rsidR="00CB3749" w:rsidRDefault="00CB3749" w:rsidP="00CB3749">
      <w:pPr>
        <w:pStyle w:val="CommentText"/>
        <w:jc w:val="left"/>
      </w:pPr>
      <w:r>
        <w:rPr>
          <w:color w:val="000000"/>
        </w:rPr>
        <w:t>Team Meetings and Reflective Practice: She participates in weekly team meetings where they discuss and align their expectations for positive and respectful interactions. They consider the actions of others, the child's need for agency, their history, group dynamics, illness, personality, recent and current events, and the size of the group. For instance, during one meeting, they address a situation where a child's behaviour is impacted by a recent family event. They discuss strategies to support the child, taking into account their need for agency and emotional well-being. They also review the service's philosophy, policies, and procedures, ensuring their approaches are consistent with these guidelines. To monitor and evaluate the effectiveness of their strategies, they implement regular reflective practice sessions where they share observations and feedback, adjusting their approaches as needed.</w:t>
      </w:r>
    </w:p>
    <w:p w14:paraId="35A4E925" w14:textId="77777777" w:rsidR="00CB3749" w:rsidRDefault="00CB3749" w:rsidP="00CB3749">
      <w:pPr>
        <w:pStyle w:val="CommentText"/>
        <w:jc w:val="left"/>
      </w:pPr>
    </w:p>
    <w:p w14:paraId="1290EEC9" w14:textId="77777777" w:rsidR="00CB3749" w:rsidRDefault="00CB3749" w:rsidP="00CB3749">
      <w:pPr>
        <w:pStyle w:val="CommentText"/>
        <w:jc w:val="left"/>
      </w:pPr>
      <w:r>
        <w:rPr>
          <w:color w:val="000000"/>
        </w:rPr>
        <w:t>Collaborative Partnerships with Families and Communities: In line with the NQS, she fosters collaborative partnerships with families and communities to support positive and respectful interactions. She works closely with families to understand each child's background, history, and any recent events that might affect their behaviour. For example, when a child displays challenging behaviour, she communicates with their parents to gain insights into any underlying issues. This collaborative approach helps them develop individualised strategies that respect the child's agency and support their emotional needs. Additionally, she collaborates with community resources, such as child psychologists and counsellors, to provide additional support when necessary. They continuously monitor and evaluate the effectiveness of these strategies through regular check-ins with families and community partners, ensuring that their approaches meet the needs of the children and promote a positive and respectful environment.</w:t>
      </w:r>
    </w:p>
    <w:p w14:paraId="5D254D4A" w14:textId="77777777" w:rsidR="00CB3749" w:rsidRDefault="00CB3749" w:rsidP="00CB3749">
      <w:pPr>
        <w:pStyle w:val="CommentText"/>
        <w:jc w:val="left"/>
      </w:pPr>
    </w:p>
    <w:p w14:paraId="29347F4B" w14:textId="77777777" w:rsidR="00CB3749" w:rsidRDefault="00CB3749" w:rsidP="00CB3749">
      <w:pPr>
        <w:pStyle w:val="CommentText"/>
        <w:jc w:val="left"/>
      </w:pPr>
      <w:r>
        <w:rPr>
          <w:color w:val="000000"/>
        </w:rPr>
        <w:t>These collaborative efforts ensure that their expectations for positive and respectful interactions are well-informed, child-centred, and aligned with the overarching standards and values of their service.</w:t>
      </w:r>
    </w:p>
  </w:comment>
  <w:comment w:id="108" w:author="John Philip Dizon" w:date="2024-08-16T10:56:00Z" w:initials="JD">
    <w:p w14:paraId="6D7034F3" w14:textId="21FBB498" w:rsidR="00CB3749" w:rsidRDefault="00CB3749" w:rsidP="00CB3749">
      <w:pPr>
        <w:pStyle w:val="CommentText"/>
        <w:jc w:val="left"/>
      </w:pPr>
      <w:r w:rsidRPr="00F41B1A">
        <w:rPr>
          <w:rStyle w:val="CommentReference"/>
        </w:rPr>
        <w:annotationRef/>
      </w:r>
      <w:r>
        <w:t>Benchmark Answer 1:</w:t>
      </w:r>
    </w:p>
    <w:p w14:paraId="04AC51C8" w14:textId="77777777" w:rsidR="00CB3749" w:rsidRDefault="00CB3749" w:rsidP="00CB3749">
      <w:pPr>
        <w:pStyle w:val="CommentText"/>
        <w:jc w:val="left"/>
      </w:pPr>
    </w:p>
    <w:p w14:paraId="61CA10BD" w14:textId="77777777" w:rsidR="00CB3749" w:rsidRDefault="00CB3749" w:rsidP="00CB3749">
      <w:pPr>
        <w:pStyle w:val="CommentText"/>
        <w:jc w:val="left"/>
      </w:pPr>
      <w:r>
        <w:t>She collaborates with children to develop expectations for positive and respectful interactions and behaviour by facilitating participatory decision-making processes. They ensure alignment with the principles of the UN Convention on the Rights of the Child, particularly emphasising children's right to express their views and have them taken seriously. For instance, they hold class meetings where children have opportunities to share their ideas and concerns about behaviour expectations. They incorporate their input into the development of guidelines, fostering a sense of ownership and empowerment. By honouring children's rights and perspectives, they create a supportive learning environment where all voices are valued.</w:t>
      </w:r>
    </w:p>
    <w:p w14:paraId="1FF10D83" w14:textId="77777777" w:rsidR="00CB3749" w:rsidRDefault="00CB3749" w:rsidP="00CB3749">
      <w:pPr>
        <w:pStyle w:val="CommentText"/>
        <w:jc w:val="left"/>
      </w:pPr>
    </w:p>
    <w:p w14:paraId="7DA00ED0" w14:textId="77777777" w:rsidR="00CB3749" w:rsidRDefault="00CB3749" w:rsidP="00CB3749">
      <w:pPr>
        <w:pStyle w:val="CommentText"/>
        <w:jc w:val="left"/>
      </w:pPr>
      <w:r>
        <w:t>Benchmark Answer 2:</w:t>
      </w:r>
    </w:p>
    <w:p w14:paraId="0065328F" w14:textId="77777777" w:rsidR="00CB3749" w:rsidRDefault="00CB3749" w:rsidP="00CB3749">
      <w:pPr>
        <w:pStyle w:val="CommentText"/>
        <w:jc w:val="left"/>
      </w:pPr>
    </w:p>
    <w:p w14:paraId="45514821" w14:textId="77777777" w:rsidR="00CB3749" w:rsidRDefault="00CB3749" w:rsidP="00CB3749">
      <w:pPr>
        <w:pStyle w:val="CommentText"/>
        <w:jc w:val="left"/>
      </w:pPr>
      <w:r>
        <w:t>To establish clear expectations for positive interactions and respectful behaviour, she collaborates closely with her colleagues. They brainstorm together to explore the various factors influencing children's behaviour, like personality, history, and group dynamics. Everyone shares their insights and experiences to develop a well-rounded understanding. They also incorporate reflective practices into team meetings. Analysing past interactions allows them to see how different factors impact behaviour and identify areas for improvement. This collaborative approach ensures they develop personalised approaches for each child, considering their unique needs. They also discuss strategies for managing group dynamics and fostering a cohesive learning environment. Finally, they ensure all strategies align with the National Quality Standard (NQS) and service policies. They regularly review and discuss these guidelines to guarantee consistency and adherence to best practices. By implementing and evaluating these strategies together, they create a supportive environment where positive interactions and respectful behaviour are the norm.</w:t>
      </w:r>
    </w:p>
    <w:p w14:paraId="5A48EBF6" w14:textId="77777777" w:rsidR="00CB3749" w:rsidRDefault="00CB3749" w:rsidP="00CB3749">
      <w:pPr>
        <w:pStyle w:val="CommentText"/>
        <w:jc w:val="left"/>
      </w:pPr>
    </w:p>
    <w:p w14:paraId="3A9119A7" w14:textId="77777777" w:rsidR="00CB3749" w:rsidRDefault="00CB3749" w:rsidP="00CB3749">
      <w:pPr>
        <w:pStyle w:val="CommentText"/>
        <w:jc w:val="left"/>
      </w:pPr>
      <w:r>
        <w:t>Benchmark Answer 3:</w:t>
      </w:r>
    </w:p>
    <w:p w14:paraId="6B91FAF9" w14:textId="77777777" w:rsidR="00CB3749" w:rsidRDefault="00CB3749" w:rsidP="00CB3749">
      <w:pPr>
        <w:pStyle w:val="CommentText"/>
        <w:jc w:val="left"/>
      </w:pPr>
    </w:p>
    <w:p w14:paraId="31015A8B" w14:textId="77777777" w:rsidR="00CB3749" w:rsidRDefault="00CB3749" w:rsidP="00CB3749">
      <w:pPr>
        <w:pStyle w:val="CommentText"/>
        <w:jc w:val="left"/>
      </w:pPr>
      <w:r>
        <w:t>To create a nurturing environment where positive interactions and respectful behaviour thrive, she collaborates closely with her colleagues. They hold regular team meetings to discuss and align expectations. These meetings are crucial for sharing insights, brainstorming strategies, and addressing any challenges they face. They also actively promote a culture of reflection within the team. This encourages educators to analyse their interactions and those of the children, considering factors like group dynamics and individual needs. Additionally, they involve families in discussions about expectations and preferences for their child's behaviour. This collaborative approach helps ensure consistency between home and the early childhood setting. By implementing consistent strategies that are aligned with the National Quality Standard and the service's philosophy, they create a space where children feel supported and respected. They then monitor the effectiveness of these strategies and make adjustments as needed based on the evolving needs and group dynamics. This ongoing collaboration ensures their approach reflects the unique perspectives within their early childhood setting.</w:t>
      </w:r>
    </w:p>
  </w:comment>
  <w:comment w:id="109" w:author="John Philip Dizon" w:date="2024-08-16T10:56:00Z" w:initials="JD">
    <w:p w14:paraId="63A66D46" w14:textId="77777777" w:rsidR="00CB3749" w:rsidRDefault="00CB3749" w:rsidP="00CB3749">
      <w:pPr>
        <w:pStyle w:val="CommentText"/>
        <w:jc w:val="left"/>
      </w:pPr>
      <w:r w:rsidRPr="00F41B1A">
        <w:rPr>
          <w:rStyle w:val="CommentReference"/>
        </w:rPr>
        <w:annotationRef/>
      </w:r>
      <w:r>
        <w:t>Benchmark Answer 1: She identifies strategies that support children in managing their own pro-social skills and regulation by staying informed about current and emerging theory and research. They consider differing perspectives on child behaviour and supportive interventions to inform their approach. For example, they incorporate elements of social-emotional learning (SEL) programs into their curriculum, teaching children skills such as emotion regulation and conflict resolution. These strategies are tailored to meet the diverse needs, cultures, and backgrounds of the children in their care. By drawing on evidence-based practices and adapting interventions to individual contexts, they promote the development of cooperative behaviour and positive social interactions.</w:t>
      </w:r>
    </w:p>
    <w:p w14:paraId="02BAF598" w14:textId="77777777" w:rsidR="00CB3749" w:rsidRDefault="00CB3749" w:rsidP="00CB3749">
      <w:pPr>
        <w:pStyle w:val="CommentText"/>
        <w:jc w:val="left"/>
      </w:pPr>
    </w:p>
    <w:p w14:paraId="596C6F8E" w14:textId="77777777" w:rsidR="00CB3749" w:rsidRDefault="00CB3749" w:rsidP="00CB3749">
      <w:pPr>
        <w:pStyle w:val="CommentText"/>
        <w:jc w:val="left"/>
      </w:pPr>
      <w:r>
        <w:t>Benchmark Answer 2: To help children manage their pro-social skills and emotions, she focuses on individual needs and cultural backgrounds. She starts by observing each child's interactions, conflict resolution, and emotional regulation. This assessment helps her tailor support plans that consider their developmental stage, temperament, and cultural practices. For example, she might create a "Turn-Taking Buddies" system or use visual aids to support turn-taking. She also promotes emotional literacy by teaching children to identify and express their feelings. To explicitly teach pro-social skills, she uses modelling, role-playing, and stories that celebrate cultural diversity. Finally, she stays informed about current research on child development and social-emotional learning to ensure her practices are based on the latest evidence. By incorporating these strategies, she creates a classroom environment that fosters cooperation, respect, and self-regulation in all children.</w:t>
      </w:r>
    </w:p>
    <w:p w14:paraId="3000824A" w14:textId="77777777" w:rsidR="00CB3749" w:rsidRDefault="00CB3749" w:rsidP="00CB3749">
      <w:pPr>
        <w:pStyle w:val="CommentText"/>
        <w:jc w:val="left"/>
      </w:pPr>
    </w:p>
    <w:p w14:paraId="6EB83673" w14:textId="77777777" w:rsidR="00CB3749" w:rsidRDefault="00CB3749" w:rsidP="00CB3749">
      <w:pPr>
        <w:pStyle w:val="CommentText"/>
        <w:jc w:val="left"/>
      </w:pPr>
      <w:r>
        <w:t>Benchmark Answer 3: To help children manage their emotions and social interactions, she focuses on individualised support and creating a positive learning environment. First, she closely observes each child's behaviour, interactions, and emotional responses in various situations. This helps her identify areas where they might struggle with regulating their emotions or engaging in pro-social behaviours. Based on these observations, she develops individualised support plans that consider their unique strengths, needs, and cultural backgrounds. She collaborates with families to understand their child's temperament and home environment to tailor interventions effectively. For skill development, she teaches children a range of self-regulation strategies like deep breathing or mindfulness exercises. She also plans social-emotional learning activities that target skills like empathy and problem-solving. For example, role-playing scenarios can help children understand others' feelings. To encourage positive behaviours, she provides specific praise and models these behaviours herself. Finally, she creates a supportive environment with consistent routines, clear expectations, and calming spaces. This predictable and responsive environment allows children to feel secure and practice self-regulation skills comfortably. By incorporating these strategies, she creates a classroom that fosters cooperation, respect, and self-regulation in all children.</w:t>
      </w:r>
    </w:p>
  </w:comment>
  <w:comment w:id="110" w:author="John Philip Dizon" w:date="2024-08-16T10:56:00Z" w:initials="JD">
    <w:p w14:paraId="14185EFF" w14:textId="77777777" w:rsidR="00CB3749" w:rsidRDefault="00CB3749" w:rsidP="00CB3749">
      <w:pPr>
        <w:pStyle w:val="CommentText"/>
        <w:jc w:val="left"/>
      </w:pPr>
      <w:r w:rsidRPr="00F41B1A">
        <w:rPr>
          <w:rStyle w:val="CommentReference"/>
        </w:rPr>
        <w:annotationRef/>
      </w:r>
      <w:r>
        <w:rPr>
          <w:color w:val="000000"/>
        </w:rPr>
        <w:t>Benchmark Answer 1:</w:t>
      </w:r>
    </w:p>
    <w:p w14:paraId="06011762" w14:textId="77777777" w:rsidR="00CB3749" w:rsidRDefault="00CB3749" w:rsidP="00CB3749">
      <w:pPr>
        <w:pStyle w:val="CommentText"/>
        <w:jc w:val="left"/>
      </w:pPr>
      <w:r>
        <w:rPr>
          <w:color w:val="000000"/>
        </w:rPr>
        <w:t>She assesses the impact of the physical and social environment and curriculum on children's behaviour by conducting systematic observations and evaluations. They consider features of environments, both physical and social, that nurture positive relationships and a sense of belonging. For instance, they observe how children interact with peers and educators in different areas of the classroom to identify opportunities for enhancing social connections. Additionally, they review the curriculum to ensure it promotes positive relationships and supports children's socio-emotional development. By systematically assessing these factors, they ensure alignment with the NQS requirements and create an environment where children feel valued and supported.</w:t>
      </w:r>
      <w:r>
        <w:rPr>
          <w:color w:val="000000"/>
        </w:rPr>
        <w:br/>
      </w:r>
    </w:p>
    <w:p w14:paraId="72EACDA9" w14:textId="77777777" w:rsidR="00CB3749" w:rsidRDefault="00CB3749" w:rsidP="00CB3749">
      <w:pPr>
        <w:pStyle w:val="CommentText"/>
        <w:jc w:val="left"/>
      </w:pPr>
      <w:r>
        <w:rPr>
          <w:color w:val="000000"/>
        </w:rPr>
        <w:t>Benchmark Answer 2:</w:t>
      </w:r>
    </w:p>
    <w:p w14:paraId="34E0BC0A" w14:textId="77777777" w:rsidR="00CB3749" w:rsidRDefault="00CB3749" w:rsidP="00CB3749">
      <w:pPr>
        <w:pStyle w:val="CommentText"/>
        <w:jc w:val="left"/>
      </w:pPr>
      <w:r>
        <w:rPr>
          <w:color w:val="000000"/>
        </w:rPr>
        <w:t>To create an environment that fosters positive relationships and a sense of belonging, she regularly assesses its impact on children's behaviour according to the National Quality Standard (NQS). This assessment involves observing children's interactions and documenting their behaviour. She then analyses this data to see how the environment, curriculum, and educator interactions influence positive relationships. Collaboration with families and colleagues provides additional perspectives and helps identify areas for improvement.</w:t>
      </w:r>
    </w:p>
    <w:p w14:paraId="2C9A97FC" w14:textId="77777777" w:rsidR="00CB3749" w:rsidRDefault="00CB3749" w:rsidP="00CB3749">
      <w:pPr>
        <w:pStyle w:val="CommentText"/>
        <w:jc w:val="left"/>
      </w:pPr>
      <w:r>
        <w:rPr>
          <w:color w:val="000000"/>
        </w:rPr>
        <w:t>The NQS itself serves as a guide. She uses its benchmarks for positive relationships and belonging to evaluate the environment's layout, accessibility, and overall feel. The curriculum is reviewed for its alignment with child development and opportunities for collaboration. Feedback mechanisms gather input from everyone involved. Finally, based on these findings, she develops action plans to address any shortcomings. These changes are implemented gradually and monitored to ensure they create a space where all children feel connected and supported. This continuous assessment and improvement process allows them to create an environment that truly fosters positive relationships and a strong sense of belonging.</w:t>
      </w:r>
      <w:r>
        <w:rPr>
          <w:color w:val="000000"/>
        </w:rPr>
        <w:br/>
      </w:r>
    </w:p>
    <w:p w14:paraId="41C57BE8" w14:textId="77777777" w:rsidR="00CB3749" w:rsidRDefault="00CB3749" w:rsidP="00CB3749">
      <w:pPr>
        <w:pStyle w:val="CommentText"/>
        <w:jc w:val="left"/>
      </w:pPr>
      <w:r>
        <w:rPr>
          <w:color w:val="000000"/>
        </w:rPr>
        <w:t>Benchmark Answer 3:</w:t>
      </w:r>
    </w:p>
    <w:p w14:paraId="502F598F" w14:textId="77777777" w:rsidR="00CB3749" w:rsidRDefault="00CB3749" w:rsidP="00CB3749">
      <w:pPr>
        <w:pStyle w:val="CommentText"/>
        <w:jc w:val="left"/>
      </w:pPr>
      <w:r>
        <w:rPr>
          <w:color w:val="000000"/>
        </w:rPr>
        <w:t>To create an environment that fosters positive relationships and a sense of belonging, she takes a child-centred approach to assessment, aligning with the National Quality Standard (NQS). First, she conducts observations in various settings, focusing on children's interactions, communication, and overall engagement. This is complemented by an environmental audit that assesses accessibility, safety, and opportunities for collaboration and individual expression. The curriculum is then evaluated for its balance of child-led and educator-guided activities, ensuring it caters to individual needs and cultural backgrounds.</w:t>
      </w:r>
    </w:p>
    <w:p w14:paraId="6E47D50F" w14:textId="77777777" w:rsidR="00CB3749" w:rsidRDefault="00CB3749" w:rsidP="00CB3749">
      <w:pPr>
        <w:pStyle w:val="CommentText"/>
        <w:jc w:val="left"/>
      </w:pPr>
      <w:r>
        <w:rPr>
          <w:color w:val="000000"/>
        </w:rPr>
        <w:t>Through ongoing documentation, reflection, and stakeholder engagement, she gathers diverse perspectives on the environment and curriculum. This allows her to identify areas for improvement and ensure alignment with the NQS, particularly regarding relationship building and fostering a sense of belonging. Following this assessment, she develops action plans to address shortcomings. These might involve changes to the physical environment, curriculum modifications, or professional development opportunities for educators. The impact of these changes is continuously monitored through observation and feedback, ensuring ongoing improvement in supporting children's social-emotional well-being and fostering a strong sense of community within the early childhood setting.</w:t>
      </w:r>
    </w:p>
  </w:comment>
  <w:comment w:id="111" w:author="John Philip Dizon" w:date="2024-08-16T10:58:00Z" w:initials="JD">
    <w:p w14:paraId="68BD36EC" w14:textId="5DB1A710" w:rsidR="00CB3749" w:rsidRDefault="00CB3749" w:rsidP="00CB3749">
      <w:pPr>
        <w:pStyle w:val="CommentText"/>
        <w:jc w:val="left"/>
      </w:pPr>
      <w:r w:rsidRPr="00F41B1A">
        <w:rPr>
          <w:rStyle w:val="CommentReference"/>
        </w:rPr>
        <w:annotationRef/>
      </w:r>
      <w:r>
        <w:t>Benchmark Answer 1:</w:t>
      </w:r>
    </w:p>
    <w:p w14:paraId="3DF0E26D" w14:textId="77777777" w:rsidR="00CB3749" w:rsidRDefault="00CB3749" w:rsidP="00CB3749">
      <w:pPr>
        <w:pStyle w:val="CommentText"/>
        <w:jc w:val="left"/>
      </w:pPr>
      <w:r>
        <w:t>She observes children and provides clear and consistent support to encourage positive interactions and behaviour by using a relationship-based approach grounded in the Early Childhood Australia Code of Ethics. She prioritises building trusting relationships with children and responding sensitively to their needs. For example, she uses positive reinforcement and verbal praise to acknowledge pro-social behaviour and encourage children to continue engaging in positive interactions. Additionally, she models respectful communication and conflict resolution strategies, demonstrating how to navigate social interactions with empathy and understanding. By embodying ethical principles and relationship-based guidance strategies, she creates a supportive environment where children feel safe and valued.</w:t>
      </w:r>
    </w:p>
    <w:p w14:paraId="5D2B33EE" w14:textId="77777777" w:rsidR="00CB3749" w:rsidRDefault="00CB3749" w:rsidP="00CB3749">
      <w:pPr>
        <w:pStyle w:val="CommentText"/>
        <w:jc w:val="left"/>
      </w:pPr>
    </w:p>
    <w:p w14:paraId="5D742479" w14:textId="77777777" w:rsidR="00CB3749" w:rsidRDefault="00CB3749" w:rsidP="00CB3749">
      <w:pPr>
        <w:pStyle w:val="CommentText"/>
        <w:jc w:val="left"/>
      </w:pPr>
      <w:r>
        <w:t>Benchmark Answer 2:</w:t>
      </w:r>
    </w:p>
    <w:p w14:paraId="4BA82F31" w14:textId="77777777" w:rsidR="00CB3749" w:rsidRDefault="00CB3749" w:rsidP="00CB3749">
      <w:pPr>
        <w:pStyle w:val="CommentText"/>
        <w:jc w:val="left"/>
      </w:pPr>
      <w:r>
        <w:t>She focuses on child-centred observation and relationship-based guidance to encourage positive interactions and behaviour. This aligns with the Early Childhood Australia Code of Ethics and the National Quality Standard (NQS).</w:t>
      </w:r>
    </w:p>
    <w:p w14:paraId="0E274099" w14:textId="77777777" w:rsidR="00CB3749" w:rsidRDefault="00CB3749" w:rsidP="00CB3749">
      <w:pPr>
        <w:pStyle w:val="CommentText"/>
        <w:jc w:val="left"/>
      </w:pPr>
    </w:p>
    <w:p w14:paraId="12E5E03D" w14:textId="77777777" w:rsidR="00CB3749" w:rsidRDefault="00CB3749" w:rsidP="00CB3749">
      <w:pPr>
        <w:pStyle w:val="CommentText"/>
        <w:jc w:val="left"/>
      </w:pPr>
      <w:r>
        <w:t>She begins by observing children in various settings, considering their age, development, and personality. She also looks for contextual factors that might influence their behaviour, such as group dynamics or recent events. Respecting their agency is important, so she provides opportunities for them to make choices and express themselves while offering gentle guidance and modelling positive interactions.</w:t>
      </w:r>
    </w:p>
    <w:p w14:paraId="17D82F8C" w14:textId="77777777" w:rsidR="00CB3749" w:rsidRDefault="00CB3749" w:rsidP="00CB3749">
      <w:pPr>
        <w:pStyle w:val="CommentText"/>
        <w:jc w:val="left"/>
      </w:pPr>
    </w:p>
    <w:p w14:paraId="5BA4C7DA" w14:textId="77777777" w:rsidR="00CB3749" w:rsidRDefault="00CB3749" w:rsidP="00CB3749">
      <w:pPr>
        <w:pStyle w:val="CommentText"/>
        <w:jc w:val="left"/>
      </w:pPr>
      <w:r>
        <w:t>To ensure consistent support, she uses clear and positive language to acknowledge good choices and gently redirect inappropriate behaviour. She also reflects on her observations and interactions regularly, collaborating with colleagues and families to identify areas for improvement and implement changes. This ongoing process allows her to provide the best possible support for each child, fostering a sense of belonging and promoting positive interactions within the classroom.</w:t>
      </w:r>
    </w:p>
    <w:p w14:paraId="5B93E6A9" w14:textId="77777777" w:rsidR="00CB3749" w:rsidRDefault="00CB3749" w:rsidP="00CB3749">
      <w:pPr>
        <w:pStyle w:val="CommentText"/>
        <w:jc w:val="left"/>
      </w:pPr>
    </w:p>
    <w:p w14:paraId="5404D3E2" w14:textId="77777777" w:rsidR="00CB3749" w:rsidRDefault="00CB3749" w:rsidP="00CB3749">
      <w:pPr>
        <w:pStyle w:val="CommentText"/>
        <w:jc w:val="left"/>
      </w:pPr>
      <w:r>
        <w:t>Benchmark Answer 3:</w:t>
      </w:r>
    </w:p>
    <w:p w14:paraId="584173EB" w14:textId="77777777" w:rsidR="00CB3749" w:rsidRDefault="00CB3749" w:rsidP="00CB3749">
      <w:pPr>
        <w:pStyle w:val="CommentText"/>
        <w:jc w:val="left"/>
      </w:pPr>
      <w:r>
        <w:t>To nurture positive interactions and behaviour, she uses a child-centred approach informed by the Early Childhood Australia Code of Ethics and the National Quality Standard (NQS). First, she closely observes children in various settings, paying attention to how they interact with peers, educators, and the environment. Understanding contextual factors like group dynamics or recent events is also crucial. Respecting their autonomy is important, so she provides choices and encourages them to express themselves while offering gentle guidance.</w:t>
      </w:r>
    </w:p>
    <w:p w14:paraId="6208F102" w14:textId="77777777" w:rsidR="00CB3749" w:rsidRDefault="00CB3749" w:rsidP="00CB3749">
      <w:pPr>
        <w:pStyle w:val="CommentText"/>
        <w:jc w:val="left"/>
      </w:pPr>
    </w:p>
    <w:p w14:paraId="4E3E2DE4" w14:textId="77777777" w:rsidR="00CB3749" w:rsidRDefault="00CB3749" w:rsidP="00CB3749">
      <w:pPr>
        <w:pStyle w:val="CommentText"/>
        <w:jc w:val="left"/>
      </w:pPr>
      <w:r>
        <w:t>When it comes to support, she prioritises building trusting relationships and fostering a sense of belonging. This aligns with the Code of Ethics and promotes empathy and understanding among the children. Her practices are also aligned with the NQS, particularly regarding positive relationships with children. She provides consistent support using positive reinforcement and gentle redirection when needed. Finally, she reflects on her observations and interactions regularly, seeking feedback to continuously improve her approach and ensure it effectively fosters positive social-emotional development in all children.</w:t>
      </w:r>
    </w:p>
  </w:comment>
  <w:comment w:id="112" w:author="John Philip Dizon" w:date="2024-08-16T10:58:00Z" w:initials="JD">
    <w:p w14:paraId="6BCA8EE8" w14:textId="77777777" w:rsidR="00CB3749" w:rsidRDefault="00CB3749" w:rsidP="00CB3749">
      <w:pPr>
        <w:pStyle w:val="CommentText"/>
        <w:jc w:val="left"/>
      </w:pPr>
      <w:r w:rsidRPr="00F41B1A">
        <w:rPr>
          <w:rStyle w:val="CommentReference"/>
        </w:rPr>
        <w:annotationRef/>
      </w:r>
      <w:r>
        <w:rPr>
          <w:b/>
          <w:bCs/>
        </w:rPr>
        <w:t>Benchmark Answer 1:</w:t>
      </w:r>
      <w:r>
        <w:br/>
        <w:t>She models consistent approaches and provides support to colleagues through coaching and mentoring by sharing evidence-based strategies and offering ongoing guidance. They draw on current and emerging theory and research about developing children’s cooperative behaviour to inform their practices. For instance, they use techniques such as positive reinforcement and proactive teaching to promote positive interactions and reduce challenging behaviours. Additionally, they provide opportunities for colleagues to observe effective strategies in action and engage in reflective discussions about their implementation. By fostering a culture of continuous learning and professional growth, they empower educators to effectively support children's social-emotional development and foster positive relationships.</w:t>
      </w:r>
    </w:p>
    <w:p w14:paraId="54D95B75" w14:textId="77777777" w:rsidR="00CB3749" w:rsidRDefault="00CB3749" w:rsidP="00CB3749">
      <w:pPr>
        <w:pStyle w:val="CommentText"/>
        <w:jc w:val="left"/>
      </w:pPr>
      <w:r>
        <w:rPr>
          <w:b/>
          <w:bCs/>
        </w:rPr>
        <w:t>Benchmark Answer 2:</w:t>
      </w:r>
      <w:r>
        <w:br/>
        <w:t>To effectively support colleagues and foster children's cooperative behaviour, she takes a multi-layered approach that considers current research and best practices. First, she acknowledges the context and individual needs of both children and colleagues. This allows her to tailor coaching and mentoring strategies that empower both children and educators. For instance, she might emphasise collaborative decision-making in activities and encourage colleagues to build partnerships with families.</w:t>
      </w:r>
    </w:p>
    <w:p w14:paraId="3196770A" w14:textId="77777777" w:rsidR="00CB3749" w:rsidRDefault="00CB3749" w:rsidP="00CB3749">
      <w:pPr>
        <w:pStyle w:val="CommentText"/>
        <w:jc w:val="left"/>
      </w:pPr>
      <w:r>
        <w:t>She also models consistent best practices herself, demonstrating positive communication and problem-solving skills. Her coaching approach incorporates current research on developing cooperative behaviour in children. She shares this knowledge and evidence-based practices with colleagues through discussions, role-playing activities, and individual mentoring. By providing constructive feedback and fostering a culture of reflection, she encourages continuous learning and improvement within the team. This comprehensive approach, informed by research and focused on collaboration, empowers both educators and children, ultimately leading to a more positive learning environment for all.</w:t>
      </w:r>
    </w:p>
    <w:p w14:paraId="746184CF" w14:textId="77777777" w:rsidR="00CB3749" w:rsidRDefault="00CB3749" w:rsidP="00CB3749">
      <w:pPr>
        <w:pStyle w:val="CommentText"/>
        <w:jc w:val="left"/>
      </w:pPr>
      <w:r>
        <w:rPr>
          <w:b/>
          <w:bCs/>
        </w:rPr>
        <w:t>Benchmark Answer 3:</w:t>
      </w:r>
      <w:r>
        <w:br/>
        <w:t>To effectively support colleagues and foster children's cooperation, she uses a multi-layered approach informed by research. First, she considers the context and individual needs of everyone involved. This allows her to tailor coaching and mentoring to empower both children and educators. For instance, she might encourage collaborative decision-making in activities and building partnerships with families.</w:t>
      </w:r>
    </w:p>
    <w:p w14:paraId="768699A8" w14:textId="77777777" w:rsidR="00CB3749" w:rsidRDefault="00CB3749" w:rsidP="00CB3749">
      <w:pPr>
        <w:pStyle w:val="CommentText"/>
        <w:jc w:val="left"/>
      </w:pPr>
      <w:r>
        <w:t>She also models consistent best practices herself and stays updated on research on cooperative behaviour. She shares this knowledge with colleagues through discussions, role-playing activities, and individual mentoring. By providing constructive feedback and fostering reflection, she creates a culture of continuous learning. This approach, which considers context, individual needs, and research, empowers both educators and children, ultimately leading to a more positive and cooperative learning environment.</w:t>
      </w:r>
    </w:p>
  </w:comment>
  <w:comment w:id="113" w:author="John Philip Dizon" w:date="2024-08-16T10:59:00Z" w:initials="JD">
    <w:p w14:paraId="33F09535" w14:textId="77777777" w:rsidR="00CB3749" w:rsidRDefault="00CB3749" w:rsidP="00CB3749">
      <w:pPr>
        <w:pStyle w:val="CommentText"/>
        <w:jc w:val="left"/>
      </w:pPr>
      <w:r w:rsidRPr="00F41B1A">
        <w:rPr>
          <w:rStyle w:val="CommentReference"/>
        </w:rPr>
        <w:annotationRef/>
      </w:r>
      <w:r>
        <w:rPr>
          <w:b/>
          <w:bCs/>
        </w:rPr>
        <w:t>Benchmark Answer 1:</w:t>
      </w:r>
      <w:r>
        <w:br/>
        <w:t>She assists children in resolving conflicts appropriate to their age and stage of development by using developmentally appropriate strategies and frameworks for observation. They consider the different domains of self-regulation and individual differences in temperament and attachment when addressing conflicts. For example, they teach children strategies such as using "I" statements and taking turns to express their feelings and perspectives. Additionally, they use observational tools such as behaviour charts and social skills checklists to assess children's needs and tailor interventions accordingly. By taking a holistic approach to conflict resolution and considering individual needs, they empower children to navigate social interactions confidently and respectfully.</w:t>
      </w:r>
    </w:p>
    <w:p w14:paraId="2F98DF95" w14:textId="77777777" w:rsidR="00CB3749" w:rsidRDefault="00CB3749" w:rsidP="00CB3749">
      <w:pPr>
        <w:pStyle w:val="CommentText"/>
        <w:jc w:val="left"/>
      </w:pPr>
      <w:r>
        <w:rPr>
          <w:b/>
          <w:bCs/>
        </w:rPr>
        <w:t>Benchmark Answer 2:</w:t>
      </w:r>
      <w:r>
        <w:br/>
        <w:t>When helping children resolve conflicts, she considers various factors like their age, developmental stage, and the situation itself. To understand their individual needs, she uses observation frameworks.</w:t>
      </w:r>
      <w:r>
        <w:br/>
        <w:t>First, she acknowledges the context, considering factors like group dynamics or recent events that might have influenced the situation. She then promotes the children's agency by encouraging them to express themselves and brainstorm solutions together.</w:t>
      </w:r>
    </w:p>
    <w:p w14:paraId="16C61BFE" w14:textId="77777777" w:rsidR="00CB3749" w:rsidRDefault="00CB3749" w:rsidP="00CB3749">
      <w:pPr>
        <w:pStyle w:val="CommentText"/>
        <w:jc w:val="left"/>
      </w:pPr>
      <w:r>
        <w:t>She also tailors her approach to their developmental stage. For younger children, she might use visual aids or stories to teach sharing and empathy. For older children, role-playing or problem-solving discussions might be more effective.</w:t>
      </w:r>
    </w:p>
    <w:p w14:paraId="492C8FFA" w14:textId="77777777" w:rsidR="00CB3749" w:rsidRDefault="00CB3749" w:rsidP="00CB3749">
      <w:pPr>
        <w:pStyle w:val="CommentText"/>
        <w:jc w:val="left"/>
      </w:pPr>
      <w:r>
        <w:t>Finally, she ensures her strategies align with the National Quality Standard (NQS), particularly regarding relationships with children. This involves collaborating with families and incorporating their input on individual child needs. By regularly monitoring and evaluating the effectiveness of these strategies, she can continuously improve her approach to conflict resolution in the classroom.</w:t>
      </w:r>
    </w:p>
    <w:p w14:paraId="4D9C4635" w14:textId="77777777" w:rsidR="00CB3749" w:rsidRDefault="00CB3749" w:rsidP="00CB3749">
      <w:pPr>
        <w:pStyle w:val="CommentText"/>
        <w:jc w:val="left"/>
      </w:pPr>
      <w:r>
        <w:rPr>
          <w:b/>
          <w:bCs/>
        </w:rPr>
        <w:t>Benchmark Answer 3:</w:t>
      </w:r>
      <w:r>
        <w:br/>
        <w:t>To assist children in resolving conflicts effectively and respectfully, she considers various factors. First, she acknowledges the context, including the situation itself and each child's background. This allows her to tailor her approach to their specific needs.</w:t>
      </w:r>
    </w:p>
    <w:p w14:paraId="7F3E37AA" w14:textId="77777777" w:rsidR="00CB3749" w:rsidRDefault="00CB3749" w:rsidP="00CB3749">
      <w:pPr>
        <w:pStyle w:val="CommentText"/>
        <w:jc w:val="left"/>
      </w:pPr>
      <w:r>
        <w:t>She also empowers children by encouraging them to express themselves and participate in finding solutions. For instance, she might facilitate discussions where they can share their perspectives and brainstorm resolutions together.</w:t>
      </w:r>
    </w:p>
    <w:p w14:paraId="10EA81DA" w14:textId="77777777" w:rsidR="00CB3749" w:rsidRDefault="00CB3749" w:rsidP="00CB3749">
      <w:pPr>
        <w:pStyle w:val="CommentText"/>
        <w:jc w:val="left"/>
      </w:pPr>
      <w:r>
        <w:t>Additionally, she considers each child's unique development and personality through observation. This allows her to use age-appropriate strategies. For younger children, she might use visual aids or stories. For older children, role-playing or discussions might be more effective.</w:t>
      </w:r>
    </w:p>
    <w:p w14:paraId="326B0BDD" w14:textId="77777777" w:rsidR="00CB3749" w:rsidRDefault="00CB3749" w:rsidP="00CB3749">
      <w:pPr>
        <w:pStyle w:val="CommentText"/>
        <w:jc w:val="left"/>
      </w:pPr>
      <w:r>
        <w:t>Finally, she ensures her approach aligns with the National Quality Standard (NQS), particularly regarding relationships with children. This involves collaborating with families to create a supportive environment. By regularly monitoring and reflecting on these strategies, she can continuously improve her approach to conflict resolution.</w:t>
      </w:r>
    </w:p>
  </w:comment>
  <w:comment w:id="114" w:author="John Philip Dizon" w:date="2024-08-16T10:59:00Z" w:initials="JD">
    <w:p w14:paraId="7A8AD3B4" w14:textId="77777777" w:rsidR="00CB3749" w:rsidRDefault="00CB3749" w:rsidP="00CB3749">
      <w:pPr>
        <w:pStyle w:val="CommentText"/>
        <w:jc w:val="left"/>
      </w:pPr>
      <w:r w:rsidRPr="00F41B1A">
        <w:rPr>
          <w:rStyle w:val="CommentReference"/>
        </w:rPr>
        <w:annotationRef/>
      </w:r>
      <w:r>
        <w:rPr>
          <w:b/>
          <w:bCs/>
        </w:rPr>
        <w:t>Benchmark Answer 1:</w:t>
      </w:r>
      <w:r>
        <w:br/>
        <w:t>She collaborates with children to develop alternative responses and behaviours by engaging them in collaborative problem-solving activities. They ensure their active involvement in the process by soliciting their input and encouraging them to generate creative solutions. For example, they use role-playing exercises and scenario-based discussions to explore different ways of responding to common social challenges. Additionally, they provide opportunities for children to practice new behaviours in real-life situations and offer feedback and encouragement. By fostering a sense of ownership and agency, they empower children to take ownership of their behaviour and develop positive social skills.</w:t>
      </w:r>
    </w:p>
    <w:p w14:paraId="3AE8925B" w14:textId="77777777" w:rsidR="00CB3749" w:rsidRDefault="00CB3749" w:rsidP="00CB3749">
      <w:pPr>
        <w:pStyle w:val="CommentText"/>
        <w:jc w:val="left"/>
      </w:pPr>
      <w:r>
        <w:rPr>
          <w:b/>
          <w:bCs/>
        </w:rPr>
        <w:t>Benchmark Answer 2:</w:t>
      </w:r>
      <w:r>
        <w:br/>
        <w:t>To help children develop new responses and behaviours, she focuses on collaboration and respecting their autonomy. First, she considers the context, including what might be causing the behaviour, to tailor her approach. She then actively involves children in finding solutions, empowering them to take ownership of their actions.</w:t>
      </w:r>
    </w:p>
    <w:p w14:paraId="0743918B" w14:textId="77777777" w:rsidR="00CB3749" w:rsidRDefault="00CB3749" w:rsidP="00CB3749">
      <w:pPr>
        <w:pStyle w:val="CommentText"/>
        <w:jc w:val="left"/>
      </w:pPr>
      <w:r>
        <w:t>Understanding each child's unique background and development is crucial. This allows her to adapt her strategies and consider their individual needs. For example, she might use discussions in group settings or provide additional support if a recent event is affecting a child's behaviour.</w:t>
      </w:r>
    </w:p>
    <w:p w14:paraId="463324DD" w14:textId="77777777" w:rsidR="00CB3749" w:rsidRDefault="00CB3749" w:rsidP="00CB3749">
      <w:pPr>
        <w:pStyle w:val="CommentText"/>
        <w:jc w:val="left"/>
      </w:pPr>
      <w:r>
        <w:t>Her approach centres on building relationships with children. She uses strategies like active listening, positive reinforcement, and collaborative problem-solving discussions. By working together, they can find solutions that promote positive behaviours and foster a sense of agency in the children. She also continuously evaluates the effectiveness of this approach and adjusts based on feedback and evolving needs.</w:t>
      </w:r>
    </w:p>
    <w:p w14:paraId="331A01EF" w14:textId="77777777" w:rsidR="00CB3749" w:rsidRDefault="00CB3749" w:rsidP="00CB3749">
      <w:pPr>
        <w:pStyle w:val="CommentText"/>
        <w:jc w:val="left"/>
      </w:pPr>
      <w:r>
        <w:rPr>
          <w:b/>
          <w:bCs/>
        </w:rPr>
        <w:t>Benchmark Answer 3:</w:t>
      </w:r>
      <w:r>
        <w:br/>
        <w:t>To collaborate with children on new behaviours, she considers various factors and the National Quality Standard (NQS) guidelines. First, she looks at the context, including their interactions with others and the environment, to understand the reasons behind their behaviour.</w:t>
      </w:r>
    </w:p>
    <w:p w14:paraId="07C90AE4" w14:textId="77777777" w:rsidR="00CB3749" w:rsidRDefault="00CB3749" w:rsidP="00CB3749">
      <w:pPr>
        <w:pStyle w:val="CommentText"/>
        <w:jc w:val="left"/>
      </w:pPr>
      <w:r>
        <w:t>She then focuses on empowering children by involving them in finding solutions. For instance, during conflicts, she encourages them to share their perspectives and brainstorm solutions together. She tailors her approach to each child's unique needs and personality.</w:t>
      </w:r>
    </w:p>
    <w:p w14:paraId="46B370DE" w14:textId="77777777" w:rsidR="00CB3749" w:rsidRDefault="00CB3749" w:rsidP="00CB3749">
      <w:pPr>
        <w:pStyle w:val="CommentText"/>
        <w:jc w:val="left"/>
      </w:pPr>
      <w:r>
        <w:t>Additionally, she promotes positive group dynamics by setting clear expectations and encouraging collaboration. She is also mindful of external factors that might impact their behaviour and provides additional support as needed.</w:t>
      </w:r>
    </w:p>
    <w:p w14:paraId="483D1C63" w14:textId="77777777" w:rsidR="00CB3749" w:rsidRDefault="00CB3749" w:rsidP="00CB3749">
      <w:pPr>
        <w:pStyle w:val="CommentText"/>
        <w:jc w:val="left"/>
      </w:pPr>
      <w:r>
        <w:t>Finally, her approach aligns with the NQS focus on relationships with children. By fostering collaboration and open communication, she contributes to their social and emotional well-being. She also reflects on her interactions and refines her strategies based on feedback to continuously improve her support for the children.</w:t>
      </w:r>
    </w:p>
  </w:comment>
  <w:comment w:id="115" w:author="John Philip Dizon" w:date="2024-08-16T10:59:00Z" w:initials="JD">
    <w:p w14:paraId="3E399704" w14:textId="77777777" w:rsidR="00CB3749" w:rsidRDefault="00CB3749" w:rsidP="00CB3749">
      <w:pPr>
        <w:pStyle w:val="CommentText"/>
        <w:jc w:val="left"/>
      </w:pPr>
      <w:r w:rsidRPr="00F41B1A">
        <w:rPr>
          <w:rStyle w:val="CommentReference"/>
        </w:rPr>
        <w:annotationRef/>
      </w:r>
      <w:r>
        <w:rPr>
          <w:b/>
          <w:bCs/>
        </w:rPr>
        <w:t>Benchmark Answer 1:</w:t>
      </w:r>
      <w:r>
        <w:br/>
        <w:t>She recognises factors that may cause challenges for children's ability to interact positively and engage in the curriculum by conducting comprehensive assessments and considering diverse perspectives. She recognises that contrasting beliefs and family beliefs about behaviour may influence children's actions and reactions. For example, she acknowledges that cultural differences may impact children's communication styles and conflict resolution strategies. Additionally, she considers individual needs such as sensory sensitivities or developmental delays when assessing behaviour. By taking a culturally responsive approach and respecting diverse beliefs and perspectives, she gains a deeper understanding of the factors contributing to challenging behaviours and can develop targeted interventions to address them.</w:t>
      </w:r>
    </w:p>
    <w:p w14:paraId="426338B7" w14:textId="77777777" w:rsidR="00CB3749" w:rsidRDefault="00CB3749" w:rsidP="00CB3749">
      <w:pPr>
        <w:pStyle w:val="CommentText"/>
        <w:jc w:val="left"/>
      </w:pPr>
      <w:r>
        <w:rPr>
          <w:b/>
          <w:bCs/>
        </w:rPr>
        <w:t>Benchmark Answer 2:</w:t>
      </w:r>
      <w:r>
        <w:br/>
        <w:t>To recognise challenges that hinder children's positive interactions and engagement, she considers various factors. First, she observes both children and adults, looking for potential conflicts or inconsistent guidance. She also respects children's autonomy and agency, allowing them choices to increase their engagement.</w:t>
      </w:r>
    </w:p>
    <w:p w14:paraId="73838A29" w14:textId="77777777" w:rsidR="00CB3749" w:rsidRDefault="00CB3749" w:rsidP="00CB3749">
      <w:pPr>
        <w:pStyle w:val="CommentText"/>
        <w:jc w:val="left"/>
      </w:pPr>
      <w:r>
        <w:t>Understanding each child's background is crucial. This includes their personal history, cultural beliefs, and even their temperament. By considering these aspects, she can create a more inclusive and supportive environment. For instance, she might observe group dynamics to identify cliques or shyness, and then implement strategies to promote collaboration.</w:t>
      </w:r>
    </w:p>
    <w:p w14:paraId="18584441" w14:textId="77777777" w:rsidR="00CB3749" w:rsidRDefault="00CB3749" w:rsidP="00CB3749">
      <w:pPr>
        <w:pStyle w:val="CommentText"/>
        <w:jc w:val="left"/>
      </w:pPr>
      <w:r>
        <w:t>Finally, she considers recent events and illnesses that might affect a child's behaviour. She also adheres to the National Quality Standard (NQS) and the service's philosophy, collaborating with families to support children's social and emotional development. By implementing proactive strategies and monitoring their effectiveness, she can continuously improve her approach to ensure all children thrive.</w:t>
      </w:r>
    </w:p>
    <w:p w14:paraId="0D3F20BF" w14:textId="77777777" w:rsidR="00CB3749" w:rsidRDefault="00CB3749" w:rsidP="00CB3749">
      <w:pPr>
        <w:pStyle w:val="CommentText"/>
        <w:jc w:val="left"/>
      </w:pPr>
      <w:r>
        <w:rPr>
          <w:b/>
          <w:bCs/>
        </w:rPr>
        <w:t>Benchmark Answer 3:</w:t>
      </w:r>
      <w:r>
        <w:br/>
        <w:t>To recognise challenges that hinder positive interactions and engagement, she focuses on various aspects. First, she observes both children and adults, looking for clues about potential triggers. For instance, if adult interactions seem to disrupt children, she might intervene to model positive communication. She also respects children's autonomy by providing choices and opportunities to lead discussions or make decisions.</w:t>
      </w:r>
    </w:p>
    <w:p w14:paraId="49D7FC87" w14:textId="77777777" w:rsidR="00CB3749" w:rsidRDefault="00CB3749" w:rsidP="00CB3749">
      <w:pPr>
        <w:pStyle w:val="CommentText"/>
        <w:jc w:val="left"/>
      </w:pPr>
      <w:r>
        <w:t>Understanding each child's background is crucial. This includes their unique experiences, temperament, and even recent events that might be affecting their behaviour. She considers group dynamics as well, looking for exclusion or imbalances. Through observation and activities, she promotes empathy, cooperation, and inclusivity among peers.</w:t>
      </w:r>
    </w:p>
    <w:p w14:paraId="53B0E7E4" w14:textId="77777777" w:rsidR="00CB3749" w:rsidRDefault="00CB3749" w:rsidP="00CB3749">
      <w:pPr>
        <w:pStyle w:val="CommentText"/>
        <w:jc w:val="left"/>
      </w:pPr>
      <w:r>
        <w:t>Finally, she considers illness or personality traits that might influence a child's behaviour. She also takes into account recent events or community changes that could be emotional triggers. By adhering to the National Quality Standard (NQS) and collaborating with families, she implements evidence-based strategies to support social interactions and engagement in the curriculum. She regularly assesses the effectiveness of these strategies and makes adjustments as needed.</w:t>
      </w:r>
    </w:p>
  </w:comment>
  <w:comment w:id="116" w:author="John Philip Dizon" w:date="2024-08-16T11:01:00Z" w:initials="JD">
    <w:p w14:paraId="2F03765F" w14:textId="77777777" w:rsidR="00CB3749" w:rsidRDefault="00CB3749" w:rsidP="00CB3749">
      <w:pPr>
        <w:pStyle w:val="CommentText"/>
        <w:jc w:val="left"/>
      </w:pPr>
      <w:r w:rsidRPr="00F41B1A">
        <w:rPr>
          <w:rStyle w:val="CommentReference"/>
        </w:rPr>
        <w:annotationRef/>
      </w:r>
      <w:r>
        <w:rPr>
          <w:b/>
          <w:bCs/>
        </w:rPr>
        <w:t>Benchmark Answer 1:</w:t>
      </w:r>
      <w:r>
        <w:br/>
        <w:t>She recognises the effects of her own life experiences and ideologies on perspectives about children's behaviour by engaging in critical reflection and seeking feedback from colleagues. She acknowledges that personal biases and cultural assumptions may influence her perceptions and interpretations of behaviour. For example, she reflects on her own upbringing and cultural background to identify any unconscious biases that may impact her interactions with children. Additionally, she participates in cultural competency training and self-assessment activities to develop greater awareness and sensitivity. By actively challenging her own perspectives and embracing a growth mindset, she promotes objectivity and cultural competence in her approach to behaviour assessment and intervention.</w:t>
      </w:r>
    </w:p>
    <w:p w14:paraId="32E0E3CB" w14:textId="77777777" w:rsidR="00CB3749" w:rsidRDefault="00CB3749" w:rsidP="00CB3749">
      <w:pPr>
        <w:pStyle w:val="CommentText"/>
        <w:jc w:val="left"/>
      </w:pPr>
      <w:r>
        <w:rPr>
          <w:b/>
          <w:bCs/>
        </w:rPr>
        <w:t>Benchmark Answer 2:</w:t>
      </w:r>
      <w:r>
        <w:br/>
        <w:t>To ensure she approaches children's behaviour objectively and competently across cultures, she constantly works on her own awareness. First, she engages in critical reflection to identify any biases or assumptions she might have based on her own background. She also actively seeks out diverse viewpoints through training, workshops, and discussions with colleagues from different backgrounds.</w:t>
      </w:r>
    </w:p>
    <w:p w14:paraId="788FAEF2" w14:textId="77777777" w:rsidR="00CB3749" w:rsidRDefault="00CB3749" w:rsidP="00CB3749">
      <w:pPr>
        <w:pStyle w:val="CommentText"/>
        <w:jc w:val="left"/>
      </w:pPr>
      <w:r>
        <w:t>This awareness allows her to consider multiple factors beyond her own perspective when assessing a child's behaviour. For instance, if a child seems hesitant to participate, she considers their cultural background, development, and family dynamics, rather than jumping to conclusions.</w:t>
      </w:r>
    </w:p>
    <w:p w14:paraId="3B376FB4" w14:textId="77777777" w:rsidR="00CB3749" w:rsidRDefault="00CB3749" w:rsidP="00CB3749">
      <w:pPr>
        <w:pStyle w:val="CommentText"/>
        <w:jc w:val="left"/>
      </w:pPr>
      <w:r>
        <w:t>Additionally, her practices align with the National Quality Standard (NQS) and the service's philosophy, emphasising cultural competence and inclusion. By collaborating with families and communities, she gains valuable insights into their cultures and traditions, enriching her understanding of the children's behaviour. She also implements strategies like using diverse materials and celebrating cultural holidays to promote cultural competence and create a welcoming environment for all children. Finally, she continuously monitors and evaluates her interactions and strategies to ensure they are effective in fostering cultural understanding.</w:t>
      </w:r>
    </w:p>
    <w:p w14:paraId="58C5148C" w14:textId="77777777" w:rsidR="00CB3749" w:rsidRDefault="00CB3749" w:rsidP="00CB3749">
      <w:pPr>
        <w:pStyle w:val="CommentText"/>
        <w:jc w:val="left"/>
      </w:pPr>
      <w:r>
        <w:rPr>
          <w:b/>
          <w:bCs/>
        </w:rPr>
        <w:t>Benchmark Answer 3:</w:t>
      </w:r>
      <w:r>
        <w:br/>
        <w:t>To ensure she approaches children's behaviour objectively and competently across cultures, she engages in regular self-reflection to identify any biases she might hold based on her own background. She also actively seeks out professional development opportunities focused on cultural competency to gain insights into diverse perspectives.</w:t>
      </w:r>
    </w:p>
    <w:p w14:paraId="09456724" w14:textId="77777777" w:rsidR="00CB3749" w:rsidRDefault="00CB3749" w:rsidP="00CB3749">
      <w:pPr>
        <w:pStyle w:val="CommentText"/>
        <w:jc w:val="left"/>
      </w:pPr>
      <w:r>
        <w:t>She collaborates with colleagues, families, and community members to gain a well-rounded understanding of each child. This collaborative approach allows her to incorporate diverse materials and activities that reflect the children's cultural backgrounds. When assessing behaviour, she considers cultural influences, developmental stages, and individual differences, continuously evaluating her interactions to ensure they are culturally competent and inclusive. For instance, she might consult with a child's family to tailor activities to their cultural background, fostering a greater sense of belonging for the child.</w:t>
      </w:r>
    </w:p>
  </w:comment>
  <w:comment w:id="117" w:author="John Philip Dizon" w:date="2024-08-16T11:01:00Z" w:initials="JD">
    <w:p w14:paraId="62091247" w14:textId="77777777" w:rsidR="00CB3749" w:rsidRDefault="00CB3749" w:rsidP="00CB3749">
      <w:pPr>
        <w:pStyle w:val="CommentText"/>
        <w:jc w:val="left"/>
      </w:pPr>
      <w:r w:rsidRPr="00F41B1A">
        <w:rPr>
          <w:rStyle w:val="CommentReference"/>
        </w:rPr>
        <w:annotationRef/>
      </w:r>
      <w:r>
        <w:rPr>
          <w:b/>
          <w:bCs/>
        </w:rPr>
        <w:t>Benchmark Answer 1:</w:t>
      </w:r>
      <w:r>
        <w:br/>
        <w:t>She observes and documents patterns of challenging behaviour according to service policies and procedures by using standardised observation tools and maintaining strict confidentiality. She adheres to established protocols for identifying and recording challenging behaviours, ensuring accuracy and consistency in her documentation. For example, she uses behaviour tracking forms and incident reports to record observations of challenging behaviour, noting the antecedents, behaviours, and consequences. Additionally, she stores documentation securely and limits access to authorised personnel to protect children's privacy. By following standardised procedures and maintaining confidentiality, she upholds ethical standards and promotes accountability in behaviour management practices.</w:t>
      </w:r>
    </w:p>
    <w:p w14:paraId="110F125A" w14:textId="77777777" w:rsidR="00CB3749" w:rsidRDefault="00CB3749" w:rsidP="00CB3749">
      <w:pPr>
        <w:pStyle w:val="CommentText"/>
        <w:jc w:val="left"/>
      </w:pPr>
      <w:r>
        <w:rPr>
          <w:b/>
          <w:bCs/>
        </w:rPr>
        <w:t>Benchmark Answer 2:</w:t>
      </w:r>
      <w:r>
        <w:br/>
        <w:t>In observing and documenting challenging behaviours, she prioritises accuracy, confidentiality, and collaboration, all while adhering to service policies. First, she ensures she fully understands the service's guidelines for recording incidents, confidentiality, and reporting.</w:t>
      </w:r>
    </w:p>
    <w:p w14:paraId="0A3FB109" w14:textId="77777777" w:rsidR="00CB3749" w:rsidRDefault="00CB3749" w:rsidP="00CB3749">
      <w:pPr>
        <w:pStyle w:val="CommentText"/>
        <w:jc w:val="left"/>
      </w:pPr>
      <w:r>
        <w:t>She then uses various observation techniques like direct observation and behaviour charts to document patterns. These observations consider factors beyond the child's behaviour itself, such as interactions with others, group dynamics, and the child's background. Throughout this process, she respects the child's autonomy and considers their perspective.</w:t>
      </w:r>
    </w:p>
    <w:p w14:paraId="48774B6F" w14:textId="77777777" w:rsidR="00CB3749" w:rsidRDefault="00CB3749" w:rsidP="00CB3749">
      <w:pPr>
        <w:pStyle w:val="CommentText"/>
        <w:jc w:val="left"/>
      </w:pPr>
      <w:r>
        <w:t>Collaboration is key. She works closely with families and communities to gain a holistic understanding of the child's situation, considering cultural factors and family dynamics. Her approach aligns with the National Quality Standard (NQS) on partnerships and the service's philosophy on child well-being. Confidentiality is paramount. She ensures sensitive information is secure and only shared with authorised personnel. Finally, she regularly reviews and evaluates her practices to improve accuracy and effectiveness. This might involve seeking feedback from families and colleagues and reflecting on her own methods.</w:t>
      </w:r>
    </w:p>
    <w:p w14:paraId="2395BEC3" w14:textId="77777777" w:rsidR="00CB3749" w:rsidRDefault="00CB3749" w:rsidP="00CB3749">
      <w:pPr>
        <w:pStyle w:val="CommentText"/>
        <w:jc w:val="left"/>
      </w:pPr>
      <w:r>
        <w:rPr>
          <w:b/>
          <w:bCs/>
        </w:rPr>
        <w:t>Benchmark Answer 3:</w:t>
      </w:r>
      <w:r>
        <w:br/>
        <w:t>To observe and document challenging behaviours accurately and confidentially, she follows a multi-step process aligned with service policies. First, she thoroughly understands the service's guidelines for observation, documentation, confidentiality, and approved observation tools.</w:t>
      </w:r>
    </w:p>
    <w:p w14:paraId="3A9E97AC" w14:textId="77777777" w:rsidR="00CB3749" w:rsidRDefault="00CB3749" w:rsidP="00CB3749">
      <w:pPr>
        <w:pStyle w:val="CommentText"/>
        <w:jc w:val="left"/>
      </w:pPr>
      <w:r>
        <w:t>Throughout this process, she prioritises the child's perspective. She considers their background, recent experiences, and how illness or group dynamics might influence their behaviour. To systematically document these patterns, she uses various tools like checklists, behaviour charts, and anecdotal records to capture all relevant information. Collaboration is key. She works with colleagues, families, and external support services to gain a well-rounded understanding of the situation. This collaborative approach ensures her observations are accurate and effective. Finally, she continuously evaluates her practices by seeking feedback, attending professional development, and staying up-to-date on research in behaviour management. This ensures she can continually improve the way she observes and documents challenging behaviours.</w:t>
      </w:r>
    </w:p>
  </w:comment>
  <w:comment w:id="118" w:author="John Philip Dizon" w:date="2024-08-16T11:02:00Z" w:initials="JD">
    <w:p w14:paraId="348D1969" w14:textId="77777777" w:rsidR="00CB3749" w:rsidRDefault="00CB3749" w:rsidP="00CB3749">
      <w:pPr>
        <w:pStyle w:val="CommentText"/>
        <w:jc w:val="left"/>
      </w:pPr>
      <w:r w:rsidRPr="00F41B1A">
        <w:rPr>
          <w:rStyle w:val="CommentReference"/>
        </w:rPr>
        <w:annotationRef/>
      </w:r>
      <w:r>
        <w:rPr>
          <w:b/>
          <w:bCs/>
        </w:rPr>
        <w:t>Benchmark Answer 1:</w:t>
      </w:r>
      <w:r>
        <w:br/>
        <w:t>She identifies and reflects on the variables and influences that impact an individual child's behaviour by conducting a thorough assessment and considering stages of child development. She recognises that age-appropriate expectations of behaviour may vary depending on the child's developmental stage and individual characteristics. For example, she considers factors such as temperament, attachment style, and cognitive abilities when assessing behaviour. Additionally, she takes into account external influences such as family dynamics, peer relationships, and environmental stressors. By adopting a holistic approach to behaviour assessment and intervention, she ensures that her responses are informed by a comprehensive understanding of the child's needs and developmental context.</w:t>
      </w:r>
    </w:p>
    <w:p w14:paraId="2414AEE2" w14:textId="77777777" w:rsidR="00CB3749" w:rsidRDefault="00CB3749" w:rsidP="00CB3749">
      <w:pPr>
        <w:pStyle w:val="CommentText"/>
        <w:jc w:val="left"/>
      </w:pPr>
      <w:r>
        <w:rPr>
          <w:b/>
          <w:bCs/>
        </w:rPr>
        <w:t>Benchmark Answer 2:</w:t>
      </w:r>
      <w:r>
        <w:br/>
        <w:t>To understand and support a child's behaviour effectively, she considers various influences. First, she closely observes the child in different situations, following the National Quality Standard (NQS) and service guidelines. This includes looking at how others interact with them, their background, group dynamics, and recent events. For instance, if a child seems withdrawn during group activities, she might observe peer interactions, the child's past experiences, and any recent changes in their environment.</w:t>
      </w:r>
    </w:p>
    <w:p w14:paraId="4885D07E" w14:textId="77777777" w:rsidR="00CB3749" w:rsidRDefault="00CB3749" w:rsidP="00CB3749">
      <w:pPr>
        <w:pStyle w:val="CommentText"/>
        <w:jc w:val="left"/>
      </w:pPr>
      <w:r>
        <w:t>Understanding child development is also crucial. She considers their age and what is developmentally appropriate for them. For example, a toddler playing next to another child (parallel play) is behaving normally for their stage of social development.</w:t>
      </w:r>
    </w:p>
    <w:p w14:paraId="509C5B0C" w14:textId="77777777" w:rsidR="00CB3749" w:rsidRDefault="00CB3749" w:rsidP="00CB3749">
      <w:pPr>
        <w:pStyle w:val="CommentText"/>
        <w:jc w:val="left"/>
      </w:pPr>
      <w:r>
        <w:t>Finally, she considers the child's autonomy and personality. She provides them with choices and ways to express themselves within safe boundaries. For instance, if a child prefers to play alone, she allows them that choice while gently encouraging social interaction when appropriate. She also considers external factors like illness, family dynamics, and recent events that might be affecting their behaviour. This comprehensive approach helps her identify the root causes of challenging behaviours and tailor her responses accordingly.</w:t>
      </w:r>
    </w:p>
    <w:p w14:paraId="195DBD12" w14:textId="77777777" w:rsidR="00CB3749" w:rsidRDefault="00CB3749" w:rsidP="00CB3749">
      <w:pPr>
        <w:pStyle w:val="CommentText"/>
        <w:jc w:val="left"/>
      </w:pPr>
      <w:r>
        <w:rPr>
          <w:b/>
          <w:bCs/>
        </w:rPr>
        <w:t>Benchmark Answer 3:</w:t>
      </w:r>
      <w:r>
        <w:br/>
        <w:t>To understand why children behave the way they do, she takes a comprehensive approach that considers many factors. First, she closely observes them in different settings, carefully documenting their interactions and responses, following service policies and confidentiality guidelines. Then, she analyses the bigger picture, looking at things like how others interact with them, their background, and even if they are feeling unwell. Understanding these influences, along with the National Quality Standard (NQS) emphasis on collaboration, helps her see the situation from all angles.</w:t>
      </w:r>
    </w:p>
    <w:p w14:paraId="65339A4A" w14:textId="77777777" w:rsidR="00CB3749" w:rsidRDefault="00CB3749" w:rsidP="00CB3749">
      <w:pPr>
        <w:pStyle w:val="CommentText"/>
        <w:jc w:val="left"/>
      </w:pPr>
      <w:r>
        <w:t>Child development is also important. She considers their age and what is developmentally appropriate for them. She also respects their individuality, including their cultural background and personality. For instance, a child raised in a culture that values group harmony might behave differently than a child raised in a more individualistic culture. To improve her approach, she regularly reflects on her interactions and seeks feedback from others. Finally, she collaborates with families and professionals to develop a plan that works best for each child, considering their unique needs and goals. By understanding these variables and fostering positive relationships, she can better support each child's development.</w:t>
      </w:r>
    </w:p>
  </w:comment>
  <w:comment w:id="119" w:author="John Philip Dizon" w:date="2024-08-16T11:02:00Z" w:initials="JD">
    <w:p w14:paraId="7C5C661D" w14:textId="77777777" w:rsidR="00CB3749" w:rsidRDefault="00CB3749" w:rsidP="00CB3749">
      <w:pPr>
        <w:pStyle w:val="CommentText"/>
        <w:jc w:val="left"/>
      </w:pPr>
      <w:r w:rsidRPr="00F41B1A">
        <w:rPr>
          <w:rStyle w:val="CommentReference"/>
        </w:rPr>
        <w:annotationRef/>
      </w:r>
      <w:r>
        <w:rPr>
          <w:b/>
          <w:bCs/>
        </w:rPr>
        <w:t>Benchmark Answer 1:</w:t>
      </w:r>
      <w:r>
        <w:br/>
        <w:t>She identifies and responds to the needs of other children who may be affected by behaviour by implementing proactive strategies to promote empathy and resilience. She recognises that challenging behaviour impacts the entire learning environment and strives to create a supportive and inclusive atmosphere for all children. For example, she provides opportunities for children to express their feelings and concerns in a safe and supportive setting. Additionally, she implements group-based interventions such as social skills training and cooperative learning activities to foster positive peer relationships. By promoting empathy, understanding, and resilience, she cultivates a sense of belonging and community where all children feel valued and supported.</w:t>
      </w:r>
    </w:p>
    <w:p w14:paraId="7FC65E91" w14:textId="77777777" w:rsidR="00CB3749" w:rsidRDefault="00CB3749" w:rsidP="00CB3749">
      <w:pPr>
        <w:pStyle w:val="CommentText"/>
        <w:jc w:val="left"/>
      </w:pPr>
      <w:r>
        <w:rPr>
          <w:b/>
          <w:bCs/>
        </w:rPr>
        <w:t>Benchmark Answer 2:</w:t>
      </w:r>
      <w:r>
        <w:br/>
        <w:t>To ensure all children feel supported and included, she closely observes group dynamics to identify children affected by others' behaviour. Considering factors like recent events and group interactions helps her pinpoint who might be impacted.</w:t>
      </w:r>
    </w:p>
    <w:p w14:paraId="7826E093" w14:textId="77777777" w:rsidR="00CB3749" w:rsidRDefault="00CB3749" w:rsidP="00CB3749">
      <w:pPr>
        <w:pStyle w:val="CommentText"/>
        <w:jc w:val="left"/>
      </w:pPr>
      <w:r>
        <w:t>Once identified, she focuses on each child's unique needs and background. For instance, a child with anxiety might be more sensitive to disruptions. She empowers them to express themselves in a safe space through one-on-one talks or activities that promote emotional expression.</w:t>
      </w:r>
    </w:p>
    <w:p w14:paraId="06826A02" w14:textId="77777777" w:rsidR="00CB3749" w:rsidRDefault="00CB3749" w:rsidP="00CB3749">
      <w:pPr>
        <w:pStyle w:val="CommentText"/>
        <w:jc w:val="left"/>
      </w:pPr>
      <w:r>
        <w:t>Collaboration is key. The National Quality Standard (NQS) emphasises working with families, so she involves them to gain insights and tailor her response. She also proactively creates an inclusive environment that fosters empathy and respect. This might involve teaching conflict resolution skills or celebrating diversity. For children who are particularly affected, she provides individualised support and monitors its effectiveness, seeking feedback to adapt her approach as needed. By following these steps, she can create a nurturing environment where all children feel supported and can thrive.</w:t>
      </w:r>
    </w:p>
    <w:p w14:paraId="542972EB" w14:textId="77777777" w:rsidR="00CB3749" w:rsidRDefault="00CB3749" w:rsidP="00CB3749">
      <w:pPr>
        <w:pStyle w:val="CommentText"/>
        <w:jc w:val="left"/>
      </w:pPr>
      <w:r>
        <w:rPr>
          <w:b/>
          <w:bCs/>
        </w:rPr>
        <w:t>Benchmark Answer 3:</w:t>
      </w:r>
      <w:r>
        <w:br/>
        <w:t>To ensure all children feel supported and included, she carefully observes group dynamics to identify children impacted by others' behaviour. This includes considering recent events, group size, and how children interact with each other. Once she identifies a child who might be affected, she considers their unique background and experiences. For instance, a child from a different culture might be confused by a peer's behaviour.</w:t>
      </w:r>
    </w:p>
    <w:p w14:paraId="552A70F2" w14:textId="77777777" w:rsidR="00CB3749" w:rsidRDefault="00CB3749" w:rsidP="00CB3749">
      <w:pPr>
        <w:pStyle w:val="CommentText"/>
        <w:jc w:val="left"/>
      </w:pPr>
      <w:r>
        <w:t>She empowers all children to express themselves in a safe and supportive environment. This might involve group discussions or activities that encourage them to voice their feelings. Building a nurturing environment is key. She sets clear expectations for kindness, models empathy herself, and addresses any unkindness or exclusion promptly. Collaboration is essential. Following the National Quality Standard (NQS), she works with families to understand the child's home environment and tailors her support accordingly. Finally, she continuously reflects on her practices and seeks feedback to improve her approach and better meet the needs of all children.</w:t>
      </w:r>
    </w:p>
    <w:p w14:paraId="198B0489" w14:textId="77777777" w:rsidR="00CB3749" w:rsidRDefault="00CB3749" w:rsidP="00CB3749">
      <w:pPr>
        <w:pStyle w:val="CommentText"/>
        <w:jc w:val="left"/>
      </w:pPr>
    </w:p>
  </w:comment>
  <w:comment w:id="120" w:author="John Philip Dizon" w:date="2024-08-16T11:02:00Z" w:initials="JD">
    <w:p w14:paraId="51DEB439" w14:textId="77777777" w:rsidR="00CB3749" w:rsidRDefault="00CB3749" w:rsidP="00CB3749">
      <w:pPr>
        <w:pStyle w:val="CommentText"/>
        <w:jc w:val="left"/>
      </w:pPr>
      <w:r w:rsidRPr="00F41B1A">
        <w:rPr>
          <w:rStyle w:val="CommentReference"/>
        </w:rPr>
        <w:annotationRef/>
      </w:r>
      <w:r>
        <w:rPr>
          <w:b/>
          <w:bCs/>
        </w:rPr>
        <w:t>Benchmark Answer 1:</w:t>
      </w:r>
      <w:r>
        <w:br/>
        <w:t>She analyses information regarding identified behaviour and uses a collaborative approach to planning by convening a multidisciplinary team meeting to discuss observations and assessments. She ensures that all stakeholders, including families and external professionals, are involved in the planning process. She incorporates principles of the UN Convention on the Rights of the Child by prioritising the child's best interests and considering their right to participation. For instance, she actively involves children in goal-setting and decision-making processes, empowering them to contribute to their support plan. By fostering collaboration and respecting children's rights, she creates a plan that is holistic, inclusive, and aligned with industry standards.</w:t>
      </w:r>
    </w:p>
    <w:p w14:paraId="67B4D249" w14:textId="77777777" w:rsidR="00CB3749" w:rsidRDefault="00CB3749" w:rsidP="00CB3749">
      <w:pPr>
        <w:pStyle w:val="CommentText"/>
        <w:jc w:val="left"/>
      </w:pPr>
      <w:r>
        <w:rPr>
          <w:b/>
          <w:bCs/>
        </w:rPr>
        <w:t>Benchmark Answer 2:</w:t>
      </w:r>
      <w:r>
        <w:br/>
        <w:t>When analysing a child's behaviour, she takes a collaborative and multi-layered approach that considers the UN Convention on the Rights of the Child. First, she gathers information about the behaviour itself, including the child's background, group dynamics, and any recent events. This comprehensive approach helps identify the reasons behind the behaviour.</w:t>
      </w:r>
    </w:p>
    <w:p w14:paraId="1EF423B9" w14:textId="77777777" w:rsidR="00CB3749" w:rsidRDefault="00CB3749" w:rsidP="00CB3749">
      <w:pPr>
        <w:pStyle w:val="CommentText"/>
        <w:jc w:val="left"/>
      </w:pPr>
      <w:r>
        <w:t>Collaboration is key. She consults the National Quality Standard (NQS) for best practices and involves families, educators, and external support services in discussions. This ensures all perspectives are considered and interventions are effective. Throughout this process, she respects children's rights to participate, be protected, and receive support tailored to their needs, following the UN Convention.</w:t>
      </w:r>
    </w:p>
    <w:p w14:paraId="170B2496" w14:textId="77777777" w:rsidR="00CB3749" w:rsidRDefault="00CB3749" w:rsidP="00CB3749">
      <w:pPr>
        <w:pStyle w:val="CommentText"/>
        <w:jc w:val="left"/>
      </w:pPr>
      <w:r>
        <w:t>Once she has a clear picture, stakeholders work together to develop a plan that addresses the behaviour, promotes positive alternatives, and supports the child's development. This plan adheres to service policies and confidentiality guidelines. Finally, she monitors the plan's effectiveness and makes adjustments as needed to ensure the child receives ongoing support and experiences positive outcomes.</w:t>
      </w:r>
    </w:p>
    <w:p w14:paraId="218740B2" w14:textId="77777777" w:rsidR="00CB3749" w:rsidRDefault="00CB3749" w:rsidP="00CB3749">
      <w:pPr>
        <w:pStyle w:val="CommentText"/>
        <w:jc w:val="left"/>
      </w:pPr>
      <w:r>
        <w:rPr>
          <w:b/>
          <w:bCs/>
        </w:rPr>
        <w:t>Benchmark Answer 3:</w:t>
      </w:r>
      <w:r>
        <w:br/>
        <w:t>In early childhood education and care, she addresses behaviour by considering all the influences at play. First, she delves into the specifics of the behaviour itself, including the child's background, group dynamics, recent events, and their desire for control. This comprehensive approach helps her identify the root cause. The National Quality Standard (NQS) guides her response, ensuring it aligns with best practices and emphasises collaboration with families and communities.</w:t>
      </w:r>
    </w:p>
    <w:p w14:paraId="524D3156" w14:textId="77777777" w:rsidR="00CB3749" w:rsidRDefault="00CB3749" w:rsidP="00CB3749">
      <w:pPr>
        <w:pStyle w:val="CommentText"/>
        <w:jc w:val="left"/>
      </w:pPr>
      <w:r>
        <w:t>Collaboration is key throughout the process. She works alongside educators, families, and any relevant support staff to analyse the behaviour. By sharing insights and expertise, they gain a well-rounded understanding and can develop effective intervention strategies. Respecting children's rights, as outlined in the UN Convention on the Rights of the Child, is paramount. This means involving them when possible, protecting them, and tailoring support to their individual needs. Based on their analysis, they develop a targeted plan that addresses the behaviour, promotes positive alternatives, and supports the child's well-being. This plan adheres to service policies and procedures, ensuring confidentiality and ethical practices. They then monitor the plan's effectiveness and make adjustments as needed. This collaborative and holistic approach fosters a supportive environment where children can thrive emotionally and socially.</w:t>
      </w:r>
    </w:p>
  </w:comment>
  <w:comment w:id="121" w:author="John Philip Dizon" w:date="2024-08-16T11:02:00Z" w:initials="JD">
    <w:p w14:paraId="3D3055E5" w14:textId="77777777" w:rsidR="00CB3749" w:rsidRDefault="00CB3749" w:rsidP="00CB3749">
      <w:pPr>
        <w:pStyle w:val="CommentText"/>
        <w:jc w:val="left"/>
      </w:pPr>
      <w:r w:rsidRPr="00F41B1A">
        <w:rPr>
          <w:rStyle w:val="CommentReference"/>
        </w:rPr>
        <w:annotationRef/>
      </w:r>
      <w:r>
        <w:rPr>
          <w:b/>
          <w:bCs/>
        </w:rPr>
        <w:t>Benchmark Answer 1:</w:t>
      </w:r>
      <w:r>
        <w:br/>
        <w:t>She identifies long-term and short-term objectives that are consistent with the child's cultural practices, abilities, age, and developmental stage by conducting a comprehensive assessment and considering input from families and cultural experts. She ensures alignment with the National Quality Standard (NQS) requirements, particularly focusing on collaborative partnerships with families and communities. For example, if a child's cultural background emphasises collectivism and community values, she may set goals related to peer collaboration and cooperation. Additionally, she considers the child's developmental stage and abilities when setting objectives, ensuring they are realistic and achievable. By tailoring objectives to the child's individual needs and cultural context, she promotes meaningful progress and engagement.</w:t>
      </w:r>
    </w:p>
    <w:p w14:paraId="025C183F" w14:textId="77777777" w:rsidR="00CB3749" w:rsidRDefault="00CB3749" w:rsidP="00CB3749">
      <w:pPr>
        <w:pStyle w:val="CommentText"/>
        <w:jc w:val="left"/>
      </w:pPr>
      <w:r>
        <w:rPr>
          <w:b/>
          <w:bCs/>
        </w:rPr>
        <w:t>Benchmark Answer 2:</w:t>
      </w:r>
      <w:r>
        <w:br/>
        <w:t>To set goals that truly benefit each child, she considers their unique background. This starts with respecting their cultural traditions and beliefs. She then conducts a thorough assessment to understand their individual abilities, development stage, and cultural background. This approach allows her to set both long-term and short-term goals that align with who they are.</w:t>
      </w:r>
    </w:p>
    <w:p w14:paraId="221AEB80" w14:textId="77777777" w:rsidR="00CB3749" w:rsidRDefault="00CB3749" w:rsidP="00CB3749">
      <w:pPr>
        <w:pStyle w:val="CommentText"/>
        <w:jc w:val="left"/>
      </w:pPr>
      <w:r>
        <w:t>For instance, if a child comes from a bilingual household, a long-term goal might be to support both languages. To achieve this in the short term, she might incorporate bilingual books and activities into their daily routine. Following the National Quality Standard (NQS), particularly Quality Area 1, ensures these goals cover all developmental areas—social, emotional, and physical. Collaboration is key. She works with families to understand their cultural practices and values, ensuring the goals are culturally relevant and meaningful for the child and their family. Finally, she monitors progress through observation and adapts the goals as needed to best support the child's development.</w:t>
      </w:r>
    </w:p>
    <w:p w14:paraId="7DC95355" w14:textId="77777777" w:rsidR="00CB3749" w:rsidRDefault="00CB3749" w:rsidP="00CB3749">
      <w:pPr>
        <w:pStyle w:val="CommentText"/>
        <w:jc w:val="left"/>
      </w:pPr>
      <w:r>
        <w:rPr>
          <w:b/>
          <w:bCs/>
        </w:rPr>
        <w:t>Benchmark Answer 3:</w:t>
      </w:r>
      <w:r>
        <w:br/>
        <w:t>To create goals that truly benefit each child, she focuses on understanding their unique background. This begins with cultural competence. She actively learns about the cultures in her classroom and works with families to understand their practices. She then assesses each child's strengths, interests, and developmental stage, considering their cultural background.</w:t>
      </w:r>
    </w:p>
    <w:p w14:paraId="26A5EF83" w14:textId="77777777" w:rsidR="00CB3749" w:rsidRDefault="00CB3749" w:rsidP="00CB3749">
      <w:pPr>
        <w:pStyle w:val="CommentText"/>
        <w:jc w:val="left"/>
      </w:pPr>
      <w:r>
        <w:t>With this knowledge, she collaborates with families to set both long-term and short-term goals that are SMART (Specific, Measurable, Achievable, Relevant, and Time-bound). These goals take into account the National Quality Standard (NQS), particularly Quality Area 1, to ensure all areas of development are covered. Family involvement is essential. She works with them to ensure the goals are culturally relevant and reflect the child's individual needs. Finally, she monitors progress, reflects on what is working, and adjusts the goals as needed to best support each child's unique journey.</w:t>
      </w:r>
    </w:p>
  </w:comment>
  <w:comment w:id="122" w:author="John Philip Dizon" w:date="2024-08-16T11:02:00Z" w:initials="JD">
    <w:p w14:paraId="29ED74C7" w14:textId="77777777" w:rsidR="00CB3749" w:rsidRDefault="00CB3749" w:rsidP="00CB3749">
      <w:pPr>
        <w:pStyle w:val="CommentText"/>
        <w:jc w:val="left"/>
      </w:pPr>
      <w:r w:rsidRPr="00F41B1A">
        <w:rPr>
          <w:rStyle w:val="CommentReference"/>
        </w:rPr>
        <w:annotationRef/>
      </w:r>
      <w:r>
        <w:rPr>
          <w:b/>
          <w:bCs/>
        </w:rPr>
        <w:t>Benchmark Answer 1:</w:t>
      </w:r>
      <w:r>
        <w:br/>
        <w:t>She identifies situations where advice or liaison with other professionals or authorities is needed and takes action according to service policies and procedures by conducting a thorough risk assessment and consulting with colleagues and relevant stakeholders. She considers potential contributing factors to behaviours, such as family beliefs, cultural influences, and environmental factors. For example, if a child's behaviour suggests underlying trauma or mental health issues, she may consult with a school counsellor or psychologist for additional support. Additionally, if there are concerns about potential harm or safety risks, she follows mandated reporting procedures and involves child protection services as necessary. By proactively addressing contributing factors and seeking expert guidance, she ensures that children receive timely and appropriate support.</w:t>
      </w:r>
    </w:p>
    <w:p w14:paraId="15A5C964" w14:textId="77777777" w:rsidR="00CB3749" w:rsidRDefault="00CB3749" w:rsidP="00CB3749">
      <w:pPr>
        <w:pStyle w:val="CommentText"/>
        <w:jc w:val="left"/>
      </w:pPr>
      <w:r>
        <w:rPr>
          <w:b/>
          <w:bCs/>
        </w:rPr>
        <w:t>Benchmark Answer 2:</w:t>
      </w:r>
      <w:r>
        <w:br/>
        <w:t>In early childhood education and care, she identifies situations where children might need additional support by closely observing their behaviour. This includes considering their actions, background, group dynamics, and recent events. Understanding the National Quality Standard (NQS) and service policies is key. This ensures she prioritises child safety, well-being, and follows best practices.</w:t>
      </w:r>
    </w:p>
    <w:p w14:paraId="142BC5AA" w14:textId="77777777" w:rsidR="00CB3749" w:rsidRDefault="00CB3749" w:rsidP="00CB3749">
      <w:pPr>
        <w:pStyle w:val="CommentText"/>
        <w:jc w:val="left"/>
      </w:pPr>
      <w:r>
        <w:t>When she observes concerning behaviours, she takes proactive steps. This may involve providing additional support within the service or seeking guidance from colleagues. If behaviours persist or require specialised expertise, she consults with external professionals like psychologists or paediatricians. Collaboration is crucial. She communicates openly with families and involves them in decisions about seeking external support.</w:t>
      </w:r>
    </w:p>
    <w:p w14:paraId="6E4AD768" w14:textId="77777777" w:rsidR="00CB3749" w:rsidRDefault="00CB3749" w:rsidP="00CB3749">
      <w:pPr>
        <w:pStyle w:val="CommentText"/>
        <w:jc w:val="left"/>
      </w:pPr>
      <w:r>
        <w:t>Timely action is essential. She prioritises referrals, schedules meetings with professionals, and ensures continuity of care. Detailed documentation is vital to track progress and demonstrate compliance with service policies. By following these steps, she works to create a safe and supportive environment where all children can thrive and receive the support they need.</w:t>
      </w:r>
    </w:p>
    <w:p w14:paraId="4836AA04" w14:textId="77777777" w:rsidR="00CB3749" w:rsidRDefault="00CB3749" w:rsidP="00CB3749">
      <w:pPr>
        <w:pStyle w:val="CommentText"/>
        <w:jc w:val="left"/>
      </w:pPr>
      <w:r>
        <w:rPr>
          <w:b/>
          <w:bCs/>
        </w:rPr>
        <w:t>Benchmark Answer 3:</w:t>
      </w:r>
      <w:r>
        <w:br/>
        <w:t>To identify situations where children might need additional support, she takes a comprehensive approach. This involves carefully assessing their behaviour, considering their background, interactions with others, and recent events. Following the National Quality Standard (NQS) and service policies ensures her interventions align with best practices for early childhood education.</w:t>
      </w:r>
    </w:p>
    <w:p w14:paraId="1E8A2A45" w14:textId="77777777" w:rsidR="00CB3749" w:rsidRDefault="00CB3749" w:rsidP="00CB3749">
      <w:pPr>
        <w:pStyle w:val="CommentText"/>
        <w:jc w:val="left"/>
      </w:pPr>
      <w:r>
        <w:t>When she observes concerning behaviours, she takes early action. This may involve creating individualised plans, offering more support within the service, or modifying the environment. Collaboration is key. She works closely with families, educators, and other professionals to develop a support plan that meets the child's specific needs. If needed, she consults with external professionals like psychologists or paediatricians for specialised expertise. Timely action is crucial. She prioritises referrals, follows up to monitor progress, and makes adjustments as needed. Detailed documentation is essential to track progress and adhere to confidentiality guidelines. By following these steps, she works to create a supportive environment where all children can thrive and receive the appropriate support.</w:t>
      </w:r>
    </w:p>
  </w:comment>
  <w:comment w:id="123" w:author="John Philip Dizon" w:date="2024-08-16T11:03:00Z" w:initials="JD">
    <w:p w14:paraId="74B472AA" w14:textId="77777777" w:rsidR="00CB3749" w:rsidRDefault="00CB3749" w:rsidP="00CB3749">
      <w:pPr>
        <w:pStyle w:val="CommentText"/>
        <w:jc w:val="left"/>
      </w:pPr>
      <w:r w:rsidRPr="00F41B1A">
        <w:rPr>
          <w:rStyle w:val="CommentReference"/>
        </w:rPr>
        <w:annotationRef/>
      </w:r>
      <w:r>
        <w:rPr>
          <w:b/>
          <w:bCs/>
        </w:rPr>
        <w:t>Benchmark Answer 1:</w:t>
      </w:r>
      <w:r>
        <w:br/>
        <w:t>She develops and documents the plan according to service policies and procedures and in consultation with the child's family by scheduling a family conference to discuss assessment findings and proposed interventions. She ensures transparency and collaboration by providing families with clear explanations of the support plan and opportunities for input and feedback. She considers different family beliefs about behaviour in various cultures and social groups, adapting her approach to respect diverse perspectives. For example, if a family's cultural background emphasises hierarchical relationships, she may incorporate strategies that prioritise authority and respect. By honouring families' beliefs and fostering open communication, she builds trust and rapport, ensuring that the support plan reflects the child's cultural context and family values.</w:t>
      </w:r>
    </w:p>
    <w:p w14:paraId="499FD8CC" w14:textId="77777777" w:rsidR="00CB3749" w:rsidRDefault="00CB3749" w:rsidP="00CB3749">
      <w:pPr>
        <w:pStyle w:val="CommentText"/>
        <w:jc w:val="left"/>
      </w:pPr>
      <w:r>
        <w:rPr>
          <w:b/>
          <w:bCs/>
        </w:rPr>
        <w:t>Benchmark Answer 2:</w:t>
      </w:r>
      <w:r>
        <w:br/>
        <w:t>When developing a behaviour management plan, she starts with a thorough assessment considering the child's background, the situation, and the National Quality Standard (NQS) guidelines. This assessment also follows the service's policies and procedures. Most importantly, she collaborates with the child's family through open communication. This involves discussing the child's behaviour, their cultural background, and the family's perspective on appropriate behaviour.</w:t>
      </w:r>
    </w:p>
    <w:p w14:paraId="144CD976" w14:textId="77777777" w:rsidR="00CB3749" w:rsidRDefault="00CB3749" w:rsidP="00CB3749">
      <w:pPr>
        <w:pStyle w:val="CommentText"/>
        <w:jc w:val="left"/>
      </w:pPr>
      <w:r>
        <w:t>Respecting cultural backgrounds is key. She actively listens to the family's input and ensures the plan aligns with their values and practices. Understanding that cultural norms can influence behaviour is important. She strives for transparency throughout the process, keeping the family informed and seeking their feedback at every stage. This collaborative approach builds trust and ensures the plan effectively addresses the child's needs. The plan is documented according to service policies, and she regularly reviews it with the family to monitor progress and make adjustments as needed. She also continuously develops her cultural competence to better serve all families. By following these steps, she ensures culturally sensitive behaviour management plans that work for both the child and the family.</w:t>
      </w:r>
    </w:p>
    <w:p w14:paraId="633F450E" w14:textId="77777777" w:rsidR="00CB3749" w:rsidRDefault="00CB3749" w:rsidP="00CB3749">
      <w:pPr>
        <w:pStyle w:val="CommentText"/>
        <w:jc w:val="left"/>
      </w:pPr>
      <w:r>
        <w:rPr>
          <w:b/>
          <w:bCs/>
        </w:rPr>
        <w:t>Benchmark Answer 3:</w:t>
      </w:r>
      <w:r>
        <w:br/>
        <w:t>To create effective behaviour management plans, she starts with a comprehensive assessment of the child's behaviour. This considers their background, individual needs, and the context of the situation. She also involves the family through open consultation. Understanding their perspective on the child's behaviour and their cultural beliefs is key.</w:t>
      </w:r>
    </w:p>
    <w:p w14:paraId="38DBAA3D" w14:textId="77777777" w:rsidR="00CB3749" w:rsidRDefault="00CB3749" w:rsidP="00CB3749">
      <w:pPr>
        <w:pStyle w:val="CommentText"/>
        <w:jc w:val="left"/>
      </w:pPr>
      <w:r>
        <w:t>Respecting cultural backgrounds is crucial. She acknowledges that families may have different ideas about what constitutes appropriate behaviour. The plan is then co-developed with the family, ensuring it aligns with national standards and the service's philosophy, but most importantly, that it meets the specific needs of the child. Transparency is essential throughout the process. She clearly explains the plan's goals, strategies, and expected outcomes. The plan itself is documented according to service policies, and she regularly reviews it with the family to monitor progress and make adjustments as needed. She also continuously develops her cultural understanding to better collaborate with all families. By following these steps, she ensures culturally sensitive behaviour management plans that work for both the child and the family.</w:t>
      </w:r>
    </w:p>
  </w:comment>
  <w:comment w:id="125" w:author="John Philip Dizon" w:date="2024-08-16T11:04:00Z" w:initials="JD">
    <w:p w14:paraId="3461B5E2" w14:textId="77777777" w:rsidR="00CB3749" w:rsidRDefault="00CB3749" w:rsidP="00CB3749">
      <w:pPr>
        <w:pStyle w:val="CommentText"/>
        <w:jc w:val="left"/>
      </w:pPr>
      <w:r w:rsidRPr="00F41B1A">
        <w:rPr>
          <w:rStyle w:val="CommentReference"/>
        </w:rPr>
        <w:annotationRef/>
      </w:r>
      <w:r>
        <w:rPr>
          <w:b/>
          <w:bCs/>
        </w:rPr>
        <w:t>Benchmark Answer 1:</w:t>
      </w:r>
      <w:r>
        <w:br/>
        <w:t>She collaborates with all those involved to implement the support plan by facilitating regular communication and teamwork. She ensures coordinated and consistent support across settings by sharing information and updates with colleagues, families, and external professionals. She considers how her own values impact her perspectives on behaviour by engaging in critical reflection and self-awareness. For example, if she notices biases or assumptions influencing her interactions with children, she takes time to reflect on these and consider alternative perspectives. By continuously examining her own values and beliefs, she can better understand their impact on behaviour management practices and make informed decisions that prioritise the child's well-being.</w:t>
      </w:r>
    </w:p>
    <w:p w14:paraId="238B6576" w14:textId="77777777" w:rsidR="00CB3749" w:rsidRDefault="00CB3749" w:rsidP="00CB3749">
      <w:pPr>
        <w:pStyle w:val="CommentText"/>
        <w:jc w:val="left"/>
      </w:pPr>
      <w:r>
        <w:rPr>
          <w:b/>
          <w:bCs/>
        </w:rPr>
        <w:t>Benchmark Answer 2:</w:t>
      </w:r>
      <w:r>
        <w:br/>
        <w:t>In early childhood education, she works with everyone to create behaviour support plans that consider all viewpoints and are consistent across settings. For instance, when a child needs help, she meets with teachers, parents, and therapists as a team. They all share ideas and concerns in a trusting environment. She also reflects on her own biases about behaviour to ensure her decisions are best for the child. By working together and being aware of her own biases, she can create a supportive plan that helps the child thrive at school, home, and everywhere else.</w:t>
      </w:r>
    </w:p>
    <w:p w14:paraId="751A3AB6" w14:textId="77777777" w:rsidR="00CB3749" w:rsidRDefault="00CB3749" w:rsidP="00CB3749">
      <w:pPr>
        <w:pStyle w:val="CommentText"/>
        <w:jc w:val="left"/>
      </w:pPr>
      <w:r>
        <w:rPr>
          <w:b/>
          <w:bCs/>
        </w:rPr>
        <w:t>Benchmark Answer 3:</w:t>
      </w:r>
      <w:r>
        <w:br/>
        <w:t>She works with everyone to create consistent behaviour support plans. For instance, when a child needs help, she meets with teachers, parents, and therapists to discuss the child's strengths and challenges. Everyone's viewpoint is important to create a plan that works at school, home, and everywhere else. She also reflects on her own ideas about behaviour to ensure her decisions are truly in the child's best interest. By working together and being aware of her biases, she can create a supportive plan that helps the child thrive.</w:t>
      </w:r>
    </w:p>
  </w:comment>
  <w:comment w:id="126" w:author="John Philip Dizon" w:date="2024-08-16T11:04:00Z" w:initials="JD">
    <w:p w14:paraId="4E175A3A" w14:textId="77777777" w:rsidR="00CB3749" w:rsidRDefault="00CB3749" w:rsidP="00CB3749">
      <w:pPr>
        <w:pStyle w:val="CommentText"/>
        <w:jc w:val="left"/>
      </w:pPr>
      <w:r w:rsidRPr="00F41B1A">
        <w:rPr>
          <w:rStyle w:val="CommentReference"/>
        </w:rPr>
        <w:annotationRef/>
      </w:r>
      <w:r>
        <w:rPr>
          <w:b/>
          <w:bCs/>
        </w:rPr>
        <w:t>Benchmark Answer 1:</w:t>
      </w:r>
      <w:r>
        <w:br/>
        <w:t>She supports colleagues to implement the plan effectively and consistently through coaching and mentoring by providing guidance and resources grounded in evidence-based practices and current research. She ensures adherence to best practices by staying informed about current and emerging theory and research on developing children’s cooperative behaviour. For instance, she shares articles, books, and professional development opportunities focused on behaviour management strategies and socio-emotional learning. Additionally, she offers ongoing feedback and support to help colleagues refine their skills and techniques. By providing comprehensive support and professional development, she empowers educators to implement the support plan with confidence and fidelity.</w:t>
      </w:r>
    </w:p>
    <w:p w14:paraId="70ED461F" w14:textId="77777777" w:rsidR="00CB3749" w:rsidRDefault="00CB3749" w:rsidP="00CB3749">
      <w:pPr>
        <w:pStyle w:val="CommentText"/>
        <w:jc w:val="left"/>
      </w:pPr>
      <w:r>
        <w:rPr>
          <w:b/>
          <w:bCs/>
        </w:rPr>
        <w:t>Benchmark Answer 2:</w:t>
      </w:r>
      <w:r>
        <w:br/>
        <w:t>To ensure colleagues effectively implement behaviour management plans, she first focuses on understanding the individual factors influencing a child's behaviour. This includes everything from their background and personality to recent events and group dynamics. Following the National Quality Standard (NQS), she ensures the plan aligns with the service's philosophy and emphasises collaboration with families.</w:t>
      </w:r>
    </w:p>
    <w:p w14:paraId="59A81868" w14:textId="77777777" w:rsidR="00CB3749" w:rsidRDefault="00CB3749" w:rsidP="00CB3749">
      <w:pPr>
        <w:pStyle w:val="CommentText"/>
        <w:jc w:val="left"/>
      </w:pPr>
      <w:r>
        <w:t>To empower colleagues, she provides ongoing coaching and mentoring. This involves sharing evidence-based practices based on current research about developing cooperative behaviour in children. She tailors this support to each colleague's strengths and needs, offering additional resources or training as needed. Collaboration is key. She fosters a culture where colleagues feel comfortable sharing and problem-solving together. By actively monitoring progress and evaluating the plan's effectiveness, she can refine approaches and ensure all children receive the social-emotional support they need. She also advocates for professional development opportunities to keep colleagues updated on the latest best practices. By following these steps, she supports colleagues in creating a positive and cooperative learning environment for all children.</w:t>
      </w:r>
    </w:p>
    <w:p w14:paraId="68655612" w14:textId="77777777" w:rsidR="00CB3749" w:rsidRDefault="00CB3749" w:rsidP="00CB3749">
      <w:pPr>
        <w:pStyle w:val="CommentText"/>
        <w:jc w:val="left"/>
      </w:pPr>
      <w:r>
        <w:rPr>
          <w:b/>
          <w:bCs/>
        </w:rPr>
        <w:t>Benchmark Answer 3:</w:t>
      </w:r>
      <w:r>
        <w:br/>
        <w:t>To empower colleagues in implementing behaviour management plans, she first focuses on understanding the whole picture. This includes the child's background, development, and even the size of their group. Considering these factors, she tailors her support to address each unique situation. Following the National Quality Standard (NQS), she ensures strategies not only address immediate needs but also align with best practices and collaboration with families.</w:t>
      </w:r>
    </w:p>
  </w:comment>
  <w:comment w:id="127" w:author="John Philip Dizon" w:date="2024-08-16T11:04:00Z" w:initials="JD">
    <w:p w14:paraId="36657B85" w14:textId="77777777" w:rsidR="00CB3749" w:rsidRDefault="00CB3749" w:rsidP="00CB3749">
      <w:pPr>
        <w:pStyle w:val="CommentText"/>
        <w:jc w:val="left"/>
      </w:pPr>
      <w:r w:rsidRPr="00F41B1A">
        <w:rPr>
          <w:rStyle w:val="CommentReference"/>
        </w:rPr>
        <w:annotationRef/>
      </w:r>
      <w:r>
        <w:rPr>
          <w:b/>
          <w:bCs/>
        </w:rPr>
        <w:t>Benchmark Answer 1:</w:t>
      </w:r>
      <w:r>
        <w:br/>
        <w:t>She reviews the child's progress regularly using critical reflection and modifies the plan where necessary in consultation with colleagues, family members, and other stakeholders by convening periodic review meetings to discuss outcomes and make adjustments as needed. She ensures responsiveness to evolving needs by soliciting feedback from all involved parties and considering different family beliefs about behaviour in various cultures and social groups. For example, if a family expresses concerns about a particular intervention or approach, she takes time to listen to their perspective and explores alternative strategies. By fostering open communication and collaboration, she adapts the support plan to better meet the child's changing needs and cultural context.</w:t>
      </w:r>
    </w:p>
    <w:p w14:paraId="6E40810B" w14:textId="77777777" w:rsidR="00CB3749" w:rsidRDefault="00CB3749" w:rsidP="00CB3749">
      <w:pPr>
        <w:pStyle w:val="CommentText"/>
        <w:jc w:val="left"/>
      </w:pPr>
      <w:r>
        <w:rPr>
          <w:b/>
          <w:bCs/>
        </w:rPr>
        <w:t>Benchmark Answer 2:</w:t>
      </w:r>
      <w:r>
        <w:br/>
        <w:t>To ensure support for a child is effective, she regularly reviews their progress, taking into account factors like the child's personality, interactions with others, and recent events. Following the National Quality Standard (NQS), she critically reflects on the plan's effectiveness and whether it meets the child's evolving needs.</w:t>
      </w:r>
    </w:p>
    <w:p w14:paraId="3BA37A22" w14:textId="77777777" w:rsidR="00CB3749" w:rsidRDefault="00CB3749" w:rsidP="00CB3749">
      <w:pPr>
        <w:pStyle w:val="CommentText"/>
        <w:jc w:val="left"/>
      </w:pPr>
      <w:r>
        <w:t>Collaboration is key. She consults with colleagues, family, and anyone involved in the child's life to gather different perspectives. This open communication helps identify areas for success or areas that might require adjustments. Based on this input, she modifies the plan to ensure responsiveness to the child's needs. For example, if a child needs more support in a specific area, the strategies or interventions might change. Respecting cultural backgrounds is crucial. She considers different family beliefs about behaviour and adapts the plan accordingly to ensure cultural sensitivity. Finally, she closely monitors the child's progress after making changes to assess their effectiveness. This ongoing monitoring allows her to refine the plan as needed and ensure all children receive the support they need to thrive.</w:t>
      </w:r>
    </w:p>
    <w:p w14:paraId="09913D00" w14:textId="77777777" w:rsidR="00CB3749" w:rsidRDefault="00CB3749" w:rsidP="00CB3749">
      <w:pPr>
        <w:pStyle w:val="CommentText"/>
        <w:jc w:val="left"/>
      </w:pPr>
      <w:r>
        <w:rPr>
          <w:b/>
          <w:bCs/>
        </w:rPr>
        <w:t>Benchmark Answer 3:</w:t>
      </w:r>
      <w:r>
        <w:br/>
        <w:t>To ensure support for a child is effective and meets their evolving needs, she conducts regular progress reviews. These reviews take a comprehensive look at the child's development and behaviour, considering everything from their interactions with others to recent events and even their health. Following the National Quality Standard (NQS), she critically reflects on the plan's effectiveness. This might involve reviewing the outcomes of current strategies and feedback from colleagues, families, and others involved in the child's care.</w:t>
      </w:r>
    </w:p>
    <w:p w14:paraId="38B665DC" w14:textId="77777777" w:rsidR="00CB3749" w:rsidRDefault="00CB3749" w:rsidP="00CB3749">
      <w:pPr>
        <w:pStyle w:val="CommentText"/>
        <w:jc w:val="left"/>
      </w:pPr>
      <w:r>
        <w:t>Collaboration is key throughout this process. She works closely with colleagues, family members, and caregivers to gather different perspectives on the child's progress. This open communication allows her to identify areas for success or areas that might require adjustments to the plan. When making changes, she ensures they are culturally sensitive and consider the diverse beliefs about behaviour across different cultures and social groups. Finally, she closely monitors the child's progress after making changes to assess their effectiveness. This ongoing monitoring allows her to refine the plan as needed and ensure all children receive the support they need to thrive.</w:t>
      </w:r>
    </w:p>
  </w:comment>
  <w:comment w:id="128" w:author="John Philip Dizon" w:date="2024-08-16T11:04:00Z" w:initials="JD">
    <w:p w14:paraId="78FE8E89" w14:textId="77777777" w:rsidR="00B7509A" w:rsidRDefault="00623CF6" w:rsidP="00B7509A">
      <w:pPr>
        <w:pStyle w:val="CommentText"/>
        <w:jc w:val="left"/>
      </w:pPr>
      <w:r w:rsidRPr="00F41B1A">
        <w:rPr>
          <w:rStyle w:val="CommentReference"/>
        </w:rPr>
        <w:annotationRef/>
      </w:r>
      <w:r w:rsidR="00B7509A">
        <w:rPr>
          <w:b/>
          <w:bCs/>
        </w:rPr>
        <w:t>Benchmark Answer 1:</w:t>
      </w:r>
      <w:r w:rsidR="00B7509A">
        <w:br/>
        <w:t>She critically reflects on her own pedagogy to inform future practice by regularly reviewing her interactions with children and seeking feedback from colleagues and supervisors. She considers frameworks for observing children to understand individual needs and processes for identifying and recording challenging behaviours. For example, she uses tools such as behaviour logs and anecdotal records to document observations and track patterns over time. Additionally, she engages in reflective practices such as journaling and peer discussions to analyse her teaching strategies and their impact on children's behaviour. By embracing a cycle of continuous improvement and professional growth, she enhances her effectiveness as an educator and better supports children's development and well-being.</w:t>
      </w:r>
    </w:p>
    <w:p w14:paraId="58AF2085" w14:textId="77777777" w:rsidR="00B7509A" w:rsidRDefault="00B7509A" w:rsidP="00B7509A">
      <w:pPr>
        <w:pStyle w:val="CommentText"/>
        <w:jc w:val="left"/>
      </w:pPr>
      <w:r>
        <w:rPr>
          <w:b/>
          <w:bCs/>
        </w:rPr>
        <w:t>Benchmark Answer 2:</w:t>
      </w:r>
      <w:r>
        <w:br/>
        <w:t>To continuously improve her teaching in early childhood education, she critically reflects on her practices. This involves analysing her interactions with children and colleagues, considering the National Quality Standard (NQS) and the service's guidelines. She also considers factors such as a child's personality, recent events, and the size of the group. By reflecting on these interactions, she can refine her approach to better meet each child's needs.</w:t>
      </w:r>
    </w:p>
    <w:p w14:paraId="517F66CE" w14:textId="77777777" w:rsidR="00B7509A" w:rsidRDefault="00B7509A" w:rsidP="00B7509A">
      <w:pPr>
        <w:pStyle w:val="CommentText"/>
        <w:jc w:val="left"/>
      </w:pPr>
      <w:r>
        <w:t>This reflection extends to how she identifies and responds to challenging behaviours. She uses frameworks to observe children and understand their individual needs, allowing her to tailor her approach and identify the root causes of challenging behaviours. Seeking feedback from colleagues, families, and attending professional development opportunities are also crucial for her growth. After making changes based on her reflection, she closely monitors their impact and adjusts as needed. This cycle of reflection, implementation, and evaluation ensures she provides the best possible care for all children.</w:t>
      </w:r>
    </w:p>
    <w:p w14:paraId="1F97DA89" w14:textId="77777777" w:rsidR="00B7509A" w:rsidRDefault="00B7509A" w:rsidP="00B7509A">
      <w:pPr>
        <w:pStyle w:val="CommentText"/>
        <w:jc w:val="left"/>
      </w:pPr>
      <w:r>
        <w:rPr>
          <w:b/>
          <w:bCs/>
        </w:rPr>
        <w:t>Benchmark Answer 3:</w:t>
      </w:r>
      <w:r>
        <w:br/>
        <w:t>To continuously improve her teaching and ensure high-quality care for all children, she engages in critical reflection on her pedagogy. This involves analysing her interactions with children, families, and colleagues. Considering factors such as the child's background and the group dynamic helps her identify areas where she can improve.</w:t>
      </w:r>
    </w:p>
    <w:p w14:paraId="1FA76A40" w14:textId="77777777" w:rsidR="00B7509A" w:rsidRDefault="00B7509A" w:rsidP="00B7509A">
      <w:pPr>
        <w:pStyle w:val="CommentText"/>
        <w:jc w:val="left"/>
      </w:pPr>
      <w:r>
        <w:t>Understanding each child's unique needs is essential. She uses frameworks to observe children and consider their individual circumstances, allowing her to create an inclusive environment that respects their autonomy and empowers them to learn. National standards and the service's philosophy guide her practices, ensuring alignment with established benchmarks for quality care.</w:t>
      </w:r>
    </w:p>
    <w:p w14:paraId="29F934E6" w14:textId="77777777" w:rsidR="00B7509A" w:rsidRDefault="00B7509A" w:rsidP="00B7509A">
      <w:pPr>
        <w:pStyle w:val="CommentText"/>
        <w:jc w:val="left"/>
      </w:pPr>
      <w:r>
        <w:t>Additionally, she employs evidence-based strategies and frameworks to inform her approach. This may involve using observation tools to understand children's behaviour and identify areas where they might need support. She views professional growth as a continuous journey, actively seeking opportunities to learn and develop new skills through workshops, conferences, and collaboration with colleagues. By reflecting on her practice and soliciting feedback, she refines her approach and ensures all children benefit from effective social-emotional development and positive behaviour management.</w:t>
      </w:r>
    </w:p>
  </w:comment>
  <w:comment w:id="129" w:author="John Philip Dizon" w:date="2024-08-16T11:05:00Z" w:initials="JD">
    <w:p w14:paraId="575AE510" w14:textId="77777777" w:rsidR="00B7509A" w:rsidRDefault="00623CF6" w:rsidP="00B7509A">
      <w:pPr>
        <w:pStyle w:val="CommentText"/>
        <w:jc w:val="left"/>
      </w:pPr>
      <w:r w:rsidRPr="00F41B1A">
        <w:rPr>
          <w:rStyle w:val="CommentReference"/>
        </w:rPr>
        <w:annotationRef/>
      </w:r>
      <w:r w:rsidR="00B7509A">
        <w:rPr>
          <w:b/>
          <w:bCs/>
        </w:rPr>
        <w:t>Benchmark Answer 1:</w:t>
      </w:r>
    </w:p>
    <w:p w14:paraId="55128D20" w14:textId="77777777" w:rsidR="00B7509A" w:rsidRDefault="00B7509A" w:rsidP="00B7509A">
      <w:pPr>
        <w:pStyle w:val="CommentText"/>
        <w:jc w:val="left"/>
      </w:pPr>
      <w:r>
        <w:t>She observes the social interactions of children on at least three occasions and identifies emerging pro-social skills, such as sharing, cooperating, and showing empathy.</w:t>
      </w:r>
    </w:p>
    <w:p w14:paraId="43BCD732" w14:textId="77777777" w:rsidR="00B7509A" w:rsidRDefault="00B7509A" w:rsidP="00B7509A">
      <w:pPr>
        <w:pStyle w:val="CommentText"/>
        <w:jc w:val="left"/>
      </w:pPr>
      <w:r>
        <w:t>Example 1</w:t>
      </w:r>
      <w:r>
        <w:rPr>
          <w:b/>
          <w:bCs/>
        </w:rPr>
        <w:t>:</w:t>
      </w:r>
      <w:r>
        <w:t xml:space="preserve"> During free play, she observed James inviting a shy classmate to join his game, demonstrating inclusivity and empathy.</w:t>
      </w:r>
    </w:p>
    <w:p w14:paraId="3E987973" w14:textId="77777777" w:rsidR="00B7509A" w:rsidRDefault="00B7509A" w:rsidP="00B7509A">
      <w:pPr>
        <w:pStyle w:val="CommentText"/>
        <w:jc w:val="left"/>
      </w:pPr>
      <w:r>
        <w:t>Example 2: During a group activity, she noticed Emily patiently helping her friend tie their shoelaces, showing kindness and helpfulness.</w:t>
      </w:r>
    </w:p>
    <w:p w14:paraId="7A77F3E9" w14:textId="77777777" w:rsidR="00B7509A" w:rsidRDefault="00B7509A" w:rsidP="00B7509A">
      <w:pPr>
        <w:pStyle w:val="CommentText"/>
        <w:jc w:val="left"/>
      </w:pPr>
      <w:r>
        <w:t>Example 3: While working on a collaborative art project, she witnessed Daniel and Sophia taking turns sharing materials and ideas, showcasing cooperation and teamwork.</w:t>
      </w:r>
    </w:p>
    <w:p w14:paraId="66D52841" w14:textId="77777777" w:rsidR="00B7509A" w:rsidRDefault="00B7509A" w:rsidP="00B7509A">
      <w:pPr>
        <w:pStyle w:val="CommentText"/>
        <w:jc w:val="left"/>
      </w:pPr>
      <w:r>
        <w:t>Documenting strategies used by educators:</w:t>
      </w:r>
    </w:p>
    <w:p w14:paraId="1A763423" w14:textId="77777777" w:rsidR="00B7509A" w:rsidRDefault="00B7509A" w:rsidP="00B7509A">
      <w:pPr>
        <w:pStyle w:val="CommentText"/>
        <w:jc w:val="left"/>
      </w:pPr>
      <w:r>
        <w:t>She documents strategies used by educators to support the development of pro-social skills, including modelling positive behaviour, providing verbal praise, and facilitating cooperative play.</w:t>
      </w:r>
    </w:p>
    <w:p w14:paraId="43BAD31E" w14:textId="77777777" w:rsidR="00B7509A" w:rsidRDefault="00B7509A" w:rsidP="00B7509A">
      <w:pPr>
        <w:pStyle w:val="CommentText"/>
        <w:jc w:val="left"/>
      </w:pPr>
      <w:r>
        <w:t>Example: Ms. Rodriguez guided the children through a conflict resolution activity, teaching them to take turns speaking and listen actively to one another's perspectives. Additionally, Mr. Patel praised students for their acts of kindness and encouraged them to continue supporting each other.</w:t>
      </w:r>
    </w:p>
    <w:p w14:paraId="71420CC6" w14:textId="77777777" w:rsidR="00B7509A" w:rsidRDefault="00B7509A" w:rsidP="00B7509A">
      <w:pPr>
        <w:pStyle w:val="CommentText"/>
        <w:jc w:val="left"/>
      </w:pPr>
      <w:r>
        <w:t>Reviewing pre-existing information regarding the child’s interactions and behaviour:</w:t>
      </w:r>
    </w:p>
    <w:p w14:paraId="0DF0F0D5" w14:textId="77777777" w:rsidR="00B7509A" w:rsidRDefault="00B7509A" w:rsidP="00B7509A">
      <w:pPr>
        <w:pStyle w:val="CommentText"/>
        <w:jc w:val="left"/>
      </w:pPr>
      <w:r>
        <w:t>She reviews any pre-existing information regarding the child’s interactions and behaviour to gain insights into their strengths, challenges, and preferences.</w:t>
      </w:r>
    </w:p>
    <w:p w14:paraId="6F53DA3E" w14:textId="77777777" w:rsidR="00B7509A" w:rsidRDefault="00B7509A" w:rsidP="00B7509A">
      <w:pPr>
        <w:pStyle w:val="CommentText"/>
        <w:jc w:val="left"/>
      </w:pPr>
      <w:r>
        <w:t>Example 1: Reviewing Joey's assessment records, she noted his tendency to become frustrated during group activities, often resulting in disruptive behaviour, which suggests a need for additional support in managing his emotions.</w:t>
      </w:r>
    </w:p>
    <w:p w14:paraId="7EE86592" w14:textId="77777777" w:rsidR="00B7509A" w:rsidRDefault="00B7509A" w:rsidP="00B7509A">
      <w:pPr>
        <w:pStyle w:val="CommentText"/>
        <w:jc w:val="left"/>
      </w:pPr>
      <w:r>
        <w:t>Example 2: Referencing Sarah's family input, she learned that she struggles with sharing toys with peers, indicating a specific area for targeted intervention and skill-building.</w:t>
      </w:r>
    </w:p>
    <w:p w14:paraId="348D855B" w14:textId="77777777" w:rsidR="00B7509A" w:rsidRDefault="00B7509A" w:rsidP="00B7509A">
      <w:pPr>
        <w:pStyle w:val="CommentText"/>
        <w:jc w:val="left"/>
      </w:pPr>
      <w:r>
        <w:t>Reviewing the physical and social environment:</w:t>
      </w:r>
    </w:p>
    <w:p w14:paraId="3441BC84" w14:textId="77777777" w:rsidR="00B7509A" w:rsidRDefault="00B7509A" w:rsidP="00B7509A">
      <w:pPr>
        <w:pStyle w:val="CommentText"/>
        <w:jc w:val="left"/>
      </w:pPr>
      <w:r>
        <w:t>She reviews the physical and social environment within and outside the service to identify impacts on the child’s behaviour, considering factors such as classroom layout, peer dynamics, and community influences.</w:t>
      </w:r>
    </w:p>
    <w:p w14:paraId="58E9E03B" w14:textId="77777777" w:rsidR="00B7509A" w:rsidRDefault="00B7509A" w:rsidP="00B7509A">
      <w:pPr>
        <w:pStyle w:val="CommentText"/>
        <w:jc w:val="left"/>
      </w:pPr>
      <w:r>
        <w:t>Example: Observing the classroom setup, she noticed that rearranging furniture to create more defined play areas encouraged cooperative play among children, reducing instances of conflict over shared resources.</w:t>
      </w:r>
    </w:p>
    <w:p w14:paraId="1F4C0DD4" w14:textId="77777777" w:rsidR="00B7509A" w:rsidRDefault="00B7509A" w:rsidP="00B7509A">
      <w:pPr>
        <w:pStyle w:val="CommentText"/>
        <w:jc w:val="left"/>
      </w:pPr>
      <w:r>
        <w:t>Observing and monitoring interactions and responses:</w:t>
      </w:r>
    </w:p>
    <w:p w14:paraId="43BB420D" w14:textId="77777777" w:rsidR="00B7509A" w:rsidRDefault="00B7509A" w:rsidP="00B7509A">
      <w:pPr>
        <w:pStyle w:val="CommentText"/>
        <w:jc w:val="left"/>
      </w:pPr>
      <w:r>
        <w:t>She observes and monitors the interactions and responses of the child to identify challenging behaviour, paying attention to triggers, patterns, and coping mechanisms.</w:t>
      </w:r>
    </w:p>
    <w:p w14:paraId="01E1C3DE" w14:textId="77777777" w:rsidR="00B7509A" w:rsidRDefault="00B7509A" w:rsidP="00B7509A">
      <w:pPr>
        <w:pStyle w:val="CommentText"/>
        <w:jc w:val="left"/>
      </w:pPr>
      <w:r>
        <w:t>Example 1: During circle time, she noticed Ethan becoming increasingly fidgety and disruptive when asked to wait his turn to speak, indicating difficulty with impulse control.</w:t>
      </w:r>
    </w:p>
    <w:p w14:paraId="4D23D8A4" w14:textId="77777777" w:rsidR="00B7509A" w:rsidRDefault="00B7509A" w:rsidP="00B7509A">
      <w:pPr>
        <w:pStyle w:val="CommentText"/>
        <w:jc w:val="left"/>
      </w:pPr>
      <w:r>
        <w:t>Example 2: In the outdoor playground, she observed Lily becoming overwhelmed by the noise from nearby construction, leading to heightened irritability and withdrawal from peer interactions.</w:t>
      </w:r>
    </w:p>
    <w:p w14:paraId="733ADFDF" w14:textId="77777777" w:rsidR="00B7509A" w:rsidRDefault="00B7509A" w:rsidP="00B7509A">
      <w:pPr>
        <w:pStyle w:val="CommentText"/>
        <w:jc w:val="left"/>
      </w:pPr>
      <w:r>
        <w:t>Participating in collaborative discussions:</w:t>
      </w:r>
    </w:p>
    <w:p w14:paraId="34AB6C1E" w14:textId="77777777" w:rsidR="00B7509A" w:rsidRDefault="00B7509A" w:rsidP="00B7509A">
      <w:pPr>
        <w:pStyle w:val="CommentText"/>
        <w:jc w:val="left"/>
      </w:pPr>
      <w:r>
        <w:t>She participates in two collaborative discussions about the child’s interactions and behaviour with colleagues, sharing observations and brainstorming strategies for support.</w:t>
      </w:r>
    </w:p>
    <w:p w14:paraId="2F5F895A" w14:textId="77777777" w:rsidR="00B7509A" w:rsidRDefault="00B7509A" w:rsidP="00B7509A">
      <w:pPr>
        <w:pStyle w:val="CommentText"/>
        <w:jc w:val="left"/>
      </w:pPr>
      <w:r>
        <w:t>Example 1: During their team meeting, they discussed Emma's recent withdrawal and reluctance to participate in group activities, exploring possible underlying causes and intervention strategies, such as providing her with a quiet space for sensory breaks.</w:t>
      </w:r>
    </w:p>
    <w:p w14:paraId="7F24FBFC" w14:textId="77777777" w:rsidR="00B7509A" w:rsidRDefault="00B7509A" w:rsidP="00B7509A">
      <w:pPr>
        <w:pStyle w:val="CommentText"/>
        <w:jc w:val="left"/>
      </w:pPr>
      <w:r>
        <w:t>Example 2: In a follow-up discussion, they reviewed Ethan's progress with implementing a visual schedule and found it to be effective in reducing his anxiety during transitions, highlighting the importance of individualised supports.</w:t>
      </w:r>
    </w:p>
    <w:p w14:paraId="48E3FEE3" w14:textId="77777777" w:rsidR="00B7509A" w:rsidRDefault="00B7509A" w:rsidP="00B7509A">
      <w:pPr>
        <w:pStyle w:val="CommentText"/>
        <w:jc w:val="left"/>
      </w:pPr>
      <w:r>
        <w:t>Documenting own reflections:</w:t>
      </w:r>
    </w:p>
    <w:p w14:paraId="6DB62C8B" w14:textId="77777777" w:rsidR="00B7509A" w:rsidRDefault="00B7509A" w:rsidP="00B7509A">
      <w:pPr>
        <w:pStyle w:val="CommentText"/>
        <w:jc w:val="left"/>
      </w:pPr>
      <w:r>
        <w:t>She documents her own reflections on the gathered information, synthesising key insights and identifying areas for intervention.</w:t>
      </w:r>
    </w:p>
    <w:p w14:paraId="00D7C7C9" w14:textId="77777777" w:rsidR="00B7509A" w:rsidRDefault="00B7509A" w:rsidP="00B7509A">
      <w:pPr>
        <w:pStyle w:val="CommentText"/>
        <w:jc w:val="left"/>
      </w:pPr>
      <w:r>
        <w:t>Example: Reflecting on her observations of Michael's behaviour, she realised that his outbursts often coincided with transitions between activities, prompting her to explore strategies for smoother transitions, such as providing advance warning and visual cues.</w:t>
      </w:r>
    </w:p>
    <w:p w14:paraId="71182416" w14:textId="77777777" w:rsidR="00B7509A" w:rsidRDefault="00B7509A" w:rsidP="00B7509A">
      <w:pPr>
        <w:pStyle w:val="CommentText"/>
        <w:jc w:val="left"/>
      </w:pPr>
      <w:r>
        <w:t>Developing, implementing, and evaluating a support plan:</w:t>
      </w:r>
    </w:p>
    <w:p w14:paraId="462D576E" w14:textId="77777777" w:rsidR="00B7509A" w:rsidRDefault="00B7509A" w:rsidP="00B7509A">
      <w:pPr>
        <w:pStyle w:val="CommentText"/>
        <w:jc w:val="left"/>
      </w:pPr>
      <w:r>
        <w:t>She develops, implements, and evaluates a support plan for the child in collaboration with colleagues, ensuring that interventions are evidence-based and responsive to the child’s needs.</w:t>
      </w:r>
    </w:p>
    <w:p w14:paraId="547FEA81" w14:textId="77777777" w:rsidR="00B7509A" w:rsidRDefault="00B7509A" w:rsidP="00B7509A">
      <w:pPr>
        <w:pStyle w:val="CommentText"/>
        <w:jc w:val="left"/>
      </w:pPr>
      <w:r>
        <w:t>Example: Together with the support team, she developed a behaviour plan for Lily that included visual supports and sensory breaks to help her regulate her emotions and reduce disruptive behaviours. After implementing the plan, they regularly reviewed Lily's progress and made adjustments as needed to ensure its effectiveness in supporting her social-emotional development.</w:t>
      </w:r>
    </w:p>
    <w:p w14:paraId="4A544502" w14:textId="77777777" w:rsidR="00B7509A" w:rsidRDefault="00B7509A" w:rsidP="00B7509A">
      <w:pPr>
        <w:pStyle w:val="CommentText"/>
        <w:jc w:val="left"/>
      </w:pPr>
      <w:r>
        <w:rPr>
          <w:b/>
          <w:bCs/>
        </w:rPr>
        <w:t>Benchmark Answer 2:</w:t>
      </w:r>
    </w:p>
    <w:p w14:paraId="1DE83804" w14:textId="77777777" w:rsidR="00B7509A" w:rsidRDefault="00B7509A" w:rsidP="00B7509A">
      <w:pPr>
        <w:pStyle w:val="CommentText"/>
        <w:jc w:val="left"/>
      </w:pPr>
      <w:r>
        <w:t>As an individual supporting Early Childhood Education and Care, effectively assessing and supporting the development of pro-social skills in children requires a comprehensive and systematic approach that addresses the unique needs of each child. To achieve this, she adheres to a structured process that encompasses various elements, including observation, collaboration, documentation, and reflection.</w:t>
      </w:r>
    </w:p>
    <w:p w14:paraId="70B9C692" w14:textId="77777777" w:rsidR="00B7509A" w:rsidRDefault="00B7509A" w:rsidP="00D7135D">
      <w:pPr>
        <w:pStyle w:val="CommentText"/>
        <w:numPr>
          <w:ilvl w:val="0"/>
          <w:numId w:val="35"/>
        </w:numPr>
        <w:jc w:val="left"/>
      </w:pPr>
      <w:r>
        <w:t>Observing and Identifying Emerging Pro-social Skills:</w:t>
      </w:r>
      <w:r>
        <w:br/>
        <w:t>She conducts thorough observations of children's social interactions on at least three occasions, paying close attention to the emergence of pro-social behaviours such as sharing, cooperation, empathy, and communication. By actively observing children during free play, group activities, and social situations, she can identify specific instances where these skills manifest.</w:t>
      </w:r>
    </w:p>
    <w:p w14:paraId="2203B611" w14:textId="77777777" w:rsidR="00B7509A" w:rsidRDefault="00B7509A" w:rsidP="00D7135D">
      <w:pPr>
        <w:pStyle w:val="CommentText"/>
        <w:numPr>
          <w:ilvl w:val="0"/>
          <w:numId w:val="35"/>
        </w:numPr>
        <w:jc w:val="left"/>
      </w:pPr>
      <w:r>
        <w:t>Documenting Strategies Used by Educators:</w:t>
      </w:r>
      <w:r>
        <w:br/>
        <w:t>Throughout the observation process, she documents the strategies used by educators to promote pro-social skills and self-regulation in children. This may include techniques such as modelling positive behaviour, providing verbal praise and reinforcement, facilitating conflict resolution, and implementing structured activities to enhance social-emotional development.</w:t>
      </w:r>
    </w:p>
    <w:p w14:paraId="036C7ABA" w14:textId="77777777" w:rsidR="00B7509A" w:rsidRDefault="00B7509A" w:rsidP="00D7135D">
      <w:pPr>
        <w:pStyle w:val="CommentText"/>
        <w:numPr>
          <w:ilvl w:val="0"/>
          <w:numId w:val="35"/>
        </w:numPr>
        <w:jc w:val="left"/>
      </w:pPr>
      <w:r>
        <w:t>Reviewing Pre-existing Information and Environment:</w:t>
      </w:r>
      <w:r>
        <w:br/>
        <w:t>Before formulating a support plan, she reviews pre-existing information regarding the child's interactions and behaviour, including any relevant assessments, observations, or anecdotal records. Additionally, she assesses the physical and social environment of the early childhood setting to identify any factors that may impact the child's social development.</w:t>
      </w:r>
    </w:p>
    <w:p w14:paraId="73ACEF29" w14:textId="77777777" w:rsidR="00B7509A" w:rsidRDefault="00B7509A" w:rsidP="00D7135D">
      <w:pPr>
        <w:pStyle w:val="CommentText"/>
        <w:numPr>
          <w:ilvl w:val="0"/>
          <w:numId w:val="35"/>
        </w:numPr>
        <w:jc w:val="left"/>
      </w:pPr>
      <w:r>
        <w:t>Observing and Monitoring Interactions and Responses:</w:t>
      </w:r>
      <w:r>
        <w:br/>
        <w:t>She continues to observe and monitor the child's interactions and responses over time to track their progress and identify areas for further support. This ongoing assessment allows her to tailor interventions and strategies to meet the child's evolving needs effectively.</w:t>
      </w:r>
    </w:p>
    <w:p w14:paraId="4C5FDD92" w14:textId="77777777" w:rsidR="00B7509A" w:rsidRDefault="00B7509A" w:rsidP="00D7135D">
      <w:pPr>
        <w:pStyle w:val="CommentText"/>
        <w:numPr>
          <w:ilvl w:val="0"/>
          <w:numId w:val="35"/>
        </w:numPr>
        <w:jc w:val="left"/>
      </w:pPr>
      <w:r>
        <w:t>Participating in Collaborative Discussions:</w:t>
      </w:r>
      <w:r>
        <w:br/>
        <w:t>She actively participates in collaborative discussions with colleagues, families, and other professionals involved in the child's care to gather diverse perspectives and insights. By engaging in open dialogue and sharing observations and reflections, they can collectively develop a holistic understanding of the child's strengths, challenges, and support needs.</w:t>
      </w:r>
    </w:p>
    <w:p w14:paraId="14C4169D" w14:textId="77777777" w:rsidR="00B7509A" w:rsidRDefault="00B7509A" w:rsidP="00D7135D">
      <w:pPr>
        <w:pStyle w:val="CommentText"/>
        <w:numPr>
          <w:ilvl w:val="0"/>
          <w:numId w:val="35"/>
        </w:numPr>
        <w:jc w:val="left"/>
      </w:pPr>
      <w:r>
        <w:t>Documenting Own Reflections:</w:t>
      </w:r>
      <w:r>
        <w:br/>
        <w:t>She documents her own reflections throughout the assessment and support process, recording observations, insights, and key learnings. This reflective practice enables her to critically evaluate her approach, identify areas for improvement, and refine strategies to better meet the child's needs.</w:t>
      </w:r>
    </w:p>
    <w:p w14:paraId="41A44014" w14:textId="77777777" w:rsidR="00B7509A" w:rsidRDefault="00B7509A" w:rsidP="00D7135D">
      <w:pPr>
        <w:pStyle w:val="CommentText"/>
        <w:numPr>
          <w:ilvl w:val="0"/>
          <w:numId w:val="35"/>
        </w:numPr>
        <w:jc w:val="left"/>
      </w:pPr>
      <w:r>
        <w:t>Developing, Implementing, and Evaluating a Support Plan:</w:t>
      </w:r>
      <w:r>
        <w:br/>
        <w:t>Based on the information gathered and collaborative discussions, she develops a comprehensive support plan tailored to the individual child's needs. This plan includes specific goals, strategies, and interventions aimed at fostering the development of pro-social skills and self-regulation. She then implements the plan, monitoring its effectiveness and making adjustments as needed through ongoing evaluation.</w:t>
      </w:r>
    </w:p>
    <w:p w14:paraId="553B1E33" w14:textId="77777777" w:rsidR="00B7509A" w:rsidRDefault="00B7509A" w:rsidP="00D7135D">
      <w:pPr>
        <w:pStyle w:val="CommentText"/>
        <w:numPr>
          <w:ilvl w:val="0"/>
          <w:numId w:val="35"/>
        </w:numPr>
        <w:jc w:val="left"/>
      </w:pPr>
      <w:r>
        <w:t>Observing and Identifying Emerging Pro-social Skills:</w:t>
      </w:r>
      <w:r>
        <w:br/>
        <w:t>As part of the evaluation process, she continues to observe and identify emerging pro-social skills in the child, noting progress and areas of growth. By regularly assessing the child's development in this area, she ensures that interventions remain responsive to their changing needs and circumstances.</w:t>
      </w:r>
    </w:p>
    <w:p w14:paraId="580269AF" w14:textId="77777777" w:rsidR="00B7509A" w:rsidRDefault="00B7509A" w:rsidP="00B7509A">
      <w:pPr>
        <w:pStyle w:val="CommentText"/>
        <w:jc w:val="left"/>
      </w:pPr>
      <w:r>
        <w:t>By following this systematic approach, she strives to create a supportive and nurturing environment that fosters the development of pro-social skills in children, laying a foundation for positive social interactions and lifelong success.</w:t>
      </w:r>
    </w:p>
    <w:p w14:paraId="6F9D52A3" w14:textId="77777777" w:rsidR="00B7509A" w:rsidRDefault="00B7509A" w:rsidP="00B7509A">
      <w:pPr>
        <w:pStyle w:val="CommentText"/>
        <w:jc w:val="left"/>
      </w:pPr>
    </w:p>
    <w:p w14:paraId="01781EEB" w14:textId="77777777" w:rsidR="00B7509A" w:rsidRDefault="00B7509A" w:rsidP="00B7509A">
      <w:pPr>
        <w:pStyle w:val="CommentText"/>
        <w:jc w:val="left"/>
      </w:pPr>
    </w:p>
    <w:p w14:paraId="7846DFD4" w14:textId="77777777" w:rsidR="00B7509A" w:rsidRDefault="00B7509A" w:rsidP="00B7509A">
      <w:pPr>
        <w:pStyle w:val="CommentText"/>
        <w:jc w:val="left"/>
      </w:pPr>
      <w:r>
        <w:rPr>
          <w:b/>
          <w:bCs/>
        </w:rPr>
        <w:t>Benchmark Answer 3:</w:t>
      </w:r>
    </w:p>
    <w:p w14:paraId="5205CCA4" w14:textId="77777777" w:rsidR="00B7509A" w:rsidRDefault="00B7509A" w:rsidP="00B7509A">
      <w:pPr>
        <w:pStyle w:val="CommentText"/>
        <w:jc w:val="left"/>
      </w:pPr>
      <w:r>
        <w:t>In supporting the development of pro-social skills in children within an Early Childhood Education and Care setting, it's essential to employ a multifaceted approach that considers various factors and incorporates best practices. Here's how she navigates through the process:</w:t>
      </w:r>
    </w:p>
    <w:p w14:paraId="438881ED" w14:textId="77777777" w:rsidR="00B7509A" w:rsidRDefault="00B7509A" w:rsidP="00D7135D">
      <w:pPr>
        <w:pStyle w:val="CommentText"/>
        <w:numPr>
          <w:ilvl w:val="0"/>
          <w:numId w:val="36"/>
        </w:numPr>
        <w:jc w:val="left"/>
      </w:pPr>
      <w:r>
        <w:t>Observation and Identification of Pro-social Skills:</w:t>
      </w:r>
      <w:r>
        <w:br/>
        <w:t>She conducts systematic observations of children's social interactions across different contexts, noting instances of positive behaviours such as sharing, cooperation, empathy, and communication. By observing multiple instances, she gains a holistic understanding of each child's strengths and areas for growth in pro-social skills.</w:t>
      </w:r>
    </w:p>
    <w:p w14:paraId="66ED2C79" w14:textId="77777777" w:rsidR="00B7509A" w:rsidRDefault="00B7509A" w:rsidP="00D7135D">
      <w:pPr>
        <w:pStyle w:val="CommentText"/>
        <w:numPr>
          <w:ilvl w:val="0"/>
          <w:numId w:val="36"/>
        </w:numPr>
        <w:jc w:val="left"/>
      </w:pPr>
      <w:r>
        <w:t>Documentation of Educator Strategies:</w:t>
      </w:r>
      <w:r>
        <w:br/>
        <w:t>She documents the strategies employed by educators to support pro-social skill development, including techniques like positive reinforcement, modelling appropriate behaviour, implementing group activities, and facilitating conflict resolution. These documented strategies serve as valuable insights into effective approaches within the learning environment.</w:t>
      </w:r>
    </w:p>
    <w:p w14:paraId="33D013D2" w14:textId="77777777" w:rsidR="00B7509A" w:rsidRDefault="00B7509A" w:rsidP="00D7135D">
      <w:pPr>
        <w:pStyle w:val="CommentText"/>
        <w:numPr>
          <w:ilvl w:val="0"/>
          <w:numId w:val="36"/>
        </w:numPr>
        <w:jc w:val="left"/>
      </w:pPr>
      <w:r>
        <w:t>Review of Pre-existing Information and Environment:</w:t>
      </w:r>
      <w:r>
        <w:br/>
        <w:t>Before devising a support plan, she reviews existing information about the child's behaviour and interactions, including assessments, observations, and family input. Additionally, she assesses the physical and social environment of the setting to identify any factors that may influence pro-social skill development.</w:t>
      </w:r>
    </w:p>
    <w:p w14:paraId="50952E6A" w14:textId="77777777" w:rsidR="00B7509A" w:rsidRDefault="00B7509A" w:rsidP="00D7135D">
      <w:pPr>
        <w:pStyle w:val="CommentText"/>
        <w:numPr>
          <w:ilvl w:val="0"/>
          <w:numId w:val="36"/>
        </w:numPr>
        <w:jc w:val="left"/>
      </w:pPr>
      <w:r>
        <w:t>Continuous Observation and Monitoring:</w:t>
      </w:r>
      <w:r>
        <w:br/>
        <w:t>She maintains ongoing observation and monitoring of children's interactions to track progress and identify areas needing additional support. This continuous assessment allows for timely interventions and adjustments to support strategies based on observed behaviours and responses.</w:t>
      </w:r>
    </w:p>
    <w:p w14:paraId="06226B28" w14:textId="77777777" w:rsidR="00B7509A" w:rsidRDefault="00B7509A" w:rsidP="00D7135D">
      <w:pPr>
        <w:pStyle w:val="CommentText"/>
        <w:numPr>
          <w:ilvl w:val="0"/>
          <w:numId w:val="36"/>
        </w:numPr>
        <w:jc w:val="left"/>
      </w:pPr>
      <w:r>
        <w:t>Engagement in Collaborative Discussions:</w:t>
      </w:r>
      <w:r>
        <w:br/>
        <w:t>Collaboration with colleagues, families, and relevant professionals is integral to gaining diverse perspectives and insights. Through collaborative discussions, they share observations, exchange ideas, and collectively develop strategies to support children's pro-social skill development effectively.</w:t>
      </w:r>
    </w:p>
    <w:p w14:paraId="71759E6B" w14:textId="77777777" w:rsidR="00B7509A" w:rsidRDefault="00B7509A" w:rsidP="00D7135D">
      <w:pPr>
        <w:pStyle w:val="CommentText"/>
        <w:numPr>
          <w:ilvl w:val="0"/>
          <w:numId w:val="36"/>
        </w:numPr>
        <w:jc w:val="left"/>
      </w:pPr>
      <w:r>
        <w:t>Reflection and Documentation:</w:t>
      </w:r>
      <w:r>
        <w:br/>
        <w:t>She engages in regular reflection on her practices, documenting observations, insights, and reflections. This reflective practice enables her to critically evaluate her approach, identify successes and challenges, and refine strategies for better outcomes.</w:t>
      </w:r>
    </w:p>
    <w:p w14:paraId="484B5440" w14:textId="77777777" w:rsidR="00B7509A" w:rsidRDefault="00B7509A" w:rsidP="00D7135D">
      <w:pPr>
        <w:pStyle w:val="CommentText"/>
        <w:numPr>
          <w:ilvl w:val="0"/>
          <w:numId w:val="36"/>
        </w:numPr>
        <w:jc w:val="left"/>
      </w:pPr>
      <w:r>
        <w:t>Development, Implementation, and Evaluation of Support Plans:</w:t>
      </w:r>
      <w:r>
        <w:br/>
        <w:t>Based on observations, collaborative discussions, and reflections, she develops individualised support plans for children focusing on pro-social skill development. These plans outline specific goals, strategies, and interventions tailored to each child's unique needs and are implemented with fidelity. Regular evaluation ensures the effectiveness of interventions and guides adjustments as necessary.</w:t>
      </w:r>
    </w:p>
    <w:p w14:paraId="0CEBEBF4" w14:textId="77777777" w:rsidR="00B7509A" w:rsidRDefault="00B7509A" w:rsidP="00D7135D">
      <w:pPr>
        <w:pStyle w:val="CommentText"/>
        <w:numPr>
          <w:ilvl w:val="0"/>
          <w:numId w:val="36"/>
        </w:numPr>
        <w:jc w:val="left"/>
      </w:pPr>
      <w:r>
        <w:t>Ongoing Observation and Identification of Pro-social Skills:</w:t>
      </w:r>
      <w:r>
        <w:br/>
        <w:t>Throughout the support process, she continues to observe and identify emerging pro-social skills in children, celebrating successes and addressing areas requiring further attention. This cyclical process ensures responsiveness to evolving needs and promotes continuous improvement in practice.</w:t>
      </w:r>
    </w:p>
    <w:p w14:paraId="70C14D86" w14:textId="77777777" w:rsidR="00B7509A" w:rsidRDefault="00B7509A" w:rsidP="00B7509A">
      <w:pPr>
        <w:pStyle w:val="CommentText"/>
        <w:jc w:val="left"/>
      </w:pPr>
      <w:r>
        <w:t>By adhering to this comprehensive approach, she aims to create a nurturing environment where children feel supported and empowered to develop essential pro-social skills for lifelong success</w:t>
      </w:r>
    </w:p>
  </w:comment>
  <w:comment w:id="130" w:author="John Philip Dizon" w:date="2024-08-16T11:09:00Z" w:initials="JD">
    <w:p w14:paraId="4F025744" w14:textId="77777777" w:rsidR="003E04BC" w:rsidRDefault="003E04BC" w:rsidP="003E04BC">
      <w:pPr>
        <w:pStyle w:val="CommentText"/>
        <w:jc w:val="left"/>
      </w:pPr>
      <w:r w:rsidRPr="00F41B1A">
        <w:rPr>
          <w:rStyle w:val="CommentReference"/>
        </w:rPr>
        <w:annotationRef/>
      </w:r>
      <w:r>
        <w:rPr>
          <w:b/>
          <w:bCs/>
        </w:rPr>
        <w:t>Benchmark Answer 1:</w:t>
      </w:r>
    </w:p>
    <w:p w14:paraId="27DAA7B8" w14:textId="77777777" w:rsidR="003E04BC" w:rsidRDefault="003E04BC" w:rsidP="003E04BC">
      <w:pPr>
        <w:pStyle w:val="CommentText"/>
        <w:jc w:val="left"/>
      </w:pPr>
      <w:r>
        <w:t>In her role as an early childhood educator, she actively integrates diverse cultural perspectives into the curriculum by incorporating stories, songs, and traditions from various backgrounds. For instance, during a unit on animals, she includes books featuring characters from different cultural backgrounds, ensuring all children see themselves represented. Additionally, she modifies activities to accommodate children with disabilities, such as providing sensory materials for tactile exploration during art projects.</w:t>
      </w:r>
    </w:p>
    <w:p w14:paraId="0A60F36C" w14:textId="77777777" w:rsidR="003E04BC" w:rsidRDefault="003E04BC" w:rsidP="003E04BC">
      <w:pPr>
        <w:pStyle w:val="CommentText"/>
        <w:jc w:val="left"/>
      </w:pPr>
      <w:r>
        <w:rPr>
          <w:b/>
          <w:bCs/>
        </w:rPr>
        <w:t>Benchmark Answer 2:</w:t>
      </w:r>
    </w:p>
    <w:p w14:paraId="446724D7" w14:textId="77777777" w:rsidR="003E04BC" w:rsidRDefault="003E04BC" w:rsidP="003E04BC">
      <w:pPr>
        <w:pStyle w:val="CommentText"/>
        <w:jc w:val="left"/>
      </w:pPr>
      <w:r>
        <w:t>She ensures an inclusive curriculum by understanding legal requirements and respecting all backgrounds, partnering with families to incorporate their cultures, and designing programs that celebrate diversity. For instance, she uses books with multicultural characters and adapts activities so all children can participate. She creates a welcoming physical environment with accessible materials and quiet spaces. She builds positive relationships with each child and fosters a sense of belonging. For children with additional needs, she develops individualised support plans with families and professionals. Finally, she reflects on her practices to continuously improve inclusion and equity in her classroom.</w:t>
      </w:r>
    </w:p>
    <w:p w14:paraId="43FD2532" w14:textId="77777777" w:rsidR="003E04BC" w:rsidRDefault="003E04BC" w:rsidP="003E04BC">
      <w:pPr>
        <w:pStyle w:val="CommentText"/>
        <w:jc w:val="left"/>
      </w:pPr>
      <w:r>
        <w:rPr>
          <w:b/>
          <w:bCs/>
        </w:rPr>
        <w:t>Benchmark Answer 3:</w:t>
      </w:r>
    </w:p>
    <w:p w14:paraId="295424F8" w14:textId="77777777" w:rsidR="003E04BC" w:rsidRDefault="003E04BC" w:rsidP="003E04BC">
      <w:pPr>
        <w:pStyle w:val="CommentText"/>
        <w:jc w:val="left"/>
      </w:pPr>
      <w:r>
        <w:t>She makes inclusive curriculum decisions that ensure all children feel valued and supported. This involves understanding legal guidelines and respecting all backgrounds. She partners with families through meetings and surveys to understand their needs and incorporate their cultures. Her curriculum uses a variety of teaching methods and materials, including adapting activities for disabilities and providing visual aids for different language learners. The classroom environment is accessible with features like wheelchair ramps, sensory spaces, and diverse artwork. She promotes positive relationships through activities that celebrate differences and encourage children to learn from each other. For children with additional needs, she collaborates with families and professionals to develop individual support plans. Finally, she constantly reflects on her practices to improve and ensure her approach remains inclusive and equitable.</w:t>
      </w:r>
    </w:p>
  </w:comment>
  <w:comment w:id="131" w:author="John Philip Dizon" w:date="2024-08-16T11:14:00Z" w:initials="JD">
    <w:p w14:paraId="04A393E7" w14:textId="77777777" w:rsidR="003E04BC" w:rsidRDefault="003E04BC" w:rsidP="003E04BC">
      <w:pPr>
        <w:pStyle w:val="CommentText"/>
        <w:jc w:val="left"/>
      </w:pPr>
      <w:r w:rsidRPr="00F41B1A">
        <w:rPr>
          <w:rStyle w:val="CommentReference"/>
        </w:rPr>
        <w:annotationRef/>
      </w:r>
      <w:r>
        <w:rPr>
          <w:b/>
          <w:bCs/>
        </w:rPr>
        <w:t>Benchmark Answer 1:</w:t>
      </w:r>
      <w:r>
        <w:br/>
        <w:t>When interacting with children and families, she regularly communicates high expectations for each child's learning and development. For example, during parent-teacher conferences, she emphasises each child's strengths and progress, highlighting how their unique abilities contribute to the classroom community. Additionally, she encourages families to share their aspirations for their child's future, demonstrating her belief in their child's potential and fostering a collaborative partnership in supporting their growth.</w:t>
      </w:r>
    </w:p>
    <w:p w14:paraId="126DC5CF" w14:textId="77777777" w:rsidR="003E04BC" w:rsidRDefault="003E04BC" w:rsidP="003E04BC">
      <w:pPr>
        <w:pStyle w:val="CommentText"/>
        <w:jc w:val="left"/>
      </w:pPr>
      <w:r>
        <w:rPr>
          <w:b/>
          <w:bCs/>
        </w:rPr>
        <w:t>Benchmark Answer 2:</w:t>
      </w:r>
      <w:r>
        <w:br/>
        <w:t>She builds strong relationships with children and families to show belief in each child's potential. She gets to know each child's strengths and tailors her approach to their needs. She communicates openly with families and keeps them involved. They celebrate differences and create a culture of respect for diversity. She sets high expectations and provides encouragement, celebrating achievements and offering constructive feedback. She helps children develop problem-solving skills and resilience, fostering a growth mindset. Finally, she collaborates with families and professionals to create a strong support network for all children. By doing this, she creates a nurturing and inclusive environment where every child feels valued and empowered to succeed.</w:t>
      </w:r>
    </w:p>
    <w:p w14:paraId="57BB663B" w14:textId="77777777" w:rsidR="003E04BC" w:rsidRDefault="003E04BC" w:rsidP="003E04BC">
      <w:pPr>
        <w:pStyle w:val="CommentText"/>
        <w:jc w:val="left"/>
      </w:pPr>
      <w:r>
        <w:rPr>
          <w:b/>
          <w:bCs/>
        </w:rPr>
        <w:t>Benchmark Answer 3:</w:t>
      </w:r>
      <w:r>
        <w:br/>
        <w:t>She believes in empowering children and families by involving them in decisions and activities. She focuses on each child's strengths and celebrates their talents. She values cultural backgrounds and incorporates them into the learning environment. She actively listens, addresses concerns, and keeps everyone informed. They work together to solve problems, valuing everyone's ideas. She is adaptable and flexible, adjusting her approach to fit each child's needs. Finally, she continuously learns and improves by reflecting on her practices and seeking feedback. This way, she creates a supportive and inclusive environment where everyone feels empowered to succeed.</w:t>
      </w:r>
    </w:p>
  </w:comment>
  <w:comment w:id="132" w:author="John Philip Dizon" w:date="2024-08-16T11:14:00Z" w:initials="JD">
    <w:p w14:paraId="3E21F9C4" w14:textId="77777777" w:rsidR="003E04BC" w:rsidRDefault="003E04BC" w:rsidP="003E04BC">
      <w:pPr>
        <w:pStyle w:val="CommentText"/>
        <w:jc w:val="left"/>
      </w:pPr>
      <w:r w:rsidRPr="00F41B1A">
        <w:rPr>
          <w:rStyle w:val="CommentReference"/>
        </w:rPr>
        <w:annotationRef/>
      </w:r>
      <w:r>
        <w:rPr>
          <w:b/>
          <w:bCs/>
        </w:rPr>
        <w:t xml:space="preserve">Benchmark Answer 1: </w:t>
      </w:r>
    </w:p>
    <w:p w14:paraId="38779F5B" w14:textId="77777777" w:rsidR="003E04BC" w:rsidRDefault="003E04BC" w:rsidP="003E04BC">
      <w:pPr>
        <w:pStyle w:val="CommentText"/>
        <w:jc w:val="left"/>
      </w:pPr>
      <w:r>
        <w:t>To develop her understanding of inclusive practices, she regularly seeks out professional development opportunities focused on diversity, equity, and inclusion. For instance, she recently attended a workshop on creating inclusive classroom environments, where she learned strategies for fostering a sense of belonging among all children. Additionally, she actively seeks mentorship from experienced educators who have expertise in supporting diverse learners, seeking guidance on adapting curriculum and addressing barriers to inclusion.</w:t>
      </w:r>
    </w:p>
    <w:p w14:paraId="60294704" w14:textId="77777777" w:rsidR="003E04BC" w:rsidRDefault="003E04BC" w:rsidP="003E04BC">
      <w:pPr>
        <w:pStyle w:val="CommentText"/>
        <w:jc w:val="left"/>
      </w:pPr>
      <w:r>
        <w:rPr>
          <w:b/>
          <w:bCs/>
        </w:rPr>
        <w:t xml:space="preserve">Benchmark Answer 2: </w:t>
      </w:r>
    </w:p>
    <w:p w14:paraId="2A963FF1" w14:textId="77777777" w:rsidR="003E04BC" w:rsidRDefault="003E04BC" w:rsidP="003E04BC">
      <w:pPr>
        <w:pStyle w:val="CommentText"/>
        <w:jc w:val="left"/>
      </w:pPr>
      <w:r>
        <w:t>She attends workshops on diversity and inclusion, such as one she recently took on supporting children with different languages. She also learns from experienced educators by shadowing them and consulting with specialists, like a colleague who helps her support children with special needs. Additionally, she participates in online communities and forums with other educators to share resources and discuss new ideas. To stay updated on the latest research, she regularly reviews academic journals and articles. For instance, she recently read about the benefits of inclusive play areas and redesigned their outdoor space to be more accessible. Finally, she takes advantage of professional development offered by her workplace, such as conferences where she learns about new technologies to help children with disabilities. By continuously learning and growing, she ensures she can provide the best possible learning experience for all children.</w:t>
      </w:r>
    </w:p>
    <w:p w14:paraId="611FD212" w14:textId="77777777" w:rsidR="003E04BC" w:rsidRDefault="003E04BC" w:rsidP="003E04BC">
      <w:pPr>
        <w:pStyle w:val="CommentText"/>
        <w:jc w:val="left"/>
      </w:pPr>
      <w:r>
        <w:rPr>
          <w:b/>
          <w:bCs/>
        </w:rPr>
        <w:t xml:space="preserve">Benchmark Answer 3: </w:t>
      </w:r>
    </w:p>
    <w:p w14:paraId="7F4ACE9E" w14:textId="77777777" w:rsidR="003E04BC" w:rsidRDefault="003E04BC" w:rsidP="003E04BC">
      <w:pPr>
        <w:pStyle w:val="CommentText"/>
        <w:jc w:val="left"/>
      </w:pPr>
      <w:r>
        <w:t>To stay up-to-date on inclusive practices, she actively participates in professional development. This includes joining learning communities with colleagues to share ideas and best practices. She also constantly reviews research on diversity and inclusion in early childhood education. For example, she recently learned about culturally responsive teaching and incorporated it into her curriculum. Additionally, she attends workshops and conferences on inclusive education, such as a recent one on trauma-informed teaching. She also seeks mentorship from experienced educators, like her specialist mentor who helps her support diverse learners. Finally, she uses online platforms to expand her knowledge, recently taking a course on creating inclusive classrooms. By continuously learning, she ensures she can provide the best inclusive experience for all children.</w:t>
      </w:r>
    </w:p>
  </w:comment>
  <w:comment w:id="133" w:author="John Philip Dizon" w:date="2024-08-16T11:15:00Z" w:initials="JD">
    <w:p w14:paraId="6A1E749B" w14:textId="77777777" w:rsidR="003E04BC" w:rsidRDefault="003E04BC" w:rsidP="003E04BC">
      <w:pPr>
        <w:pStyle w:val="CommentText"/>
        <w:jc w:val="left"/>
      </w:pPr>
      <w:r w:rsidRPr="00F41B1A">
        <w:rPr>
          <w:rStyle w:val="CommentReference"/>
        </w:rPr>
        <w:annotationRef/>
      </w:r>
      <w:r>
        <w:rPr>
          <w:b/>
          <w:bCs/>
        </w:rPr>
        <w:t>Benchmark Answer 1:</w:t>
      </w:r>
      <w:r>
        <w:br/>
        <w:t>To support all children's full participation in the classroom community, she implements strategies such as peer buddy systems, where children are paired with a peer mentor who provides support and encouragement. Additionally, she designs cooperative learning activities that promote collaboration and teamwork, ensuring all children have opportunities to contribute their unique strengths. By fostering a culture of inclusivity and belonging, she supports each child's social-emotional development and overall well-being.</w:t>
      </w:r>
    </w:p>
    <w:p w14:paraId="2D6C3EAB" w14:textId="77777777" w:rsidR="003E04BC" w:rsidRDefault="003E04BC" w:rsidP="003E04BC">
      <w:pPr>
        <w:pStyle w:val="CommentText"/>
        <w:jc w:val="left"/>
      </w:pPr>
      <w:r>
        <w:rPr>
          <w:b/>
          <w:bCs/>
        </w:rPr>
        <w:t>Benchmark Answer 2:</w:t>
      </w:r>
      <w:r>
        <w:br/>
        <w:t>To make all children feel valued and included, she follows several strategies. She involves families in decisions and activities, respecting their cultures. Her curriculum celebrates diversity through multicultural books and resources. She arranges the classroom for easy access and adapts it for different needs. She builds strong relationships with each child, listening to them and valuing their input. She uses positive guidance to teach kindness and problem-solving skills. To encourage social interaction, she creates peer buddy systems where older children help younger ones during activities. She also organises cooperative learning activities where children work together towards common goals. By using these strategies, she creates a classroom community where everyone feels like they belong.</w:t>
      </w:r>
    </w:p>
    <w:p w14:paraId="2CACF03A" w14:textId="77777777" w:rsidR="003E04BC" w:rsidRDefault="003E04BC" w:rsidP="003E04BC">
      <w:pPr>
        <w:pStyle w:val="CommentText"/>
        <w:jc w:val="left"/>
      </w:pPr>
      <w:r>
        <w:rPr>
          <w:b/>
          <w:bCs/>
        </w:rPr>
        <w:t>Benchmark Answer 3:</w:t>
      </w:r>
      <w:r>
        <w:br/>
        <w:t>To make all children feel like valued members of the classroom family, she uses a variety of methods. She involves families and community members in events like multicultural celebrations to create a sense of belonging for all. Her curriculum celebrates diversity through books with characters from different backgrounds and abilities. The classroom is set up for easy access by all, with areas for children who are sensitive to sensory stimuli. She builds strong relationships with each child by listening to them and using positive reinforcement to make them feel confident. To encourage positive interactions, she uses peer buddy systems where older children help younger ones in projects and organises cooperative learning activities where children work together towards a common goal. By using these strategies, she creates a supportive and inclusive environment where everyone feels valued and can participate actively.</w:t>
      </w:r>
    </w:p>
    <w:p w14:paraId="61B3514D" w14:textId="77777777" w:rsidR="003E04BC" w:rsidRDefault="003E04BC" w:rsidP="003E04BC">
      <w:pPr>
        <w:pStyle w:val="CommentText"/>
        <w:jc w:val="left"/>
      </w:pPr>
    </w:p>
  </w:comment>
  <w:comment w:id="134" w:author="John Philip Dizon" w:date="2024-08-16T11:15:00Z" w:initials="JD">
    <w:p w14:paraId="55097EA5" w14:textId="77777777" w:rsidR="003E04BC" w:rsidRDefault="003E04BC" w:rsidP="003E04BC">
      <w:pPr>
        <w:pStyle w:val="CommentText"/>
        <w:jc w:val="left"/>
      </w:pPr>
      <w:r w:rsidRPr="00F41B1A">
        <w:rPr>
          <w:rStyle w:val="CommentReference"/>
        </w:rPr>
        <w:annotationRef/>
      </w:r>
      <w:r>
        <w:rPr>
          <w:b/>
          <w:bCs/>
        </w:rPr>
        <w:t>Benchmark Answer 1:</w:t>
      </w:r>
      <w:r>
        <w:br/>
        <w:t>She actively promotes inclusive attitudes and practices among her colleagues and stakeholders through proactive communication and modelling behaviours. For instance, she regularly shares resources and articles on diversity and inclusion during staff meetings, fostering dialogue and reflection on how they can better support all children and families. Additionally, she models inclusive practices in her interactions with children and families, demonstrating empathy, respect, and appreciation for diverse perspectives. By actively promoting a culture of inclusion, she empowers others to embrace diversity and create welcoming environments for all.</w:t>
      </w:r>
    </w:p>
    <w:p w14:paraId="684C755A" w14:textId="77777777" w:rsidR="003E04BC" w:rsidRDefault="003E04BC" w:rsidP="003E04BC">
      <w:pPr>
        <w:pStyle w:val="CommentText"/>
        <w:jc w:val="left"/>
      </w:pPr>
      <w:r>
        <w:rPr>
          <w:b/>
          <w:bCs/>
        </w:rPr>
        <w:t>Benchmark Answer 2:</w:t>
      </w:r>
      <w:r>
        <w:br/>
        <w:t>She encourages inclusive practices among colleagues by modelling them herself. She shows respect for all backgrounds and actively listens to different perspectives. She also proactively communicates the importance of inclusion through discussions and workshops. They share successful practices and address any concerns or misconceptions together. She offers training sessions on diversity and inclusion, providing resources like articles and courses. They plan and implement inclusive practices collaboratively, valuing everyone's ideas. She encourages reflection on practices through feedback from peers, children, and families. They celebrate diversity through events and themed weeks where everyone can share their cultures. Finally, she challenges biases by promoting awareness and discussions to create a more inclusive environment for all. By working together, they can create a setting where everyone feels valued and respected.</w:t>
      </w:r>
    </w:p>
    <w:p w14:paraId="0FF51DB0" w14:textId="77777777" w:rsidR="003E04BC" w:rsidRDefault="003E04BC" w:rsidP="003E04BC">
      <w:pPr>
        <w:pStyle w:val="CommentText"/>
        <w:jc w:val="left"/>
      </w:pPr>
      <w:r>
        <w:rPr>
          <w:b/>
          <w:bCs/>
        </w:rPr>
        <w:t>Benchmark Answer 3:</w:t>
      </w:r>
      <w:r>
        <w:br/>
        <w:t>She encourages colleagues to embrace inclusion through her actions and communication. She shows respect for all backgrounds and actively listens to different perspectives. She also proactively organises discussions and workshops on diversity and inclusion. These sessions allow them to share successful practices, address concerns, and explore new strategies together. To deepen understanding, she offers training and resources on cultural competence and bias awareness. They work together to plan and implement inclusive practices, valuing everyone's ideas. She encourages reflection through feedback and self-assessment to continuously improve. They celebrate diversity through events where everyone can share their cultures. Finally, she challenges biases with discussions to create a more inclusive environment. By working together and constantly learning, they can ensure a setting where everyone feels valued and respected.</w:t>
      </w:r>
    </w:p>
  </w:comment>
  <w:comment w:id="135" w:author="John Philip Dizon" w:date="2024-08-16T11:15:00Z" w:initials="JD">
    <w:p w14:paraId="7716F923" w14:textId="77777777" w:rsidR="003E04BC" w:rsidRDefault="003E04BC" w:rsidP="003E04BC">
      <w:pPr>
        <w:pStyle w:val="CommentText"/>
        <w:jc w:val="left"/>
      </w:pPr>
      <w:r w:rsidRPr="00F41B1A">
        <w:rPr>
          <w:rStyle w:val="CommentReference"/>
        </w:rPr>
        <w:annotationRef/>
      </w:r>
      <w:r>
        <w:rPr>
          <w:b/>
          <w:bCs/>
        </w:rPr>
        <w:t>Benchmark Answer 1:</w:t>
      </w:r>
      <w:r>
        <w:br/>
        <w:t>She engages in ongoing reflection on her practices related to inclusion, equity, and diversity to inform continuous improvement. For instance, she regularly journals about her experiences and observations in the classroom, reflecting on moments of success and areas for growth in supporting diverse learners. Additionally, she seeks feedback from colleagues through peer observations and collaborative discussions, gaining insights into alternative approaches and strategies for promoting inclusion. By continually examining her practices and seeking input from others, she strives to create more equitable and inclusive learning environments for all children.</w:t>
      </w:r>
    </w:p>
    <w:p w14:paraId="47609E1D" w14:textId="77777777" w:rsidR="003E04BC" w:rsidRDefault="003E04BC" w:rsidP="003E04BC">
      <w:pPr>
        <w:pStyle w:val="CommentText"/>
        <w:jc w:val="left"/>
      </w:pPr>
      <w:r>
        <w:rPr>
          <w:b/>
          <w:bCs/>
        </w:rPr>
        <w:t>Benchmark Answer 2:</w:t>
      </w:r>
      <w:r>
        <w:br/>
        <w:t>As an early childhood educator, she constantly reflects on her practices to ensure all children feel included and valued. She dedicates time for self-reflection, journaling about interactions and identifying areas for improvement. She also participates in peer observations where colleagues provide feedback on her inclusivity practices. To gain different perspectives, she actively seeks feedback from families and children about their experiences. Additionally, she regularly reviews guidelines and best practices on inclusion to ensure she is following current standards. To stay up-to-date, she attends workshops and conferences on inclusion, equity, and diversity. She also critically analyses the curriculum and materials used, making adjustments to promote inclusivity. She collaborates with colleagues to share ideas and gather their insights. Finally, she monitors the progress of implemented strategies to assess what is working and what needs improvement. By reflecting in these ways, she can continuously improve and ensure all children have a positive and inclusive learning experience.</w:t>
      </w:r>
    </w:p>
    <w:p w14:paraId="609E95AD" w14:textId="77777777" w:rsidR="003E04BC" w:rsidRDefault="003E04BC" w:rsidP="003E04BC">
      <w:pPr>
        <w:pStyle w:val="CommentText"/>
        <w:jc w:val="left"/>
      </w:pPr>
      <w:r>
        <w:rPr>
          <w:b/>
          <w:bCs/>
        </w:rPr>
        <w:t>Benchmark Answer 3:</w:t>
      </w:r>
      <w:r>
        <w:br/>
        <w:t>She constantly reflects on her inclusion practices to ensure all children feel valued. This includes observing herself interacting with children, families, and colleagues. She looks for ways to be more inclusive in her language, gestures, and responses. She also actively seeks feedback from everyone to understand where she can improve. To stay up-to-date on best practices, she attends workshops and training sessions on inclusion, equity, and diversity. Additionally, she regularly reviews guidelines and regulations to ensure she is following legal requirements. Another way she reflects is by critically examining her practices and considering how they impact diverse backgrounds. She questions her assumptions, examines biases, and brainstorms more inclusive approaches. She participates in professional communities to share ideas and learn from others. Finally, based on her reflections and feedback, she creates plans to improve her practices. These plans include specific ways to be more inclusive and timelines to track her progress. By constantly reflecting and learning, she can create a welcoming environment where everyone feels valued.</w:t>
      </w:r>
    </w:p>
    <w:p w14:paraId="12FE056F" w14:textId="77777777" w:rsidR="003E04BC" w:rsidRDefault="003E04BC" w:rsidP="003E04BC">
      <w:pPr>
        <w:pStyle w:val="CommentText"/>
        <w:jc w:val="left"/>
      </w:pPr>
      <w:r>
        <w:br/>
      </w:r>
    </w:p>
  </w:comment>
  <w:comment w:id="136" w:author="John Philip Dizon" w:date="2024-08-16T11:21:00Z" w:initials="JD">
    <w:p w14:paraId="598B0CD2" w14:textId="77777777" w:rsidR="003E04BC" w:rsidRDefault="003E04BC" w:rsidP="003E04BC">
      <w:pPr>
        <w:pStyle w:val="CommentText"/>
        <w:jc w:val="left"/>
      </w:pPr>
      <w:r w:rsidRPr="00F41B1A">
        <w:rPr>
          <w:rStyle w:val="CommentReference"/>
        </w:rPr>
        <w:annotationRef/>
      </w:r>
      <w:r>
        <w:rPr>
          <w:b/>
          <w:bCs/>
        </w:rPr>
        <w:t>Benchmark Answer 1:</w:t>
      </w:r>
      <w:r>
        <w:br/>
        <w:t>To effectively recognise and investigate barriers to learning for individual children, educators must consider various types of additional needs or barriers to participation and develop a full understanding of these. Let's explore each type along with examples and implications for the role of the educator:</w:t>
      </w:r>
    </w:p>
    <w:p w14:paraId="4677B40C" w14:textId="77777777" w:rsidR="003E04BC" w:rsidRDefault="003E04BC" w:rsidP="003E04BC">
      <w:pPr>
        <w:pStyle w:val="CommentText"/>
        <w:jc w:val="left"/>
      </w:pPr>
      <w:r>
        <w:t>Behavioural or Psychological Disorders:</w:t>
      </w:r>
    </w:p>
    <w:p w14:paraId="79430F71" w14:textId="77777777" w:rsidR="003E04BC" w:rsidRDefault="003E04BC" w:rsidP="003E04BC">
      <w:pPr>
        <w:pStyle w:val="CommentText"/>
        <w:numPr>
          <w:ilvl w:val="0"/>
          <w:numId w:val="37"/>
        </w:numPr>
        <w:jc w:val="left"/>
      </w:pPr>
      <w:r>
        <w:t>Examples: Attention Deficit Hyperactivity Disorder (ADHD), Autism Spectrum Disorder (ASD), Oppositional Defiant Disorder (ODD).</w:t>
      </w:r>
    </w:p>
    <w:p w14:paraId="1CB44F26" w14:textId="77777777" w:rsidR="003E04BC" w:rsidRDefault="003E04BC" w:rsidP="003E04BC">
      <w:pPr>
        <w:pStyle w:val="CommentText"/>
        <w:numPr>
          <w:ilvl w:val="0"/>
          <w:numId w:val="37"/>
        </w:numPr>
        <w:jc w:val="left"/>
      </w:pPr>
      <w:r>
        <w:t>Strategies for Understanding: Educators can develop a full understanding of these disorders by collaborating with specialists such as psychologists or behavioural therapists, conducting observations to identify patterns of behaviour, and engaging in ongoing professional development to learn effective strategies for support.</w:t>
      </w:r>
    </w:p>
    <w:p w14:paraId="4C4D2A43" w14:textId="77777777" w:rsidR="003E04BC" w:rsidRDefault="003E04BC" w:rsidP="003E04BC">
      <w:pPr>
        <w:pStyle w:val="CommentText"/>
        <w:numPr>
          <w:ilvl w:val="0"/>
          <w:numId w:val="37"/>
        </w:numPr>
        <w:jc w:val="left"/>
      </w:pPr>
      <w:r>
        <w:t>Implications for the Role: Educators need to adapt teaching strategies and classroom management techniques to accommodate the needs of children with behavioural or psychological disorders. This may include implementing visual schedules, providing sensory breaks, and offering individualised behavioural interventions.</w:t>
      </w:r>
    </w:p>
    <w:p w14:paraId="475B34CA" w14:textId="77777777" w:rsidR="003E04BC" w:rsidRDefault="003E04BC" w:rsidP="003E04BC">
      <w:pPr>
        <w:pStyle w:val="CommentText"/>
        <w:jc w:val="left"/>
      </w:pPr>
      <w:r>
        <w:t>Child at Risk of Harm or Illness:</w:t>
      </w:r>
    </w:p>
    <w:p w14:paraId="11050B2B" w14:textId="77777777" w:rsidR="003E04BC" w:rsidRDefault="003E04BC" w:rsidP="003E04BC">
      <w:pPr>
        <w:pStyle w:val="CommentText"/>
        <w:numPr>
          <w:ilvl w:val="0"/>
          <w:numId w:val="38"/>
        </w:numPr>
        <w:jc w:val="left"/>
      </w:pPr>
      <w:r>
        <w:t>Examples: Children experiencing abuse, neglect, or exposure to domestic violence, as well as those with chronic health conditions or compromised immune systems.</w:t>
      </w:r>
    </w:p>
    <w:p w14:paraId="098A25AD" w14:textId="77777777" w:rsidR="003E04BC" w:rsidRDefault="003E04BC" w:rsidP="003E04BC">
      <w:pPr>
        <w:pStyle w:val="CommentText"/>
        <w:numPr>
          <w:ilvl w:val="0"/>
          <w:numId w:val="38"/>
        </w:numPr>
        <w:jc w:val="left"/>
      </w:pPr>
      <w:r>
        <w:t>Strategies for Understanding: Educators can develop a full understanding of these risks by being vigilant for signs of abuse or neglect, maintaining open communication with families to understand their circumstances, and collaborating with relevant professionals such as social workers or healthcare providers.</w:t>
      </w:r>
    </w:p>
    <w:p w14:paraId="13D4020B" w14:textId="77777777" w:rsidR="003E04BC" w:rsidRDefault="003E04BC" w:rsidP="003E04BC">
      <w:pPr>
        <w:pStyle w:val="CommentText"/>
        <w:numPr>
          <w:ilvl w:val="0"/>
          <w:numId w:val="38"/>
        </w:numPr>
        <w:jc w:val="left"/>
      </w:pPr>
      <w:r>
        <w:t>Implications for the Role: Educators have a legal and ethical responsibility to report any suspicions of child abuse or neglect to the appropriate authorities. They also play a crucial role in providing a safe and supportive environment for children at risk, which may involve implementing additional safety measures and offering emotional support.</w:t>
      </w:r>
    </w:p>
    <w:p w14:paraId="475F0935" w14:textId="77777777" w:rsidR="003E04BC" w:rsidRDefault="003E04BC" w:rsidP="003E04BC">
      <w:pPr>
        <w:pStyle w:val="CommentText"/>
        <w:jc w:val="left"/>
      </w:pPr>
      <w:r>
        <w:t>Family Circumstances and Needs:</w:t>
      </w:r>
    </w:p>
    <w:p w14:paraId="23F10C59" w14:textId="77777777" w:rsidR="003E04BC" w:rsidRDefault="003E04BC" w:rsidP="003E04BC">
      <w:pPr>
        <w:pStyle w:val="CommentText"/>
        <w:numPr>
          <w:ilvl w:val="0"/>
          <w:numId w:val="39"/>
        </w:numPr>
        <w:jc w:val="left"/>
      </w:pPr>
      <w:r>
        <w:t>Examples: Families experiencing homelessness, poverty, substance abuse issues, or mental health challenges.</w:t>
      </w:r>
    </w:p>
    <w:p w14:paraId="717380DB" w14:textId="77777777" w:rsidR="003E04BC" w:rsidRDefault="003E04BC" w:rsidP="003E04BC">
      <w:pPr>
        <w:pStyle w:val="CommentText"/>
        <w:numPr>
          <w:ilvl w:val="0"/>
          <w:numId w:val="39"/>
        </w:numPr>
        <w:jc w:val="left"/>
      </w:pPr>
      <w:r>
        <w:t>Strategies for Understanding: Educators can develop a full understanding of these circumstances and needs by building trusting relationships with families, conducting home visits or family conferences to assess their situation, and connecting them with community resources and support services.</w:t>
      </w:r>
    </w:p>
    <w:p w14:paraId="7723392E" w14:textId="77777777" w:rsidR="003E04BC" w:rsidRDefault="003E04BC" w:rsidP="003E04BC">
      <w:pPr>
        <w:pStyle w:val="CommentText"/>
        <w:numPr>
          <w:ilvl w:val="0"/>
          <w:numId w:val="39"/>
        </w:numPr>
        <w:jc w:val="left"/>
      </w:pPr>
      <w:r>
        <w:t>Implications for the Role: Educators must adopt a compassionate and non-judgmental approach when working with families facing adversity. They may need to provide additional support to ensure children's basic needs are met, such as offering food assistance or coordinating access to social services.</w:t>
      </w:r>
    </w:p>
    <w:p w14:paraId="1D55A202" w14:textId="77777777" w:rsidR="003E04BC" w:rsidRDefault="003E04BC" w:rsidP="003E04BC">
      <w:pPr>
        <w:pStyle w:val="CommentText"/>
        <w:jc w:val="left"/>
      </w:pPr>
      <w:r>
        <w:t>Health Problems:</w:t>
      </w:r>
    </w:p>
    <w:p w14:paraId="7934E9C9" w14:textId="77777777" w:rsidR="003E04BC" w:rsidRDefault="003E04BC" w:rsidP="003E04BC">
      <w:pPr>
        <w:pStyle w:val="CommentText"/>
        <w:numPr>
          <w:ilvl w:val="0"/>
          <w:numId w:val="40"/>
        </w:numPr>
        <w:jc w:val="left"/>
      </w:pPr>
      <w:r>
        <w:t>Examples: Chronic medical conditions, allergies, or infectious diseases.</w:t>
      </w:r>
    </w:p>
    <w:p w14:paraId="7DF9B3A9" w14:textId="77777777" w:rsidR="003E04BC" w:rsidRDefault="003E04BC" w:rsidP="003E04BC">
      <w:pPr>
        <w:pStyle w:val="CommentText"/>
        <w:numPr>
          <w:ilvl w:val="0"/>
          <w:numId w:val="40"/>
        </w:numPr>
        <w:jc w:val="left"/>
      </w:pPr>
      <w:r>
        <w:t>Strategies for Understanding: Educators can develop a full understanding of these health problems by obtaining medical information and care plans from families, implementing health and safety protocols within the learning environment, and receiving training on emergency response procedures.</w:t>
      </w:r>
    </w:p>
    <w:p w14:paraId="6F6E4D1B" w14:textId="77777777" w:rsidR="003E04BC" w:rsidRDefault="003E04BC" w:rsidP="003E04BC">
      <w:pPr>
        <w:pStyle w:val="CommentText"/>
        <w:numPr>
          <w:ilvl w:val="0"/>
          <w:numId w:val="40"/>
        </w:numPr>
        <w:jc w:val="left"/>
      </w:pPr>
      <w:r>
        <w:t>Implications for the Role: Educators need to be vigilant in monitoring children's health status and responding promptly to any medical emergencies. They may need to make accommodations to ensure the safety and well-being of children with specific health needs, such as administering medication or adapting activities to accommodate physical limitations.</w:t>
      </w:r>
    </w:p>
    <w:p w14:paraId="7591089B" w14:textId="77777777" w:rsidR="003E04BC" w:rsidRDefault="003E04BC" w:rsidP="003E04BC">
      <w:pPr>
        <w:pStyle w:val="CommentText"/>
        <w:jc w:val="left"/>
      </w:pPr>
      <w:r>
        <w:t>Physical, Sensory, or Developmental Disability:</w:t>
      </w:r>
    </w:p>
    <w:p w14:paraId="58040FA1" w14:textId="77777777" w:rsidR="003E04BC" w:rsidRDefault="003E04BC" w:rsidP="003E04BC">
      <w:pPr>
        <w:pStyle w:val="CommentText"/>
        <w:numPr>
          <w:ilvl w:val="0"/>
          <w:numId w:val="41"/>
        </w:numPr>
        <w:jc w:val="left"/>
      </w:pPr>
      <w:r>
        <w:t>Examples: Cerebral palsy, hearing impairment, intellectual disability.</w:t>
      </w:r>
    </w:p>
    <w:p w14:paraId="2ED86DEE" w14:textId="77777777" w:rsidR="003E04BC" w:rsidRDefault="003E04BC" w:rsidP="003E04BC">
      <w:pPr>
        <w:pStyle w:val="CommentText"/>
        <w:numPr>
          <w:ilvl w:val="0"/>
          <w:numId w:val="41"/>
        </w:numPr>
        <w:jc w:val="left"/>
      </w:pPr>
      <w:r>
        <w:t>Strategies for Understanding: Educators can develop a full understanding of these disabilities by consulting with specialists such as occupational therapists or speech-language pathologists, conducting assessments to identify individual strengths and needs, and collaborating with families to develop personalised support plans.</w:t>
      </w:r>
    </w:p>
    <w:p w14:paraId="3FFE0027" w14:textId="77777777" w:rsidR="003E04BC" w:rsidRDefault="003E04BC" w:rsidP="003E04BC">
      <w:pPr>
        <w:pStyle w:val="CommentText"/>
        <w:numPr>
          <w:ilvl w:val="0"/>
          <w:numId w:val="41"/>
        </w:numPr>
        <w:jc w:val="left"/>
      </w:pPr>
      <w:r>
        <w:t>Implications for the Role: Educators must provide inclusive learning experiences that accommodate the diverse needs and abilities of children with disabilities. This may involve modifying materials, adapting teaching strategies, and fostering a supportive peer environment that celebrates diversity.</w:t>
      </w:r>
    </w:p>
    <w:p w14:paraId="0E58B6F5" w14:textId="77777777" w:rsidR="003E04BC" w:rsidRDefault="003E04BC" w:rsidP="003E04BC">
      <w:pPr>
        <w:pStyle w:val="CommentText"/>
        <w:jc w:val="left"/>
      </w:pPr>
      <w:r>
        <w:t>By recognising and investigating these types of additional needs or barriers to participation, educators can fulfil their role in promoting inclusion and supporting the diverse needs of all children in the early childhood education setting. She demonstrates her knowledge of the requirements of the National Quality Standard and related regulations and laws applicable to this unit by employing specific methods to recognise and investigate barriers to learning for individual children. For example, she conducts informal assessments using tools aligned with the educational program and practice standards, such as developmental checklists and observation protocols. Additionally, she holds individual conferences with children and their families, engaging in collaborative partnerships to gather insights into the child's strengths, needs, and interests. By integrating legal and ethical considerations into her practice, such as privacy and confidentiality requirements, she ensures that the child's and family's rights are respected throughout the assessment process. Through these strategies, she develops a full understanding of the child's needs and barriers to participation, informing targeted interventions and support strategies to promote their inclusion and success in the learning environment.</w:t>
      </w:r>
    </w:p>
    <w:p w14:paraId="7C6F7FDC" w14:textId="77777777" w:rsidR="003E04BC" w:rsidRDefault="003E04BC" w:rsidP="003E04BC">
      <w:pPr>
        <w:pStyle w:val="CommentText"/>
        <w:jc w:val="left"/>
      </w:pPr>
      <w:r>
        <w:rPr>
          <w:b/>
          <w:bCs/>
        </w:rPr>
        <w:t>Benchmark Answer 2:</w:t>
      </w:r>
      <w:r>
        <w:br/>
        <w:t>To effectively identify and address barriers to learning for each child, she follows several steps. First, she works with families through open communication to understand their child's background and any challenges they face at home or in the community. This collaborative approach helps her tailor support to their specific needs. She then reviews and adapts the curriculum and classroom environment to ensure activities and materials are accessible for all. This may involve creating sensory-friendly spaces or making wheelchair adjustments. Building trusting relationships with each child is also key. By actively listening and fostering a comfortable environment, they can express their needs and concerns. Following anti-discrimination laws and respecting human rights is a must. She also keeps information confidential while following disclosure requirements. To ensure all children can learn, she adapts the curriculum to different learning styles and abilities. This might involve using inclusive teaching strategies or modifying materials. Finally, she continuously monitors progress and adjusts support strategies as needed. By reflecting on her practice, she can make informed decisions to best support each child's development. Throughout this process, she ensures compliance with the National Quality Standard and all relevant regulations. By working together with families and following these steps, she can effectively identify and address barriers to learning for all children in her care.</w:t>
      </w:r>
    </w:p>
    <w:p w14:paraId="04BB3165" w14:textId="77777777" w:rsidR="003E04BC" w:rsidRDefault="003E04BC" w:rsidP="003E04BC">
      <w:pPr>
        <w:pStyle w:val="CommentText"/>
        <w:jc w:val="left"/>
      </w:pPr>
      <w:r>
        <w:rPr>
          <w:b/>
          <w:bCs/>
        </w:rPr>
        <w:t>Benchmark Answer 3:</w:t>
      </w:r>
      <w:r>
        <w:br/>
        <w:t>To effectively identify and address learning barriers for each child, she follows a multi-step approach that aligns with regulations. First, she builds strong partnerships with families and communities to understand their child's background and any challenges they might face at home or culturally. This collaboration ensures their voice is heard in the process. She then reviews and adapts the curriculum and classroom to cater to diverse needs, including creating accessible learning experiences for all. This may involve making the space sensory-friendly or providing assistive devices. Building trust with each child is key. By actively listening and creating a safe space, they feel comfortable expressing their needs. Following anti-discrimination laws and respecting privacy is essential. To further support all learners, she also continuously develops her knowledge through workshops on inclusive practices. Finally, she regularly reflects on her approach, considering feedback from families, colleagues, and children. This allows her to improve her strategies and ensure all children can reach their full potential in a supportive and inclusive environment. By following these steps, she can effectively recognise and address barriers to learning for all children in her care.</w:t>
      </w:r>
    </w:p>
  </w:comment>
  <w:comment w:id="137" w:author="John Philip Dizon" w:date="2024-08-16T11:21:00Z" w:initials="JD">
    <w:p w14:paraId="6ABFF06B" w14:textId="77777777" w:rsidR="003E04BC" w:rsidRDefault="003E04BC" w:rsidP="003E04BC">
      <w:pPr>
        <w:pStyle w:val="CommentText"/>
        <w:jc w:val="left"/>
      </w:pPr>
      <w:r w:rsidRPr="00F41B1A">
        <w:rPr>
          <w:rStyle w:val="CommentReference"/>
        </w:rPr>
        <w:annotationRef/>
      </w:r>
      <w:r>
        <w:rPr>
          <w:b/>
          <w:bCs/>
        </w:rPr>
        <w:t>Benchmark Answer 1:</w:t>
      </w:r>
      <w:r>
        <w:br/>
        <w:t>She collects and utilises data to gain a deeper understanding of barriers to learning by employing specific data collection methods such as anecdotal records and developmental checklists while considering legal and ethical considerations that impact practice around inclusion at a leadership level. For instance, she systematically documents observations of children's behaviour and interactions using anecdotal records, noting any challenges or progress in their development. Additionally, she utilises developmental checklists aligned with the educational program and practice standards to track children's milestones and identify areas where additional support may be needed. Throughout the data collection process, she ensures that privacy, confidentiality, and disclosure requirements are upheld, respecting the child's and family's right to privacy. By integrating legal and ethical considerations into her data collection practices, she maintains integrity and accountability in supporting children's inclusion and development.</w:t>
      </w:r>
    </w:p>
    <w:p w14:paraId="60773088" w14:textId="77777777" w:rsidR="003E04BC" w:rsidRDefault="003E04BC" w:rsidP="003E04BC">
      <w:pPr>
        <w:pStyle w:val="CommentText"/>
        <w:jc w:val="left"/>
      </w:pPr>
      <w:r>
        <w:rPr>
          <w:b/>
          <w:bCs/>
        </w:rPr>
        <w:t>Benchmark Answer 2:</w:t>
      </w:r>
      <w:r>
        <w:br/>
        <w:t>To understand barriers to learning, she collects data following regulations. She uses methods like checklists, observations, and discussions with families to gather information about each child's strengths and weaknesses. This approach helps her identify any challenges they might be facing. She also collaborates with families to gain their perspective on their child's background and experiences, ensuring a well-rounded view. Following privacy laws is important, so she always seeks permission before collecting any sensitive information. Once she has all the data, she analyses it to identify patterns and areas where children might be struggling. This analysis helps her develop specific strategies to address each child's needs and promote inclusion. She continuously tracks progress and uses ongoing data collection to evaluate the effectiveness of her strategies. By reflecting on this data and staying updated on best practices through workshops on data collection and analysis, she can effectively identify barriers to learning and create a supportive learning environment for all children.</w:t>
      </w:r>
    </w:p>
    <w:p w14:paraId="3B539381" w14:textId="77777777" w:rsidR="003E04BC" w:rsidRDefault="003E04BC" w:rsidP="003E04BC">
      <w:pPr>
        <w:pStyle w:val="CommentText"/>
        <w:jc w:val="left"/>
      </w:pPr>
      <w:r>
        <w:rPr>
          <w:b/>
          <w:bCs/>
        </w:rPr>
        <w:t>Benchmark Answer 3:</w:t>
      </w:r>
      <w:r>
        <w:br/>
        <w:t>In her role supporting early childhood education, she uses data to understand and address learning barriers in accordance with regulations and privacy laws. She collects information through methods such as checklists (e.g., developmental milestones), assessments, and discussions with families about their child's home life and cultural background. This collaboration helps her identify each child's individual needs. She always obtains permission before collecting any sensitive data, as respecting privacy is crucial. Once the data is collected, she analyses it to identify patterns and areas where children might be struggling, such as developmental delays or social interaction challenges. This analysis allows her to develop targeted interventions based on evidence, such as special activities or support plans. She continues to track progress and uses ongoing data collection to assess whether her approach is effective. By reflecting on this data and keeping up-to-date on best practices, she can continuously improve her strategies to create an inclusive environment where all children can thrive.</w:t>
      </w:r>
    </w:p>
  </w:comment>
  <w:comment w:id="138" w:author="John Philip Dizon" w:date="2024-08-16T11:21:00Z" w:initials="JD">
    <w:p w14:paraId="140D1089" w14:textId="77777777" w:rsidR="003E04BC" w:rsidRDefault="003E04BC" w:rsidP="003E04BC">
      <w:pPr>
        <w:pStyle w:val="CommentText"/>
        <w:jc w:val="left"/>
      </w:pPr>
      <w:r w:rsidRPr="00F41B1A">
        <w:rPr>
          <w:rStyle w:val="CommentReference"/>
        </w:rPr>
        <w:annotationRef/>
      </w:r>
      <w:r>
        <w:rPr>
          <w:b/>
          <w:bCs/>
        </w:rPr>
        <w:t>Benchmark Answer 1:</w:t>
      </w:r>
      <w:r>
        <w:br/>
        <w:t>She considers a child's abilities, goals, interests, and cultural values when developing an individual plan for support and inclusion by incorporating specific cultural responsiveness strategies while addressing key provisions of anti-discrimination legislation and the human rights framework. For example, she collaborates with families to learn about their cultural traditions and preferences, incorporating cultural celebrations and activities into the child's plan to foster a sense of belonging and connection. Additionally, she provides materials in multiple languages and formats to ensure accessibility and accommodate diverse learning styles, aligning with the human rights framework that promotes respect for cultural diversity. By integrating cultural responsiveness strategies and legal considerations into the plan, she creates a supportive and inclusive environment that respects and celebrates diversity while upholding principles of equity and non-discrimination.</w:t>
      </w:r>
    </w:p>
    <w:p w14:paraId="5440197C" w14:textId="77777777" w:rsidR="003E04BC" w:rsidRDefault="003E04BC" w:rsidP="003E04BC">
      <w:pPr>
        <w:pStyle w:val="CommentText"/>
        <w:jc w:val="left"/>
      </w:pPr>
      <w:r>
        <w:rPr>
          <w:b/>
          <w:bCs/>
        </w:rPr>
        <w:t>Benchmark Answer 2:</w:t>
      </w:r>
      <w:r>
        <w:br/>
        <w:t>In developing inclusive support plans for young children, she considers their unique abilities, goals, and cultural background. This approach aligns with regulations such as the National Quality Standard (NQS). To achieve this, she works closely with families to understand their child's heritage and aspirations (e.g., a Diwali celebration activity). She designs learning experiences that reflect diverse cultures and respect each child's identity. This might involve providing resources in multiple languages or creating a welcoming space with multicultural materials. Following anti-discrimination laws, she treats all children with dignity and challenges stereotypes. By incorporating cultural responsiveness throughout the program and collaborating with families on flexible support plans, she fosters a sense of belonging and ensures every child feels valued and supported in their learning journey.</w:t>
      </w:r>
    </w:p>
    <w:p w14:paraId="3A1E7FFE" w14:textId="77777777" w:rsidR="003E04BC" w:rsidRDefault="003E04BC" w:rsidP="003E04BC">
      <w:pPr>
        <w:pStyle w:val="CommentText"/>
        <w:jc w:val="left"/>
      </w:pPr>
      <w:r>
        <w:rPr>
          <w:b/>
          <w:bCs/>
        </w:rPr>
        <w:t>Benchmark Answer 3:</w:t>
      </w:r>
      <w:r>
        <w:br/>
        <w:t>When developing an individual plan for support and inclusion, she considers a child's abilities, goals, interests, and cultural values by adopting a culturally responsive approach that adheres to anti-discrimination legislation and human rights frameworks. Here are two examples of how she does this:</w:t>
      </w:r>
    </w:p>
    <w:p w14:paraId="3F20F3DD" w14:textId="77777777" w:rsidR="003E04BC" w:rsidRDefault="003E04BC" w:rsidP="003E04BC">
      <w:pPr>
        <w:pStyle w:val="CommentText"/>
        <w:jc w:val="left"/>
      </w:pPr>
      <w:r>
        <w:t>Incorporating Cultural Celebrations and Multilingual Materials:</w:t>
      </w:r>
      <w:r>
        <w:br/>
        <w:t>She has a child in her care from a Vietnamese background who shows a strong interest in their cultural heritage. To support this, she incorporates Vietnamese cultural celebrations into the curriculum, such as T</w:t>
      </w:r>
      <w:r>
        <w:rPr>
          <w:lang w:val="vi-VN"/>
        </w:rPr>
        <w:t>ết (Lunar New Year). She engages the child and their family in planning the activities, ensuring that traditional customs and practices are respected and included. Additionally, she provides books, songs, and learning materials in both English and Vietnamese, fostering an inclusive environment where the child feels valued and recognised. This approach not only supports the child’s interests and cultural values but also enriches the learning experience for the entire group, promoting cultural awareness and respect among peers. She ensures that these practices align with anti-discrimination legislation and human rights frameworks by consulting relevant guidelines and seeking input from culturally diverse communities.</w:t>
      </w:r>
    </w:p>
    <w:p w14:paraId="6E382ECA" w14:textId="77777777" w:rsidR="003E04BC" w:rsidRDefault="003E04BC" w:rsidP="003E04BC">
      <w:pPr>
        <w:pStyle w:val="CommentText"/>
        <w:jc w:val="left"/>
      </w:pPr>
      <w:r>
        <w:t>Developing Individualised Support Plans:</w:t>
      </w:r>
      <w:r>
        <w:br/>
        <w:t>She works with a child who has specific learning goals and interests in music. To incorporate this into their individualised support plan, she includes activities that align with their musical interests, such as providing various musical instruments and organising regular music sessions. Understanding the child’s cultural background, which emphasises communal participation and family involvement, she invites their family to share traditional songs and musical instruments from their culture. This not only caters to the child’s interests and abilities but also honours their cultural values. In doing so, she ensures compliance with anti-discrimination and human rights legislation by promoting inclusivity and equality in the learning environment. She documents these plans, monitors progress, and adjusts strategies as needed, always in consultation with the child's family and considering feedback to ensure cultural responsiveness and inclusivity.</w:t>
      </w:r>
    </w:p>
    <w:p w14:paraId="53877AB2" w14:textId="77777777" w:rsidR="003E04BC" w:rsidRDefault="003E04BC" w:rsidP="003E04BC">
      <w:pPr>
        <w:pStyle w:val="CommentText"/>
        <w:jc w:val="left"/>
      </w:pPr>
      <w:r>
        <w:t>By integrating these strategies, she creates a supportive and inclusive environment that respects and celebrates each child's unique background and needs, in alignment with key provisions of anti-discrimination legislation and human rights frameworks.</w:t>
      </w:r>
    </w:p>
  </w:comment>
  <w:comment w:id="139" w:author="John Philip Dizon" w:date="2024-08-16T11:22:00Z" w:initials="JD">
    <w:p w14:paraId="2C4948BD" w14:textId="77777777" w:rsidR="003E04BC" w:rsidRDefault="003E04BC" w:rsidP="003E04BC">
      <w:pPr>
        <w:pStyle w:val="CommentText"/>
        <w:jc w:val="left"/>
      </w:pPr>
      <w:r w:rsidRPr="00F41B1A">
        <w:rPr>
          <w:rStyle w:val="CommentReference"/>
        </w:rPr>
        <w:annotationRef/>
      </w:r>
      <w:r>
        <w:rPr>
          <w:b/>
          <w:bCs/>
        </w:rPr>
        <w:t>Benchmark Answer 1:</w:t>
      </w:r>
      <w:r>
        <w:br/>
        <w:t>She develops and documents individual plans for support and inclusion in collaboration with other professionals and the family by employing specific communication strategies such as regular meetings or written agreements, while ensuring privacy, confidentiality, and disclosure requirements are met. For example, she schedules regular meetings with the child's family and relevant professionals to discuss goals, progress, and adjustments to the plan as needed. During these meetings, they establish clear expectations and responsibilities, documenting agreements in written plans that are shared and reviewed regularly. Additionally, she maintains confidentiality and privacy by ensuring that sensitive information is shared only with authorised individuals and in accordance with legal requirements. By fostering open communication and collaboration while upholding legal and ethical standards, she ensures that the child's and family's right to privacy is respected throughout the planning process.</w:t>
      </w:r>
    </w:p>
    <w:p w14:paraId="127842E5" w14:textId="77777777" w:rsidR="003E04BC" w:rsidRDefault="003E04BC" w:rsidP="003E04BC">
      <w:pPr>
        <w:pStyle w:val="CommentText"/>
        <w:jc w:val="left"/>
      </w:pPr>
      <w:r>
        <w:rPr>
          <w:b/>
          <w:bCs/>
        </w:rPr>
        <w:t>Benchmark Answer 2:</w:t>
      </w:r>
      <w:r>
        <w:br/>
        <w:t>When developing support plans for young children, she collaborates with families and professionals. She holds regular meetings (e.g., face-to-face or online) to gather input and ensure everyone is informed through clear communication (e.g., written agreements). She prioritises privacy by following legal guidelines to keep all information confidential. Detailed records are kept (e.g., findings, goals, progress) to track the child's journey. Considering the child's background, she develops culturally sensitive plans that are tailored to their needs. The plan is reviewed regularly with everyone involved to ensure it remains effective as the child progresses. By working together, they can create a supportive and inclusive environment for all children.</w:t>
      </w:r>
    </w:p>
    <w:p w14:paraId="3D3AA910" w14:textId="77777777" w:rsidR="003E04BC" w:rsidRDefault="003E04BC" w:rsidP="003E04BC">
      <w:pPr>
        <w:pStyle w:val="CommentText"/>
        <w:jc w:val="left"/>
      </w:pPr>
      <w:r>
        <w:rPr>
          <w:b/>
          <w:bCs/>
        </w:rPr>
        <w:t>Benchmark Answer 3:</w:t>
      </w:r>
      <w:r>
        <w:br/>
        <w:t>She develops individual support plans for young children by first thoroughly assessing their strengths, needs, and preferences. This involves talking to families, educators, and other professionals. She collaborates with families throughout the process, treating them as essential partners. Regular communication (e.g., meetings) ensures everyone is informed. Based on this information, she designs individualised strategies (e.g., accommodations) to support each child's learning and development. She clearly documents the plan (goals, strategies) to track progress and make adjustments as needed through regular reviews. Following legal and ethical guidelines, she respects everyone's privacy and confidentiality. Finally, she considers the child's cultural background and incorporates cultural sensitivity into the plan (e.g., celebrating traditions). By working together in this way, they can create supportive and inclusive environments where all children can thrive.</w:t>
      </w:r>
    </w:p>
  </w:comment>
  <w:comment w:id="140" w:author="John Philip Dizon" w:date="2024-08-16T11:22:00Z" w:initials="JD">
    <w:p w14:paraId="0A110D51" w14:textId="77777777" w:rsidR="003E04BC" w:rsidRDefault="003E04BC" w:rsidP="003E04BC">
      <w:pPr>
        <w:pStyle w:val="CommentText"/>
        <w:jc w:val="left"/>
      </w:pPr>
      <w:r w:rsidRPr="00F41B1A">
        <w:rPr>
          <w:rStyle w:val="CommentReference"/>
        </w:rPr>
        <w:annotationRef/>
      </w:r>
      <w:r>
        <w:rPr>
          <w:b/>
          <w:bCs/>
        </w:rPr>
        <w:t>Benchmark Answer 1:</w:t>
      </w:r>
      <w:r>
        <w:br/>
        <w:t>She supports a child and their family's entry into the service through positive and supportive communication by employing specific welcoming practices such as orientation sessions or personalised welcome packets while considering factors that may impact their inclusion. For instance, she conducts orientation sessions for new families, providing an overview of the program philosophy, routines, and policies to help them feel informed and prepared. Additionally, she personalises welcome packets with information about the child's schedule, classroom expectations, and available resources, tailored to their individual needs and circumstances. By considering factors such as family circumstances and needs, she ensures that the welcoming practices are inclusive and responsive to the unique needs of each family, fostering a sense of belonging and connection from the outset.</w:t>
      </w:r>
    </w:p>
    <w:p w14:paraId="4B389D80" w14:textId="77777777" w:rsidR="003E04BC" w:rsidRDefault="003E04BC" w:rsidP="003E04BC">
      <w:pPr>
        <w:pStyle w:val="CommentText"/>
        <w:jc w:val="left"/>
      </w:pPr>
      <w:r>
        <w:rPr>
          <w:b/>
          <w:bCs/>
        </w:rPr>
        <w:t>Benchmark Answer 2:</w:t>
      </w:r>
      <w:r>
        <w:br/>
        <w:t>When a new child and family join the service, she uses positive communication to make them feel welcome. This starts right away with a warm phone call and a meeting to answer questions. She also creates personalised welcome packets with information and resources to help them adjust. Orientation sessions are held where families meet the staff, see the facilities, and learn about the daily routine. She respects each family's background and ensures that the communication is inclusive. She checks in regularly to offer support and address any concerns. She is aware of challenges like language barriers and works to create a welcoming environment for all families by considering their individual needs. By following these steps, she aims to create a smooth and positive experience for every child and family entering the service.</w:t>
      </w:r>
    </w:p>
    <w:p w14:paraId="690B2EF8" w14:textId="77777777" w:rsidR="003E04BC" w:rsidRDefault="003E04BC" w:rsidP="003E04BC">
      <w:pPr>
        <w:pStyle w:val="CommentText"/>
        <w:jc w:val="left"/>
      </w:pPr>
      <w:r>
        <w:rPr>
          <w:b/>
          <w:bCs/>
        </w:rPr>
        <w:t>Benchmark Answer 3:</w:t>
      </w:r>
      <w:r>
        <w:br/>
        <w:t>She helps new children and families feel welcome by reaching out before their first day and offering to meet to discuss their needs (e.g., pre-enrolment meeting). She creates personalised welcome packages with information about the program (schedule, staff) and considers their cultural background (e.g., materials in their language). Orientation sessions are held for families to tour the facility, meet the staff, and ask questions. She believes in collaboration with families, so she encourages open communication and involves them in decisions about their child's education. She also prioritises cultural sensitivity by incorporating their traditions and celebrations. Finally, she checks in regularly after enrolment to provide updates, address concerns, and offer support throughout their transition. By following these steps, she creates a welcoming and inclusive environment for all children and families.</w:t>
      </w:r>
    </w:p>
  </w:comment>
  <w:comment w:id="141" w:author="John Philip Dizon" w:date="2024-08-16T11:22:00Z" w:initials="JD">
    <w:p w14:paraId="19E611A6" w14:textId="77777777" w:rsidR="003E04BC" w:rsidRDefault="003E04BC" w:rsidP="003E04BC">
      <w:pPr>
        <w:pStyle w:val="CommentText"/>
        <w:jc w:val="left"/>
      </w:pPr>
      <w:r w:rsidRPr="00F41B1A">
        <w:rPr>
          <w:rStyle w:val="CommentReference"/>
        </w:rPr>
        <w:annotationRef/>
      </w:r>
      <w:r>
        <w:rPr>
          <w:b/>
          <w:bCs/>
        </w:rPr>
        <w:t>Benchmark Answer 1:</w:t>
      </w:r>
      <w:r>
        <w:br/>
        <w:t>She assesses and reflects on the level of support provided to a child with diverse needs on a regular basis by employing specific assessment tools or reflective practices such as journaling or peer feedback, while considering strategies for individual support and inclusion. For example, she uses assessment tools aligned with the educational program and practice standards, such as observation checklists and progress monitoring charts, to track the child's progress and identify areas for improvement. Additionally, she engages in reflective practices such as journaling and peer feedback, seeking insights and perspectives from colleagues to inform her practice. By integrating assessment and reflection into her practice while considering strategies for individual support and inclusion, she continuously evaluates and adjusts her support strategies to meet the evolving needs of the child and promote their inclusion and success.</w:t>
      </w:r>
    </w:p>
    <w:p w14:paraId="2A3FC98C" w14:textId="77777777" w:rsidR="003E04BC" w:rsidRDefault="003E04BC" w:rsidP="003E04BC">
      <w:pPr>
        <w:pStyle w:val="CommentText"/>
        <w:jc w:val="left"/>
      </w:pPr>
      <w:r>
        <w:rPr>
          <w:b/>
          <w:bCs/>
        </w:rPr>
        <w:t>Benchmark Answer 2:</w:t>
      </w:r>
      <w:r>
        <w:br/>
        <w:t>She assesses how well she is supporting a child with diverse needs by regularly observing their progress (e.g., checklists) and keeping track of interactions and strategies used. She reflects on this through journaling or meetings with colleagues to determine if the support is working (e.g., reviewing interventions). She also consults with other professionals involved in the child's care to gain their insights. Based on this information, she develops individualised support strategies that consider the child's strengths and needs. She keeps the child's family informed and involved throughout this process, and they regularly review and adjust the support plan as needed to ensure it remains effective for the child. By following these steps, she ensures the support she provides is tailored to each child's unique needs and helps them reach their full potential.</w:t>
      </w:r>
    </w:p>
    <w:p w14:paraId="2E91AAF6" w14:textId="77777777" w:rsidR="003E04BC" w:rsidRDefault="003E04BC" w:rsidP="003E04BC">
      <w:pPr>
        <w:pStyle w:val="CommentText"/>
        <w:jc w:val="left"/>
      </w:pPr>
      <w:r>
        <w:rPr>
          <w:b/>
          <w:bCs/>
        </w:rPr>
        <w:t>Benchmark Answer 3:</w:t>
      </w:r>
      <w:r>
        <w:br/>
        <w:t>To assess how well she is supporting a child with diverse needs, she uses a variety of tools like checklists and observations to understand their strengths and challenges in all areas of development (thinking, social skills, movement, communication). She tracks interactions and progress through detailed notes and work samples. Through journaling and discussions with colleagues, she reflects on the effectiveness of her strategies and identifies areas for improvement. Collaboration is key, so she talks to the child's family and other professionals to gather their insights. Based on this information, she creates individualised support plans with specific goals and interventions to meet the child's unique needs and promote inclusion in the classroom. These plans are reviewed and adjusted regularly to ensure they remain effective as the child progresses. By continuously learning about best practices, she provides the best possible support for all children.</w:t>
      </w:r>
    </w:p>
  </w:comment>
  <w:comment w:id="142" w:author="John Philip Dizon" w:date="2024-08-16T11:27:00Z" w:initials="JD">
    <w:p w14:paraId="753FEB16" w14:textId="77777777" w:rsidR="003E04BC" w:rsidRDefault="003E04BC" w:rsidP="003E04BC">
      <w:pPr>
        <w:pStyle w:val="CommentText"/>
        <w:jc w:val="left"/>
      </w:pPr>
      <w:r w:rsidRPr="00F41B1A">
        <w:rPr>
          <w:rStyle w:val="CommentReference"/>
        </w:rPr>
        <w:annotationRef/>
      </w:r>
      <w:r>
        <w:rPr>
          <w:b/>
          <w:bCs/>
        </w:rPr>
        <w:t>Benchmark Answer 1:</w:t>
      </w:r>
      <w:r>
        <w:br/>
        <w:t>She communicates with and provides support to others to implement agreed strategies for supporting a child's inclusion and development by employing specific collaboration techniques such as team meetings or shared documentation platforms, while considering ways to promote inclusion across different areas of practice. For example, she facilitates team meetings with relevant professionals and support staff to discuss the child's progress, share insights, and coordinate efforts to address their needs effectively. During these meetings, they collaboratively develop action plans and timelines, documenting agreements and responsibilities in shared documents or communication platforms. Additionally, she promotes inclusion across different areas of practice by incorporating strategies such as curriculum modifications and culturally responsive communication techniques into their collective approach. By fostering open communication and collaboration while promoting inclusive practices, she empowers all team members.</w:t>
      </w:r>
    </w:p>
    <w:p w14:paraId="302A8F66" w14:textId="77777777" w:rsidR="003E04BC" w:rsidRDefault="003E04BC" w:rsidP="003E04BC">
      <w:pPr>
        <w:pStyle w:val="CommentText"/>
        <w:jc w:val="left"/>
      </w:pPr>
      <w:r>
        <w:rPr>
          <w:b/>
          <w:bCs/>
        </w:rPr>
        <w:t>Benchmark Answer 2:</w:t>
      </w:r>
      <w:r>
        <w:br/>
        <w:t>To ensure all children feel included and supported, she collaborates effectively with colleagues and families. This involves regular team meetings to discuss strategies and share insights. They use shared online platforms to keep everyone informed about individual plans, progress, and any adjustments needed. She prioritises clear communication and updates with colleagues. To promote inclusion, she integrates diverse experiences and materials into the curriculum and uses culturally responsive teaching practices. She also encourages ongoing professional development for her colleagues on inclusion strategies. Finally, she recognises that each child's needs are unique and works closely with families to create support plans that consider their preferences and cultural backgrounds. By working together through open communication and collaboration, they can create an inclusive environment where all children can thrive.</w:t>
      </w:r>
    </w:p>
    <w:p w14:paraId="4C5E5290" w14:textId="77777777" w:rsidR="003E04BC" w:rsidRDefault="003E04BC" w:rsidP="003E04BC">
      <w:pPr>
        <w:pStyle w:val="CommentText"/>
        <w:jc w:val="left"/>
      </w:pPr>
      <w:r>
        <w:rPr>
          <w:b/>
          <w:bCs/>
        </w:rPr>
        <w:t>Benchmark Answer 3:</w:t>
      </w:r>
      <w:r>
        <w:br/>
        <w:t>To create a supportive and inclusive environment for all children, she collaborates with families, educators, and community members. They work together to develop plans for each child that consider their unique needs and background. She uses different communication methods like emails and social media to keep everyone informed about the child's progress. She also encourages professional development for herself and colleagues through workshops to improve their skills in supporting children with diverse needs. Inclusion is important in everything they do, so they incorporate diverse materials and activities into the curriculum and everyday interactions. They regularly reflect on their practices to see what's working and what can be improved. Finally, she respects the cultural backgrounds of all children and families by celebrating their traditions and incorporating their languages into the program. By working together in this way, they can ensure all children feel valued and supported.</w:t>
      </w:r>
    </w:p>
  </w:comment>
  <w:comment w:id="143" w:author="John Philip Dizon" w:date="2024-08-16T11:27:00Z" w:initials="JD">
    <w:p w14:paraId="1A2D0578" w14:textId="77777777" w:rsidR="003E04BC" w:rsidRDefault="003E04BC" w:rsidP="003E04BC">
      <w:pPr>
        <w:pStyle w:val="CommentText"/>
        <w:jc w:val="left"/>
      </w:pPr>
      <w:r w:rsidRPr="00F41B1A">
        <w:rPr>
          <w:rStyle w:val="CommentReference"/>
        </w:rPr>
        <w:annotationRef/>
      </w:r>
      <w:r>
        <w:rPr>
          <w:b/>
          <w:bCs/>
        </w:rPr>
        <w:t>Benchmark Answer 1:</w:t>
      </w:r>
      <w:r>
        <w:br/>
        <w:t>She establishes and maintains ongoing information exchange with a child's family and appropriate community members about the child's needs and care strategies by employing specific communication channels such as parent-teacher conferences or digital newsletters, while considering legal and ethical considerations such as privacy, confidentiality, and disclosure requirements. For instance, she schedules regular parent-teacher conferences to discuss the child's progress, share observations, and collaborate on goals and strategies for support. During these conferences, she ensures that sensitive information is shared discreetly and in accordance with privacy and confidentiality requirements. Additionally, she utilises digital newsletters and communication platforms to provide updates and resources to families, ensuring that information is accessible and inclusive. By upholding legal and ethical standards while fostering transparent communication, she builds trust and collaboration with families and community members, promoting a shared commitment to the child's well-being and development.</w:t>
      </w:r>
    </w:p>
    <w:p w14:paraId="4C3793B3" w14:textId="77777777" w:rsidR="003E04BC" w:rsidRDefault="003E04BC" w:rsidP="003E04BC">
      <w:pPr>
        <w:pStyle w:val="CommentText"/>
        <w:jc w:val="left"/>
      </w:pPr>
      <w:r>
        <w:rPr>
          <w:b/>
          <w:bCs/>
        </w:rPr>
        <w:t>Benchmark Answer 2:</w:t>
      </w:r>
      <w:r>
        <w:br/>
        <w:t>To keep families and community members informed about a child's needs and care, she builds partnerships by involving them in discussions and decisions. She uses various communication methods like parent conferences, newsletters, and emails to share updates, observations, and plans. Following privacy laws, she only shares information with consent and handles sensitive details discreetly. Considering that families have different preferences, she may use face-to-face meetings, digital communication, or other methods that work best for them. She regularly updates everyone on the child's progress and any concerns, and reflects on how well the communication is working to ensure it continues to meet the needs of the child and family. By working together openly and respectfully, she creates the best possible support system for each child.</w:t>
      </w:r>
    </w:p>
    <w:p w14:paraId="3F6B17D4" w14:textId="77777777" w:rsidR="003E04BC" w:rsidRDefault="003E04BC" w:rsidP="003E04BC">
      <w:pPr>
        <w:pStyle w:val="CommentText"/>
        <w:jc w:val="left"/>
      </w:pPr>
      <w:r>
        <w:rPr>
          <w:b/>
          <w:bCs/>
        </w:rPr>
        <w:t>Benchmark Answer 3:</w:t>
      </w:r>
      <w:r>
        <w:br/>
        <w:t>She builds partnerships with families and community members to support each child's development. This involves valuing their perspectives and experiences through regular meetings, conversations, and community events. She uses various communication methods like face-to-face meetings, emails, and digital platforms, considering each family's preferences. Following privacy laws, she only shares information with consent and handles sensitive details discreetly. She also tailors communication to accommodate cultural backgrounds and languages, using interpreters or translated materials if needed. She provides regular updates on the child's progress using observations and assessments to inform collaborative decision-making and support plans. Finally, she reflects on how well the communication is working to ensure it meets the needs of the child and family. By working together openly and respectfully, she creates the best possible support system for each child.</w:t>
      </w:r>
    </w:p>
  </w:comment>
  <w:comment w:id="144" w:author="John Philip Dizon" w:date="2024-08-16T11:28:00Z" w:initials="JD">
    <w:p w14:paraId="075BC705" w14:textId="77777777" w:rsidR="003E04BC" w:rsidRDefault="003E04BC" w:rsidP="003E04BC">
      <w:pPr>
        <w:pStyle w:val="CommentText"/>
        <w:jc w:val="left"/>
      </w:pPr>
      <w:r w:rsidRPr="00F41B1A">
        <w:rPr>
          <w:rStyle w:val="CommentReference"/>
        </w:rPr>
        <w:annotationRef/>
      </w:r>
      <w:r>
        <w:rPr>
          <w:b/>
          <w:bCs/>
        </w:rPr>
        <w:t>Benchmark Answer 1:</w:t>
      </w:r>
      <w:r>
        <w:br/>
        <w:t>She responds to the daily needs of children with additional needs and seeks assistance when support is required by employing specific strategies such as differentiated instruction or accessing specialised services, while considering factors that may impact the inclusion of the child and their family. For example, she modifies learning activities and materials to accommodate the child's individual learning style and preferences, providing scaffolds and supports as needed. Additionally, she collaborates with specialists such as speech therapists or behavioural therapists to develop targeted interventions and strategies that address the child's specific needs. Throughout this process, she considers factors such as family circumstances and needs, ensuring that support strategies are culturally responsive and inclusive. By being proactive and responsive to the child's daily needs while considering the broader context of their inclusion, she creates an environment where all children can thrive and succeed.</w:t>
      </w:r>
    </w:p>
    <w:p w14:paraId="66EEC615" w14:textId="77777777" w:rsidR="003E04BC" w:rsidRDefault="003E04BC" w:rsidP="003E04BC">
      <w:pPr>
        <w:pStyle w:val="CommentText"/>
        <w:jc w:val="left"/>
      </w:pPr>
      <w:r>
        <w:rPr>
          <w:b/>
          <w:bCs/>
        </w:rPr>
        <w:t>Benchmark Answer 2:</w:t>
      </w:r>
      <w:r>
        <w:br/>
        <w:t>To meet the daily needs of children with additional needs, she works closely with families and professionals to understand their strengths and challenges. She then tailors the learning environment and activities to include them, for instance by providing sensory spaces or adapting materials. She builds positive relationships with the children and creates a safe space where they feel comfortable asking for help. If a child needs extra support, she works with specialists like speech therapists to create a comprehensive plan. Following privacy laws, she only shares information with consent and keeps everything confidential. Finally, she tracks the child's progress and reflects on her strategies to make sure they are effective in helping each child reach their full potential. By working together and being flexible, she creates an inclusive environment where all children feel valued.</w:t>
      </w:r>
    </w:p>
    <w:p w14:paraId="32072754" w14:textId="77777777" w:rsidR="003E04BC" w:rsidRDefault="003E04BC" w:rsidP="003E04BC">
      <w:pPr>
        <w:pStyle w:val="CommentText"/>
        <w:jc w:val="left"/>
      </w:pPr>
      <w:r>
        <w:rPr>
          <w:b/>
          <w:bCs/>
        </w:rPr>
        <w:t>Benchmark Answer 3:</w:t>
      </w:r>
      <w:r>
        <w:br/>
        <w:t>She works closely with families, valuing their expertise in understanding their child's unique needs and preferences. They then collaborate to create a support plan that considers the child's strengths and cultural background. In the classroom, she uses a strengths-based approach, tailoring activities and materials to fit different learning styles. The environment itself is inclusive, with accessible furniture, sensory spaces, and assistive technology to help all children participate. She builds trusting relationships with each child, listening to their voices and empowering them to advocate for themselves. If a child needs extra support, she collaborates with specialists like speech therapists to create a comprehensive plan. Following privacy laws, she keeps all information confidential. Finally, she tracks the child's progress and reflects on her strategies to ensure they are effective in helping each child reach their full potential. By working together and embracing differences, she creates a welcoming and inclusive environment for all children.</w:t>
      </w:r>
    </w:p>
  </w:comment>
  <w:comment w:id="145" w:author="John Philip Dizon" w:date="2024-08-16T11:28:00Z" w:initials="JD">
    <w:p w14:paraId="448684B8" w14:textId="77777777" w:rsidR="003E04BC" w:rsidRDefault="003E04BC" w:rsidP="003E04BC">
      <w:pPr>
        <w:pStyle w:val="CommentText"/>
        <w:jc w:val="left"/>
      </w:pPr>
      <w:r w:rsidRPr="00F41B1A">
        <w:rPr>
          <w:rStyle w:val="CommentReference"/>
        </w:rPr>
        <w:annotationRef/>
      </w:r>
      <w:r>
        <w:rPr>
          <w:b/>
          <w:bCs/>
        </w:rPr>
        <w:t>Benchmark Answer 1:</w:t>
      </w:r>
      <w:r>
        <w:br/>
        <w:t>She monitors a child's progress through observation and critical reflection by employing specific observation techniques or assessment tools such as checklists or portfolios, while considering legal and ethical considerations such as privacy, confidentiality, and disclosure requirements. For example, she systematically observes the child's interactions, behaviours, and engagement during classroom activities, documenting her observations using checklists or anecdotal records. Additionally, she reviews the child's work samples and portfolios to assess their progress and growth over time, identifying areas of strength and areas for further development.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supporting the child's development and well-being.</w:t>
      </w:r>
    </w:p>
    <w:p w14:paraId="779E5823" w14:textId="77777777" w:rsidR="003E04BC" w:rsidRDefault="003E04BC" w:rsidP="003E04BC">
      <w:pPr>
        <w:pStyle w:val="CommentText"/>
        <w:jc w:val="left"/>
      </w:pPr>
      <w:r>
        <w:rPr>
          <w:b/>
          <w:bCs/>
        </w:rPr>
        <w:t>Benchmark Answer 2:</w:t>
      </w:r>
      <w:r>
        <w:br/>
        <w:t>She monitors a child's progress by working closely with families and sharing observations regularly. This helps her understand their development outside the classroom. She designs activities that fit the child's goals and interests, and adjusts them as needed based on her observations. The classroom environment is set up for her to easily observe children's interactions without being intrusive. She builds trusting relationships with the children so they feel comfortable expressing themselves. To gather information, she uses various techniques like recording anecdotes or specific events, and checklists to track milestones. Following privacy laws, she keeps all information confidential and only shares it with consent. Finally, she reflects on her observations to make sure her assessments are fair and unbiased, keeping the child's best interests at heart. This combination of observation, assessment, and reflection helps each child reach their full potential.</w:t>
      </w:r>
    </w:p>
    <w:p w14:paraId="13AC60A2" w14:textId="77777777" w:rsidR="003E04BC" w:rsidRDefault="003E04BC" w:rsidP="003E04BC">
      <w:pPr>
        <w:pStyle w:val="CommentText"/>
        <w:jc w:val="left"/>
      </w:pPr>
      <w:r>
        <w:rPr>
          <w:b/>
          <w:bCs/>
        </w:rPr>
        <w:t>Benchmark Answer 3:</w:t>
      </w:r>
      <w:r>
        <w:br/>
        <w:t>She monitors a child's progress by talking with families about their child's development at home and in the classroom. This helps her design a program that meets the child's unique needs and interests. She sets up the classroom to encourage learning and make it easy to observe the children without interrupting their play. By building trusting relationships with the children, she gains insights into their strengths and challenges. She uses various observation techniques like recording what the child does over a specific time or focusing on a particular skill. Checklists and learning portfolios help her track progress over time. Following privacy laws, she keeps all information confidential and only shares it with consent. Finally, she reflects on her observations to make sure they are fair and unbiased, considering the child's background and best interests. This combination of talking with families, observing children, and reflecting on her findings helps each child reach their full potential.</w:t>
      </w:r>
    </w:p>
  </w:comment>
  <w:comment w:id="146" w:author="John Philip Dizon" w:date="2024-08-16T11:28:00Z" w:initials="JD">
    <w:p w14:paraId="4B405D23" w14:textId="77777777" w:rsidR="003E04BC" w:rsidRDefault="003E04BC" w:rsidP="003E04BC">
      <w:pPr>
        <w:pStyle w:val="CommentText"/>
        <w:jc w:val="left"/>
      </w:pPr>
      <w:r w:rsidRPr="00F41B1A">
        <w:rPr>
          <w:rStyle w:val="CommentReference"/>
        </w:rPr>
        <w:annotationRef/>
      </w:r>
      <w:r>
        <w:rPr>
          <w:b/>
          <w:bCs/>
        </w:rPr>
        <w:t>Benchmark Answer 1:</w:t>
      </w:r>
      <w:r>
        <w:br/>
        <w:t>She identifies any barriers to strategies being implemented and trials alternative strategies that may address these barriers by employing specific problem-solving techniques or collaborative approaches such as brainstorming sessions or action research, while considering factors that may impact the inclusion of the child and their family. For instance, she facilitates brainstorming sessions with colleagues to generate ideas and solutions for overcoming obstacles to implementation, drawing on their collective expertise and perspectives. Additionally, she conducts action research to systematically test and evaluate alternative strategies, gathering data and feedback to inform decision-making and adjustments. Throughout this process, she considers factors such as family circumstances and needs, ensuring that support strategies are responsive and inclusive. By engaging in collaborative problem-solving while considering the broader context of inclusion, she optimises the effectiveness of strategies and promotes positive outcomes for the child and their family.</w:t>
      </w:r>
    </w:p>
    <w:p w14:paraId="7F41DD5B" w14:textId="77777777" w:rsidR="003E04BC" w:rsidRDefault="003E04BC" w:rsidP="003E04BC">
      <w:pPr>
        <w:pStyle w:val="CommentText"/>
        <w:jc w:val="left"/>
      </w:pPr>
      <w:r>
        <w:rPr>
          <w:b/>
          <w:bCs/>
        </w:rPr>
        <w:t>Benchmark Answer 2:</w:t>
      </w:r>
      <w:r>
        <w:br/>
        <w:t>She works together with families and colleagues to identify any challenges that might prevent a child from fully participating in activities. This could involve issues within the classroom environment, the teaching approach, or even factors at home. They then brainstorm solutions, examining the root cause of the problem and considering the best interests of the child. For example, if the classroom is too noisy for a child, they might create a quiet space or adjust activities. She also listens carefully to the child to understand their needs and preferences. By working collaboratively and being creative, they can find solutions that ensure all children feel included and supported. Following ethical guidelines, she monitors how well these solutions work and makes adjustments as needed. This collaborative approach helps create a welcoming environment where every child can succeed.</w:t>
      </w:r>
    </w:p>
    <w:p w14:paraId="483983D8" w14:textId="77777777" w:rsidR="003E04BC" w:rsidRDefault="003E04BC" w:rsidP="003E04BC">
      <w:pPr>
        <w:pStyle w:val="CommentText"/>
        <w:jc w:val="left"/>
      </w:pPr>
      <w:r>
        <w:rPr>
          <w:b/>
          <w:bCs/>
        </w:rPr>
        <w:t>Benchmark Answer 3:</w:t>
      </w:r>
      <w:r>
        <w:br/>
        <w:t>She works closely with families and colleagues to identify any factors that might prevent a child from fully participating. This could involve issues within the classroom environment, the teaching approach, or even factors at home. They then brainstorm solutions together, considering the root cause of the problem and the needs of the child and family. For example, if the classroom is too noisy, they might create a quiet space or adjust activities. She also builds strong relationships with the children to understand their strengths and challenges. By using different problem-solving techniques and following ethical guidelines, they test various solutions and assess what works best. They regularly check on how well these solutions are working and make adjustments as needed. This collaborative approach helps create a welcoming environment where every child feels included and supported.</w:t>
      </w:r>
    </w:p>
  </w:comment>
  <w:comment w:id="147" w:author="John Philip Dizon" w:date="2024-08-16T11:28:00Z" w:initials="JD">
    <w:p w14:paraId="4A91B9D2" w14:textId="77777777" w:rsidR="003E04BC" w:rsidRDefault="003E04BC" w:rsidP="003E04BC">
      <w:pPr>
        <w:pStyle w:val="CommentText"/>
        <w:jc w:val="left"/>
      </w:pPr>
      <w:r w:rsidRPr="00F41B1A">
        <w:rPr>
          <w:rStyle w:val="CommentReference"/>
        </w:rPr>
        <w:annotationRef/>
      </w:r>
      <w:r>
        <w:rPr>
          <w:b/>
          <w:bCs/>
        </w:rPr>
        <w:t>Benchmark Answer 1:</w:t>
      </w:r>
      <w:r>
        <w:br/>
        <w:t>She identifies and discusses issues of concern with relevant colleagues and family members based on goals in the plan by employing specific communication strategies such as structured meetings or progress reports, while considering legal and ethical considerations such as privacy, confidentiality, and disclosure requirements. For example, she schedules structured meetings with the child's family and relevant professionals to review progress, share insights, and address any challenges or concerns that may arise. During these meetings, she ensures that sensitive information is discussed discreetly and in accordance with privacy and confidentiality requirements. Additionally, she provides regular progress reports and updates to keep all stakeholders informed and involved in the child's support plan. By upholding legal and ethical standards while fostering open communication and collaboration, she builds trust and partnership with families and colleagues, promoting a shared commitment to the child's well-being and development.</w:t>
      </w:r>
    </w:p>
    <w:p w14:paraId="53929776" w14:textId="77777777" w:rsidR="003E04BC" w:rsidRDefault="003E04BC" w:rsidP="003E04BC">
      <w:pPr>
        <w:pStyle w:val="CommentText"/>
        <w:jc w:val="left"/>
      </w:pPr>
      <w:r>
        <w:rPr>
          <w:b/>
          <w:bCs/>
        </w:rPr>
        <w:t>Benchmark Answer 2:</w:t>
      </w:r>
      <w:r>
        <w:br/>
        <w:t>She holds meetings with families and teachers to discuss any concerns based on a child's goals. Before meeting, she reviews the child's plan to focus on specific areas. Everyone feels comfortable sharing their perspectives in a supportive environment, and she keeps all information confidential. Afterward, she shares a report with everyone involved outlining what was discussed, the plans made, and the next steps. She also keeps thorough records of everything to have an accurate history of the child's progress. For instance, if a child has trouble socialising, she would meet with parents, teachers, and possibly a specialist to discuss the child's plan, observations, and strategies to help them develop social skills. Privacy, empathy, and clear communication are key throughout this process to ensure a positive outcome for the child and family.</w:t>
      </w:r>
    </w:p>
    <w:p w14:paraId="16528BCF" w14:textId="77777777" w:rsidR="003E04BC" w:rsidRDefault="003E04BC" w:rsidP="003E04BC">
      <w:pPr>
        <w:pStyle w:val="CommentText"/>
        <w:jc w:val="left"/>
      </w:pPr>
      <w:r>
        <w:rPr>
          <w:b/>
          <w:bCs/>
        </w:rPr>
        <w:t>Benchmark Answer 3:</w:t>
      </w:r>
      <w:r>
        <w:br/>
        <w:t>She works with families and teachers to discuss any concerns based on a child's goals. They have regular meetings, but she also checks in informally to share updates or address new concerns. These conversations focus on the child's goals in their plan, and she listens carefully to everyone's ideas. She keeps all information confidential and uses various communication methods, such as meetings, calls, or emails, depending on what works best for everyone involved. Afterward, she shares updates on the child's progress and any changes to the plan. For example, if a child has trouble with daily routines, she might talk with their parents and teachers throughout the day to brainstorm solutions. By keeping communication open and working together, they can better support the child's development.</w:t>
      </w:r>
    </w:p>
  </w:comment>
  <w:comment w:id="148" w:author="John Philip Dizon" w:date="2024-08-16T11:29:00Z" w:initials="JD">
    <w:p w14:paraId="5148E8F7" w14:textId="77777777" w:rsidR="003E04BC" w:rsidRDefault="003E04BC" w:rsidP="003E04BC">
      <w:pPr>
        <w:pStyle w:val="CommentText"/>
        <w:jc w:val="left"/>
      </w:pPr>
      <w:r w:rsidRPr="00F41B1A">
        <w:rPr>
          <w:rStyle w:val="CommentReference"/>
        </w:rPr>
        <w:annotationRef/>
      </w:r>
      <w:r>
        <w:rPr>
          <w:b/>
          <w:bCs/>
        </w:rPr>
        <w:t>Benchmark Answer 1:</w:t>
      </w:r>
      <w:r>
        <w:br/>
        <w:t>She seeks and gains family permission before consulting with other professionals regarding the child by employing specific protocols or consent forms to ensure confidentiality and collaboration, while considering legal and ethical considerations such as privacy, confidentiality, and disclosure requirements. For example, she provides families with clear information about the purpose and scope of consultations, explaining how their input and consent are valued and respected throughout the process. Additionally, she obtains written consent from families using standardised consent forms, clearly outlining the nature of the information to be shared and the professionals involved. By upholding legal and ethical standards while facilitating collaboration and partnership, she ensures that the child's and family's right to privacy is respected and that information is shared responsibly and transparently.</w:t>
      </w:r>
    </w:p>
    <w:p w14:paraId="751E36F3" w14:textId="77777777" w:rsidR="003E04BC" w:rsidRDefault="003E04BC" w:rsidP="003E04BC">
      <w:pPr>
        <w:pStyle w:val="CommentText"/>
        <w:jc w:val="left"/>
      </w:pPr>
      <w:r>
        <w:rPr>
          <w:b/>
          <w:bCs/>
        </w:rPr>
        <w:t>Benchmark Answer 2:</w:t>
      </w:r>
      <w:r>
        <w:br/>
        <w:t>She builds trusting relationships with families from the start so they feel comfortable talking to her. She explains why consulting with other professionals might be helpful for their child's development and assures them that everything will be kept confidential. She only shares information with their consent, using forms that explain what information is being shared and why. Following privacy laws, she only shares what's relevant and keeps everything secure. Families are involved in the entire process, from discussing strategies to making decisions. She keeps thorough records of everything and regularly updates families on their child's progress and any changes to the plan. By following these steps, she obtains family permission in a manner that respects their privacy, adheres to legal requirements, and supports the child's development.</w:t>
      </w:r>
    </w:p>
    <w:p w14:paraId="68D91E0C" w14:textId="77777777" w:rsidR="003E04BC" w:rsidRDefault="003E04BC" w:rsidP="003E04BC">
      <w:pPr>
        <w:pStyle w:val="CommentText"/>
        <w:jc w:val="left"/>
      </w:pPr>
      <w:r>
        <w:rPr>
          <w:b/>
          <w:bCs/>
        </w:rPr>
        <w:t>Benchmark Answer 3:</w:t>
      </w:r>
      <w:r>
        <w:br/>
        <w:t>She builds trust with families by listening to their concerns and demonstrating care for their child. She then explains how consulting with other professionals could benefit their child and assures them that all information will remain confidential. Families are given the opportunity to ask questions and provide consent before any information is shared. Following privacy laws, she only shares relevant information with other professionals involved in the child's care. Families are partners in the decision-making process, and she values their input while offering her expertise. She maintains comprehensive records and regularly updates families on their child's progress. By following these practices, she ensures that family consent is obtained in a manner that respects privacy, adheres to legal requirements, and fosters trust, thereby supporting the child's development and well-being.</w:t>
      </w:r>
    </w:p>
  </w:comment>
  <w:comment w:id="149" w:author="John Philip Dizon" w:date="2024-08-16T11:29:00Z" w:initials="JD">
    <w:p w14:paraId="72D8DDE5" w14:textId="77777777" w:rsidR="003E04BC" w:rsidRDefault="003E04BC" w:rsidP="003E04BC">
      <w:pPr>
        <w:pStyle w:val="CommentText"/>
        <w:jc w:val="left"/>
      </w:pPr>
      <w:r w:rsidRPr="00F41B1A">
        <w:rPr>
          <w:rStyle w:val="CommentReference"/>
        </w:rPr>
        <w:annotationRef/>
      </w:r>
      <w:r>
        <w:rPr>
          <w:b/>
          <w:bCs/>
        </w:rPr>
        <w:t>Benchmark Answer 1:</w:t>
      </w:r>
      <w:r>
        <w:br/>
        <w:t>She implements strategies designed or suggested by family or other professionals by employing specific collaboration techniques such as joint planning meetings or shared documentation platforms, while considering legal and ethical considerations such as privacy, confidentiality, and disclosure requirements. For example, she facilitates joint planning meetings with families and relevant professionals to discuss goals, preferences, and recommendations for support strategies. During these meetings, they collaboratively develop action plans and timelines, documenting agreements and responsibilities in shared documents or communication platforms. Additionally, she ensures that sensitive information is handled confidentially and in accordance with privacy requirements, respecting the child's and family's right to privacy. By upholding legal and ethical standards while promoting collaboration and partnership, she fosters a supportive and inclusive approach to supporting the child's development and well-being.</w:t>
      </w:r>
    </w:p>
    <w:p w14:paraId="04C59C1F" w14:textId="77777777" w:rsidR="003E04BC" w:rsidRDefault="003E04BC" w:rsidP="003E04BC">
      <w:pPr>
        <w:pStyle w:val="CommentText"/>
        <w:jc w:val="left"/>
      </w:pPr>
      <w:r>
        <w:rPr>
          <w:b/>
          <w:bCs/>
        </w:rPr>
        <w:t>Benchmark Answer 2:</w:t>
      </w:r>
      <w:r>
        <w:br/>
        <w:t>She works with families and professionals to implement their ideas for a child. They hold meetings to discuss the child's needs and brainstorm ways to help. She uses online tools so everyone involved can easily access information and updates, but always follows privacy laws and keeps everything confidential. The family's ideas are important to her, and they work together as a team to decide what will work best. They also regularly check on the child's progress and make adjustments as needed based on everyone's feedback. For instance, if a family suggests using sensory activities to help a child with autism, they would meet with a therapist to develop specific activities and track their effectiveness for the child.</w:t>
      </w:r>
    </w:p>
    <w:p w14:paraId="676029E0" w14:textId="77777777" w:rsidR="003E04BC" w:rsidRDefault="003E04BC" w:rsidP="003E04BC">
      <w:pPr>
        <w:pStyle w:val="CommentText"/>
        <w:jc w:val="left"/>
      </w:pPr>
      <w:r>
        <w:rPr>
          <w:b/>
          <w:bCs/>
        </w:rPr>
        <w:t>Benchmark Answer 3:</w:t>
      </w:r>
      <w:r>
        <w:br/>
        <w:t>She works closely with families and professionals to implement their ideas for a child. They communicate regularly to discuss the child's needs and the strategies suggested. Families are considered the experts on their child, so she listens carefully to their ideas and goals. They then work together as a team to decide what will work best for the child in the childcare setting, always following privacy laws and maintaining confidentiality. She is open to trying new approaches and making adjustments based on everyone's feedback to ensure the strategies truly benefit the child. For example, if a family suggests a behaviour management technique, they would discuss how to adapt it for the classroom and ensure everyone involved is aligned. By communicating openly and working together, they create the best possible support plan for each child.</w:t>
      </w:r>
    </w:p>
  </w:comment>
  <w:comment w:id="150" w:author="John Philip Dizon" w:date="2024-08-16T11:29:00Z" w:initials="JD">
    <w:p w14:paraId="55AA239A" w14:textId="77777777" w:rsidR="003E04BC" w:rsidRDefault="003E04BC" w:rsidP="003E04BC">
      <w:pPr>
        <w:pStyle w:val="CommentText"/>
        <w:jc w:val="left"/>
      </w:pPr>
      <w:r w:rsidRPr="00F41B1A">
        <w:rPr>
          <w:rStyle w:val="CommentReference"/>
        </w:rPr>
        <w:annotationRef/>
      </w:r>
      <w:r>
        <w:rPr>
          <w:b/>
          <w:bCs/>
        </w:rPr>
        <w:t>Benchmark Answer 1:</w:t>
      </w:r>
      <w:r>
        <w:br/>
        <w:t>She ensures that communication occurs within a culturally and linguistically responsive framework by employing specific communication strategies such as using interpreters or providing translated materials, while considering legal and ethical considerations such as privacy, confidentiality, and disclosure requirements. For example, she engages interpreters or bilingual staff members to facilitate communication with families who speak languages other than English, ensuring that information is accurately conveyed and understood. Additionally, she provides translated materials such as newsletters, handouts, and consent forms in languages spoken by the families in the community, promoting accessibility and inclusivity. Throughout this process, she ensures that sensitive information is handled confidentially and in accordance with privacy requirements, respecting the child's and family's right to privacy. By upholding legal and ethical standards while fostering culturally responsive communication, she promotes effective communication and collaboration with families, building trust and partnership in support of the child's development and well-being.</w:t>
      </w:r>
    </w:p>
    <w:p w14:paraId="7B24B69D" w14:textId="77777777" w:rsidR="003E04BC" w:rsidRDefault="003E04BC" w:rsidP="003E04BC">
      <w:pPr>
        <w:pStyle w:val="CommentText"/>
        <w:jc w:val="left"/>
      </w:pPr>
      <w:r>
        <w:rPr>
          <w:b/>
          <w:bCs/>
        </w:rPr>
        <w:t>Benchmark Answer 2:</w:t>
      </w:r>
      <w:r>
        <w:br/>
        <w:t>She works hard to create a welcoming environment for all families by respecting their cultural backgrounds and languages. This involves understanding different customs and using translators or translated materials so everyone can communicate effectively. She also includes elements from different cultures in the classroom, such as books and songs, to celebrate diversity. Following privacy laws, she only uses translators who keep information confidential. She is always learning more about different cultures and how to communicate effectively, and values feedback from families and colleagues to improve. For instance, if a family does not speak English, she would arrange for a translator for meetings and translate important documents into their language. Throughout this process, she keeps everything confidential and only shares information with their permission.</w:t>
      </w:r>
    </w:p>
    <w:p w14:paraId="4785567F" w14:textId="77777777" w:rsidR="003E04BC" w:rsidRDefault="003E04BC" w:rsidP="003E04BC">
      <w:pPr>
        <w:pStyle w:val="CommentText"/>
        <w:jc w:val="left"/>
      </w:pPr>
      <w:r>
        <w:rPr>
          <w:b/>
          <w:bCs/>
        </w:rPr>
        <w:t>Benchmark Answer 3:</w:t>
      </w:r>
      <w:r>
        <w:br/>
        <w:t>She creates a welcoming and inclusive environment for all families by understanding and respecting their cultures and languages. This includes training herself and her team to learn about different cultures, conducting surveys to understand family needs, and hiring staff who reflect the diversity of the community. She also uses a variety of communication methods, such as translated documents and interpreters, to ensure that everyone can understand important information. The classrooms are filled with multicultural books, toys, and activities to celebrate differences. Additionally, she holds cultural events throughout the year where families can share their traditions. By following these steps, she creates a space where everyone feels valued and respected for their unique backgrounds.</w:t>
      </w:r>
    </w:p>
  </w:comment>
  <w:comment w:id="151" w:author="John Philip Dizon" w:date="2024-08-16T11:29:00Z" w:initials="JD">
    <w:p w14:paraId="61077D51" w14:textId="77777777" w:rsidR="003E04BC" w:rsidRDefault="003E04BC" w:rsidP="003E04BC">
      <w:pPr>
        <w:pStyle w:val="CommentText"/>
        <w:jc w:val="left"/>
      </w:pPr>
      <w:r w:rsidRPr="00F41B1A">
        <w:rPr>
          <w:rStyle w:val="CommentReference"/>
        </w:rPr>
        <w:annotationRef/>
      </w:r>
      <w:r>
        <w:rPr>
          <w:b/>
          <w:bCs/>
        </w:rPr>
        <w:t>Benchmark Answer 1:</w:t>
      </w:r>
      <w:r>
        <w:br/>
        <w:t>She closely monitors new strategies and their impact on the child by employing specific data collection methods or evaluation techniques such as pre-and-post assessments or behaviour tracking charts, while considering legal and ethical considerations such as privacy, confidentiality, and disclosure requirements. For example, she administers pre-assessments to establish baseline data on the child's skills and abilities before implementing a new intervention or support strategy. She then tracks their progress over time using behaviour tracking charts or checklists, documenting changes and trends in their performance. Throughout this process, she ensures that sensitive information is handled confidentially and in accordance with privacy requirements, respecting the child's and family's right to privacy. By integrating legal and ethical considerations into her monitoring practices, she maintains integrity and accountability in assessing the effectiveness of strategies and promoting positive outcomes for the child.</w:t>
      </w:r>
    </w:p>
    <w:p w14:paraId="775F850F" w14:textId="77777777" w:rsidR="003E04BC" w:rsidRDefault="003E04BC" w:rsidP="003E04BC">
      <w:pPr>
        <w:pStyle w:val="CommentText"/>
        <w:jc w:val="left"/>
      </w:pPr>
      <w:r>
        <w:rPr>
          <w:b/>
          <w:bCs/>
        </w:rPr>
        <w:t>Benchmark Answer 2:</w:t>
      </w:r>
      <w:r>
        <w:br/>
        <w:t>She closely monitors new strategies to see how well they help each child reach their goals. She uses different methods depending on the child's needs, such as checklists to track specific behaviours or assessments to measure progress in different areas. She also observes the child regularly and takes careful notes on her observations. By working with families and other professionals, she gains a well-rounded view of the child's progress. Following privacy laws, she keeps all information confidential and only shares it with those who need to know. Most importantly, she reflects on everything to see if the strategies are effective and makes changes if needed to ensure each child benefits from the program in a way that respects their privacy.</w:t>
      </w:r>
    </w:p>
    <w:p w14:paraId="740ED128" w14:textId="77777777" w:rsidR="003E04BC" w:rsidRDefault="003E04BC" w:rsidP="003E04BC">
      <w:pPr>
        <w:pStyle w:val="CommentText"/>
        <w:jc w:val="left"/>
      </w:pPr>
      <w:r>
        <w:rPr>
          <w:b/>
          <w:bCs/>
        </w:rPr>
        <w:t>Benchmark Answer 3:</w:t>
      </w:r>
      <w:r>
        <w:br/>
        <w:t>She closely monitors new strategies to determine if they help each child reach their goals. She first sets specific goals for the child, such as improving social interaction skills through playtime activities. She then creates a plan to collect data, using checklists or assessments to track progress over time. She regularly checks in with the child to assess their progress and makes adjustments to the strategy if necessary. She keeps detailed records of her observations and any changes made. Additionally, she collaborates with families and other professionals to gather input and ensure everyone is aligned. Following privacy laws, she keeps all information confidential. By doing this, she ensures that the new strategies are genuinely benefiting each child.</w:t>
      </w:r>
    </w:p>
  </w:comment>
  <w:comment w:id="152" w:author="John Philip Dizon" w:date="2024-08-16T11:29:00Z" w:initials="JD">
    <w:p w14:paraId="0D3231A7" w14:textId="77777777" w:rsidR="003E04BC" w:rsidRDefault="003E04BC" w:rsidP="003E04BC">
      <w:pPr>
        <w:pStyle w:val="CommentText"/>
        <w:jc w:val="left"/>
      </w:pPr>
      <w:r w:rsidRPr="00F41B1A">
        <w:rPr>
          <w:rStyle w:val="CommentReference"/>
        </w:rPr>
        <w:annotationRef/>
      </w:r>
      <w:r>
        <w:rPr>
          <w:b/>
          <w:bCs/>
        </w:rPr>
        <w:t>Benchmark Answer 1:</w:t>
      </w:r>
      <w:r>
        <w:br/>
        <w:t>She uses evaluation outcomes to inform future practice by employing specific reflection and action planning processes such as SWOT analysis or goal setting, while considering legal and ethical considerations such as privacy, confidentiality, and disclosure requirements. For example, she conducts a SWOT analysis to identify strengths, weaknesses, opportunities, and threats associated with the implemented strategies and their outcomes. Based on this analysis, she develops action plans with clear goals and objectives for continuous improvement, outlining specific steps and timelines for implementation. Throughout this process, she ensures that sensitive information is handled confidentially and in accordance with privacy requirements, respecting the child's and family's right to privacy. By integrating legal and ethical considerations into her reflection and action planning, she promotes responsible and accountable decision-making while driving continuous improvement in her practice.</w:t>
      </w:r>
    </w:p>
    <w:p w14:paraId="59A78A97" w14:textId="77777777" w:rsidR="003E04BC" w:rsidRDefault="003E04BC" w:rsidP="003E04BC">
      <w:pPr>
        <w:pStyle w:val="CommentText"/>
        <w:jc w:val="left"/>
      </w:pPr>
      <w:r>
        <w:rPr>
          <w:b/>
          <w:bCs/>
        </w:rPr>
        <w:t>Benchmark Answer 2:</w:t>
      </w:r>
      <w:r>
        <w:br/>
        <w:t>She uses evaluation results to improve her teaching and better support all the children and families in her care. First, she gathers information by observing children, talking to families and colleagues, and reviewing past interventions. She then carefully analyses this data to determine what worked well, what needs improvement, and if there were any unexpected challenges. Considering privacy laws and ethics, she reflects on how well her teaching methods engaged families from different backgrounds. Based on this analysis, she sets specific and measurable goals for improvement, such as increasing family involvement by 20% in the next six months. She works with families, teachers, and community members to develop a plan to achieve these goals. For instance, if cultural awareness needs to be improved, she might collaborate with cultural advisors to create relevant training for the staff. Once the plan is in place, she implements it step-by-step, monitors progress, and makes adjustments as needed. For example, if a new privacy policy is implemented, she tracks how well it protects confidentiality and seeks feedback from all involved. Throughout this process, she keeps detailed records to learn from past experiences and continue improving her teaching practices.</w:t>
      </w:r>
    </w:p>
    <w:p w14:paraId="11448008" w14:textId="77777777" w:rsidR="003E04BC" w:rsidRDefault="003E04BC" w:rsidP="003E04BC">
      <w:pPr>
        <w:pStyle w:val="CommentText"/>
        <w:jc w:val="left"/>
      </w:pPr>
      <w:r>
        <w:rPr>
          <w:b/>
          <w:bCs/>
        </w:rPr>
        <w:t>Benchmark Answer 3:</w:t>
      </w:r>
      <w:r>
        <w:br/>
        <w:t>She uses feedback and observations to enhance her teaching and ensure that all children feel included. She reviews data from assessments, family input, and classroom observations to identify what is working and what is not. Adhering to safety rules and privacy laws, she evaluates whether her teaching methods are effective for all cultures and abilities. She then sets specific goals for improvement, such as increasing communication with families in their home language. She collaborates with families, teachers, and community members to brainstorm and implement ideas. For example, if the classroom needs to be more inclusive for children with disabilities, she might work with a specialist to find new ways to involve all children in activities. Once a plan is developed, she puts it into action, tracks progress, and adjusts as needed. For instance, if a new behaviour management system is introduced, she monitors its effectiveness and makes necessary adjustments. She documents all actions and feedback to learn from past experiences and continually improve her teaching practices.</w:t>
      </w:r>
    </w:p>
  </w:comment>
  <w:comment w:id="153" w:author="John Philip Dizon" w:date="2024-08-16T11:31:00Z" w:initials="JD">
    <w:p w14:paraId="79596360" w14:textId="77777777" w:rsidR="003E04BC" w:rsidRDefault="003E04BC" w:rsidP="003E04BC">
      <w:pPr>
        <w:pStyle w:val="CommentText"/>
        <w:jc w:val="left"/>
      </w:pPr>
      <w:r w:rsidRPr="00F41B1A">
        <w:rPr>
          <w:rStyle w:val="CommentReference"/>
        </w:rPr>
        <w:annotationRef/>
      </w:r>
      <w:r>
        <w:rPr>
          <w:b/>
          <w:bCs/>
        </w:rPr>
        <w:t>Benchmark Answer 1:</w:t>
      </w:r>
      <w:r>
        <w:br/>
        <w:t>She uses critical reflection to evaluate three different areas of practice in the service in terms of how they support inclusion and inclusive practices by considering the requirements of the National Quality Standard (NQS) and related regulations and laws applicable to this unit. For instance, she critically reflects on collaborative partnerships with families and communities, considering how effectively the service engages families in decision-making processes and respects their cultural values and preferences. Additionally, she evaluates the educational program and practice, examining the extent to which diverse and inclusive learning experiences are provided that cater to the individual needs and interests of all children. She also assesses the physical environment, identifying any barriers to accessibility and inclusion, and exploring ways to create an inclusive and welcoming space for all children and families. Through critical reflection, she identifies strengths and areas for improvement in each area of practice, informing targeted strategies and actions to promote inclusion and support the diverse needs of children and families.</w:t>
      </w:r>
    </w:p>
    <w:p w14:paraId="7546470B" w14:textId="77777777" w:rsidR="003E04BC" w:rsidRDefault="003E04BC" w:rsidP="003E04BC">
      <w:pPr>
        <w:pStyle w:val="CommentText"/>
        <w:jc w:val="left"/>
      </w:pPr>
      <w:r>
        <w:t>To use critical reflection and modelling behaviour to evaluate three different areas of practice in the service in terms of how they support inclusion and inclusive practices, she considers various factors, including legal and ethical considerations, collaborative partnerships with families and communities, and adherence to the NQS and related regulations and laws. Here are specific examples:</w:t>
      </w:r>
    </w:p>
    <w:p w14:paraId="242063DD" w14:textId="77777777" w:rsidR="003E04BC" w:rsidRDefault="003E04BC" w:rsidP="003E04BC">
      <w:pPr>
        <w:pStyle w:val="CommentText"/>
        <w:jc w:val="left"/>
      </w:pPr>
      <w:r>
        <w:rPr>
          <w:b/>
          <w:bCs/>
        </w:rPr>
        <w:t>Collaborative Partnerships with Families and Communities:</w:t>
      </w:r>
      <w:r>
        <w:br/>
        <w:t>She reflects on the level of engagement and involvement of families and communities in decision-making processes within the service. She considers how effectively communication channels are established and maintained with families from diverse cultural backgrounds. She evaluates the inclusivity of community events and activities organised by the service.</w:t>
      </w:r>
    </w:p>
    <w:p w14:paraId="09A3DA4C" w14:textId="77777777" w:rsidR="003E04BC" w:rsidRDefault="003E04BC" w:rsidP="003E04BC">
      <w:pPr>
        <w:pStyle w:val="CommentText"/>
        <w:jc w:val="left"/>
      </w:pPr>
      <w:r>
        <w:rPr>
          <w:i/>
          <w:iCs/>
        </w:rPr>
        <w:t>Example:</w:t>
      </w:r>
      <w:r>
        <w:t xml:space="preserve"> Through critical reflection, she assessed collaborative partnerships with families and communities by reviewing communication practices. She realised that while regular updates were provided through newsletters, these materials were only available in English, limiting accessibility for families with diverse linguistic backgrounds. Consequently, she implemented a new approach of providing translated newsletters in multiple languages, ensuring that all families can stay informed and engaged in their child's education.</w:t>
      </w:r>
    </w:p>
    <w:p w14:paraId="6DFA543F" w14:textId="77777777" w:rsidR="003E04BC" w:rsidRDefault="003E04BC" w:rsidP="003E04BC">
      <w:pPr>
        <w:pStyle w:val="CommentText"/>
        <w:jc w:val="left"/>
      </w:pPr>
      <w:r>
        <w:rPr>
          <w:b/>
          <w:bCs/>
        </w:rPr>
        <w:t>Educational Program and Practice:</w:t>
      </w:r>
      <w:r>
        <w:br/>
        <w:t>She reflects on the inclusivity and diversity of the curriculum, considering whether it reflects the cultural backgrounds and experiences of all children. She evaluates the implementation of individualised learning plans to meet the diverse needs and abilities of each child. She also considers the extent to which teaching strategies promote positive behaviour guidance and foster a sense of belonging among all children.</w:t>
      </w:r>
    </w:p>
    <w:p w14:paraId="377EEF65" w14:textId="77777777" w:rsidR="003E04BC" w:rsidRDefault="003E04BC" w:rsidP="003E04BC">
      <w:pPr>
        <w:pStyle w:val="CommentText"/>
        <w:jc w:val="left"/>
      </w:pPr>
      <w:r>
        <w:rPr>
          <w:i/>
          <w:iCs/>
        </w:rPr>
        <w:t>Example:</w:t>
      </w:r>
      <w:r>
        <w:t xml:space="preserve"> Through critical reflection, she evaluated the educational program and practice by examining the representation of diverse cultures in curriculum materials. She realised that while some multicultural books and resources were included, there was a lack of representation of Indigenous cultures. Consequently, she collaborated with local Indigenous community members to develop culturally relevant learning materials and activities, enriching the curriculum and promoting inclusivity.</w:t>
      </w:r>
    </w:p>
    <w:p w14:paraId="1BB2CEEF" w14:textId="77777777" w:rsidR="003E04BC" w:rsidRDefault="003E04BC" w:rsidP="003E04BC">
      <w:pPr>
        <w:pStyle w:val="CommentText"/>
        <w:jc w:val="left"/>
      </w:pPr>
      <w:r>
        <w:rPr>
          <w:b/>
          <w:bCs/>
        </w:rPr>
        <w:t>Physical Environment:</w:t>
      </w:r>
      <w:r>
        <w:br/>
        <w:t>She reflects on the accessibility of the physical environment for children with disabilities or additional needs. She considers the inclusivity of play areas and resources, ensuring that all children can actively participate and engage. She evaluates the use of visual cues and signage to promote inclusivity and support children with diverse learning styles.</w:t>
      </w:r>
    </w:p>
    <w:p w14:paraId="35B9671D" w14:textId="77777777" w:rsidR="003E04BC" w:rsidRDefault="003E04BC" w:rsidP="003E04BC">
      <w:pPr>
        <w:pStyle w:val="CommentText"/>
        <w:jc w:val="left"/>
      </w:pPr>
      <w:r>
        <w:rPr>
          <w:i/>
          <w:iCs/>
        </w:rPr>
        <w:t>Example:</w:t>
      </w:r>
      <w:r>
        <w:t xml:space="preserve"> During critical reflection, she assessed the physical environment of the service by considering its accessibility for children with disabilities. She realised that while wheelchair ramps and accessible toilets were installed, there were still areas for improvement, such as the lack of tactile paths for visually impaired children. Consequently, she worked with an accessibility consultant to redesign the outdoor play area, incorporating tactile elements and sensory pathways to enhance inclusivity for all children.</w:t>
      </w:r>
    </w:p>
    <w:p w14:paraId="24B59788" w14:textId="77777777" w:rsidR="003E04BC" w:rsidRDefault="003E04BC" w:rsidP="003E04BC">
      <w:pPr>
        <w:pStyle w:val="CommentText"/>
        <w:jc w:val="left"/>
      </w:pPr>
      <w:r>
        <w:t>By critically reflecting on these areas of practice and considering the relevant legal and ethical considerations, she strives to identify strengths and areas for improvement in supporting inclusion and promoting diversity within the early childhood education setting.</w:t>
      </w:r>
    </w:p>
    <w:p w14:paraId="658307A2" w14:textId="77777777" w:rsidR="003E04BC" w:rsidRDefault="003E04BC" w:rsidP="003E04BC">
      <w:pPr>
        <w:pStyle w:val="CommentText"/>
        <w:jc w:val="left"/>
      </w:pPr>
      <w:r>
        <w:rPr>
          <w:b/>
          <w:bCs/>
        </w:rPr>
        <w:t>Benchmark Answer 2:</w:t>
      </w:r>
      <w:r>
        <w:br/>
        <w:t>She promotes inclusion in curriculum development by integrating specific strategies such as challenging bias and provoking children's thinking. For example, she incorporates diverse perspectives and experiences into curriculum materials and activities, ensuring that all children see themselves reflected and valued in the learning environment. In interpersonal communication, she models inclusive behaviour by actively listening to children, colleagues, and families, and respecting their diverse backgrounds and perspectives. For instance, she uses inclusive language and gestures that demonstrate respect for diversity and promote a sense of belonging for all individuals. Additionally, in the development, implementation, and review of a plan for support and inclusion for at least one child, she provides examples of inclusive practices and strategies that address the child's unique needs and circumstances. For example, she collaborates with the child's family and relevant professionals to develop personalised goals and interventions that respect their cultural values and preferences. Through these intentional efforts, she creates an inclusive and supportive environment where all children and families feel valued, respected, and empowered to participate fully in the learning community.</w:t>
      </w:r>
    </w:p>
    <w:p w14:paraId="6EC8B9C6" w14:textId="77777777" w:rsidR="003E04BC" w:rsidRDefault="003E04BC" w:rsidP="003E04BC">
      <w:pPr>
        <w:pStyle w:val="CommentText"/>
        <w:jc w:val="left"/>
      </w:pPr>
      <w:r>
        <w:rPr>
          <w:b/>
          <w:bCs/>
        </w:rPr>
        <w:t>Benchmark Answer 3:</w:t>
      </w:r>
      <w:r>
        <w:br/>
        <w:t>Critical reflection is a fundamental process for evaluating and improving practices in Early Childhood Education and Care (ECEC) settings, particularly concerning inclusion and inclusive practices. When evaluating three different areas of practice within the service, she considers a range of factors to ensure alignment with the requirements of the NQS and relevant regulations and laws.</w:t>
      </w:r>
    </w:p>
    <w:p w14:paraId="258BDEA9" w14:textId="77777777" w:rsidR="003E04BC" w:rsidRDefault="003E04BC" w:rsidP="003E04BC">
      <w:pPr>
        <w:pStyle w:val="CommentText"/>
        <w:numPr>
          <w:ilvl w:val="0"/>
          <w:numId w:val="42"/>
        </w:numPr>
        <w:ind w:left="720"/>
        <w:jc w:val="left"/>
      </w:pPr>
      <w:r>
        <w:rPr>
          <w:b/>
          <w:bCs/>
        </w:rPr>
        <w:t>Collaborative Partnerships with Families and Communities:</w:t>
      </w:r>
      <w:r>
        <w:t xml:space="preserve"> She critically reflects on the effectiveness of collaborative partnerships with families and communities. This involves assessing the extent to which families are actively involved in decision-making processes, programme planning, and community engagement. For instance, she may reflect on the effectiveness of communication with families from diverse cultural backgrounds, ensuring their voices are heard and valued in shaping the educational program.</w:t>
      </w:r>
    </w:p>
    <w:p w14:paraId="01E9CB72" w14:textId="77777777" w:rsidR="003E04BC" w:rsidRDefault="003E04BC" w:rsidP="003E04BC">
      <w:pPr>
        <w:pStyle w:val="CommentText"/>
        <w:numPr>
          <w:ilvl w:val="0"/>
          <w:numId w:val="42"/>
        </w:numPr>
        <w:ind w:left="720"/>
        <w:jc w:val="left"/>
      </w:pPr>
      <w:r>
        <w:rPr>
          <w:b/>
          <w:bCs/>
        </w:rPr>
        <w:t>Educational Program and Practice:</w:t>
      </w:r>
      <w:r>
        <w:t xml:space="preserve"> She engages in critical reflection to evaluate the educational program and practices in terms of their support for inclusion. This includes reviewing curriculum plans, learning experiences, and teaching strategies to ensure they cater to the diverse needs and abilities of all children. For example, she may reflect on how effectively multicultural perspectives are incorporated into the curriculum to promote understanding and respect for diversity among children.</w:t>
      </w:r>
    </w:p>
    <w:p w14:paraId="012E83EC" w14:textId="77777777" w:rsidR="003E04BC" w:rsidRDefault="003E04BC" w:rsidP="003E04BC">
      <w:pPr>
        <w:pStyle w:val="CommentText"/>
        <w:numPr>
          <w:ilvl w:val="0"/>
          <w:numId w:val="42"/>
        </w:numPr>
        <w:ind w:left="720"/>
        <w:jc w:val="left"/>
      </w:pPr>
      <w:r>
        <w:rPr>
          <w:b/>
          <w:bCs/>
        </w:rPr>
        <w:t>Modelling Behaviour and Relationships with Children:</w:t>
      </w:r>
      <w:r>
        <w:t xml:space="preserve"> She also focuses on modelling behaviour and the quality of relationships with children. Through critical reflection, she assesses whether educators consistently demonstrate inclusive attitudes and behaviours, such as respect for diversity and positive communication. For instance, she may reflect on how well educators model inclusive language and interactions, fostering a sense of belonging and acceptance among all children.</w:t>
      </w:r>
    </w:p>
    <w:p w14:paraId="7087AE5B" w14:textId="77777777" w:rsidR="003E04BC" w:rsidRDefault="003E04BC" w:rsidP="003E04BC">
      <w:pPr>
        <w:pStyle w:val="CommentText"/>
        <w:jc w:val="left"/>
      </w:pPr>
      <w:r>
        <w:t>Legal and ethical considerations play a crucial role in guiding her critical reflection process. She ensures that practices align with key provisions of anti-discrimination legislation and the human rights framework, promoting equity and fairness for all children and families. Additionally, she navigates privacy, confidentiality, and disclosure requirements sensitively, safeguarding the rights and interests of children and families.</w:t>
      </w:r>
    </w:p>
    <w:p w14:paraId="3E9D5265" w14:textId="77777777" w:rsidR="003E04BC" w:rsidRDefault="003E04BC" w:rsidP="003E04BC">
      <w:pPr>
        <w:pStyle w:val="CommentText"/>
        <w:jc w:val="left"/>
      </w:pPr>
      <w:r>
        <w:t>By critically reflecting on these areas of practice and considering the relevant legal and ethical considerations, she strives to continuously enhance the service's commitment to inclusion and ensure that all children receive the support they need to thrive in the ECEC environment.</w:t>
      </w:r>
    </w:p>
  </w:comment>
  <w:comment w:id="154" w:author="John Philip Dizon" w:date="2024-08-16T11:33:00Z" w:initials="JD">
    <w:p w14:paraId="077ABBC3" w14:textId="77777777" w:rsidR="003E04BC" w:rsidRDefault="003E04BC" w:rsidP="003E04BC">
      <w:pPr>
        <w:pStyle w:val="CommentText"/>
        <w:jc w:val="left"/>
      </w:pPr>
      <w:r w:rsidRPr="00F41B1A">
        <w:rPr>
          <w:rStyle w:val="CommentReference"/>
        </w:rPr>
        <w:annotationRef/>
      </w:r>
      <w:r>
        <w:rPr>
          <w:b/>
          <w:bCs/>
        </w:rPr>
        <w:t>Benchmark Answer 1:</w:t>
      </w:r>
    </w:p>
    <w:p w14:paraId="0A81DE51" w14:textId="77777777" w:rsidR="003E04BC" w:rsidRDefault="003E04BC" w:rsidP="003E04BC">
      <w:pPr>
        <w:pStyle w:val="CommentText"/>
        <w:jc w:val="left"/>
      </w:pPr>
      <w:r>
        <w:t>Examples of six occasions and three tools/methods that could be utilised for gathering, documenting, and analysing information about children's learning and development:</w:t>
      </w:r>
    </w:p>
    <w:p w14:paraId="333A7EED" w14:textId="77777777" w:rsidR="003E04BC" w:rsidRDefault="003E04BC" w:rsidP="003E04BC">
      <w:pPr>
        <w:pStyle w:val="CommentText"/>
        <w:jc w:val="left"/>
      </w:pPr>
      <w:r>
        <w:t>Occasion 1: Outdoor Playtime</w:t>
      </w:r>
    </w:p>
    <w:p w14:paraId="66241819" w14:textId="77777777" w:rsidR="003E04BC" w:rsidRDefault="003E04BC" w:rsidP="003E04BC">
      <w:pPr>
        <w:pStyle w:val="CommentText"/>
        <w:numPr>
          <w:ilvl w:val="0"/>
          <w:numId w:val="43"/>
        </w:numPr>
        <w:jc w:val="left"/>
      </w:pPr>
      <w:r>
        <w:t>Tool 1: Anecdotal Records: She observes a child named Emma during outdoor playtime and notes her interactions with peers and her engagement with nature.</w:t>
      </w:r>
    </w:p>
    <w:p w14:paraId="11BD544C" w14:textId="77777777" w:rsidR="003E04BC" w:rsidRDefault="003E04BC" w:rsidP="003E04BC">
      <w:pPr>
        <w:pStyle w:val="CommentText"/>
        <w:numPr>
          <w:ilvl w:val="0"/>
          <w:numId w:val="43"/>
        </w:numPr>
        <w:jc w:val="left"/>
      </w:pPr>
      <w:r>
        <w:t>Tool 2: Digital Images: She takes photos of Emma exploring the outdoor environment, capturing her facial expressions and activities.</w:t>
      </w:r>
    </w:p>
    <w:p w14:paraId="27579997" w14:textId="77777777" w:rsidR="003E04BC" w:rsidRDefault="003E04BC" w:rsidP="003E04BC">
      <w:pPr>
        <w:pStyle w:val="CommentText"/>
        <w:numPr>
          <w:ilvl w:val="0"/>
          <w:numId w:val="43"/>
        </w:numPr>
        <w:jc w:val="left"/>
      </w:pPr>
      <w:r>
        <w:t>Tool 3: Time Sampling: She uses time sampling to record instances of Emma's behaviour and engagement with different play materials at 10-minute intervals.</w:t>
      </w:r>
    </w:p>
    <w:p w14:paraId="66ABEF40" w14:textId="77777777" w:rsidR="003E04BC" w:rsidRDefault="003E04BC" w:rsidP="003E04BC">
      <w:pPr>
        <w:pStyle w:val="CommentText"/>
        <w:jc w:val="left"/>
      </w:pPr>
      <w:r>
        <w:t>Occasion 2: Group Storytelling</w:t>
      </w:r>
    </w:p>
    <w:p w14:paraId="6D064955" w14:textId="77777777" w:rsidR="003E04BC" w:rsidRDefault="003E04BC" w:rsidP="003E04BC">
      <w:pPr>
        <w:pStyle w:val="CommentText"/>
        <w:numPr>
          <w:ilvl w:val="0"/>
          <w:numId w:val="44"/>
        </w:numPr>
        <w:jc w:val="left"/>
      </w:pPr>
      <w:r>
        <w:t>Tool 1: Running Records: She creates a running record of Mia's participation in a group storytelling session, noting her verbal contributions and reactions.</w:t>
      </w:r>
    </w:p>
    <w:p w14:paraId="25382EFA" w14:textId="77777777" w:rsidR="003E04BC" w:rsidRDefault="003E04BC" w:rsidP="003E04BC">
      <w:pPr>
        <w:pStyle w:val="CommentText"/>
        <w:numPr>
          <w:ilvl w:val="0"/>
          <w:numId w:val="44"/>
        </w:numPr>
        <w:jc w:val="left"/>
      </w:pPr>
      <w:r>
        <w:t>Tool 2: Child Interviews: She conducts a brief interview with Mia after the storytelling session, asking her about her favourite part of the story and why.</w:t>
      </w:r>
    </w:p>
    <w:p w14:paraId="776EF247" w14:textId="77777777" w:rsidR="003E04BC" w:rsidRDefault="003E04BC" w:rsidP="003E04BC">
      <w:pPr>
        <w:pStyle w:val="CommentText"/>
        <w:numPr>
          <w:ilvl w:val="0"/>
          <w:numId w:val="44"/>
        </w:numPr>
        <w:jc w:val="left"/>
      </w:pPr>
      <w:r>
        <w:t>Tool 3: Jottings: She quickly jots down observations of Mia's body language and facial expressions during the storytelling activity.</w:t>
      </w:r>
    </w:p>
    <w:p w14:paraId="7651763D" w14:textId="77777777" w:rsidR="003E04BC" w:rsidRDefault="003E04BC" w:rsidP="003E04BC">
      <w:pPr>
        <w:pStyle w:val="CommentText"/>
        <w:jc w:val="left"/>
      </w:pPr>
      <w:r>
        <w:t>Occasion 3: Indoor Learning Centres</w:t>
      </w:r>
    </w:p>
    <w:p w14:paraId="2E320A75" w14:textId="77777777" w:rsidR="003E04BC" w:rsidRDefault="003E04BC" w:rsidP="003E04BC">
      <w:pPr>
        <w:pStyle w:val="CommentText"/>
        <w:numPr>
          <w:ilvl w:val="0"/>
          <w:numId w:val="45"/>
        </w:numPr>
        <w:jc w:val="left"/>
      </w:pPr>
      <w:r>
        <w:t>Tool 1: Learning Stories: She writes a learning story about Liam's exploration of the sensory table, describing his actions, discoveries, and interactions with materials.</w:t>
      </w:r>
    </w:p>
    <w:p w14:paraId="50C7ED90" w14:textId="77777777" w:rsidR="003E04BC" w:rsidRDefault="003E04BC" w:rsidP="003E04BC">
      <w:pPr>
        <w:pStyle w:val="CommentText"/>
        <w:numPr>
          <w:ilvl w:val="0"/>
          <w:numId w:val="45"/>
        </w:numPr>
        <w:jc w:val="left"/>
      </w:pPr>
      <w:r>
        <w:t>Tool 2: Samples of Children's Work: She collects samples of artwork created by Liam during his time at the art centre, noting his fine motor skills and creativity.</w:t>
      </w:r>
    </w:p>
    <w:p w14:paraId="20F19CF5" w14:textId="77777777" w:rsidR="003E04BC" w:rsidRDefault="003E04BC" w:rsidP="003E04BC">
      <w:pPr>
        <w:pStyle w:val="CommentText"/>
        <w:numPr>
          <w:ilvl w:val="0"/>
          <w:numId w:val="45"/>
        </w:numPr>
        <w:jc w:val="left"/>
      </w:pPr>
      <w:r>
        <w:t>Tool 3: Sociograms: She uses sociograms to map out Liam's social interactions with peers at different indoor learning centres, highlighting his preferred playmates and communication patterns.</w:t>
      </w:r>
    </w:p>
    <w:p w14:paraId="701F2F34" w14:textId="77777777" w:rsidR="003E04BC" w:rsidRDefault="003E04BC" w:rsidP="003E04BC">
      <w:pPr>
        <w:pStyle w:val="CommentText"/>
        <w:jc w:val="left"/>
      </w:pPr>
      <w:r>
        <w:t>Occasion 4: Circle Time</w:t>
      </w:r>
    </w:p>
    <w:p w14:paraId="7762D3AD" w14:textId="77777777" w:rsidR="003E04BC" w:rsidRDefault="003E04BC" w:rsidP="003E04BC">
      <w:pPr>
        <w:pStyle w:val="CommentText"/>
        <w:numPr>
          <w:ilvl w:val="0"/>
          <w:numId w:val="46"/>
        </w:numPr>
        <w:jc w:val="left"/>
      </w:pPr>
      <w:r>
        <w:t>Tool 1: Observational Checklists: She uses a checklist to track Oliver's participation in circle time activities, noting his attention span, verbal contributions, and engagement level.</w:t>
      </w:r>
    </w:p>
    <w:p w14:paraId="255F825E" w14:textId="77777777" w:rsidR="003E04BC" w:rsidRDefault="003E04BC" w:rsidP="003E04BC">
      <w:pPr>
        <w:pStyle w:val="CommentText"/>
        <w:numPr>
          <w:ilvl w:val="0"/>
          <w:numId w:val="46"/>
        </w:numPr>
        <w:jc w:val="left"/>
      </w:pPr>
      <w:r>
        <w:t>Tool 2: Narratives: She writes a narrative describing Oliver's role-playing during circle time, highlighting his imaginative play and interactions with props.</w:t>
      </w:r>
    </w:p>
    <w:p w14:paraId="5C1926FD" w14:textId="77777777" w:rsidR="003E04BC" w:rsidRDefault="003E04BC" w:rsidP="003E04BC">
      <w:pPr>
        <w:pStyle w:val="CommentText"/>
        <w:numPr>
          <w:ilvl w:val="0"/>
          <w:numId w:val="46"/>
        </w:numPr>
        <w:jc w:val="left"/>
      </w:pPr>
      <w:r>
        <w:t>Tool 3: Event Sampling: She uses event sampling to document specific instances of Oliver's engagement with songs, stories, and group discussions during circle time.</w:t>
      </w:r>
    </w:p>
    <w:p w14:paraId="4BF9A5C1" w14:textId="77777777" w:rsidR="003E04BC" w:rsidRDefault="003E04BC" w:rsidP="003E04BC">
      <w:pPr>
        <w:pStyle w:val="CommentText"/>
        <w:jc w:val="left"/>
      </w:pPr>
      <w:r>
        <w:t>Occasion 5: Science Experiment</w:t>
      </w:r>
    </w:p>
    <w:p w14:paraId="4358C1E4" w14:textId="77777777" w:rsidR="003E04BC" w:rsidRDefault="003E04BC" w:rsidP="003E04BC">
      <w:pPr>
        <w:pStyle w:val="CommentText"/>
        <w:numPr>
          <w:ilvl w:val="0"/>
          <w:numId w:val="47"/>
        </w:numPr>
        <w:jc w:val="left"/>
      </w:pPr>
      <w:r>
        <w:t>Tool 1: Audio Recordings: She records audio of Sophia discussing her observations and predictions during a science experiment, capturing her scientific inquiry skills and language development.</w:t>
      </w:r>
    </w:p>
    <w:p w14:paraId="3F132D6E" w14:textId="77777777" w:rsidR="003E04BC" w:rsidRDefault="003E04BC" w:rsidP="003E04BC">
      <w:pPr>
        <w:pStyle w:val="CommentText"/>
        <w:numPr>
          <w:ilvl w:val="0"/>
          <w:numId w:val="47"/>
        </w:numPr>
        <w:jc w:val="left"/>
      </w:pPr>
      <w:r>
        <w:t>Tool 2: Child Records: She reviews Sophia's previous records to understand her progress in scientific exploration and vocabulary development over time.</w:t>
      </w:r>
    </w:p>
    <w:p w14:paraId="5DC2BA7D" w14:textId="77777777" w:rsidR="003E04BC" w:rsidRDefault="003E04BC" w:rsidP="003E04BC">
      <w:pPr>
        <w:pStyle w:val="CommentText"/>
        <w:numPr>
          <w:ilvl w:val="0"/>
          <w:numId w:val="47"/>
        </w:numPr>
        <w:jc w:val="left"/>
      </w:pPr>
      <w:r>
        <w:t>Tool 3: Cultural Maps: She creates a cultural map with Sophia to explore her cultural background and how it influences her understanding of scientific concepts.</w:t>
      </w:r>
    </w:p>
    <w:p w14:paraId="12792BF9" w14:textId="77777777" w:rsidR="003E04BC" w:rsidRDefault="003E04BC" w:rsidP="003E04BC">
      <w:pPr>
        <w:pStyle w:val="CommentText"/>
        <w:jc w:val="left"/>
      </w:pPr>
      <w:r>
        <w:t>Occasion 6: Free Play</w:t>
      </w:r>
    </w:p>
    <w:p w14:paraId="4D98ABC6" w14:textId="77777777" w:rsidR="003E04BC" w:rsidRDefault="003E04BC" w:rsidP="003E04BC">
      <w:pPr>
        <w:pStyle w:val="CommentText"/>
        <w:numPr>
          <w:ilvl w:val="0"/>
          <w:numId w:val="48"/>
        </w:numPr>
        <w:jc w:val="left"/>
      </w:pPr>
      <w:r>
        <w:t>Tool 1: Observational Drawings: She encourages Max to draw pictures of his favourite activities and toys during free play, providing insights into his interests and preferences.</w:t>
      </w:r>
    </w:p>
    <w:p w14:paraId="7502AD3C" w14:textId="77777777" w:rsidR="003E04BC" w:rsidRDefault="003E04BC" w:rsidP="003E04BC">
      <w:pPr>
        <w:pStyle w:val="CommentText"/>
        <w:numPr>
          <w:ilvl w:val="0"/>
          <w:numId w:val="48"/>
        </w:numPr>
        <w:jc w:val="left"/>
      </w:pPr>
      <w:r>
        <w:t>Tool 2: Family Discussions: She has a discussion with Max's parents about his play preferences at home and any emerging interests they have noticed.</w:t>
      </w:r>
    </w:p>
    <w:p w14:paraId="02BCBCA1" w14:textId="77777777" w:rsidR="003E04BC" w:rsidRDefault="003E04BC" w:rsidP="003E04BC">
      <w:pPr>
        <w:pStyle w:val="CommentText"/>
        <w:numPr>
          <w:ilvl w:val="0"/>
          <w:numId w:val="48"/>
        </w:numPr>
        <w:jc w:val="left"/>
      </w:pPr>
      <w:r>
        <w:t>Tool 3: Summative Assessments: She conducts a summative assessment of Max's developmental milestones and progress in various domains, comparing his current abilities to previous assessments.</w:t>
      </w:r>
    </w:p>
    <w:p w14:paraId="1D9D1A46" w14:textId="77777777" w:rsidR="003E04BC" w:rsidRDefault="003E04BC" w:rsidP="003E04BC">
      <w:pPr>
        <w:pStyle w:val="CommentText"/>
        <w:jc w:val="left"/>
      </w:pPr>
      <w:r>
        <w:t>Additional Methods:</w:t>
      </w:r>
    </w:p>
    <w:p w14:paraId="2F05A23C" w14:textId="77777777" w:rsidR="003E04BC" w:rsidRDefault="003E04BC" w:rsidP="003E04BC">
      <w:pPr>
        <w:pStyle w:val="CommentText"/>
        <w:numPr>
          <w:ilvl w:val="0"/>
          <w:numId w:val="49"/>
        </w:numPr>
        <w:jc w:val="left"/>
      </w:pPr>
      <w:r>
        <w:t>Anecdotal Records: She regularly observes and records significant incidents or behaviours during interactions with children, noting details such as the context, behaviour exhibited, and her interpretation.</w:t>
      </w:r>
    </w:p>
    <w:p w14:paraId="062DA820" w14:textId="77777777" w:rsidR="003E04BC" w:rsidRDefault="003E04BC" w:rsidP="003E04BC">
      <w:pPr>
        <w:pStyle w:val="CommentText"/>
        <w:numPr>
          <w:ilvl w:val="0"/>
          <w:numId w:val="49"/>
        </w:numPr>
        <w:jc w:val="left"/>
      </w:pPr>
      <w:r>
        <w:t>Asking Questions of Children: She engages in meaningful conversations with children, asking open-ended questions to understand their perspectives, interests, and experiences. This method allows her to gather valuable insights directly from the children themselves.</w:t>
      </w:r>
    </w:p>
    <w:p w14:paraId="20977C50" w14:textId="77777777" w:rsidR="003E04BC" w:rsidRDefault="003E04BC" w:rsidP="003E04BC">
      <w:pPr>
        <w:pStyle w:val="CommentText"/>
        <w:numPr>
          <w:ilvl w:val="0"/>
          <w:numId w:val="49"/>
        </w:numPr>
        <w:jc w:val="left"/>
      </w:pPr>
      <w:r>
        <w:t>Child Records: She maintains detailed records for each child, including developmental milestones, assessments, and observations. These records provide a comprehensive overview of each child's progress over time.</w:t>
      </w:r>
    </w:p>
    <w:p w14:paraId="6E88D4BD" w14:textId="77777777" w:rsidR="003E04BC" w:rsidRDefault="003E04BC" w:rsidP="003E04BC">
      <w:pPr>
        <w:pStyle w:val="CommentText"/>
        <w:numPr>
          <w:ilvl w:val="0"/>
          <w:numId w:val="49"/>
        </w:numPr>
        <w:jc w:val="left"/>
      </w:pPr>
      <w:r>
        <w:t>Discussion with Families: She actively communicates with families to gather information about children's experiences, interests, and any significant events or developments at home. Family input is crucial for gaining a holistic understanding of each child.</w:t>
      </w:r>
    </w:p>
    <w:p w14:paraId="12564209" w14:textId="77777777" w:rsidR="003E04BC" w:rsidRDefault="003E04BC" w:rsidP="003E04BC">
      <w:pPr>
        <w:pStyle w:val="CommentText"/>
        <w:numPr>
          <w:ilvl w:val="0"/>
          <w:numId w:val="49"/>
        </w:numPr>
        <w:jc w:val="left"/>
      </w:pPr>
      <w:r>
        <w:t>Narratives: She creates narrative descriptions of children's activities, behaviours, and interactions, capturing their unique personalities and strengths. These narratives provide rich qualitative data for analysis.</w:t>
      </w:r>
    </w:p>
    <w:p w14:paraId="123011FD" w14:textId="77777777" w:rsidR="003E04BC" w:rsidRDefault="003E04BC" w:rsidP="003E04BC">
      <w:pPr>
        <w:pStyle w:val="CommentText"/>
        <w:numPr>
          <w:ilvl w:val="0"/>
          <w:numId w:val="49"/>
        </w:numPr>
        <w:jc w:val="left"/>
      </w:pPr>
      <w:r>
        <w:t>Learning Stories: She constructs narratives that document children's learning experiences, highlighting their interests, achievements, and areas for growth. Learning stories offer a reflective and narrative approach to assessment and documentation.</w:t>
      </w:r>
    </w:p>
    <w:p w14:paraId="592ECBA9" w14:textId="77777777" w:rsidR="003E04BC" w:rsidRDefault="003E04BC" w:rsidP="003E04BC">
      <w:pPr>
        <w:pStyle w:val="CommentText"/>
        <w:numPr>
          <w:ilvl w:val="0"/>
          <w:numId w:val="49"/>
        </w:numPr>
        <w:jc w:val="left"/>
      </w:pPr>
      <w:r>
        <w:t>Sociograms: She utilises sociograms to visually represent children's social interactions within the group, identifying patterns of peer relationships and social dynamics.</w:t>
      </w:r>
    </w:p>
    <w:p w14:paraId="7347E76F" w14:textId="77777777" w:rsidR="003E04BC" w:rsidRDefault="003E04BC" w:rsidP="003E04BC">
      <w:pPr>
        <w:pStyle w:val="CommentText"/>
        <w:numPr>
          <w:ilvl w:val="0"/>
          <w:numId w:val="49"/>
        </w:numPr>
        <w:jc w:val="left"/>
      </w:pPr>
      <w:r>
        <w:t>Running Records: She maintains running records of children's behaviours and activities during specific time periods, noting observations in real-time to capture spontaneous moments and behaviours.</w:t>
      </w:r>
    </w:p>
    <w:p w14:paraId="288693BF" w14:textId="77777777" w:rsidR="003E04BC" w:rsidRDefault="003E04BC" w:rsidP="003E04BC">
      <w:pPr>
        <w:pStyle w:val="CommentText"/>
        <w:numPr>
          <w:ilvl w:val="0"/>
          <w:numId w:val="49"/>
        </w:numPr>
        <w:jc w:val="left"/>
      </w:pPr>
      <w:r>
        <w:t>Jottings: She jots down quick notes or observations throughout the day, capturing immediate impressions and noteworthy incidents as they occur.</w:t>
      </w:r>
    </w:p>
    <w:p w14:paraId="4DDEDB21" w14:textId="77777777" w:rsidR="003E04BC" w:rsidRDefault="003E04BC" w:rsidP="003E04BC">
      <w:pPr>
        <w:pStyle w:val="CommentText"/>
        <w:numPr>
          <w:ilvl w:val="0"/>
          <w:numId w:val="49"/>
        </w:numPr>
        <w:jc w:val="left"/>
      </w:pPr>
      <w:r>
        <w:t>Time or Event Samples: She collects samples of children's behaviours or activities during specific time periods or events, providing snapshots of their learning and development in action.</w:t>
      </w:r>
    </w:p>
    <w:p w14:paraId="79896B88" w14:textId="77777777" w:rsidR="003E04BC" w:rsidRDefault="003E04BC" w:rsidP="003E04BC">
      <w:pPr>
        <w:pStyle w:val="CommentText"/>
        <w:numPr>
          <w:ilvl w:val="0"/>
          <w:numId w:val="49"/>
        </w:numPr>
        <w:jc w:val="left"/>
      </w:pPr>
      <w:r>
        <w:t>Digital Images: She uses photography to document children's experiences, capturing moments of engagement, exploration, and interaction. Digital images complement written observations and provide visual evidence of learning.</w:t>
      </w:r>
    </w:p>
    <w:p w14:paraId="27EF4BD9" w14:textId="77777777" w:rsidR="003E04BC" w:rsidRDefault="003E04BC" w:rsidP="003E04BC">
      <w:pPr>
        <w:pStyle w:val="CommentText"/>
        <w:numPr>
          <w:ilvl w:val="0"/>
          <w:numId w:val="49"/>
        </w:numPr>
        <w:jc w:val="left"/>
      </w:pPr>
      <w:r>
        <w:t>Cultural Maps: She creates cultural maps to explore and document children's cultural backgrounds, experiences, and connections. These maps help her understand and celebrate the diversity within the learning environment.</w:t>
      </w:r>
    </w:p>
    <w:p w14:paraId="223D9F06" w14:textId="77777777" w:rsidR="003E04BC" w:rsidRDefault="003E04BC" w:rsidP="003E04BC">
      <w:pPr>
        <w:pStyle w:val="CommentText"/>
        <w:numPr>
          <w:ilvl w:val="0"/>
          <w:numId w:val="49"/>
        </w:numPr>
        <w:jc w:val="left"/>
      </w:pPr>
      <w:r>
        <w:t>Samples of Children's Work: She collects and analyses samples of children's work, such as artwork, writing, or projects, to assess their progress and skills across different areas of development.</w:t>
      </w:r>
    </w:p>
    <w:p w14:paraId="310A5ED4" w14:textId="77777777" w:rsidR="003E04BC" w:rsidRDefault="003E04BC" w:rsidP="003E04BC">
      <w:pPr>
        <w:pStyle w:val="CommentText"/>
        <w:jc w:val="left"/>
      </w:pPr>
      <w:r>
        <w:rPr>
          <w:b/>
          <w:bCs/>
        </w:rPr>
        <w:t>Benchmark Answer 2:</w:t>
      </w:r>
    </w:p>
    <w:p w14:paraId="75E4C6F3" w14:textId="77777777" w:rsidR="003E04BC" w:rsidRDefault="003E04BC" w:rsidP="003E04BC">
      <w:pPr>
        <w:pStyle w:val="CommentText"/>
        <w:jc w:val="left"/>
      </w:pPr>
      <w:r>
        <w:t>Ensuring comprehensive gathering, documentation, and analysis of information about children's learning and development involves employing a diverse range of tools and methods tailored to individual needs. For example, she utilises observation, documentation, and reflection as primary methods. During structured observations, she uses tools like checklists and rating scales to track developmental milestones and behaviours. For more informal observations, she employs techniques like anecdotal notes and photo documentation, capturing moments of spontaneous learning and engagement. Additionally, she incorporates input from families and other stakeholders through regular communication and collaboration. By using a combination of observation tools and methods customised to each child's preferences and needs, she ensures a holistic understanding of their learning journey over multiple occasions.</w:t>
      </w:r>
    </w:p>
    <w:p w14:paraId="64B1539B" w14:textId="77777777" w:rsidR="003E04BC" w:rsidRDefault="003E04BC" w:rsidP="003E04BC">
      <w:pPr>
        <w:pStyle w:val="CommentText"/>
        <w:jc w:val="left"/>
      </w:pPr>
      <w:r>
        <w:rPr>
          <w:b/>
          <w:bCs/>
        </w:rPr>
        <w:t>Benchmark Answer 3:</w:t>
      </w:r>
    </w:p>
    <w:p w14:paraId="1CC5253F" w14:textId="77777777" w:rsidR="003E04BC" w:rsidRDefault="003E04BC" w:rsidP="003E04BC">
      <w:pPr>
        <w:pStyle w:val="CommentText"/>
        <w:jc w:val="left"/>
      </w:pPr>
      <w:r>
        <w:t>Ensuring comprehensive gathering, documentation, and analysis of information about children's learning and development involves integrating perspectives from various stakeholders. For instance, she conducts parent-teacher conferences to discuss children's progress, solicit feedback, and gather insights into their home environment and cultural background. Additionally, she encourages children to self-assess their learning through activities like journaling or portfolio creation, allowing them to express their interests and preferences. She also collaborates with colleagues and specialists, such as speech therapists or behavioural analysts, to gain a holistic understanding of each child's development. By integrating perspectives from children, families, and other stakeholders, she ensures that the gathered information is reflective of diverse experiences and contexts, enriching the overall understanding of children's learning and development.</w:t>
      </w:r>
    </w:p>
  </w:comment>
  <w:comment w:id="155" w:author="John Philip Dizon" w:date="2024-08-16T11:33:00Z" w:initials="JD">
    <w:p w14:paraId="233DBFE0" w14:textId="77777777" w:rsidR="003E04BC" w:rsidRDefault="003E04BC" w:rsidP="003E04BC">
      <w:pPr>
        <w:pStyle w:val="CommentText"/>
        <w:jc w:val="left"/>
      </w:pPr>
      <w:r w:rsidRPr="00F41B1A">
        <w:rPr>
          <w:rStyle w:val="CommentReference"/>
        </w:rPr>
        <w:annotationRef/>
      </w:r>
      <w:r>
        <w:rPr>
          <w:b/>
          <w:bCs/>
        </w:rPr>
        <w:t>Benchmark Answer 1:</w:t>
      </w:r>
    </w:p>
    <w:p w14:paraId="12F6B14B" w14:textId="77777777" w:rsidR="003E04BC" w:rsidRDefault="003E04BC" w:rsidP="003E04BC">
      <w:pPr>
        <w:pStyle w:val="CommentText"/>
        <w:jc w:val="left"/>
      </w:pPr>
      <w:r>
        <w:t>She actively engages families and caregivers in conversations, surveys, and meetings to understand their observations, concerns, and aspirations regarding their children's development. Additionally, she encourages children to express their thoughts, preferences, and experiences through various mediums such as artwork, storytelling, and group discussions, ensuring their voices are heard and valued.</w:t>
      </w:r>
    </w:p>
    <w:p w14:paraId="1CFC5793" w14:textId="77777777" w:rsidR="003E04BC" w:rsidRDefault="003E04BC" w:rsidP="003E04BC">
      <w:pPr>
        <w:pStyle w:val="CommentText"/>
        <w:jc w:val="left"/>
      </w:pPr>
      <w:r>
        <w:rPr>
          <w:b/>
          <w:bCs/>
        </w:rPr>
        <w:t>Benchmark Answer 2:</w:t>
      </w:r>
    </w:p>
    <w:p w14:paraId="17B86744" w14:textId="77777777" w:rsidR="003E04BC" w:rsidRDefault="003E04BC" w:rsidP="003E04BC">
      <w:pPr>
        <w:pStyle w:val="CommentText"/>
        <w:jc w:val="left"/>
      </w:pPr>
      <w:r>
        <w:t>Integrating the perspectives of children, families, and other stakeholders into the information gathered about children's learning and development is essential for a comprehensive understanding. For instance, she conducts regular family interviews or surveys to gather insights into children's interests, strengths, and challenges from their primary caregivers' perspectives. Additionally, she organises parent participation days where families can observe and engage in their child's learning activities, providing firsthand insights into their experiences. She also collaborates with external specialists, such as paediatricians or psychologists, to incorporate professional assessments and recommendations into the information gathered. By actively involving children, families, and other stakeholders, she ensures that the gathered information reflects diverse perspectives and enriches the understanding of children's learning and development.</w:t>
      </w:r>
    </w:p>
    <w:p w14:paraId="185E4C69" w14:textId="77777777" w:rsidR="003E04BC" w:rsidRDefault="003E04BC" w:rsidP="003E04BC">
      <w:pPr>
        <w:pStyle w:val="CommentText"/>
        <w:jc w:val="left"/>
      </w:pPr>
      <w:r>
        <w:rPr>
          <w:b/>
          <w:bCs/>
        </w:rPr>
        <w:t>Benchmark Answer 3:</w:t>
      </w:r>
    </w:p>
    <w:p w14:paraId="365B20EF" w14:textId="77777777" w:rsidR="003E04BC" w:rsidRDefault="003E04BC" w:rsidP="003E04BC">
      <w:pPr>
        <w:pStyle w:val="CommentText"/>
        <w:jc w:val="left"/>
      </w:pPr>
      <w:r>
        <w:t>Integrating the perspectives of children, families, and other stakeholders into the information gathered about children's learning and development involves various strategies. For instance, she organises regular parent-teacher meetings to discuss children's progress and gather insights from families about their observations and concerns. Additionally, she conducts child-centred activities such as circle time discussions or group projects, allowing children to express their thoughts, interests, and learning experiences. She also collaborates with external agencies or community resources, such as social workers or cultural advisors, to incorporate diverse perspectives and cultural contexts into the information gathered. By actively engaging with children, families, and other stakeholders, she ensures that the gathered information is inclusive, representative, and responsive to the diverse needs and backgrounds of all involved.</w:t>
      </w:r>
    </w:p>
  </w:comment>
  <w:comment w:id="156" w:author="John Philip Dizon" w:date="2024-08-16T11:33:00Z" w:initials="JD">
    <w:p w14:paraId="4091B87E" w14:textId="77777777" w:rsidR="003E04BC" w:rsidRDefault="003E04BC" w:rsidP="003E04BC">
      <w:pPr>
        <w:pStyle w:val="CommentText"/>
        <w:jc w:val="left"/>
      </w:pPr>
      <w:r w:rsidRPr="00F41B1A">
        <w:rPr>
          <w:rStyle w:val="CommentReference"/>
        </w:rPr>
        <w:annotationRef/>
      </w:r>
      <w:r>
        <w:rPr>
          <w:b/>
          <w:bCs/>
        </w:rPr>
        <w:t>Benchmark Answer 1:</w:t>
      </w:r>
    </w:p>
    <w:p w14:paraId="315F860D" w14:textId="77777777" w:rsidR="003E04BC" w:rsidRDefault="003E04BC" w:rsidP="003E04BC">
      <w:pPr>
        <w:pStyle w:val="CommentText"/>
        <w:jc w:val="left"/>
      </w:pPr>
      <w:r>
        <w:t>She upholds respect for children by adopting inclusive and culturally sensitive information-gathering practices. For instance, she ensures that data collection methods consider each child's unique background, abilities, and interests, fostering an environment where every child feels valued, heard, and supported in their learning journey.</w:t>
      </w:r>
    </w:p>
    <w:p w14:paraId="38A6771E" w14:textId="77777777" w:rsidR="003E04BC" w:rsidRDefault="003E04BC" w:rsidP="003E04BC">
      <w:pPr>
        <w:pStyle w:val="CommentText"/>
        <w:jc w:val="left"/>
      </w:pPr>
      <w:r>
        <w:rPr>
          <w:b/>
          <w:bCs/>
        </w:rPr>
        <w:t>Benchmark Answer 2:</w:t>
      </w:r>
    </w:p>
    <w:p w14:paraId="65347DEE" w14:textId="77777777" w:rsidR="003E04BC" w:rsidRDefault="003E04BC" w:rsidP="003E04BC">
      <w:pPr>
        <w:pStyle w:val="CommentText"/>
        <w:jc w:val="left"/>
      </w:pPr>
      <w:r>
        <w:t>Demonstrating respect for children through inclusive information-gathering practices in the early childhood education setting involves honouring their agency, preferences, and individuality. For instance, she offers children choices in how they prefer to communicate their thoughts and experiences, whether through verbal expression, artwork, or play-based activities. Additionally, she creates a welcoming and culturally sensitive environment where children feel valued and empowered to share their perspectives and identities. She also ensures that information-gathering processes are non-intrusive and conducted at a pace comfortable for each child, respecting their autonomy and boundaries. By prioritising children's voices and preferences in information-gathering practices, she demonstrates a commitment to respecting their dignity, agency, and diverse ways of knowing and being.</w:t>
      </w:r>
    </w:p>
    <w:p w14:paraId="29D010F8" w14:textId="77777777" w:rsidR="003E04BC" w:rsidRDefault="003E04BC" w:rsidP="003E04BC">
      <w:pPr>
        <w:pStyle w:val="CommentText"/>
        <w:jc w:val="left"/>
      </w:pPr>
      <w:r>
        <w:rPr>
          <w:b/>
          <w:bCs/>
        </w:rPr>
        <w:t>Benchmark Answer 3:</w:t>
      </w:r>
    </w:p>
    <w:p w14:paraId="3A1BC30B" w14:textId="77777777" w:rsidR="003E04BC" w:rsidRDefault="003E04BC" w:rsidP="003E04BC">
      <w:pPr>
        <w:pStyle w:val="CommentText"/>
        <w:jc w:val="left"/>
      </w:pPr>
      <w:r>
        <w:t>Demonstrating respect for children through inclusive information-gathering practices involves valuing their unique identities, experiences, and contributions. For instance, she actively listens to children's voices during group discussions, acknowledging their ideas, questions, and perspectives with genuine interest and respect. Additionally, she provides opportunities for children to share their cultural traditions, languages, and family stories, creating a sense of belonging and affirmation in the learning environment. She also adapts information-gathering methods to accommodate diverse learning styles and abilities, ensuring equitable participation and representation for all children. By embracing children's diversity and honouring their voices in information-gathering practices, she fosters a culture of respect, inclusion, and empowerment in the early childhood education setting.</w:t>
      </w:r>
    </w:p>
  </w:comment>
  <w:comment w:id="157" w:author="John Philip Dizon" w:date="2024-08-16T11:34:00Z" w:initials="JD">
    <w:p w14:paraId="4F0998B1" w14:textId="77777777" w:rsidR="003E04BC" w:rsidRDefault="003E04BC" w:rsidP="003E04BC">
      <w:pPr>
        <w:pStyle w:val="CommentText"/>
        <w:jc w:val="left"/>
      </w:pPr>
      <w:r w:rsidRPr="00F41B1A">
        <w:rPr>
          <w:rStyle w:val="CommentReference"/>
        </w:rPr>
        <w:annotationRef/>
      </w:r>
      <w:r>
        <w:rPr>
          <w:b/>
          <w:bCs/>
        </w:rPr>
        <w:t>Benchmark Answer 1:</w:t>
      </w:r>
    </w:p>
    <w:p w14:paraId="3E33A866" w14:textId="77777777" w:rsidR="003E04BC" w:rsidRDefault="003E04BC" w:rsidP="003E04BC">
      <w:pPr>
        <w:pStyle w:val="CommentText"/>
        <w:jc w:val="left"/>
      </w:pPr>
      <w:r>
        <w:t>She systematically examines the information collected, comparing it against the learning framework's principles, goals, and outcomes. This analysis allows her to identify areas where children are thriving and areas that may require additional support or intervention, ensuring alignment with the established educational standards and objectives.</w:t>
      </w:r>
    </w:p>
    <w:p w14:paraId="5ED032AF" w14:textId="77777777" w:rsidR="003E04BC" w:rsidRDefault="003E04BC" w:rsidP="003E04BC">
      <w:pPr>
        <w:pStyle w:val="CommentText"/>
        <w:jc w:val="left"/>
      </w:pPr>
      <w:r>
        <w:t>Requirements of National Quality Standard (NQS) and Related Regulations and Laws:</w:t>
      </w:r>
    </w:p>
    <w:p w14:paraId="74355769" w14:textId="77777777" w:rsidR="003E04BC" w:rsidRDefault="003E04BC" w:rsidP="003E04BC">
      <w:pPr>
        <w:pStyle w:val="CommentText"/>
        <w:jc w:val="left"/>
      </w:pPr>
      <w:r>
        <w:t>She ensures that the information collection process aligns with the NQS, particularly in fostering collaborative partnerships with families and communities, maintaining ethical standards, and adhering to legal requirements regarding data privacy and confidentiality.</w:t>
      </w:r>
    </w:p>
    <w:p w14:paraId="3D67504E" w14:textId="77777777" w:rsidR="003E04BC" w:rsidRDefault="003E04BC" w:rsidP="003E04BC">
      <w:pPr>
        <w:pStyle w:val="CommentText"/>
        <w:jc w:val="left"/>
      </w:pPr>
      <w:r>
        <w:t>Collaborative Partnerships with Families and Communities:</w:t>
      </w:r>
    </w:p>
    <w:p w14:paraId="3F808F3C" w14:textId="77777777" w:rsidR="003E04BC" w:rsidRDefault="003E04BC" w:rsidP="003E04BC">
      <w:pPr>
        <w:pStyle w:val="CommentText"/>
        <w:jc w:val="left"/>
      </w:pPr>
      <w:r>
        <w:t>She engages families and community members in the information-gathering process, seeking their input and insights into children's interests, strengths, and needs. Collaborative partnerships involve regular communication, parent-teacher meetings, and community involvement in curriculum planning activities.</w:t>
      </w:r>
    </w:p>
    <w:p w14:paraId="4203D4E7" w14:textId="77777777" w:rsidR="003E04BC" w:rsidRDefault="003E04BC" w:rsidP="003E04BC">
      <w:pPr>
        <w:pStyle w:val="CommentText"/>
        <w:jc w:val="left"/>
      </w:pPr>
      <w:r>
        <w:t>Educational Program and Practice:</w:t>
      </w:r>
    </w:p>
    <w:p w14:paraId="280B6F2C" w14:textId="77777777" w:rsidR="003E04BC" w:rsidRDefault="003E04BC" w:rsidP="003E04BC">
      <w:pPr>
        <w:pStyle w:val="CommentText"/>
        <w:jc w:val="left"/>
      </w:pPr>
      <w:r>
        <w:t>The collected information directly informs the development of the educational program and teaching practices, ensuring that they are responsive to the diverse needs and abilities of the children in the learning environment.</w:t>
      </w:r>
    </w:p>
    <w:p w14:paraId="59B4A8E0" w14:textId="77777777" w:rsidR="003E04BC" w:rsidRDefault="003E04BC" w:rsidP="003E04BC">
      <w:pPr>
        <w:pStyle w:val="CommentText"/>
        <w:jc w:val="left"/>
      </w:pPr>
      <w:r>
        <w:t>Relationships with Children:</w:t>
      </w:r>
    </w:p>
    <w:p w14:paraId="02BF7491" w14:textId="77777777" w:rsidR="003E04BC" w:rsidRDefault="003E04BC" w:rsidP="003E04BC">
      <w:pPr>
        <w:pStyle w:val="CommentText"/>
        <w:jc w:val="left"/>
      </w:pPr>
      <w:r>
        <w:t>Building positive relationships with children is essential for effective information gathering. By establishing trust and rapport, she creates an environment where children feel comfortable expressing their thoughts, preferences, and concerns.</w:t>
      </w:r>
    </w:p>
    <w:p w14:paraId="05E79454" w14:textId="77777777" w:rsidR="003E04BC" w:rsidRDefault="003E04BC" w:rsidP="003E04BC">
      <w:pPr>
        <w:pStyle w:val="CommentText"/>
        <w:jc w:val="left"/>
      </w:pPr>
      <w:r>
        <w:t>Stages of the Curriculum Planning Cycle:</w:t>
      </w:r>
    </w:p>
    <w:p w14:paraId="20321018" w14:textId="77777777" w:rsidR="003E04BC" w:rsidRDefault="003E04BC" w:rsidP="003E04BC">
      <w:pPr>
        <w:pStyle w:val="CommentText"/>
        <w:jc w:val="left"/>
      </w:pPr>
      <w:r>
        <w:t>The information collection process spans all stages of the curriculum planning cycle, including:</w:t>
      </w:r>
    </w:p>
    <w:p w14:paraId="3BA02E52" w14:textId="77777777" w:rsidR="003E04BC" w:rsidRDefault="003E04BC" w:rsidP="003E04BC">
      <w:pPr>
        <w:pStyle w:val="CommentText"/>
        <w:numPr>
          <w:ilvl w:val="0"/>
          <w:numId w:val="50"/>
        </w:numPr>
        <w:jc w:val="left"/>
      </w:pPr>
      <w:r>
        <w:t>Collecting Information: Gathering data through various methods such as observations, discussions, and assessments.</w:t>
      </w:r>
    </w:p>
    <w:p w14:paraId="0B1DC091" w14:textId="77777777" w:rsidR="003E04BC" w:rsidRDefault="003E04BC" w:rsidP="003E04BC">
      <w:pPr>
        <w:pStyle w:val="CommentText"/>
        <w:numPr>
          <w:ilvl w:val="0"/>
          <w:numId w:val="50"/>
        </w:numPr>
        <w:jc w:val="left"/>
      </w:pPr>
      <w:r>
        <w:t>Questioning and Analysing Information: Using reflective questioning to analyse the collected data and identify patterns, trends, and areas for further exploration.</w:t>
      </w:r>
    </w:p>
    <w:p w14:paraId="0F714276" w14:textId="77777777" w:rsidR="003E04BC" w:rsidRDefault="003E04BC" w:rsidP="003E04BC">
      <w:pPr>
        <w:pStyle w:val="CommentText"/>
        <w:numPr>
          <w:ilvl w:val="0"/>
          <w:numId w:val="50"/>
        </w:numPr>
        <w:jc w:val="left"/>
      </w:pPr>
      <w:r>
        <w:t>Planning: Using insights from the analysis to inform the development of curriculum goals, objectives, and learning experiences.</w:t>
      </w:r>
    </w:p>
    <w:p w14:paraId="070F5CCC" w14:textId="77777777" w:rsidR="003E04BC" w:rsidRDefault="003E04BC" w:rsidP="003E04BC">
      <w:pPr>
        <w:pStyle w:val="CommentText"/>
        <w:numPr>
          <w:ilvl w:val="0"/>
          <w:numId w:val="50"/>
        </w:numPr>
        <w:jc w:val="left"/>
      </w:pPr>
      <w:r>
        <w:t>Implementation: Putting the planned curriculum into action, with ongoing adjustments based on real-time observations and feedback.</w:t>
      </w:r>
    </w:p>
    <w:p w14:paraId="7367ACDD" w14:textId="77777777" w:rsidR="003E04BC" w:rsidRDefault="003E04BC" w:rsidP="003E04BC">
      <w:pPr>
        <w:pStyle w:val="CommentText"/>
        <w:numPr>
          <w:ilvl w:val="0"/>
          <w:numId w:val="50"/>
        </w:numPr>
        <w:jc w:val="left"/>
      </w:pPr>
      <w:r>
        <w:t>Review and Reflection: Reflecting on the effectiveness of the implemented curriculum, identifying successes and areas for improvement, and using this information to refine future planning efforts.</w:t>
      </w:r>
    </w:p>
    <w:p w14:paraId="6B5F814F" w14:textId="77777777" w:rsidR="003E04BC" w:rsidRDefault="003E04BC" w:rsidP="003E04BC">
      <w:pPr>
        <w:pStyle w:val="CommentText"/>
        <w:jc w:val="left"/>
      </w:pPr>
      <w:r>
        <w:t>Stages of Child Development:</w:t>
      </w:r>
    </w:p>
    <w:p w14:paraId="49F0AA9C" w14:textId="77777777" w:rsidR="003E04BC" w:rsidRDefault="003E04BC" w:rsidP="003E04BC">
      <w:pPr>
        <w:pStyle w:val="CommentText"/>
        <w:jc w:val="left"/>
      </w:pPr>
      <w:r>
        <w:t>Throughout the information collection process, she considers the stages of child development and how they influence each phase of curriculum planning. This includes recognising age-appropriate learning milestones, developmental domains, and individual differences among children.</w:t>
      </w:r>
    </w:p>
    <w:p w14:paraId="30CE06B4" w14:textId="77777777" w:rsidR="003E04BC" w:rsidRDefault="003E04BC" w:rsidP="003E04BC">
      <w:pPr>
        <w:pStyle w:val="CommentText"/>
        <w:jc w:val="left"/>
      </w:pPr>
      <w:r>
        <w:t>Confidentiality and Ethical Requirements:</w:t>
      </w:r>
    </w:p>
    <w:p w14:paraId="6AE3EDAC" w14:textId="77777777" w:rsidR="003E04BC" w:rsidRDefault="003E04BC" w:rsidP="003E04BC">
      <w:pPr>
        <w:pStyle w:val="CommentText"/>
        <w:jc w:val="left"/>
      </w:pPr>
      <w:r>
        <w:t>She upholds strict confidentiality and ethical standards in collecting, sharing, storing, and disposing of information. This involves obtaining consent from families, anonymising data where necessary, and ensuring secure storage and disposal practices.</w:t>
      </w:r>
    </w:p>
    <w:p w14:paraId="4521C7DC" w14:textId="77777777" w:rsidR="003E04BC" w:rsidRDefault="003E04BC" w:rsidP="003E04BC">
      <w:pPr>
        <w:pStyle w:val="CommentText"/>
        <w:jc w:val="left"/>
      </w:pPr>
      <w:r>
        <w:t>Strategies for Collection of Information:</w:t>
      </w:r>
    </w:p>
    <w:p w14:paraId="3BFD1DCF" w14:textId="77777777" w:rsidR="003E04BC" w:rsidRDefault="003E04BC" w:rsidP="003E04BC">
      <w:pPr>
        <w:pStyle w:val="CommentText"/>
        <w:jc w:val="left"/>
      </w:pPr>
      <w:r>
        <w:t>Utilising collaborative approaches, she involves children, families, and colleagues in the information-gathering process. Prioritising the voice of the child, she incorporates their perspectives and preferences into the data collection methods, which may include observations, interviews, surveys, and child-led activities.</w:t>
      </w:r>
    </w:p>
    <w:p w14:paraId="786D74B3" w14:textId="77777777" w:rsidR="003E04BC" w:rsidRDefault="003E04BC" w:rsidP="003E04BC">
      <w:pPr>
        <w:pStyle w:val="CommentText"/>
        <w:jc w:val="left"/>
      </w:pPr>
      <w:r>
        <w:t>Observations and Summative Assessment:</w:t>
      </w:r>
    </w:p>
    <w:p w14:paraId="1A22E374" w14:textId="77777777" w:rsidR="003E04BC" w:rsidRDefault="003E04BC" w:rsidP="003E04BC">
      <w:pPr>
        <w:pStyle w:val="CommentText"/>
        <w:jc w:val="left"/>
      </w:pPr>
      <w:r>
        <w:t>Observations are a key method for collecting information, guided by current and emerging practices in early childhood education. She ensures that observations are meaningful, capturing a holistic view of children's behaviours, interests, and interactions. Additionally, she utilises summative assessment methods and tools to evaluate children's progress and achievements over time.</w:t>
      </w:r>
    </w:p>
    <w:p w14:paraId="477C8652" w14:textId="77777777" w:rsidR="003E04BC" w:rsidRDefault="003E04BC" w:rsidP="003E04BC">
      <w:pPr>
        <w:pStyle w:val="CommentText"/>
        <w:jc w:val="left"/>
      </w:pPr>
      <w:r>
        <w:rPr>
          <w:b/>
          <w:bCs/>
        </w:rPr>
        <w:t>Benchmark Answer 2:</w:t>
      </w:r>
    </w:p>
    <w:p w14:paraId="0F39E5F0" w14:textId="77777777" w:rsidR="003E04BC" w:rsidRDefault="003E04BC" w:rsidP="003E04BC">
      <w:pPr>
        <w:pStyle w:val="CommentText"/>
        <w:jc w:val="left"/>
      </w:pPr>
      <w:r>
        <w:t>Analysing the information gathered about children's development and learning within the context of the learning framework in early childhood education demands a comprehensive approach. Firstly, she ensures compliance with the National Quality Standard (NQS) and relevant regulations by aligning assessment practices with prescribed guidelines. For example, when assessing children's progress, she refers to the Early Years Learning Framework (EYLF) outcomes to evaluate their achievements against expected milestones.</w:t>
      </w:r>
    </w:p>
    <w:p w14:paraId="3B36DC1D" w14:textId="77777777" w:rsidR="003E04BC" w:rsidRDefault="003E04BC" w:rsidP="003E04BC">
      <w:pPr>
        <w:pStyle w:val="CommentText"/>
        <w:jc w:val="left"/>
      </w:pPr>
      <w:r>
        <w:t>Secondly, she integrates stages of the curriculum planning cycle into assessment processes. During the planning phase, she sets learning goals based on children's developmental stages and interests. Throughout implementation, she observes and documents children's activities and interactions to inform ongoing adjustments. At the review stage, she reflects on assessment data to evaluate effectiveness and plan future activities.</w:t>
      </w:r>
    </w:p>
    <w:p w14:paraId="42A719A7" w14:textId="77777777" w:rsidR="003E04BC" w:rsidRDefault="003E04BC" w:rsidP="003E04BC">
      <w:pPr>
        <w:pStyle w:val="CommentText"/>
        <w:jc w:val="left"/>
      </w:pPr>
      <w:r>
        <w:t>Confidentiality and ethical requirements are paramount in handling information, and she adheres to strict protocols for collection, sharing, storage, and disposal. She obtains consent from families before collecting sensitive data and ensures information is stored securely to protect privacy.</w:t>
      </w:r>
    </w:p>
    <w:p w14:paraId="1F9002B2" w14:textId="77777777" w:rsidR="003E04BC" w:rsidRDefault="003E04BC" w:rsidP="003E04BC">
      <w:pPr>
        <w:pStyle w:val="CommentText"/>
        <w:jc w:val="left"/>
      </w:pPr>
      <w:r>
        <w:t>To collect information, she employs collaborative approaches, involving families, colleagues, and external professionals in assessment processes. Prioritising the voice of the child, she ensures their perspectives and preferences are central to decision-making.</w:t>
      </w:r>
    </w:p>
    <w:p w14:paraId="72C43722" w14:textId="77777777" w:rsidR="003E04BC" w:rsidRDefault="003E04BC" w:rsidP="003E04BC">
      <w:pPr>
        <w:pStyle w:val="CommentText"/>
        <w:jc w:val="left"/>
      </w:pPr>
      <w:r>
        <w:t>Summative assessment methods, such as standardised tests and portfolio assessments, provide valuable insights into children's progress over time. These methods enable her to evaluate learning outcomes and tailor interventions to meet individual needs effectively.</w:t>
      </w:r>
    </w:p>
    <w:p w14:paraId="6C8416B3" w14:textId="77777777" w:rsidR="003E04BC" w:rsidRDefault="003E04BC" w:rsidP="003E04BC">
      <w:pPr>
        <w:pStyle w:val="CommentText"/>
        <w:jc w:val="left"/>
      </w:pPr>
      <w:r>
        <w:rPr>
          <w:b/>
          <w:bCs/>
        </w:rPr>
        <w:t>Benchmark Answer 3:</w:t>
      </w:r>
    </w:p>
    <w:p w14:paraId="2267BAE7" w14:textId="77777777" w:rsidR="003E04BC" w:rsidRDefault="003E04BC" w:rsidP="003E04BC">
      <w:pPr>
        <w:pStyle w:val="CommentText"/>
        <w:jc w:val="left"/>
      </w:pPr>
      <w:r>
        <w:t>Analysing the information gathered about children's development and learning within the early childhood education setting requires a strategic approach that integrates various components of the learning framework and regulatory requirements. Firstly, she ensures alignment with the National Quality Standard (NQS) and related laws by adhering to prescribed assessment practices and documentation guidelines.</w:t>
      </w:r>
    </w:p>
    <w:p w14:paraId="0079FCB9" w14:textId="77777777" w:rsidR="003E04BC" w:rsidRDefault="003E04BC" w:rsidP="003E04BC">
      <w:pPr>
        <w:pStyle w:val="CommentText"/>
        <w:jc w:val="left"/>
      </w:pPr>
      <w:r>
        <w:t>Secondly, she incorporates stages of the curriculum planning cycle into assessment processes, considering children's developmental stages and learning needs at each phase. For example, during the planning stage, she sets learning goals based on observation and assessment data, ensuring they are developmentally appropriate and aligned with curriculum outcomes.</w:t>
      </w:r>
    </w:p>
    <w:p w14:paraId="62E0FFA6" w14:textId="77777777" w:rsidR="003E04BC" w:rsidRDefault="003E04BC" w:rsidP="003E04BC">
      <w:pPr>
        <w:pStyle w:val="CommentText"/>
        <w:jc w:val="left"/>
      </w:pPr>
      <w:r>
        <w:t>Confidentiality and ethical requirements are paramount in handling information, and she follows strict protocols for collection, sharing, storage, and disposal. She obtains consent from families before collecting sensitive data and stores information securely to protect privacy.</w:t>
      </w:r>
    </w:p>
    <w:p w14:paraId="6CBC7738" w14:textId="77777777" w:rsidR="003E04BC" w:rsidRDefault="003E04BC" w:rsidP="003E04BC">
      <w:pPr>
        <w:pStyle w:val="CommentText"/>
        <w:jc w:val="left"/>
      </w:pPr>
      <w:r>
        <w:t>Collaborative approaches are key to gathering and using information effectively, involving families, colleagues, and external professionals in assessment processes. By prioritising the voice of the child, she ensures that their perspectives and preferences are central to decision-making.</w:t>
      </w:r>
    </w:p>
    <w:p w14:paraId="1799DA35" w14:textId="77777777" w:rsidR="003E04BC" w:rsidRDefault="003E04BC" w:rsidP="003E04BC">
      <w:pPr>
        <w:pStyle w:val="CommentText"/>
        <w:jc w:val="left"/>
      </w:pPr>
      <w:r>
        <w:t>Summative assessment methods, such as standardised tests and portfolio assessments, are utilised to evaluate children's progress over time. These methods provide valuable insights into children's learning trajectories and inform ongoing practice and program evaluation.</w:t>
      </w:r>
    </w:p>
  </w:comment>
  <w:comment w:id="158" w:author="John Philip Dizon" w:date="2024-08-16T11:34:00Z" w:initials="JD">
    <w:p w14:paraId="1543F3CC" w14:textId="77777777" w:rsidR="003E04BC" w:rsidRDefault="003E04BC" w:rsidP="003E04BC">
      <w:pPr>
        <w:pStyle w:val="CommentText"/>
        <w:jc w:val="left"/>
      </w:pPr>
      <w:r w:rsidRPr="00F41B1A">
        <w:rPr>
          <w:rStyle w:val="CommentReference"/>
        </w:rPr>
        <w:annotationRef/>
      </w:r>
      <w:r>
        <w:rPr>
          <w:b/>
          <w:bCs/>
        </w:rPr>
        <w:t>Benchmark Answer 1:</w:t>
      </w:r>
    </w:p>
    <w:p w14:paraId="6AECA2C3" w14:textId="77777777" w:rsidR="003E04BC" w:rsidRDefault="003E04BC" w:rsidP="003E04BC">
      <w:pPr>
        <w:pStyle w:val="CommentText"/>
        <w:jc w:val="left"/>
      </w:pPr>
      <w:r>
        <w:t>She applies knowledge of developmental psychology and relevant theories to interpret the gathered information, considering various domains such as cognitive, social-emotional, physical, and language development. By understanding the developmental milestones and typical trajectories associated with each domain, she tailors instructional strategies and activities to meet the diverse needs and abilities of the children in her care.</w:t>
      </w:r>
    </w:p>
    <w:p w14:paraId="132D01E3" w14:textId="77777777" w:rsidR="003E04BC" w:rsidRDefault="003E04BC" w:rsidP="003E04BC">
      <w:pPr>
        <w:pStyle w:val="CommentText"/>
        <w:jc w:val="left"/>
      </w:pPr>
      <w:r>
        <w:rPr>
          <w:b/>
          <w:bCs/>
        </w:rPr>
        <w:t>Benchmark Answer 2:</w:t>
      </w:r>
    </w:p>
    <w:p w14:paraId="40AE1C6F" w14:textId="77777777" w:rsidR="003E04BC" w:rsidRDefault="003E04BC" w:rsidP="003E04BC">
      <w:pPr>
        <w:pStyle w:val="CommentText"/>
        <w:jc w:val="left"/>
      </w:pPr>
      <w:r>
        <w:t>She examines all the information collected about a child, considering different areas like their physical skills, thinking abilities, social interactions, and language development. For instance, if a child excels at climbing but struggles with holding a crayon, she creates activities to enhance their fine motor skills. She also uses theories from child development experts to interpret the information. For example, if a child plays next to other kids but not with them, it indicates they may be in a stage of solitary play. This understanding helps her plan activities that encourage cooperative play. By following these frameworks, she designs lessons that cater to each child's specific needs and make learning engaging through play.</w:t>
      </w:r>
    </w:p>
    <w:p w14:paraId="7285A64A" w14:textId="77777777" w:rsidR="003E04BC" w:rsidRDefault="003E04BC" w:rsidP="003E04BC">
      <w:pPr>
        <w:pStyle w:val="CommentText"/>
        <w:jc w:val="left"/>
      </w:pPr>
      <w:r>
        <w:rPr>
          <w:b/>
          <w:bCs/>
        </w:rPr>
        <w:t>Benchmark Answer 3:</w:t>
      </w:r>
    </w:p>
    <w:p w14:paraId="1CDC8A99" w14:textId="77777777" w:rsidR="003E04BC" w:rsidRDefault="003E04BC" w:rsidP="003E04BC">
      <w:pPr>
        <w:pStyle w:val="CommentText"/>
        <w:jc w:val="left"/>
      </w:pPr>
      <w:r>
        <w:t>She analyses all the information collected about a child's development, focusing on areas such as physical skills, cognitive abilities, emotions, and language. For instance, if a child struggles with speech but excels in solving puzzles, she designs activities to support language development. She also applies concepts from child development theories to interpret these observations. For example, if a child becomes upset when their parents leave, it may indicate strong attachment needs. She uses strategies from attachment theory to create a supportive environment. Adhering to guidelines such as the National Quality Standard, she considers this information comprehensively to design lessons that support each child's overall growth and development.</w:t>
      </w:r>
    </w:p>
  </w:comment>
  <w:comment w:id="159" w:author="John Philip Dizon" w:date="2024-08-16T11:34:00Z" w:initials="JD">
    <w:p w14:paraId="1C7A5072" w14:textId="77777777" w:rsidR="003E04BC" w:rsidRDefault="003E04BC" w:rsidP="003E04BC">
      <w:pPr>
        <w:pStyle w:val="CommentText"/>
        <w:jc w:val="left"/>
      </w:pPr>
      <w:r w:rsidRPr="00F41B1A">
        <w:rPr>
          <w:rStyle w:val="CommentReference"/>
        </w:rPr>
        <w:annotationRef/>
      </w:r>
      <w:r>
        <w:rPr>
          <w:b/>
          <w:bCs/>
        </w:rPr>
        <w:t>Benchmark Answer 1:</w:t>
      </w:r>
    </w:p>
    <w:p w14:paraId="1B6CF97C" w14:textId="77777777" w:rsidR="003E04BC" w:rsidRDefault="003E04BC" w:rsidP="003E04BC">
      <w:pPr>
        <w:pStyle w:val="CommentText"/>
        <w:jc w:val="left"/>
      </w:pPr>
      <w:r>
        <w:t>She implements summative assessment techniques to track children's progress and growth over extended periods, such as trimesters or semesters. This involves compiling and analysing data from multiple sources, including observations, work samples, and standardised assessments. This comprehensive approach provides a detailed overview of each child's development trajectory and achievements.</w:t>
      </w:r>
    </w:p>
    <w:p w14:paraId="3EABDC3E" w14:textId="77777777" w:rsidR="003E04BC" w:rsidRDefault="003E04BC" w:rsidP="003E04BC">
      <w:pPr>
        <w:pStyle w:val="CommentText"/>
        <w:jc w:val="left"/>
      </w:pPr>
      <w:r>
        <w:rPr>
          <w:b/>
          <w:bCs/>
        </w:rPr>
        <w:t>Benchmark Answer 2:</w:t>
      </w:r>
    </w:p>
    <w:p w14:paraId="622D1A53" w14:textId="77777777" w:rsidR="003E04BC" w:rsidRDefault="003E04BC" w:rsidP="003E04BC">
      <w:pPr>
        <w:pStyle w:val="CommentText"/>
        <w:jc w:val="left"/>
      </w:pPr>
      <w:r>
        <w:t>She uses summative assessments to evaluate children's learning over time. Initially, she sets clear goals based on learning standards and age-appropriate skills. For example, she might assess literacy skills by checking if children can recognise letters, sound out words, and understand simple stories. She employs various methods to gather information, such as observing children during circle time, reviewing their artwork, and using checklists. By tracking each child's strengths and weaknesses, she can monitor their progress, identify areas needing additional support, and adjust her teaching plans accordingly. This information is also shared with parents and other teachers to collaboratively support each child's development.</w:t>
      </w:r>
    </w:p>
    <w:p w14:paraId="7757E041" w14:textId="77777777" w:rsidR="003E04BC" w:rsidRDefault="003E04BC" w:rsidP="003E04BC">
      <w:pPr>
        <w:pStyle w:val="CommentText"/>
        <w:jc w:val="left"/>
      </w:pPr>
      <w:r>
        <w:rPr>
          <w:b/>
          <w:bCs/>
        </w:rPr>
        <w:t>Benchmark Answer 3:</w:t>
      </w:r>
    </w:p>
    <w:p w14:paraId="6EF3A18A" w14:textId="77777777" w:rsidR="003E04BC" w:rsidRDefault="003E04BC" w:rsidP="003E04BC">
      <w:pPr>
        <w:pStyle w:val="CommentText"/>
        <w:jc w:val="left"/>
      </w:pPr>
      <w:r>
        <w:t>She uses summative assessments to monitor children's learning progress over time. She starts by establishing clear goals based on expected developmental skills, such as counting or recognising shapes. Various assessment methods, including observing play and administering short tests, are used to evaluate these skills. She tracks all information about each child's strengths and weaknesses to assess their progress and identify areas needing further attention. Collaboration with families and other teachers is key to discussing the results and planning effective strategies to support each child's academic and social development. Through careful use of summative assessments and teamwork, she ensures that all children are well-prepared for future learning.</w:t>
      </w:r>
    </w:p>
  </w:comment>
  <w:comment w:id="160" w:author="John Philip Dizon" w:date="2024-08-16T11:34:00Z" w:initials="JD">
    <w:p w14:paraId="0B9EED58" w14:textId="0523E08A" w:rsidR="003E04BC" w:rsidRDefault="003E04BC" w:rsidP="003E04BC">
      <w:pPr>
        <w:pStyle w:val="CommentText"/>
        <w:jc w:val="left"/>
      </w:pPr>
      <w:r w:rsidRPr="00F41B1A">
        <w:rPr>
          <w:rStyle w:val="CommentReference"/>
        </w:rPr>
        <w:annotationRef/>
      </w:r>
      <w:r>
        <w:rPr>
          <w:b/>
          <w:bCs/>
        </w:rPr>
        <w:t>Benchmark Answer 1:</w:t>
      </w:r>
    </w:p>
    <w:p w14:paraId="6B040D27" w14:textId="77777777" w:rsidR="003E04BC" w:rsidRDefault="003E04BC" w:rsidP="003E04BC">
      <w:pPr>
        <w:pStyle w:val="CommentText"/>
        <w:jc w:val="left"/>
      </w:pPr>
      <w:r>
        <w:t>She establishes a structured approach to information management, incorporating regular data collection, documentation, and analysis routines. This ensures that observations and assessments are systematically recorded, shared with relevant stakeholders, and used to inform individualised learning plans and curriculum adjustments. This approach promotes continuous improvement and personalised learning experiences for each child.</w:t>
      </w:r>
    </w:p>
    <w:p w14:paraId="15797640" w14:textId="77777777" w:rsidR="003E04BC" w:rsidRDefault="003E04BC" w:rsidP="003E04BC">
      <w:pPr>
        <w:pStyle w:val="CommentText"/>
        <w:jc w:val="left"/>
      </w:pPr>
      <w:r>
        <w:t>Overall Development: She reflects on the child’s holistic development across physical, cognitive, social-emotional, and language domains. This includes considering milestones achieved and identifying areas for further growth.</w:t>
      </w:r>
    </w:p>
    <w:p w14:paraId="6FBA2A12" w14:textId="77777777" w:rsidR="003E04BC" w:rsidRDefault="003E04BC" w:rsidP="003E04BC">
      <w:pPr>
        <w:pStyle w:val="CommentText"/>
        <w:jc w:val="left"/>
      </w:pPr>
      <w:r>
        <w:t>Knowledge: She documents the child's understanding and comprehension in various subject areas, such as literacy, numeracy, science, and creative arts, noting any concepts or skills the child demonstrates mastery of.</w:t>
      </w:r>
    </w:p>
    <w:p w14:paraId="53ECF6EA" w14:textId="77777777" w:rsidR="003E04BC" w:rsidRDefault="003E04BC" w:rsidP="003E04BC">
      <w:pPr>
        <w:pStyle w:val="CommentText"/>
        <w:jc w:val="left"/>
      </w:pPr>
      <w:r>
        <w:t>Ideas: She explores the child's creativity, imagination, and problem-solving abilities, documenting instances where the child generates ideas, asks questions, and expresses curiosity.</w:t>
      </w:r>
    </w:p>
    <w:p w14:paraId="44C94AF2" w14:textId="77777777" w:rsidR="003E04BC" w:rsidRDefault="003E04BC" w:rsidP="003E04BC">
      <w:pPr>
        <w:pStyle w:val="CommentText"/>
        <w:jc w:val="left"/>
      </w:pPr>
      <w:r>
        <w:t>Strengths: She identifies and celebrates the child’s strengths and areas of competence, highlighting specific skills or traits that the child demonstrates with confidence and proficiency.</w:t>
      </w:r>
    </w:p>
    <w:p w14:paraId="794CFAE1" w14:textId="77777777" w:rsidR="003E04BC" w:rsidRDefault="003E04BC" w:rsidP="003E04BC">
      <w:pPr>
        <w:pStyle w:val="CommentText"/>
        <w:jc w:val="left"/>
      </w:pPr>
      <w:r>
        <w:t>Interests: She documents the child’s passions, preferences, and areas of fascination, considering activities, topics, or materials that consistently engage the child and spark enthusiasm.</w:t>
      </w:r>
    </w:p>
    <w:p w14:paraId="19418932" w14:textId="77777777" w:rsidR="003E04BC" w:rsidRDefault="003E04BC" w:rsidP="003E04BC">
      <w:pPr>
        <w:pStyle w:val="CommentText"/>
        <w:jc w:val="left"/>
      </w:pPr>
      <w:r>
        <w:t>Social Interactions: She analyses the child’s interactions with peers, educators, and other adults in the learning environment, observing communication skills, cooperation, empathy, and conflict resolution strategies.</w:t>
      </w:r>
    </w:p>
    <w:p w14:paraId="0238F598" w14:textId="77777777" w:rsidR="003E04BC" w:rsidRDefault="003E04BC" w:rsidP="003E04BC">
      <w:pPr>
        <w:pStyle w:val="CommentText"/>
        <w:jc w:val="left"/>
      </w:pPr>
      <w:r>
        <w:t>Reactions to Play Environment: She assesses how the child responds to different play experiences, materials, and settings, noting instances of exploration, experimentation, risk-taking, and enjoyment during play.</w:t>
      </w:r>
    </w:p>
    <w:p w14:paraId="5E32850F" w14:textId="77777777" w:rsidR="003E04BC" w:rsidRDefault="003E04BC" w:rsidP="003E04BC">
      <w:pPr>
        <w:pStyle w:val="CommentText"/>
        <w:jc w:val="left"/>
      </w:pPr>
      <w:r>
        <w:rPr>
          <w:b/>
          <w:bCs/>
        </w:rPr>
        <w:t>Benchmark Answer 2:</w:t>
      </w:r>
    </w:p>
    <w:p w14:paraId="53277D2C" w14:textId="77777777" w:rsidR="003E04BC" w:rsidRDefault="003E04BC" w:rsidP="003E04BC">
      <w:pPr>
        <w:pStyle w:val="CommentText"/>
        <w:jc w:val="left"/>
      </w:pPr>
      <w:r>
        <w:t>Developing a systematic process for gathering, documenting, and utilising information and observations is essential for informing the planning cycle in early childhood education. She first establishes clear goals and objectives for each child based on their overall development, knowledge, ideas, strengths, interests, social interactions, and reactions to the play environment. For example, if a child shows a keen interest in building blocks and demonstrates strong spatial reasoning skills, she may incorporate more STEM-based activities into their learning experiences.</w:t>
      </w:r>
    </w:p>
    <w:p w14:paraId="2CF9E0F8" w14:textId="77777777" w:rsidR="003E04BC" w:rsidRDefault="003E04BC" w:rsidP="003E04BC">
      <w:pPr>
        <w:pStyle w:val="CommentText"/>
        <w:jc w:val="left"/>
      </w:pPr>
      <w:r>
        <w:t>She employs a variety of assessment methods, such as observations, checklists, anecdotal records, and developmental assessments, to collect comprehensive information about each child’s progress and preferences. For instance, she might observe children during outdoor play to assess their gross motor skills and social interactions, and document their interests and ideas through conversations and artwork.</w:t>
      </w:r>
    </w:p>
    <w:p w14:paraId="093857B9" w14:textId="77777777" w:rsidR="003E04BC" w:rsidRDefault="003E04BC" w:rsidP="003E04BC">
      <w:pPr>
        <w:pStyle w:val="CommentText"/>
        <w:jc w:val="left"/>
      </w:pPr>
      <w:r>
        <w:t>Detailed records of each child’s individualised assessments are maintained, ensuring that information is organised, accessible, and regularly updated. This practice allows her to track progress over time, identify areas needing further exploration or support, and tailor the planning cycle to meet each child's unique needs effectively.</w:t>
      </w:r>
    </w:p>
    <w:p w14:paraId="518A0E93" w14:textId="77777777" w:rsidR="003E04BC" w:rsidRDefault="003E04BC" w:rsidP="003E04BC">
      <w:pPr>
        <w:pStyle w:val="CommentText"/>
        <w:jc w:val="left"/>
      </w:pPr>
      <w:r>
        <w:t>She collaborates with colleagues, families, and external professionals to share insights, gather additional perspectives, and develop holistic plans that encompass all aspects of children’s development. By following a systematic process grounded in evidence-based practices and ongoing reflection, she ensures that all children receive high-quality, individualised support to reach their full potential.</w:t>
      </w:r>
    </w:p>
    <w:p w14:paraId="385E0A59" w14:textId="77777777" w:rsidR="003E04BC" w:rsidRDefault="003E04BC" w:rsidP="003E04BC">
      <w:pPr>
        <w:pStyle w:val="CommentText"/>
        <w:jc w:val="left"/>
      </w:pPr>
      <w:r>
        <w:rPr>
          <w:b/>
          <w:bCs/>
        </w:rPr>
        <w:t>Benchmark Answer 3:</w:t>
      </w:r>
    </w:p>
    <w:p w14:paraId="0ABFD639" w14:textId="77777777" w:rsidR="003E04BC" w:rsidRDefault="003E04BC" w:rsidP="003E04BC">
      <w:pPr>
        <w:pStyle w:val="CommentText"/>
        <w:jc w:val="left"/>
      </w:pPr>
      <w:r>
        <w:t>To develop a systematic process for gathering, documenting, and utilising information and observations in early childhood education, she follows several key steps. First, she establishes clear objectives aligned with each child’s overall development, knowledge, ideas, strengths, interests, social interactions, and reactions to the play environment. For instance, if a child shows a strong interest in animals during pretend play and has excellent verbal communication skills, she might incorporate animal-themed storytelling activities into the curriculum.</w:t>
      </w:r>
    </w:p>
    <w:p w14:paraId="7C89ECAB" w14:textId="77777777" w:rsidR="003E04BC" w:rsidRDefault="003E04BC" w:rsidP="003E04BC">
      <w:pPr>
        <w:pStyle w:val="CommentText"/>
        <w:jc w:val="left"/>
      </w:pPr>
      <w:r>
        <w:t>She implements a range of assessment strategies, including observations, interviews, work samples, and peer interactions, to collect comprehensive data on each child’s progress and preferences. For example, she may observe children during group activities to assess their collaboration skills and document their reactions to different learning experiences.</w:t>
      </w:r>
    </w:p>
    <w:p w14:paraId="52496384" w14:textId="77777777" w:rsidR="003E04BC" w:rsidRDefault="003E04BC" w:rsidP="003E04BC">
      <w:pPr>
        <w:pStyle w:val="CommentText"/>
        <w:jc w:val="left"/>
      </w:pPr>
      <w:r>
        <w:t>She maintains detailed records of assessment data, ensuring that information is accurately recorded, securely stored, and regularly reviewed. This enables her to track individual progress, identify emerging patterns or trends, and adjust the planning cycle to meet children’s evolving needs effectively.</w:t>
      </w:r>
    </w:p>
    <w:p w14:paraId="19911A3F" w14:textId="77777777" w:rsidR="003E04BC" w:rsidRDefault="003E04BC" w:rsidP="003E04BC">
      <w:pPr>
        <w:pStyle w:val="CommentText"/>
        <w:jc w:val="left"/>
      </w:pPr>
      <w:r>
        <w:t>Additionally, she collaborates with families, colleagues, and external specialists to share observations, gather diverse perspectives, and develop targeted strategies for supporting each child's development. By fostering a collaborative and data-driven approach to planning, she ensures that all children receive personalised, engaging, and developmentally appropriate learning experiences in the early childhood education setting.</w:t>
      </w:r>
    </w:p>
  </w:comment>
  <w:comment w:id="161" w:author="John Philip Dizon" w:date="2024-08-16T11:34:00Z" w:initials="JD">
    <w:p w14:paraId="349521E9" w14:textId="77777777" w:rsidR="003E04BC" w:rsidRDefault="003E04BC" w:rsidP="003E04BC">
      <w:pPr>
        <w:pStyle w:val="CommentText"/>
        <w:jc w:val="left"/>
      </w:pPr>
      <w:r w:rsidRPr="00F41B1A">
        <w:rPr>
          <w:rStyle w:val="CommentReference"/>
        </w:rPr>
        <w:annotationRef/>
      </w:r>
      <w:r>
        <w:rPr>
          <w:b/>
          <w:bCs/>
        </w:rPr>
        <w:t>Benchmark Answer 1:</w:t>
      </w:r>
    </w:p>
    <w:p w14:paraId="5842ADA0" w14:textId="77777777" w:rsidR="003E04BC" w:rsidRDefault="003E04BC" w:rsidP="003E04BC">
      <w:pPr>
        <w:pStyle w:val="CommentText"/>
        <w:jc w:val="left"/>
      </w:pPr>
      <w:r>
        <w:t>She utilises insights gained from analysing collected information to develop tailored learning goals, objectives, and activities that align with each child's unique strengths, interests, and areas for growth. By leveraging a data-driven approach, she creates engaging and developmentally appropriate learning experiences that scaffold children's progress and promote optimal learning outcomes.</w:t>
      </w:r>
    </w:p>
    <w:p w14:paraId="110BC5FE" w14:textId="77777777" w:rsidR="003E04BC" w:rsidRDefault="003E04BC" w:rsidP="003E04BC">
      <w:pPr>
        <w:pStyle w:val="CommentText"/>
        <w:jc w:val="left"/>
      </w:pPr>
      <w:r>
        <w:rPr>
          <w:b/>
          <w:bCs/>
        </w:rPr>
        <w:t>Benchmark Answer 2:</w:t>
      </w:r>
    </w:p>
    <w:p w14:paraId="0BB76636" w14:textId="77777777" w:rsidR="003E04BC" w:rsidRDefault="003E04BC" w:rsidP="003E04BC">
      <w:pPr>
        <w:pStyle w:val="CommentText"/>
        <w:jc w:val="left"/>
      </w:pPr>
      <w:r>
        <w:t>She analyses all the information collected about the children in her care, including observations, developmental milestones, and other relevant data, to identify their strengths, areas needing more help, and preferred learning styles. For instance, if a child enjoys playing with messy materials but has difficulty holding a crayon, she might design activities that incorporate both, such as finger painting. This analysis helps her set specific goals for each child that are aligned with their developmental stage and learning expectations. For example, if a child has a strong interest in stories, she might plan puppet shows or group storytelling to enhance their language skills and creativity. She offers a variety of activities, both teacher-led and open-ended, catering to different preferences, whether children prefer indoor or outdoor play, or working alone or with others. She continually reviews the effectiveness of her plans, making adjustments based on feedback from children, families, and colleagues to ensure that every child is making progress in all areas.</w:t>
      </w:r>
    </w:p>
    <w:p w14:paraId="15D8DD4B" w14:textId="77777777" w:rsidR="003E04BC" w:rsidRDefault="003E04BC" w:rsidP="003E04BC">
      <w:pPr>
        <w:pStyle w:val="CommentText"/>
        <w:jc w:val="left"/>
      </w:pPr>
      <w:r>
        <w:rPr>
          <w:b/>
          <w:bCs/>
        </w:rPr>
        <w:t>Benchmark Answer 3:</w:t>
      </w:r>
    </w:p>
    <w:p w14:paraId="649AF762" w14:textId="77777777" w:rsidR="003E04BC" w:rsidRDefault="003E04BC" w:rsidP="003E04BC">
      <w:pPr>
        <w:pStyle w:val="CommentText"/>
        <w:jc w:val="left"/>
      </w:pPr>
      <w:r>
        <w:t>She reviews all the information collected about the children in her class, such as test scores, artwork, and play behaviour, to understand their strengths, areas needing improvement, and preferred learning styles. For example, if many children struggle with recognising letters, she might incorporate more reading activities into her lesson plans. Based on this analysis, she sets specific goals for each child that take into account their individual strengths and interests. For instance, if a child is enthusiastic about building with blocks, she might develop activities that focus on learning about shapes and construction techniques. She provides a range of lessons, from hands-on activities to group projects, to engage different types of learners. Additionally, she collaborates with families, colleagues, and specialists to discuss the information collected and devise strategies to support each child's success across all areas of development and learning.</w:t>
      </w:r>
    </w:p>
  </w:comment>
  <w:comment w:id="162" w:author="John Philip Dizon" w:date="2024-08-16T11:35:00Z" w:initials="JD">
    <w:p w14:paraId="0882C606" w14:textId="77777777" w:rsidR="003E04BC" w:rsidRDefault="003E04BC" w:rsidP="003E04BC">
      <w:pPr>
        <w:pStyle w:val="CommentText"/>
        <w:jc w:val="left"/>
      </w:pPr>
      <w:r w:rsidRPr="00F41B1A">
        <w:rPr>
          <w:rStyle w:val="CommentReference"/>
        </w:rPr>
        <w:annotationRef/>
      </w:r>
      <w:r>
        <w:rPr>
          <w:b/>
          <w:bCs/>
        </w:rPr>
        <w:t>Benchmark Answer 1:</w:t>
      </w:r>
    </w:p>
    <w:p w14:paraId="1BF37D51" w14:textId="77777777" w:rsidR="003E04BC" w:rsidRDefault="003E04BC" w:rsidP="003E04BC">
      <w:pPr>
        <w:pStyle w:val="CommentText"/>
        <w:jc w:val="left"/>
      </w:pPr>
      <w:r>
        <w:t>She actively engages families as partners in their children's education by maintaining open and transparent communication channels. This involves regularly sharing updates, observations, and assessment findings with families, soliciting their input and insights, and collaboratively setting goals and strategies to support children's learning and development both at home and in the educational setting.</w:t>
      </w:r>
    </w:p>
    <w:p w14:paraId="671B5B8C" w14:textId="77777777" w:rsidR="003E04BC" w:rsidRDefault="003E04BC" w:rsidP="003E04BC">
      <w:pPr>
        <w:pStyle w:val="CommentText"/>
        <w:jc w:val="left"/>
      </w:pPr>
      <w:r>
        <w:rPr>
          <w:b/>
          <w:bCs/>
        </w:rPr>
        <w:t>Benchmark Answer 2:</w:t>
      </w:r>
    </w:p>
    <w:p w14:paraId="1F9402DF" w14:textId="77777777" w:rsidR="003E04BC" w:rsidRDefault="003E04BC" w:rsidP="003E04BC">
      <w:pPr>
        <w:pStyle w:val="CommentText"/>
        <w:jc w:val="left"/>
      </w:pPr>
      <w:r>
        <w:t>She ensures that communication with families is open and friendly, making them feel welcome and informed about their child's daily experiences and progress. For instance, she might provide updates through daily conversations, written notes, or online platforms. She actively seeks input from families regarding their child's interests, strengths, and cultural background. Recognising that parents are experts on their children, she encourages them to share stories or traditions that can be incorporated into classroom activities. To foster an inclusive environment, she involves families in decision-making, goal-setting, and special events. By valuing their ideas and talents, she helps create a classroom that reflects the community's diversity. Additionally, she provides families with resources and support for continuing learning at home, such as suggesting books, games, or connecting them with community programs. Her aim is to empower parents to be active partners in their child's educational journey.</w:t>
      </w:r>
    </w:p>
    <w:p w14:paraId="0C3EE5E7" w14:textId="77777777" w:rsidR="003E04BC" w:rsidRDefault="003E04BC" w:rsidP="003E04BC">
      <w:pPr>
        <w:pStyle w:val="CommentText"/>
        <w:jc w:val="left"/>
      </w:pPr>
      <w:r>
        <w:rPr>
          <w:b/>
          <w:bCs/>
        </w:rPr>
        <w:t>Benchmark Answer 3:</w:t>
      </w:r>
    </w:p>
    <w:p w14:paraId="731805B8" w14:textId="77777777" w:rsidR="003E04BC" w:rsidRDefault="003E04BC" w:rsidP="003E04BC">
      <w:pPr>
        <w:pStyle w:val="CommentText"/>
        <w:jc w:val="left"/>
      </w:pPr>
      <w:r>
        <w:t>She collaborates with families to enhance children's learning. She begins by building strong relationships through respectful interactions and sharing goals for the child's success. For example, she might organise a meet-and-greet to introduce herself and understand parents' hopes for their child. She values family input, gathering information through meetings, surveys, and conversations about their child's strengths and interests. For instance, if a parent mentions their child's love for dinosaurs, she incorporates dinosaur-themed activities into the curriculum. She supports families by providing resources and ideas for home learning, such as reading tips or workshops on child development. She celebrates the diversity of families by including their cultural backgrounds in lessons, creating a welcoming environment where everyone feels valued. By working together, she helps ensure all children learn and grow effectively.</w:t>
      </w:r>
    </w:p>
  </w:comment>
  <w:comment w:id="163" w:author="John Philip Dizon" w:date="2024-08-16T11:35:00Z" w:initials="JD">
    <w:p w14:paraId="45172D52" w14:textId="77777777" w:rsidR="003E04BC" w:rsidRDefault="003E04BC" w:rsidP="003E04BC">
      <w:pPr>
        <w:pStyle w:val="CommentText"/>
        <w:jc w:val="left"/>
      </w:pPr>
      <w:r w:rsidRPr="00F41B1A">
        <w:rPr>
          <w:rStyle w:val="CommentReference"/>
        </w:rPr>
        <w:annotationRef/>
      </w:r>
      <w:r>
        <w:rPr>
          <w:b/>
          <w:bCs/>
        </w:rPr>
        <w:t>Benchmark Answer 1:</w:t>
      </w:r>
    </w:p>
    <w:p w14:paraId="25326B9F" w14:textId="77777777" w:rsidR="003E04BC" w:rsidRDefault="003E04BC" w:rsidP="003E04BC">
      <w:pPr>
        <w:pStyle w:val="CommentText"/>
        <w:jc w:val="left"/>
      </w:pPr>
      <w:r>
        <w:t>She utilises a variety of communication methods and technologies to share children's documentation with families in a manner that is accessible, meaningful, and respectful of their preferences and privacy. This includes digital platforms, parent-teacher conferences, newsletters, and informal conversations, ensuring that families are consistently informed and involved in their children's educational journey.</w:t>
      </w:r>
    </w:p>
    <w:p w14:paraId="1A577B85" w14:textId="77777777" w:rsidR="003E04BC" w:rsidRDefault="003E04BC" w:rsidP="003E04BC">
      <w:pPr>
        <w:pStyle w:val="CommentText"/>
        <w:jc w:val="left"/>
      </w:pPr>
      <w:r>
        <w:rPr>
          <w:b/>
          <w:bCs/>
        </w:rPr>
        <w:t>Benchmark Answer 2:</w:t>
      </w:r>
    </w:p>
    <w:p w14:paraId="292A5F1B" w14:textId="77777777" w:rsidR="003E04BC" w:rsidRDefault="003E04BC" w:rsidP="003E04BC">
      <w:pPr>
        <w:pStyle w:val="CommentText"/>
        <w:jc w:val="left"/>
      </w:pPr>
      <w:r>
        <w:t>She shares information about children's learning in ways that are easy for all families to understand. This may involve using pictures, videos, and audio recordings alongside written reports to showcase what the children are learning and experiencing. She considers each family's preferred method of receiving information, whether it is through email, online platforms, printed materials, or meetings. She encourages families to contribute their own observations and insights about their child's learning through interviews, questionnaires, or collaborative projects. By fostering a two-way communication approach, she helps families become more engaged in their child's education.</w:t>
      </w:r>
    </w:p>
    <w:p w14:paraId="598F54B7" w14:textId="77777777" w:rsidR="003E04BC" w:rsidRDefault="003E04BC" w:rsidP="003E04BC">
      <w:pPr>
        <w:pStyle w:val="CommentText"/>
        <w:jc w:val="left"/>
      </w:pPr>
      <w:r>
        <w:rPr>
          <w:b/>
          <w:bCs/>
        </w:rPr>
        <w:t>Benchmark Answer 3:</w:t>
      </w:r>
    </w:p>
    <w:p w14:paraId="68008FA0" w14:textId="77777777" w:rsidR="003E04BC" w:rsidRDefault="003E04BC" w:rsidP="003E04BC">
      <w:pPr>
        <w:pStyle w:val="CommentText"/>
        <w:jc w:val="left"/>
      </w:pPr>
      <w:r>
        <w:t>She shares information about children's learning in a manner that is accessible and understandable for all families. She employs various formats, such as online portfolios, photo albums, or meetings, tailored to what works best for each family. She highlights each child's learning and achievements, focusing on aspects important to them. Regular communication is maintained through daily updates, newsletters, or workshops to keep families informed. She encourages families to share their thoughts and questions, explaining the significance of the learning and how it contributes to each child's development. This approach fosters a partnership between families and the educational setting, enabling families to advocate for their child's needs effectively.</w:t>
      </w:r>
    </w:p>
  </w:comment>
  <w:comment w:id="164" w:author="John Philip Dizon" w:date="2024-08-16T11:35:00Z" w:initials="JD">
    <w:p w14:paraId="1032793F" w14:textId="77777777" w:rsidR="003E04BC" w:rsidRDefault="003E04BC" w:rsidP="003E04BC">
      <w:pPr>
        <w:pStyle w:val="CommentText"/>
        <w:jc w:val="left"/>
      </w:pPr>
      <w:r w:rsidRPr="00F41B1A">
        <w:rPr>
          <w:rStyle w:val="CommentReference"/>
        </w:rPr>
        <w:annotationRef/>
      </w:r>
      <w:r>
        <w:rPr>
          <w:b/>
          <w:bCs/>
        </w:rPr>
        <w:t>Benchmark Answer 1:</w:t>
      </w:r>
    </w:p>
    <w:p w14:paraId="7B622606" w14:textId="77777777" w:rsidR="003E04BC" w:rsidRDefault="003E04BC" w:rsidP="003E04BC">
      <w:pPr>
        <w:pStyle w:val="CommentText"/>
        <w:jc w:val="left"/>
      </w:pPr>
      <w:r>
        <w:t>She adheres to strict confidentiality protocols and privacy regulations when sharing sensitive information about children and families. This includes obtaining consent from parents or guardians before disclosing any personal or confidential details, maintaining secure record-keeping practices, and limiting access to confidential information to authorised personnel only, thereby upholding the trust and confidentiality of all stakeholders involved.</w:t>
      </w:r>
    </w:p>
    <w:p w14:paraId="7F59A099" w14:textId="77777777" w:rsidR="003E04BC" w:rsidRDefault="003E04BC" w:rsidP="003E04BC">
      <w:pPr>
        <w:pStyle w:val="CommentText"/>
        <w:jc w:val="left"/>
      </w:pPr>
      <w:r>
        <w:rPr>
          <w:b/>
          <w:bCs/>
        </w:rPr>
        <w:t>Benchmark Answer 2:</w:t>
      </w:r>
    </w:p>
    <w:p w14:paraId="2C73077E" w14:textId="77777777" w:rsidR="003E04BC" w:rsidRDefault="003E04BC" w:rsidP="003E04BC">
      <w:pPr>
        <w:pStyle w:val="CommentText"/>
        <w:jc w:val="left"/>
      </w:pPr>
      <w:r>
        <w:t>She takes data privacy very seriously. She ensures she understands all confidentiality rules set by her workplace and government regulations, such as the National Quality Framework. She only uses secure methods to share information, such as password-protected platforms or encrypted emails. She also restricts the sharing of information to those who directly need it to support a child, including teachers or specialists. Additionally, she provides training for other staff members on these confidentiality rules and collaborates with them to maintain the security and privacy of all children's information. This approach ensures that families can trust her to keep their child's information confidential.</w:t>
      </w:r>
    </w:p>
    <w:p w14:paraId="53F334A1" w14:textId="77777777" w:rsidR="003E04BC" w:rsidRDefault="003E04BC" w:rsidP="003E04BC">
      <w:pPr>
        <w:pStyle w:val="CommentText"/>
        <w:jc w:val="left"/>
      </w:pPr>
      <w:r>
        <w:rPr>
          <w:b/>
          <w:bCs/>
        </w:rPr>
        <w:t>Benchmark Answer 3:</w:t>
      </w:r>
    </w:p>
    <w:p w14:paraId="167D03EA" w14:textId="77777777" w:rsidR="003E04BC" w:rsidRDefault="003E04BC" w:rsidP="003E04BC">
      <w:pPr>
        <w:pStyle w:val="CommentText"/>
        <w:jc w:val="left"/>
      </w:pPr>
      <w:r>
        <w:t>Keeping children's information confidential is crucial for building trust with families and staff. She follows strict rules to ensure proper handling of sensitive information. This includes training all teachers on confidentiality procedures, such as understanding what information is private and how to manage it securely. She employs robust computer systems to safeguard records, including strong passwords and secure storage. Information is only shared with those who need it for the child's benefit, such as other teachers or specialists. She monitors access to ensure that only authorised individuals view confidential information and reinforces the importance of confidentiality to all staff. By adhering to these practices, she creates a safe and trustworthy environment in the early childhood education setting.</w:t>
      </w:r>
    </w:p>
  </w:comment>
  <w:comment w:id="165" w:author="John Philip Dizon" w:date="2024-08-16T11:35:00Z" w:initials="JD">
    <w:p w14:paraId="4372D9EB" w14:textId="77777777" w:rsidR="003E04BC" w:rsidRDefault="003E04BC" w:rsidP="003E04BC">
      <w:pPr>
        <w:pStyle w:val="CommentText"/>
        <w:jc w:val="left"/>
      </w:pPr>
      <w:r w:rsidRPr="00F41B1A">
        <w:rPr>
          <w:rStyle w:val="CommentReference"/>
        </w:rPr>
        <w:annotationRef/>
      </w:r>
      <w:r>
        <w:rPr>
          <w:b/>
          <w:bCs/>
        </w:rPr>
        <w:t>Benchmark Answer 1:</w:t>
      </w:r>
    </w:p>
    <w:p w14:paraId="281EE11E" w14:textId="77777777" w:rsidR="003E04BC" w:rsidRDefault="003E04BC" w:rsidP="003E04BC">
      <w:pPr>
        <w:pStyle w:val="CommentText"/>
        <w:jc w:val="left"/>
      </w:pPr>
      <w:r>
        <w:t>She regularly engages in reflective practices to evaluate the effectiveness and impact of her information gathering and analysis processes. This involves critically examining her approaches, identifying strengths and areas for improvement, seeking feedback from colleagues and supervisors, and implementing adjustments as needed to enhance the quality and relevance of the data collected. This reflective practice includes journaling her thoughts, observations, and experiences after each day, which helps her identify areas of excellence and opportunities for adjustment in supporting children's learning and development. She also participates in group discussions during staff meetings to share insights, perspectives, and challenges, which contributes to her professional growth and development. Critical reflection on her practices involves a deliberate process aimed at evaluating and improving her professional practice, considering various perspectives, individual children's strengths, and current and future learning opportunities.</w:t>
      </w:r>
    </w:p>
    <w:p w14:paraId="43AF0015" w14:textId="77777777" w:rsidR="003E04BC" w:rsidRDefault="003E04BC" w:rsidP="003E04BC">
      <w:pPr>
        <w:pStyle w:val="CommentText"/>
        <w:jc w:val="left"/>
      </w:pPr>
      <w:r>
        <w:rPr>
          <w:b/>
          <w:bCs/>
        </w:rPr>
        <w:t>Benchmark Answer 2:</w:t>
      </w:r>
    </w:p>
    <w:p w14:paraId="2BA30AB5" w14:textId="77777777" w:rsidR="003E04BC" w:rsidRDefault="003E04BC" w:rsidP="003E04BC">
      <w:pPr>
        <w:pStyle w:val="CommentText"/>
        <w:jc w:val="left"/>
      </w:pPr>
      <w:r>
        <w:t>Engaging in critical reflection on information gathering and analysis practices is essential for continuous improvement in early childhood education. She regularly sets aside dedicated time for reflective practice, allowing her to review and evaluate her approaches. During critical reflection, she examines individual children's strengths, interests, and needs by observing their responses to learning experiences. For example, if a child struggles with a task, she reflects on how to modify her approach to support their learning better. She also assesses when additional support may be needed by analysing patterns and trends in children's behaviour and progress. Additionally, she evaluates how effectively she translates observations into meaningful learning opportunities and maintains a reflective journal to document insights, observations, and areas for improvement. Visual aids like mind maps or diagrams may also be used to map out connections between gathered information, analysis, and curriculum planning decisions.</w:t>
      </w:r>
    </w:p>
    <w:p w14:paraId="28DE9CDE" w14:textId="77777777" w:rsidR="003E04BC" w:rsidRDefault="003E04BC" w:rsidP="003E04BC">
      <w:pPr>
        <w:pStyle w:val="CommentText"/>
        <w:jc w:val="left"/>
      </w:pPr>
      <w:r>
        <w:rPr>
          <w:b/>
          <w:bCs/>
        </w:rPr>
        <w:t>Benchmark Answer 3:</w:t>
      </w:r>
    </w:p>
    <w:p w14:paraId="09D6228E" w14:textId="77777777" w:rsidR="003E04BC" w:rsidRDefault="003E04BC" w:rsidP="003E04BC">
      <w:pPr>
        <w:pStyle w:val="CommentText"/>
        <w:jc w:val="left"/>
      </w:pPr>
      <w:r>
        <w:t>Critical reflection is crucial for refining information gathering and analysis practices in early childhood education. She adopts a structured approach to reflection that includes reviewing interactions with children to identify their strengths, interests, and needs. For instance, she reflects on how to nurture a child's creativity during art activities. She also explores alternative strategies and resources to support children facing developmental challenges or learning difficulties. Evaluating the impact of information gathering on curriculum planning and implementation involves reflecting on past experiences where learning experiences were tailored to match children's interests and developmental levels. She maintains a reflective portfolio, including written reflections, anecdotal records, and samples of children's work. Additionally, she presents case studies during staff meetings or professional development sessions to share insights gained through reflection and invite feedback from colleagues to enhance collaborative learning and practice improvement.</w:t>
      </w:r>
    </w:p>
  </w:comment>
  <w:comment w:id="166" w:author="John Philip Dizon" w:date="2024-08-16T11:37:00Z" w:initials="JD">
    <w:p w14:paraId="3D9B30C2" w14:textId="77777777" w:rsidR="003E04BC" w:rsidRDefault="003E04BC" w:rsidP="003E04BC">
      <w:pPr>
        <w:pStyle w:val="CommentText"/>
        <w:jc w:val="left"/>
      </w:pPr>
      <w:r w:rsidRPr="00F41B1A">
        <w:rPr>
          <w:rStyle w:val="CommentReference"/>
        </w:rPr>
        <w:annotationRef/>
      </w:r>
      <w:r>
        <w:rPr>
          <w:b/>
          <w:bCs/>
        </w:rPr>
        <w:t>Benchmark Answer 1:</w:t>
      </w:r>
    </w:p>
    <w:p w14:paraId="05AA4ADD" w14:textId="77777777" w:rsidR="003E04BC" w:rsidRDefault="003E04BC" w:rsidP="003E04BC">
      <w:pPr>
        <w:pStyle w:val="CommentText"/>
        <w:jc w:val="left"/>
      </w:pPr>
      <w:r>
        <w:t>She actively engages with colleagues, children, and families to gather feedback on the current curriculum and learning environments. Through informal conversations during drop-off and pick-up times, she encourages parents to share their observations and insights about their child's experiences. Additionally, she organises formal meetings or surveys to systematically collect feedback from colleagues and families, ensuring inclusivity and diverse perspectives in the process. By incorporating feedback from various stakeholders, she gains valuable insights into the effectiveness of current practices and areas for improvement, which informs her curriculum design decisions.</w:t>
      </w:r>
    </w:p>
    <w:p w14:paraId="7106AAB1" w14:textId="77777777" w:rsidR="003E04BC" w:rsidRDefault="003E04BC" w:rsidP="003E04BC">
      <w:pPr>
        <w:pStyle w:val="CommentText"/>
        <w:jc w:val="left"/>
      </w:pPr>
      <w:r>
        <w:t>Strategies for curriculum planning:</w:t>
      </w:r>
    </w:p>
    <w:p w14:paraId="27CF4129" w14:textId="77777777" w:rsidR="003E04BC" w:rsidRDefault="003E04BC" w:rsidP="003E04BC">
      <w:pPr>
        <w:pStyle w:val="CommentText"/>
        <w:numPr>
          <w:ilvl w:val="0"/>
          <w:numId w:val="51"/>
        </w:numPr>
        <w:jc w:val="left"/>
      </w:pPr>
      <w:r>
        <w:t>Linking the collection and analysis of information to planning for each child’s play and learning: She regularly observes and assesses each child's interests, strengths, and areas for development. For example, after observing a child showing a keen interest in building blocks, she incorporates more block play activities into their daily routine and plans.</w:t>
      </w:r>
    </w:p>
    <w:p w14:paraId="55039B48" w14:textId="77777777" w:rsidR="003E04BC" w:rsidRDefault="003E04BC" w:rsidP="003E04BC">
      <w:pPr>
        <w:pStyle w:val="CommentText"/>
        <w:numPr>
          <w:ilvl w:val="0"/>
          <w:numId w:val="51"/>
        </w:numPr>
        <w:jc w:val="left"/>
      </w:pPr>
      <w:r>
        <w:t>Using the approved learning framework to inform plans with appropriate links to principles, practices, and learning outcomes: She ensures that her curriculum aligns with the principles and practices outlined in the approved learning framework. For instance, when planning activities, she references the framework to ensure that the activities promote holistic development and align with specific learning outcomes.</w:t>
      </w:r>
    </w:p>
    <w:p w14:paraId="06690DC0" w14:textId="77777777" w:rsidR="003E04BC" w:rsidRDefault="003E04BC" w:rsidP="003E04BC">
      <w:pPr>
        <w:pStyle w:val="CommentText"/>
        <w:numPr>
          <w:ilvl w:val="0"/>
          <w:numId w:val="51"/>
        </w:numPr>
        <w:jc w:val="left"/>
      </w:pPr>
      <w:r>
        <w:t>Incorporating consultation, collaboration, and communication:</w:t>
      </w:r>
    </w:p>
    <w:p w14:paraId="07412425" w14:textId="77777777" w:rsidR="003E04BC" w:rsidRDefault="003E04BC" w:rsidP="003E04BC">
      <w:pPr>
        <w:pStyle w:val="CommentText"/>
        <w:numPr>
          <w:ilvl w:val="1"/>
          <w:numId w:val="51"/>
        </w:numPr>
        <w:jc w:val="left"/>
      </w:pPr>
      <w:r>
        <w:t>Children: She actively involves children in the planning process by soliciting their ideas and preferences. For instance, during group discussions, she encourages children to share their thoughts on activities they enjoy and topics they want to learn more about.</w:t>
      </w:r>
    </w:p>
    <w:p w14:paraId="6914450E" w14:textId="77777777" w:rsidR="003E04BC" w:rsidRDefault="003E04BC" w:rsidP="003E04BC">
      <w:pPr>
        <w:pStyle w:val="CommentText"/>
        <w:numPr>
          <w:ilvl w:val="1"/>
          <w:numId w:val="51"/>
        </w:numPr>
        <w:jc w:val="left"/>
      </w:pPr>
      <w:r>
        <w:t>Families: She maintains open communication with families, seeking their input on their child's interests, cultural background, and any specific goals they have. This collaboration ensures that the curriculum is relevant and meaningful to each child's home environment.</w:t>
      </w:r>
    </w:p>
    <w:p w14:paraId="49AA0AF8" w14:textId="77777777" w:rsidR="003E04BC" w:rsidRDefault="003E04BC" w:rsidP="003E04BC">
      <w:pPr>
        <w:pStyle w:val="CommentText"/>
        <w:numPr>
          <w:ilvl w:val="1"/>
          <w:numId w:val="51"/>
        </w:numPr>
        <w:jc w:val="left"/>
      </w:pPr>
      <w:r>
        <w:t>Other educators: She collaborates with fellow educators to brainstorm ideas, share resources, and ensure consistency in curriculum implementation across different learning environments within the service.</w:t>
      </w:r>
    </w:p>
    <w:p w14:paraId="1B73A09E" w14:textId="77777777" w:rsidR="003E04BC" w:rsidRDefault="003E04BC" w:rsidP="003E04BC">
      <w:pPr>
        <w:pStyle w:val="CommentText"/>
        <w:numPr>
          <w:ilvl w:val="1"/>
          <w:numId w:val="51"/>
        </w:numPr>
        <w:jc w:val="left"/>
      </w:pPr>
      <w:r>
        <w:t>Communities relevant to the children, families, and service: She engages with local community resources and organisations to enrich the curriculum. For example, she may invite community members, such as firefighters or artists, to conduct workshops or share their expertise with the children.</w:t>
      </w:r>
    </w:p>
    <w:p w14:paraId="3DE57CAE" w14:textId="77777777" w:rsidR="003E04BC" w:rsidRDefault="003E04BC" w:rsidP="003E04BC">
      <w:pPr>
        <w:pStyle w:val="CommentText"/>
        <w:numPr>
          <w:ilvl w:val="0"/>
          <w:numId w:val="51"/>
        </w:numPr>
        <w:jc w:val="left"/>
      </w:pPr>
      <w:r>
        <w:t>Planning environments, opportunities, and experiences: She designs indoor and outdoor environments that offer diverse and stimulating experiences for children to explore and learn. For instance, she sets up activity stations in the outdoor area to encourage sensory exploration and gross motor skill development. She plans opportunities for children to engage in both child-initiated and educator-led activities, fostering autonomy and agency while also providing guidance and support when needed.</w:t>
      </w:r>
    </w:p>
    <w:p w14:paraId="27ECEA4A" w14:textId="77777777" w:rsidR="003E04BC" w:rsidRDefault="003E04BC" w:rsidP="003E04BC">
      <w:pPr>
        <w:pStyle w:val="CommentText"/>
        <w:numPr>
          <w:ilvl w:val="0"/>
          <w:numId w:val="51"/>
        </w:numPr>
        <w:jc w:val="left"/>
      </w:pPr>
      <w:r>
        <w:t>Using daily interactions to promote play and learning: Throughout the day, she engages in meaningful interactions with children, using these moments to extend their learning. For example, during meal times, she encourages conversations about healthy eating habits and where food comes from, linking it to their ongoing exploration of the natural world.</w:t>
      </w:r>
    </w:p>
    <w:p w14:paraId="46E4F2DF" w14:textId="77777777" w:rsidR="003E04BC" w:rsidRDefault="003E04BC" w:rsidP="003E04BC">
      <w:pPr>
        <w:pStyle w:val="CommentText"/>
        <w:numPr>
          <w:ilvl w:val="0"/>
          <w:numId w:val="51"/>
        </w:numPr>
        <w:jc w:val="left"/>
      </w:pPr>
      <w:r>
        <w:t>Planning intentional teaching strategies: She designs intentional teaching strategies that target specific learning goals and cater to individual children's needs. For instance, if she notices a group of children struggling with sharing, she incorporates cooperative games and storytelling activities that promote empathy and collaboration.</w:t>
      </w:r>
    </w:p>
    <w:p w14:paraId="5846349E" w14:textId="77777777" w:rsidR="003E04BC" w:rsidRDefault="003E04BC" w:rsidP="003E04BC">
      <w:pPr>
        <w:pStyle w:val="CommentText"/>
        <w:numPr>
          <w:ilvl w:val="0"/>
          <w:numId w:val="51"/>
        </w:numPr>
        <w:jc w:val="left"/>
      </w:pPr>
      <w:r>
        <w:t>Documenting curriculum: She maintains detailed records of the curriculum, including lesson plans, observations, and assessments. These documents serve as a reference for ongoing evaluation and communication with families and other stakeholders.</w:t>
      </w:r>
    </w:p>
    <w:p w14:paraId="185D88E9" w14:textId="77777777" w:rsidR="003E04BC" w:rsidRDefault="003E04BC" w:rsidP="003E04BC">
      <w:pPr>
        <w:pStyle w:val="CommentText"/>
        <w:numPr>
          <w:ilvl w:val="0"/>
          <w:numId w:val="51"/>
        </w:numPr>
        <w:jc w:val="left"/>
      </w:pPr>
      <w:r>
        <w:t>Developing monitoring and assessment strategies and tools: She develops strategies and tools for monitoring children's progress and assessing the effectiveness of the curriculum. This may include checklists, anecdotal records, and portfolio assessments to track developmental milestones and identify areas for improvement.</w:t>
      </w:r>
    </w:p>
    <w:p w14:paraId="575A219E" w14:textId="77777777" w:rsidR="003E04BC" w:rsidRDefault="003E04BC" w:rsidP="003E04BC">
      <w:pPr>
        <w:pStyle w:val="CommentText"/>
        <w:jc w:val="left"/>
      </w:pPr>
      <w:r>
        <w:rPr>
          <w:b/>
          <w:bCs/>
        </w:rPr>
        <w:t>Benchmark Answer 2:</w:t>
      </w:r>
    </w:p>
    <w:p w14:paraId="37C89579" w14:textId="77777777" w:rsidR="003E04BC" w:rsidRDefault="003E04BC" w:rsidP="003E04BC">
      <w:pPr>
        <w:pStyle w:val="CommentText"/>
        <w:jc w:val="left"/>
      </w:pPr>
      <w:r>
        <w:t>Seeking feedback from colleagues, children, and families is crucial for refining and improving the curriculum and learning environments in early childhood education. She employs both formal and informal communication methods to gather diverse perspectives.</w:t>
      </w:r>
    </w:p>
    <w:p w14:paraId="251B0C17" w14:textId="77777777" w:rsidR="003E04BC" w:rsidRDefault="003E04BC" w:rsidP="003E04BC">
      <w:pPr>
        <w:pStyle w:val="CommentText"/>
        <w:numPr>
          <w:ilvl w:val="0"/>
          <w:numId w:val="52"/>
        </w:numPr>
        <w:jc w:val="left"/>
      </w:pPr>
      <w:r>
        <w:t>Formally: She organises regular team meetings where colleagues can provide input on the current curriculum and suggest modifications based on their observations and experiences. For instance, during a recent staff meeting, they conducted a SWOT analysis (Strengths, Weaknesses, Opportunities, Threats) to assess the effectiveness of the current curriculum. This collaborative discussion helped identify areas for enhancement and develop action plans accordingly.</w:t>
      </w:r>
    </w:p>
    <w:p w14:paraId="19AB8CA0" w14:textId="77777777" w:rsidR="003E04BC" w:rsidRDefault="003E04BC" w:rsidP="003E04BC">
      <w:pPr>
        <w:pStyle w:val="CommentText"/>
        <w:numPr>
          <w:ilvl w:val="0"/>
          <w:numId w:val="52"/>
        </w:numPr>
        <w:jc w:val="left"/>
      </w:pPr>
      <w:r>
        <w:t>Informally: She maintains open lines of communication with children and families through daily interactions and informal conversations. During drop-off and pick-up times, she engages in casual chats with parents to gather feedback on their child's experiences and preferences. Additionally, she encourages children to share their thoughts and ideas during group discussions and one-on-one conversations.</w:t>
      </w:r>
    </w:p>
    <w:p w14:paraId="653E876D" w14:textId="77777777" w:rsidR="003E04BC" w:rsidRDefault="003E04BC" w:rsidP="003E04BC">
      <w:pPr>
        <w:pStyle w:val="CommentText"/>
        <w:jc w:val="left"/>
      </w:pPr>
      <w:r>
        <w:t>Incorporating consultation, collaboration, and communication into the curriculum planning process ensures alignment with the approved learning framework and meets the diverse needs of children and families. For example, when designing a new thematic unit on community helpers, she consulted with colleagues to integrate diverse perspectives and cultural elements into the curriculum. Additionally, she collaborated with families to incorporate real-life experiences and community resources, ensuring that the curriculum reflects the children's interests and experiences.</w:t>
      </w:r>
    </w:p>
    <w:p w14:paraId="2ADE4E5F" w14:textId="77777777" w:rsidR="003E04BC" w:rsidRDefault="003E04BC" w:rsidP="003E04BC">
      <w:pPr>
        <w:pStyle w:val="CommentText"/>
        <w:jc w:val="left"/>
      </w:pPr>
      <w:r>
        <w:rPr>
          <w:b/>
          <w:bCs/>
        </w:rPr>
        <w:t>Benchmark Answer 3:</w:t>
      </w:r>
    </w:p>
    <w:p w14:paraId="2D7149F6" w14:textId="77777777" w:rsidR="003E04BC" w:rsidRDefault="003E04BC" w:rsidP="003E04BC">
      <w:pPr>
        <w:pStyle w:val="CommentText"/>
        <w:jc w:val="left"/>
      </w:pPr>
      <w:r>
        <w:t>In her approach to curriculum design in early childhood education, seeking feedback from colleagues, children, and families is essential for fostering a responsive and inclusive learning environment. She utilises a combination of formal and informal communication methods to gather insights and perspectives.</w:t>
      </w:r>
    </w:p>
    <w:p w14:paraId="6E2F25BA" w14:textId="77777777" w:rsidR="003E04BC" w:rsidRDefault="003E04BC" w:rsidP="003E04BC">
      <w:pPr>
        <w:pStyle w:val="CommentText"/>
        <w:numPr>
          <w:ilvl w:val="0"/>
          <w:numId w:val="53"/>
        </w:numPr>
        <w:jc w:val="left"/>
      </w:pPr>
      <w:r>
        <w:t>Formally: She facilitates regular team meetings where colleagues have the opportunity to provide feedback on the current curriculum and propose revisions or enhancements. During these meetings, they review learning objectives, assess the effectiveness of teaching strategies, and brainstorm ideas for future curriculum development. For example, following a recent assessment of children's engagement levels during circle time activities, they collaborated to introduce interactive storytelling techniques to enhance participation and interest.</w:t>
      </w:r>
    </w:p>
    <w:p w14:paraId="21C735BA" w14:textId="77777777" w:rsidR="003E04BC" w:rsidRDefault="003E04BC" w:rsidP="003E04BC">
      <w:pPr>
        <w:pStyle w:val="CommentText"/>
        <w:numPr>
          <w:ilvl w:val="0"/>
          <w:numId w:val="53"/>
        </w:numPr>
        <w:jc w:val="left"/>
      </w:pPr>
      <w:r>
        <w:t>Informally: She maintains open lines of communication with children and families through daily interactions and informal check-ins. She encourages parents to share their observations and concerns about their child's learning experiences during drop-off and pick-up times or through communication apps. Additionally, she actively listens to children's perspectives during play and learning activities, allowing them to express their interests and preferences freely.</w:t>
      </w:r>
    </w:p>
    <w:p w14:paraId="7264DC6F" w14:textId="77777777" w:rsidR="003E04BC" w:rsidRDefault="003E04BC" w:rsidP="003E04BC">
      <w:pPr>
        <w:pStyle w:val="CommentText"/>
        <w:jc w:val="left"/>
      </w:pPr>
      <w:r>
        <w:t>Incorporating consultation, collaboration, and communication into the curriculum planning process ensures that it aligns with the approved learning framework and meets the diverse needs of children and families. For instance, when designing a nature-themed exploration unit, she consulted with colleagues to integrate hands-on outdoor experiences and inquiry-based learning opportunities. Additionally, she collaborated with families to incorporate cultural celebrations and traditions, ensuring that the curriculum reflects the rich diversity of their community.</w:t>
      </w:r>
    </w:p>
    <w:p w14:paraId="66D7BA08" w14:textId="77777777" w:rsidR="003E04BC" w:rsidRDefault="003E04BC" w:rsidP="003E04BC">
      <w:pPr>
        <w:pStyle w:val="CommentText"/>
        <w:jc w:val="left"/>
      </w:pPr>
    </w:p>
  </w:comment>
  <w:comment w:id="167" w:author="John Philip Dizon" w:date="2024-08-16T11:37:00Z" w:initials="JD">
    <w:p w14:paraId="4F6BDD83" w14:textId="77777777" w:rsidR="003E04BC" w:rsidRDefault="003E04BC" w:rsidP="003E04BC">
      <w:pPr>
        <w:pStyle w:val="CommentText"/>
        <w:jc w:val="left"/>
      </w:pPr>
      <w:r w:rsidRPr="00F41B1A">
        <w:rPr>
          <w:rStyle w:val="CommentReference"/>
        </w:rPr>
        <w:annotationRef/>
      </w:r>
      <w:r>
        <w:rPr>
          <w:b/>
          <w:bCs/>
        </w:rPr>
        <w:t>Benchmark Answer 1:</w:t>
      </w:r>
    </w:p>
    <w:p w14:paraId="781DC9AC" w14:textId="77777777" w:rsidR="003E04BC" w:rsidRDefault="003E04BC" w:rsidP="003E04BC">
      <w:pPr>
        <w:pStyle w:val="CommentText"/>
        <w:jc w:val="left"/>
      </w:pPr>
      <w:r>
        <w:t>She conducts a thorough examination of the service's practices, resources, philosophy, and policies to understand their influence on curriculum design and adaptation. Through reflective practices and professional dialogue with colleagues, she critically analyses how the service's philosophy aligns with the principles and outcomes of the approved framework. She considers how existing resources, such as learning materials and physical spaces, support or hinder children's learning experiences. Additionally, she reviews the service's policies to ensure they facilitate a conducive learning environment. By acknowledging the interplay between these factors, she can make informed decisions to tailor the curriculum effectively to meet the needs of all children.</w:t>
      </w:r>
    </w:p>
    <w:p w14:paraId="29CEB895" w14:textId="77777777" w:rsidR="003E04BC" w:rsidRDefault="003E04BC" w:rsidP="003E04BC">
      <w:pPr>
        <w:pStyle w:val="CommentText"/>
        <w:jc w:val="left"/>
      </w:pPr>
      <w:r>
        <w:rPr>
          <w:b/>
          <w:bCs/>
        </w:rPr>
        <w:t>Benchmark Answer 2:</w:t>
      </w:r>
    </w:p>
    <w:p w14:paraId="7A8BF196" w14:textId="77777777" w:rsidR="003E04BC" w:rsidRDefault="003E04BC" w:rsidP="003E04BC">
      <w:pPr>
        <w:pStyle w:val="CommentText"/>
        <w:jc w:val="left"/>
      </w:pPr>
      <w:r>
        <w:t>She constantly thinks about how everything at her daycare fits together to create the best learning experience for the children. This means considering their philosophy, such as focusing on play-based learning, and ensuring the curriculum allows the children to explore and discover things on their own. She also looks at available resources, like materials and space, and finds creative ways to use them. For instance, if they lack fancy playground equipment, she utilises nature walks and exploration with leaves and rocks. She reflects on current teaching and assessment methods, and if something isn’t working, she tries new approaches and adjusts the curriculum accordingly. Finally, she talks to parents, teachers, and even the children themselves to gather feedback on the curriculum and ensure it reflects the needs and interests of everyone involved. This approach ensures that everything aligns with the daycare’s goals and supports all the children’s learning and growth.</w:t>
      </w:r>
    </w:p>
    <w:p w14:paraId="65BFEFF1" w14:textId="77777777" w:rsidR="003E04BC" w:rsidRDefault="003E04BC" w:rsidP="003E04BC">
      <w:pPr>
        <w:pStyle w:val="CommentText"/>
        <w:jc w:val="left"/>
      </w:pPr>
      <w:r>
        <w:rPr>
          <w:b/>
          <w:bCs/>
        </w:rPr>
        <w:t>Benchmark Answer 3:</w:t>
      </w:r>
    </w:p>
    <w:p w14:paraId="1BDA2818" w14:textId="77777777" w:rsidR="003E04BC" w:rsidRDefault="003E04BC" w:rsidP="003E04BC">
      <w:pPr>
        <w:pStyle w:val="CommentText"/>
        <w:jc w:val="left"/>
      </w:pPr>
      <w:r>
        <w:t>To create the best curriculum possible, she considers everything her daycare offers. First, she examines core values and educational goals, such as fostering independence, which informs her design of activities that allow children to learn and make choices on their own. Next, she assesses available resources, such as space and funding, to determine what is feasible. For instance, if outdoor space is limited, she creates indoor activities that promote physical movement. She also reflects on current teaching and assessment methods, adjusting approaches like incorporating project-based learning if necessary. Finally, she engages with teachers, parents, and children to gather their ideas and ensure the curriculum meets everyone’s needs. This comprehensive approach helps align the daycare’s activities with its goals and supports the children’s learning and development.</w:t>
      </w:r>
    </w:p>
  </w:comment>
  <w:comment w:id="168" w:author="John Philip Dizon" w:date="2024-08-16T11:38:00Z" w:initials="JD">
    <w:p w14:paraId="15B7C561" w14:textId="77777777" w:rsidR="003E04BC" w:rsidRDefault="003E04BC" w:rsidP="003E04BC">
      <w:pPr>
        <w:pStyle w:val="CommentText"/>
        <w:jc w:val="left"/>
      </w:pPr>
      <w:r w:rsidRPr="00F41B1A">
        <w:rPr>
          <w:rStyle w:val="CommentReference"/>
        </w:rPr>
        <w:annotationRef/>
      </w:r>
      <w:r>
        <w:rPr>
          <w:b/>
          <w:bCs/>
        </w:rPr>
        <w:t>Benchmark Answer 1:</w:t>
      </w:r>
    </w:p>
    <w:p w14:paraId="461BC971" w14:textId="77777777" w:rsidR="003E04BC" w:rsidRDefault="003E04BC" w:rsidP="003E04BC">
      <w:pPr>
        <w:pStyle w:val="CommentText"/>
        <w:jc w:val="left"/>
      </w:pPr>
      <w:r>
        <w:t>She systematically evaluates the information gathered from colleagues, children, and families to identify current strengths and areas for improvement in the curriculum. By collating feedback and observations, she recognises the unique strengths of the existing curriculum, such as engaging learning activities or effective teaching strategies. Additionally, she identifies areas where enhancements are needed, such as incorporating more diversity in learning materials or providing additional support for children with specific needs. By setting clear goals for improvement, informed by stakeholder input, she ensures that the curriculum design process is responsive to the evolving needs of the children and aligned with the service's overarching objectives.</w:t>
      </w:r>
    </w:p>
    <w:p w14:paraId="330BDE86" w14:textId="77777777" w:rsidR="003E04BC" w:rsidRDefault="003E04BC" w:rsidP="003E04BC">
      <w:pPr>
        <w:pStyle w:val="CommentText"/>
        <w:jc w:val="left"/>
      </w:pPr>
      <w:r>
        <w:rPr>
          <w:b/>
          <w:bCs/>
        </w:rPr>
        <w:t>Benchmark Answer 2:</w:t>
      </w:r>
    </w:p>
    <w:p w14:paraId="696498CA" w14:textId="77777777" w:rsidR="003E04BC" w:rsidRDefault="003E04BC" w:rsidP="003E04BC">
      <w:pPr>
        <w:pStyle w:val="CommentText"/>
        <w:jc w:val="left"/>
      </w:pPr>
      <w:r>
        <w:t>To design the best curriculum possible, she constantly seeks ways to improve based on feedback from everyone involved. She discusses with fellow teachers to evaluate what’s working well and what’s not, such as whether a particular activity is engaging the children. She also pays attention to the children's interests, for example, if they show enthusiasm for building things, and designs activities around these interests. Additionally, she consults with parents to address any concerns and collaborate on ways to support their child's social skills or other developmental needs. By considering all this information, she can set clear goals for improvement and create a curriculum that meets the needs of all the children in her daycare.</w:t>
      </w:r>
    </w:p>
    <w:p w14:paraId="53465C9E" w14:textId="77777777" w:rsidR="003E04BC" w:rsidRDefault="003E04BC" w:rsidP="003E04BC">
      <w:pPr>
        <w:pStyle w:val="CommentText"/>
        <w:jc w:val="left"/>
      </w:pPr>
      <w:r>
        <w:rPr>
          <w:b/>
          <w:bCs/>
        </w:rPr>
        <w:t>Benchmark Answer 3:</w:t>
      </w:r>
    </w:p>
    <w:p w14:paraId="0B147BD7" w14:textId="77777777" w:rsidR="003E04BC" w:rsidRDefault="003E04BC" w:rsidP="003E04BC">
      <w:pPr>
        <w:pStyle w:val="CommentText"/>
        <w:jc w:val="left"/>
      </w:pPr>
      <w:r>
        <w:t>To create the best curriculum possible, she collaborates with everyone involved. She discusses with fellow teachers to determine what’s effective and what’s not, such as whether the children enjoy outdoor activities, which might prompt the inclusion of more outdoor experiences in the curriculum. She observes the children closely to identify their interests, such as a fascination with plants, and incorporates related activities like gardening. She also engages with parents to understand their aspirations for their child’s learning, such as a desire for increased creativity, which leads to the inclusion of art and music activities. By integrating all this feedback, she can set goals to improve the curriculum and ensure it addresses the needs of all the children in her daycare.</w:t>
      </w:r>
    </w:p>
  </w:comment>
  <w:comment w:id="169" w:author="John Philip Dizon" w:date="2024-08-16T11:38:00Z" w:initials="JD">
    <w:p w14:paraId="1E1B4F86" w14:textId="77777777" w:rsidR="003E04BC" w:rsidRDefault="003E04BC" w:rsidP="003E04BC">
      <w:pPr>
        <w:pStyle w:val="CommentText"/>
        <w:jc w:val="left"/>
      </w:pPr>
      <w:r w:rsidRPr="00F41B1A">
        <w:rPr>
          <w:rStyle w:val="CommentReference"/>
        </w:rPr>
        <w:annotationRef/>
      </w:r>
      <w:r>
        <w:rPr>
          <w:b/>
          <w:bCs/>
        </w:rPr>
        <w:t>Benchmark Answer 1:</w:t>
      </w:r>
    </w:p>
    <w:p w14:paraId="18C69529" w14:textId="77777777" w:rsidR="003E04BC" w:rsidRDefault="003E04BC" w:rsidP="003E04BC">
      <w:pPr>
        <w:pStyle w:val="CommentText"/>
        <w:jc w:val="left"/>
      </w:pPr>
      <w:r>
        <w:t>She employs systematic observation techniques and analysis to gather relevant information for curriculum design. Through regular observation of children’s interactions, interests, and developmental milestones, she gathers valuable insights into their learning needs and preferences. Additionally, she reviews documentation such as learning journals and assessment records to identify patterns and areas requiring further attention. By triangulating data from various sources, including direct observations, documentation, and discussions with colleagues, she ensures a comprehensive understanding of children's learning experiences, which informs the design of developmentally appropriate and engaging curriculum.</w:t>
      </w:r>
    </w:p>
    <w:p w14:paraId="1554F254" w14:textId="77777777" w:rsidR="003E04BC" w:rsidRDefault="003E04BC" w:rsidP="003E04BC">
      <w:pPr>
        <w:pStyle w:val="CommentText"/>
        <w:jc w:val="left"/>
      </w:pPr>
      <w:r>
        <w:rPr>
          <w:b/>
          <w:bCs/>
        </w:rPr>
        <w:t>Benchmark Answer 2:</w:t>
      </w:r>
    </w:p>
    <w:p w14:paraId="76E14F56" w14:textId="77777777" w:rsidR="003E04BC" w:rsidRDefault="003E04BC" w:rsidP="003E04BC">
      <w:pPr>
        <w:pStyle w:val="CommentText"/>
        <w:jc w:val="left"/>
      </w:pPr>
      <w:r>
        <w:t>She designs the curriculum by carefully observing and collecting information about the children. She takes notes on their activities during playtime, their preferences for materials, and their interactions with each other. She then reviews all this information to identify emerging patterns. For example, if many children show an interest in building, she might incorporate more science and engineering activities. She also consults with other teachers and experts to learn the best approaches for teaching young children. Additionally, she talks to parents about their child's interests and experiences at home. By integrating insights from these different sources, she creates a curriculum that meets the needs of all the children in her class.</w:t>
      </w:r>
    </w:p>
    <w:p w14:paraId="3CAD99BE" w14:textId="77777777" w:rsidR="003E04BC" w:rsidRDefault="003E04BC" w:rsidP="003E04BC">
      <w:pPr>
        <w:pStyle w:val="CommentText"/>
        <w:jc w:val="left"/>
      </w:pPr>
      <w:r>
        <w:rPr>
          <w:b/>
          <w:bCs/>
        </w:rPr>
        <w:t>Benchmark Answer 3:</w:t>
      </w:r>
    </w:p>
    <w:p w14:paraId="2DAB1418" w14:textId="77777777" w:rsidR="003E04BC" w:rsidRDefault="003E04BC" w:rsidP="003E04BC">
      <w:pPr>
        <w:pStyle w:val="CommentText"/>
        <w:jc w:val="left"/>
      </w:pPr>
      <w:r>
        <w:t>She designs the curriculum by closely observing and analysing how children learn. She uses various methods, such as taking notes during group activities and tracking progress over time. She then examines all this information to detect patterns. For instance, if a group of children shows a strong preference for sensory materials, she might introduce more activities that engage their senses. She also shares her observations with other teachers to gather their insights and ideas. Furthermore, she discusses with parents about their child’s interests and background at home. By considering these diverse sources of information, she develops a curriculum that is inclusive, engaging, and tailored to the needs of all the children in her class.</w:t>
      </w:r>
    </w:p>
  </w:comment>
  <w:comment w:id="170" w:author="John Philip Dizon" w:date="2024-08-16T11:38:00Z" w:initials="JD">
    <w:p w14:paraId="11F3EAA5" w14:textId="77777777" w:rsidR="003E04BC" w:rsidRDefault="003E04BC" w:rsidP="003E04BC">
      <w:pPr>
        <w:pStyle w:val="CommentText"/>
        <w:jc w:val="left"/>
      </w:pPr>
      <w:r w:rsidRPr="00F41B1A">
        <w:rPr>
          <w:rStyle w:val="CommentReference"/>
        </w:rPr>
        <w:annotationRef/>
      </w:r>
      <w:r>
        <w:rPr>
          <w:b/>
          <w:bCs/>
        </w:rPr>
        <w:t>Benchmark Answer 1:</w:t>
      </w:r>
    </w:p>
    <w:p w14:paraId="557D7975" w14:textId="77777777" w:rsidR="003E04BC" w:rsidRDefault="003E04BC" w:rsidP="003E04BC">
      <w:pPr>
        <w:pStyle w:val="CommentText"/>
        <w:jc w:val="left"/>
      </w:pPr>
      <w:r>
        <w:t>She refers to the approved framework's learning outcomes, principles, and practices to guide the clarification of specific objectives, learning environments, and educator roles in curriculum design. By aligning curriculum goals with the framework's learning outcomes, she ensures that learning experiences are developmentally appropriate and meet established standards. Additionally, she utilises the framework's principles and practices to inform decisions about the design of learning environments, ensuring they are inclusive, supportive of children’s autonomy, and promote holistic development. She also clarifies educator roles based on the framework's guidelines, fostering collaborative partnerships and shared responsibilities among educators to optimise children's learning experiences.</w:t>
      </w:r>
    </w:p>
    <w:p w14:paraId="49A95C37" w14:textId="77777777" w:rsidR="003E04BC" w:rsidRDefault="003E04BC" w:rsidP="003E04BC">
      <w:pPr>
        <w:pStyle w:val="CommentText"/>
        <w:jc w:val="left"/>
      </w:pPr>
      <w:r>
        <w:rPr>
          <w:b/>
          <w:bCs/>
        </w:rPr>
        <w:t>Benchmark Answer 2:</w:t>
      </w:r>
    </w:p>
    <w:p w14:paraId="0143743D" w14:textId="77777777" w:rsidR="003E04BC" w:rsidRDefault="003E04BC" w:rsidP="003E04BC">
      <w:pPr>
        <w:pStyle w:val="CommentText"/>
        <w:jc w:val="left"/>
      </w:pPr>
      <w:r>
        <w:t>The framework used at her daycare sets goals for what the children should learn, referred to as learning outcomes. These goals, such as developing hand skills, guide her in designing the classroom and activities. For instance, if the goal is to enhance hand skills, she might create an area with crayons, scissors, and beads for the children to use. The framework also outlines educator responsibilities, emphasising the importance of asking questions and encouraging children to explore independently. By adhering to these guidelines, she ensures that the learning environment is well-organised and that both activities and teacher interactions are aligned with the framework’s goals.</w:t>
      </w:r>
    </w:p>
    <w:p w14:paraId="13CEFBDD" w14:textId="77777777" w:rsidR="003E04BC" w:rsidRDefault="003E04BC" w:rsidP="003E04BC">
      <w:pPr>
        <w:pStyle w:val="CommentText"/>
        <w:jc w:val="left"/>
      </w:pPr>
      <w:r>
        <w:rPr>
          <w:b/>
          <w:bCs/>
        </w:rPr>
        <w:t>Benchmark Answer 3:</w:t>
      </w:r>
    </w:p>
    <w:p w14:paraId="22147C80" w14:textId="77777777" w:rsidR="003E04BC" w:rsidRDefault="003E04BC" w:rsidP="003E04BC">
      <w:pPr>
        <w:pStyle w:val="CommentText"/>
        <w:jc w:val="left"/>
      </w:pPr>
      <w:r>
        <w:t>To ensure effective learning for the children in her daycare, she follows the guidelines set by the early childhood education framework. This framework includes goals for what children should achieve, known as learning outcomes. For example, a goal might be to enhance their language skills. She sets specific objectives based on these goals, such as teaching new words through stories and conversations. She also designs the classroom to support these objectives by incorporating sensory materials like sand and playdough. The framework outlines educator roles, emphasising the importance of building strong relationships with the children and their families. By following these guidelines, she creates a supportive and well-structured learning environment that helps children meet the framework’s goals.</w:t>
      </w:r>
    </w:p>
  </w:comment>
  <w:comment w:id="171" w:author="John Philip Dizon" w:date="2024-08-16T11:38:00Z" w:initials="JD">
    <w:p w14:paraId="5416A6AA" w14:textId="77777777" w:rsidR="003E04BC" w:rsidRDefault="003E04BC" w:rsidP="003E04BC">
      <w:pPr>
        <w:pStyle w:val="CommentText"/>
        <w:jc w:val="left"/>
      </w:pPr>
      <w:r w:rsidRPr="00F41B1A">
        <w:rPr>
          <w:rStyle w:val="CommentReference"/>
        </w:rPr>
        <w:annotationRef/>
      </w:r>
      <w:r>
        <w:rPr>
          <w:b/>
          <w:bCs/>
        </w:rPr>
        <w:t>Benchmark Answer 1:</w:t>
      </w:r>
    </w:p>
    <w:p w14:paraId="04049CBB" w14:textId="77777777" w:rsidR="003E04BC" w:rsidRDefault="003E04BC" w:rsidP="003E04BC">
      <w:pPr>
        <w:pStyle w:val="CommentText"/>
        <w:jc w:val="left"/>
      </w:pPr>
      <w:r>
        <w:t>She designs curriculum and environments that prioritise holistic learning and support continuity of learning and transitions for children in early childhood education. Drawing on the principles of child development and the approved framework, she creates integrated learning experiences that address children's cognitive, social-emotional, physical, and creative development. Additionally, she ensures that learning environments are intentionally designed to facilitate seamless transitions between activities and routines, promoting a sense of stability and security for children. By embedding continuity of learning principles into curriculum design, she supports smooth transitions between educational settings and facilitates children's ongoing growth and development.</w:t>
      </w:r>
    </w:p>
    <w:p w14:paraId="3FFD64A9" w14:textId="77777777" w:rsidR="003E04BC" w:rsidRDefault="003E04BC" w:rsidP="003E04BC">
      <w:pPr>
        <w:pStyle w:val="CommentText"/>
        <w:jc w:val="left"/>
      </w:pPr>
      <w:r>
        <w:rPr>
          <w:b/>
          <w:bCs/>
        </w:rPr>
        <w:t>Benchmark Answer 2:</w:t>
      </w:r>
    </w:p>
    <w:p w14:paraId="770B801B" w14:textId="77777777" w:rsidR="003E04BC" w:rsidRDefault="003E04BC" w:rsidP="003E04BC">
      <w:pPr>
        <w:pStyle w:val="CommentText"/>
        <w:jc w:val="left"/>
      </w:pPr>
      <w:r>
        <w:t>She designs her daycare curriculum to support children's learning across all areas, including cognitive, physical, social-emotional, and creative development. For example, when focusing on community helpers, she might incorporate activities such as reading stories, solving puzzles related to fire safety, role-playing different jobs, and engaging in movement-based games. The space is designed to be inclusive and culturally diverse, ensuring all children feel welcomed. To aid in smooth transitions, she establishes consistent routines throughout the day and collaborates with other teachers and parents to support each child during changes to new environments. This approach creates a nurturing space where children can develop comprehensively.</w:t>
      </w:r>
    </w:p>
    <w:p w14:paraId="0F3E8E69" w14:textId="77777777" w:rsidR="003E04BC" w:rsidRDefault="003E04BC" w:rsidP="003E04BC">
      <w:pPr>
        <w:pStyle w:val="CommentText"/>
        <w:jc w:val="left"/>
      </w:pPr>
      <w:r>
        <w:rPr>
          <w:b/>
          <w:bCs/>
        </w:rPr>
        <w:t>Benchmark Answer 3:</w:t>
      </w:r>
    </w:p>
    <w:p w14:paraId="4BC50AE8" w14:textId="77777777" w:rsidR="003E04BC" w:rsidRDefault="003E04BC" w:rsidP="003E04BC">
      <w:pPr>
        <w:pStyle w:val="CommentText"/>
        <w:jc w:val="left"/>
      </w:pPr>
      <w:r>
        <w:t>She designs the daycare experience to encompass all aspects of a child's development, not limited to academics. This involves creating lessons that integrate cognitive skills, social interaction, emotional understanding, and creativity. For instance, a nature exploration unit might include examining plants (cognitive), playing cooperative nature games (social skills), going on walks (physical activity), and creating art projects inspired by nature (creativity). The classroom is set up to be flexible and engaging, with adaptable areas for different activities. To ensure children feel secure, she maintains daily routines and collaborates with parents and other teachers to support children during transitions. This approach provides a well-rounded and smooth learning experience for all children in her care.</w:t>
      </w:r>
    </w:p>
  </w:comment>
  <w:comment w:id="172" w:author="John Philip Dizon" w:date="2024-08-16T11:38:00Z" w:initials="JD">
    <w:p w14:paraId="7135089D" w14:textId="77777777" w:rsidR="003E04BC" w:rsidRDefault="003E04BC" w:rsidP="003E04BC">
      <w:pPr>
        <w:pStyle w:val="CommentText"/>
        <w:jc w:val="left"/>
      </w:pPr>
      <w:r w:rsidRPr="00F41B1A">
        <w:rPr>
          <w:rStyle w:val="CommentReference"/>
        </w:rPr>
        <w:annotationRef/>
      </w:r>
      <w:r>
        <w:rPr>
          <w:b/>
          <w:bCs/>
        </w:rPr>
        <w:t>Benchmark Answer 1:</w:t>
      </w:r>
    </w:p>
    <w:p w14:paraId="1A987263" w14:textId="77777777" w:rsidR="003E04BC" w:rsidRDefault="003E04BC" w:rsidP="003E04BC">
      <w:pPr>
        <w:pStyle w:val="CommentText"/>
        <w:jc w:val="left"/>
      </w:pPr>
      <w:r>
        <w:t>She implements scaffolding strategies to support children's learning and development in early childhood education. By observing children's current skills and knowledge levels, she identifies the zone of proximal development and provides targeted support to extend their learning. She offers prompts, cues, and demonstrations to scaffold children's understanding and gradually fades support as they gain mastery. Additionally, she adapts learning experiences to match individual children's abilities and interests, ensuring that each child experiences meaningful challenges and successes. Through scaffolding, she empowers children to build on their existing skills and knowledge, fostering confidence and independence in their learning journey.</w:t>
      </w:r>
    </w:p>
    <w:p w14:paraId="65690379" w14:textId="77777777" w:rsidR="003E04BC" w:rsidRDefault="003E04BC" w:rsidP="003E04BC">
      <w:pPr>
        <w:pStyle w:val="CommentText"/>
        <w:jc w:val="left"/>
      </w:pPr>
      <w:r>
        <w:rPr>
          <w:b/>
          <w:bCs/>
        </w:rPr>
        <w:t>Benchmark Answer 2:</w:t>
      </w:r>
    </w:p>
    <w:p w14:paraId="08B72C0D" w14:textId="77777777" w:rsidR="003E04BC" w:rsidRDefault="003E04BC" w:rsidP="003E04BC">
      <w:pPr>
        <w:pStyle w:val="CommentText"/>
        <w:jc w:val="left"/>
      </w:pPr>
      <w:r>
        <w:t>She helps each child learn and grow at their own pace by providing them with the right amount of support. First, she observes them closely to see what they already know and what interests them. She then designs activities that are a little challenging but not too difficult. For instance, if a child is learning to write their name, she might provide paper with dotted lines to trace. She also demonstrates skills such as sharing toys or taking turns and encourages cooperative play. As children improve, she gradually reduces her support, allowing them to accomplish tasks more independently. This approach ensures that all the children in her care can learn new skills and feel confident in their abilities.</w:t>
      </w:r>
    </w:p>
    <w:p w14:paraId="7621A232" w14:textId="77777777" w:rsidR="003E04BC" w:rsidRDefault="003E04BC" w:rsidP="003E04BC">
      <w:pPr>
        <w:pStyle w:val="CommentText"/>
        <w:jc w:val="left"/>
      </w:pPr>
      <w:r>
        <w:rPr>
          <w:b/>
          <w:bCs/>
        </w:rPr>
        <w:t>Benchmark Answer 3:</w:t>
      </w:r>
    </w:p>
    <w:p w14:paraId="2A8E6EEA" w14:textId="77777777" w:rsidR="003E04BC" w:rsidRDefault="003E04BC" w:rsidP="003E04BC">
      <w:pPr>
        <w:pStyle w:val="CommentText"/>
        <w:jc w:val="left"/>
      </w:pPr>
      <w:r>
        <w:t>She helps each child learn and grow at their own pace by providing just the right amount of support. First, she observes them closely to identify their strengths and interests. She then sets specific goals for each child, such as helping a child who loves stories learn how to tell them in sequence. She provides various levels of help based on the child's needs. For example, if a child is sorting colours, she might offer a visual aid to assist with matching. She also arranges the classroom to promote exploration and inquiry, such as during a science experiment. She monitors the children's progress and adjusts her support as needed, ensuring that all the children in her care can succeed and feel positive about their learning.</w:t>
      </w:r>
    </w:p>
  </w:comment>
  <w:comment w:id="173" w:author="John Philip Dizon" w:date="2024-08-16T11:38:00Z" w:initials="JD">
    <w:p w14:paraId="64FDC979" w14:textId="77777777" w:rsidR="003E04BC" w:rsidRDefault="003E04BC" w:rsidP="003E04BC">
      <w:pPr>
        <w:pStyle w:val="CommentText"/>
        <w:jc w:val="left"/>
      </w:pPr>
      <w:r w:rsidRPr="00F41B1A">
        <w:rPr>
          <w:rStyle w:val="CommentReference"/>
        </w:rPr>
        <w:annotationRef/>
      </w:r>
      <w:r>
        <w:rPr>
          <w:b/>
          <w:bCs/>
        </w:rPr>
        <w:t>Benchmark Answer 1:</w:t>
      </w:r>
    </w:p>
    <w:p w14:paraId="77270118" w14:textId="77777777" w:rsidR="003E04BC" w:rsidRDefault="003E04BC" w:rsidP="003E04BC">
      <w:pPr>
        <w:pStyle w:val="CommentText"/>
        <w:jc w:val="left"/>
      </w:pPr>
      <w:r>
        <w:t>She strives to achieve a balanced approach between child-initiated and educator-led learning in early childhood education. She creates a learning environment that offers opportunities for children to explore their interests, make choices, and take initiative in their learning pursuits. At the same time, she scaffolds learning experiences by introducing intentional teaching moments that align with curriculum objectives and learning goals. By observing children's engagement and interests, she adapts the balance between child-initiated and educator-led activities to meet their evolving needs. This approach promotes autonomy, curiosity, and a love for learning while ensuring that essential skills and knowledge are systematically addressed.</w:t>
      </w:r>
    </w:p>
    <w:p w14:paraId="2E61E344" w14:textId="77777777" w:rsidR="003E04BC" w:rsidRDefault="003E04BC" w:rsidP="003E04BC">
      <w:pPr>
        <w:pStyle w:val="CommentText"/>
        <w:jc w:val="left"/>
      </w:pPr>
      <w:r>
        <w:rPr>
          <w:b/>
          <w:bCs/>
        </w:rPr>
        <w:t>Benchmark Answer 2:</w:t>
      </w:r>
    </w:p>
    <w:p w14:paraId="7C5870C1" w14:textId="77777777" w:rsidR="003E04BC" w:rsidRDefault="003E04BC" w:rsidP="003E04BC">
      <w:pPr>
        <w:pStyle w:val="CommentText"/>
        <w:jc w:val="left"/>
      </w:pPr>
      <w:r>
        <w:t>She designs her daycare to provide children with a mix of activities that they choose and activities that she leads. First, she observes closely to see what the children are interested in and what they are good at. She then sets up the classroom with open-ended materials, such as a nature table with rocks and leaves, so they can explore on their own. She also plans activities that teach new things, like reading stories and singing songs about butterflies during circle time. If the children show a strong interest in something during playtime, she adds more activities related to that topic to help them learn even more. Most importantly, she wants the children to feel they have choices and can learn independently. This approach keeps them excited about learning and encourages them to explore new things. She also discusses with other teachers and parents to find ways to improve this balance.</w:t>
      </w:r>
    </w:p>
    <w:p w14:paraId="67EAA023" w14:textId="77777777" w:rsidR="003E04BC" w:rsidRDefault="003E04BC" w:rsidP="003E04BC">
      <w:pPr>
        <w:pStyle w:val="CommentText"/>
        <w:jc w:val="left"/>
      </w:pPr>
      <w:r>
        <w:rPr>
          <w:b/>
          <w:bCs/>
        </w:rPr>
        <w:t>Benchmark Answer 3:</w:t>
      </w:r>
    </w:p>
    <w:p w14:paraId="10B817E7" w14:textId="77777777" w:rsidR="003E04BC" w:rsidRDefault="003E04BC" w:rsidP="003E04BC">
      <w:pPr>
        <w:pStyle w:val="CommentText"/>
        <w:jc w:val="left"/>
      </w:pPr>
      <w:r>
        <w:t>She designs her daycare curriculum to be a mix of children’s interests and educator-led teaching. First, she observes closely to see what the children enjoy and what they are good at. She sets up the classroom with open-ended materials, such as a writing area with various writing tools, so they can explore independently. She also plans activities that teach new concepts, like small group art projects that help children learn about symmetry. If the children show a significant interest in a topic during playtime, she adjusts her plans to focus more on that area. Most importantly, she aims to provide the children with choices and opportunities to figure things out for themselves, which keeps them engaged and eager to explore. She also consults with other teachers and parents to find ways to enhance this balance.</w:t>
      </w:r>
    </w:p>
  </w:comment>
  <w:comment w:id="174" w:author="John Philip Dizon" w:date="2024-08-16T11:39:00Z" w:initials="JD">
    <w:p w14:paraId="54A48100" w14:textId="77777777" w:rsidR="003E04BC" w:rsidRDefault="003E04BC" w:rsidP="003E04BC">
      <w:pPr>
        <w:pStyle w:val="CommentText"/>
        <w:jc w:val="left"/>
      </w:pPr>
      <w:r w:rsidRPr="00F41B1A">
        <w:rPr>
          <w:rStyle w:val="CommentReference"/>
        </w:rPr>
        <w:annotationRef/>
      </w:r>
      <w:r>
        <w:rPr>
          <w:b/>
          <w:bCs/>
        </w:rPr>
        <w:t>Benchmark Answer 1:</w:t>
      </w:r>
    </w:p>
    <w:p w14:paraId="45F5CFDD" w14:textId="77777777" w:rsidR="003E04BC" w:rsidRDefault="003E04BC" w:rsidP="003E04BC">
      <w:pPr>
        <w:pStyle w:val="CommentText"/>
        <w:jc w:val="left"/>
      </w:pPr>
      <w:r>
        <w:t>In early childhood education, she plans monitoring and assessment of children's learning in alignment with the principles and practices of the approved framework while accommodating both planned and unplanned experiences. She utilises a variety of assessment methods, including observations, documentation, and developmental checklists, to capture children's progress and achievements across different domains of learning. These assessments are conducted systematically and reflect ongoing observations of children's interests, strengths, and areas for growth. By incorporating both planned and unplanned experiences into the assessment process, she ensures that children have opportunities to demonstrate their learning in authentic and meaningful contexts, fostering holistic development and promoting a deep understanding of concepts.</w:t>
      </w:r>
    </w:p>
    <w:p w14:paraId="02343C96" w14:textId="77777777" w:rsidR="003E04BC" w:rsidRDefault="003E04BC" w:rsidP="003E04BC">
      <w:pPr>
        <w:pStyle w:val="CommentText"/>
        <w:jc w:val="left"/>
      </w:pPr>
      <w:r>
        <w:rPr>
          <w:b/>
          <w:bCs/>
        </w:rPr>
        <w:t>Benchmark Answer 2:</w:t>
      </w:r>
    </w:p>
    <w:p w14:paraId="2904FE2A" w14:textId="77777777" w:rsidR="003E04BC" w:rsidRDefault="003E04BC" w:rsidP="003E04BC">
      <w:pPr>
        <w:pStyle w:val="CommentText"/>
        <w:jc w:val="left"/>
      </w:pPr>
      <w:r>
        <w:t>She follows the guidelines set by the early childhood education framework to monitor how the children are learning. This framework outlines goals for what the children should learn, and she uses a variety of assessment methods, such as checklists and observations of play, to track their progress. She plans activities to help achieve these goals but also remains open to spontaneous teaching moments throughout the day, such as turning an observation of a worm during outdoor play into a mini science lesson. She meticulously tracks everything observed and adjusts her plans as needed to ensure that the children are continually learning and being challenged. She also communicates with parents and other teachers about the children's progress to ensure a cohesive approach to their learning and development. This method helps create a well-rounded learning environment that includes both planned and unplanned experiences.</w:t>
      </w:r>
    </w:p>
    <w:p w14:paraId="3F976987" w14:textId="77777777" w:rsidR="003E04BC" w:rsidRDefault="003E04BC" w:rsidP="003E04BC">
      <w:pPr>
        <w:pStyle w:val="CommentText"/>
        <w:jc w:val="left"/>
      </w:pPr>
      <w:r>
        <w:rPr>
          <w:b/>
          <w:bCs/>
        </w:rPr>
        <w:t>Benchmark Answer 3:</w:t>
      </w:r>
    </w:p>
    <w:p w14:paraId="379D69BA" w14:textId="77777777" w:rsidR="003E04BC" w:rsidRDefault="003E04BC" w:rsidP="003E04BC">
      <w:pPr>
        <w:pStyle w:val="CommentText"/>
        <w:jc w:val="left"/>
      </w:pPr>
      <w:r>
        <w:t>She adheres to the early childhood education framework to assess children's learning while seeking opportunities to teach new concepts throughout the day. She starts by understanding the framework's goals and employs various methods, including observing playtime and collecting artwork, to evaluate progress towards these goals. She plans activities aligned with the framework but remains adaptable; for instance, if a child poses a question during circle time, she uses it as a learning opportunity. She keeps comprehensive records of her observations and adjusts her plans as necessary. Additionally, she discusses her observations with parents and other teachers to ensure collaborative support for the children's learning and growth. This approach helps her develop a well-rounded assessment plan that integrates both planned activities and spontaneous learning moments, all within the framework's guidelines.</w:t>
      </w:r>
    </w:p>
  </w:comment>
  <w:comment w:id="175" w:author="John Philip Dizon" w:date="2024-08-16T11:39:00Z" w:initials="JD">
    <w:p w14:paraId="25EA0361" w14:textId="77777777" w:rsidR="003E04BC" w:rsidRDefault="003E04BC" w:rsidP="003E04BC">
      <w:pPr>
        <w:pStyle w:val="CommentText"/>
        <w:jc w:val="left"/>
      </w:pPr>
      <w:r w:rsidRPr="00F41B1A">
        <w:rPr>
          <w:rStyle w:val="CommentReference"/>
        </w:rPr>
        <w:annotationRef/>
      </w:r>
      <w:r>
        <w:rPr>
          <w:b/>
          <w:bCs/>
        </w:rPr>
        <w:t>Benchmark Answer 1:</w:t>
      </w:r>
    </w:p>
    <w:p w14:paraId="1D9059C9" w14:textId="77777777" w:rsidR="003E04BC" w:rsidRDefault="003E04BC" w:rsidP="003E04BC">
      <w:pPr>
        <w:pStyle w:val="CommentText"/>
        <w:jc w:val="left"/>
      </w:pPr>
      <w:r>
        <w:t>She adheres to service guidelines and the requirements of the National Quality Framework when documenting the curriculum in early childhood education. She maintains comprehensive records that outline the planning, implementation, and evaluation of learning experiences, ensuring transparency and accountability in curriculum delivery. These documents include detailed lesson plans, learning objectives, and assessments that demonstrate alignment with the approved framework's principles and practices. Additionally, she regularly reviews and updates documentation to reflect children’s evolving interests, progress, and individual needs. By documenting the curriculum according to established guidelines, she contributes to the service's commitment to quality assurance and continuous improvement in early childhood education.</w:t>
      </w:r>
    </w:p>
    <w:p w14:paraId="45D13AAD" w14:textId="77777777" w:rsidR="003E04BC" w:rsidRDefault="003E04BC" w:rsidP="003E04BC">
      <w:pPr>
        <w:pStyle w:val="CommentText"/>
        <w:jc w:val="left"/>
      </w:pPr>
      <w:r>
        <w:rPr>
          <w:b/>
          <w:bCs/>
        </w:rPr>
        <w:t>Benchmark Answer 2:</w:t>
      </w:r>
    </w:p>
    <w:p w14:paraId="06C4E3B4" w14:textId="77777777" w:rsidR="003E04BC" w:rsidRDefault="003E04BC" w:rsidP="003E04BC">
      <w:pPr>
        <w:pStyle w:val="CommentText"/>
        <w:jc w:val="left"/>
      </w:pPr>
      <w:r>
        <w:t>She documents the daycare curriculum following the guidelines set by the National Quality Framework (NQF). This framework establishes goals for what the children should learn, so she ensures her plans align with those goals. Her documentation includes learning objectives and details about the activities planned. For instance, if the framework emphasises the importance of play, she documents how playtime supports the children’s learning. She also creates individualised plans based on each child’s strengths and areas for development. She keeps track of all documentation, making adjustments as needed, and shares her curriculum documents and progress reports with parents and teachers to ensure everyone is informed about the children’s learning. She continually seeks to improve her curriculum by attending professional development workshops and collaborating with other teachers, striving to create the best possible learning experience for all the children in her care.</w:t>
      </w:r>
    </w:p>
    <w:p w14:paraId="4A603699" w14:textId="77777777" w:rsidR="003E04BC" w:rsidRDefault="003E04BC" w:rsidP="003E04BC">
      <w:pPr>
        <w:pStyle w:val="CommentText"/>
        <w:jc w:val="left"/>
      </w:pPr>
      <w:r>
        <w:rPr>
          <w:b/>
          <w:bCs/>
        </w:rPr>
        <w:t>Benchmark Answer 3:</w:t>
      </w:r>
    </w:p>
    <w:p w14:paraId="7AC05ABB" w14:textId="77777777" w:rsidR="003E04BC" w:rsidRDefault="003E04BC" w:rsidP="003E04BC">
      <w:pPr>
        <w:pStyle w:val="CommentText"/>
        <w:jc w:val="left"/>
      </w:pPr>
      <w:r>
        <w:t>She documents the daycare curriculum meticulously to comply with National Quality Framework (NQF) guidelines. This involves creating detailed plans that include learning goals, activities, and methods for assessing the children’s progress. She incorporates research-based methods in her plans, such as allowing children to explore and learn independently. She regularly reviews and updates her plans based on their effectiveness and new insights. Emphasising teamwork, she consults with other teachers, parents, and even the children to gather ideas for the curriculum. She ensures her documentation is accurate and current, sharing it with everyone involved to keep them informed about the children’s learning. By continuously learning and refining her curriculum, she aims to provide the best possible learning environment for all the children in her care.</w:t>
      </w:r>
    </w:p>
  </w:comment>
  <w:comment w:id="176" w:author="John Philip Dizon" w:date="2024-08-16T11:39:00Z" w:initials="JD">
    <w:p w14:paraId="363C96FE" w14:textId="77777777" w:rsidR="00A562F8" w:rsidRDefault="00A562F8" w:rsidP="00A562F8">
      <w:pPr>
        <w:pStyle w:val="CommentText"/>
        <w:jc w:val="left"/>
      </w:pPr>
      <w:r w:rsidRPr="00F41B1A">
        <w:rPr>
          <w:rStyle w:val="CommentReference"/>
        </w:rPr>
        <w:annotationRef/>
      </w:r>
      <w:r>
        <w:rPr>
          <w:b/>
          <w:bCs/>
        </w:rPr>
        <w:t>Benchmark Answer 1:</w:t>
      </w:r>
    </w:p>
    <w:p w14:paraId="4D796ABC" w14:textId="77777777" w:rsidR="00A562F8" w:rsidRDefault="00A562F8" w:rsidP="00A562F8">
      <w:pPr>
        <w:pStyle w:val="CommentText"/>
        <w:jc w:val="left"/>
      </w:pPr>
      <w:r>
        <w:t>In early childhood education, she ensures access to a diverse range of materials and resources that support learning opportunities. She maintains an inventory of age-appropriate materials, including art supplies, manipulatives, books, and sensory items, to facilitate exploration and discovery. Additionally, she regularly assesses the condition of materials, replenishes supplies as needed, and seeks out new resources to enhance learning experiences. By providing a rich and stimulating environment, she promotes children’s engagement, creativity, and skill development in early childhood education.</w:t>
      </w:r>
    </w:p>
    <w:p w14:paraId="46008DAE" w14:textId="77777777" w:rsidR="00A562F8" w:rsidRDefault="00A562F8" w:rsidP="00A562F8">
      <w:pPr>
        <w:pStyle w:val="CommentText"/>
        <w:jc w:val="left"/>
      </w:pPr>
      <w:r>
        <w:rPr>
          <w:b/>
          <w:bCs/>
        </w:rPr>
        <w:t>Benchmark Answer 2:</w:t>
      </w:r>
    </w:p>
    <w:p w14:paraId="1E482ED2" w14:textId="77777777" w:rsidR="00A562F8" w:rsidRDefault="00A562F8" w:rsidP="00A562F8">
      <w:pPr>
        <w:pStyle w:val="CommentText"/>
        <w:jc w:val="left"/>
      </w:pPr>
      <w:r>
        <w:t>She selects materials for the daycare that support the children’s learning according to the program’s goals. She observes the children closely to identify their interests and areas for development, then chooses materials that align with these interests and the program's objectives. For instance, if the program highlights the importance of sensory exploration, she might include sand, water tables, and different fabrics for the children to explore. She also seeks materials that represent the children’s cultures and backgrounds, ensuring they are safe and user-friendly. Whenever possible, she looks for environmentally friendly options, such as recycled toys or art supplies. She partners with local businesses and organisations to obtain donations or discounts on educational materials. Most importantly, she monitors how the materials are used and makes adjustments as necessary to ensure the children always have resources that challenge and support their learning.</w:t>
      </w:r>
    </w:p>
    <w:p w14:paraId="5238E343" w14:textId="77777777" w:rsidR="00A562F8" w:rsidRDefault="00A562F8" w:rsidP="00A562F8">
      <w:pPr>
        <w:pStyle w:val="CommentText"/>
        <w:jc w:val="left"/>
      </w:pPr>
      <w:r>
        <w:rPr>
          <w:b/>
          <w:bCs/>
        </w:rPr>
        <w:t>Benchmark Answer 3:</w:t>
      </w:r>
    </w:p>
    <w:p w14:paraId="4D35021F" w14:textId="77777777" w:rsidR="00A562F8" w:rsidRDefault="00A562F8" w:rsidP="00A562F8">
      <w:pPr>
        <w:pStyle w:val="CommentText"/>
        <w:jc w:val="left"/>
      </w:pPr>
      <w:r>
        <w:t>She selects materials for the daycare that address both the children’s needs and the curriculum requirements. She first assesses what the children need to learn and their interests, considering their age, background, and development. She then chooses materials that align with the curriculum's goals. For example, if the curriculum emphasizes experiential learning, she might provide building blocks and sensory bins. She manages within a budget and seeks the best deals, such as securing donations or bulk purchases with other daycares. Safety is a priority, so she chooses high-quality, age-appropriate materials. She also ensures that the materials reflect the children’s cultures and abilities, promoting inclusivity. Most importantly, she observes how the materials are being used and makes adjustments based on the children’s interests and learning needs.</w:t>
      </w:r>
    </w:p>
  </w:comment>
  <w:comment w:id="177" w:author="John Philip Dizon" w:date="2024-08-16T11:39:00Z" w:initials="JD">
    <w:p w14:paraId="752E06C6" w14:textId="77777777" w:rsidR="00A562F8" w:rsidRDefault="00A562F8" w:rsidP="00A562F8">
      <w:pPr>
        <w:pStyle w:val="CommentText"/>
        <w:jc w:val="left"/>
      </w:pPr>
      <w:r w:rsidRPr="00F41B1A">
        <w:rPr>
          <w:rStyle w:val="CommentReference"/>
        </w:rPr>
        <w:annotationRef/>
      </w:r>
      <w:r>
        <w:rPr>
          <w:b/>
          <w:bCs/>
        </w:rPr>
        <w:t>Benchmark Answer 1:</w:t>
      </w:r>
    </w:p>
    <w:p w14:paraId="01C6D903" w14:textId="77777777" w:rsidR="00A562F8" w:rsidRDefault="00A562F8" w:rsidP="00A562F8">
      <w:pPr>
        <w:pStyle w:val="CommentText"/>
        <w:jc w:val="left"/>
      </w:pPr>
      <w:r>
        <w:t>In early childhood education, she designs and arranges the physical environment to meet the diverse needs and abilities of all children. She considers factors such as safety, accessibility, and inclusivity when arranging furniture, play areas, and learning centres. She ensures that materials and resources are within reach and appropriately organised to promote independence and exploration. Additionally, she creates designated spaces that accommodate children with diverse abilities, ensuring that all learners can participate fully in learning experiences. By fostering an inclusive environment, she supports children's development and well-being in early childhood education.</w:t>
      </w:r>
    </w:p>
    <w:p w14:paraId="447FFDF7" w14:textId="77777777" w:rsidR="00A562F8" w:rsidRDefault="00A562F8" w:rsidP="00A562F8">
      <w:pPr>
        <w:pStyle w:val="CommentText"/>
        <w:jc w:val="left"/>
      </w:pPr>
      <w:r>
        <w:rPr>
          <w:b/>
          <w:bCs/>
        </w:rPr>
        <w:t>Benchmark Answer 2:</w:t>
      </w:r>
    </w:p>
    <w:p w14:paraId="7D3EB735" w14:textId="77777777" w:rsidR="00A562F8" w:rsidRDefault="00A562F8" w:rsidP="00A562F8">
      <w:pPr>
        <w:pStyle w:val="CommentText"/>
        <w:jc w:val="left"/>
      </w:pPr>
      <w:r>
        <w:t>When setting up the daycare space, she first considers the children’s learning needs and how they learn best. This helps her design the room with different areas for various activities. For instance, there might be a comfy reading corner with books, a space with sensory toys, and a dress-up area for pretend play. Most importantly, she ensures everything is safe and accessible for all the children, regardless of their abilities. The space is also designed to be flexible, allowing her to rearrange or add new toys based on the children's interests. She aims for the children to feel independent in the space by ensuring that materials are within their reach and easy to find. She also monitors how the space is functioning and makes adjustments as needed to keep it a fun and stimulating environment for the children to learn and grow.</w:t>
      </w:r>
    </w:p>
    <w:p w14:paraId="6A077239" w14:textId="77777777" w:rsidR="00A562F8" w:rsidRDefault="00A562F8" w:rsidP="00A562F8">
      <w:pPr>
        <w:pStyle w:val="CommentText"/>
        <w:jc w:val="left"/>
      </w:pPr>
      <w:r>
        <w:rPr>
          <w:b/>
          <w:bCs/>
        </w:rPr>
        <w:t>Benchmark Answer 3:</w:t>
      </w:r>
    </w:p>
    <w:p w14:paraId="7B3475FA" w14:textId="77777777" w:rsidR="00A562F8" w:rsidRDefault="00A562F8" w:rsidP="00A562F8">
      <w:pPr>
        <w:pStyle w:val="CommentText"/>
        <w:jc w:val="left"/>
      </w:pPr>
      <w:r>
        <w:t>She designs the daycare space to be inclusive and safe for all children, regardless of their abilities. This includes providing various seating options, wheelchair ramps, and engaging items for exploration. She creates different areas for different types of learning, such as a science area with magnifying glasses, a block-building area, and an art area with paint and brushes. Safety is a top priority, so she regularly checks all equipment and ensures that everything is appropriately placed. She also labels items with words and pictures to aid the children’s learning and displays their artwork on the walls. Most importantly, she involves the children in setting up the space by discussing their ideas about what they would like to see and do. She uses their input to create a fun and stimulating environment that supports their learning and growth.</w:t>
      </w:r>
    </w:p>
  </w:comment>
  <w:comment w:id="178" w:author="John Philip Dizon" w:date="2024-08-16T11:39:00Z" w:initials="JD">
    <w:p w14:paraId="183BF7D8" w14:textId="77777777" w:rsidR="00A562F8" w:rsidRDefault="00A562F8" w:rsidP="00A562F8">
      <w:pPr>
        <w:pStyle w:val="CommentText"/>
        <w:jc w:val="left"/>
      </w:pPr>
      <w:r w:rsidRPr="00F41B1A">
        <w:rPr>
          <w:rStyle w:val="CommentReference"/>
        </w:rPr>
        <w:annotationRef/>
      </w:r>
      <w:r>
        <w:rPr>
          <w:b/>
          <w:bCs/>
        </w:rPr>
        <w:t>Benchmark Answer 1:</w:t>
      </w:r>
    </w:p>
    <w:p w14:paraId="4F9FDB68" w14:textId="77777777" w:rsidR="00A562F8" w:rsidRDefault="00A562F8" w:rsidP="00A562F8">
      <w:pPr>
        <w:pStyle w:val="CommentText"/>
        <w:jc w:val="left"/>
      </w:pPr>
      <w:r>
        <w:t>In early childhood education, she employs a range of techniques and intentional teaching strategies to co-construct meaning with children and promote sustained interactions, including nurturing relationships with them. She engages children in open-ended questions, provocations, and discussions that encourage critical thinking, problem-solving, and collaboration. She scaffolds learning experiences by providing guidance, feedback, and support as children explore concepts and make discoveries. Additionally, she facilitates group activities, peer interactions, and cooperative play to foster social-emotional development and communication skills. By promoting meaningful interactions and cultivating positive relationships with children, she creates an enriching learning environment where children actively engage in learning and construct their understanding of the world.</w:t>
      </w:r>
    </w:p>
    <w:p w14:paraId="42B0F8A0" w14:textId="77777777" w:rsidR="00A562F8" w:rsidRDefault="00A562F8" w:rsidP="00A562F8">
      <w:pPr>
        <w:pStyle w:val="CommentText"/>
        <w:jc w:val="left"/>
      </w:pPr>
      <w:r>
        <w:rPr>
          <w:b/>
          <w:bCs/>
        </w:rPr>
        <w:t>Benchmark Answer 2:</w:t>
      </w:r>
    </w:p>
    <w:p w14:paraId="1A3EF5C8" w14:textId="77777777" w:rsidR="00A562F8" w:rsidRDefault="00A562F8" w:rsidP="00A562F8">
      <w:pPr>
        <w:pStyle w:val="CommentText"/>
        <w:jc w:val="left"/>
      </w:pPr>
      <w:r>
        <w:t>She observes the children closely to identify their interests and learning preferences. This helps her design activities that are both enjoyable and challenging, fostering new learning experiences. For example, if the children show curiosity about nature, she might take them on a walk, ask questions about what they observe, and help them connect their observations to their existing knowledge. She also encourages collaborative play and problem-solving, allowing the children to learn from each other and develop teamwork skills. During playtime and activities, she engages with the children by asking questions and providing feedback to deepen their understanding. She listens to their ideas and questions, using these insights to plan new activities and lessons. By working together with the children, she creates a fun and stimulating learning environment where everyone feels supported and challenged.</w:t>
      </w:r>
    </w:p>
    <w:p w14:paraId="7C67C375" w14:textId="77777777" w:rsidR="00A562F8" w:rsidRDefault="00A562F8" w:rsidP="00A562F8">
      <w:pPr>
        <w:pStyle w:val="CommentText"/>
        <w:jc w:val="left"/>
      </w:pPr>
      <w:r>
        <w:rPr>
          <w:b/>
          <w:bCs/>
        </w:rPr>
        <w:t>Benchmark Answer 3:</w:t>
      </w:r>
    </w:p>
    <w:p w14:paraId="6FBF48EC" w14:textId="77777777" w:rsidR="00A562F8" w:rsidRDefault="00A562F8" w:rsidP="00A562F8">
      <w:pPr>
        <w:pStyle w:val="CommentText"/>
        <w:jc w:val="left"/>
      </w:pPr>
      <w:r>
        <w:t>In her daycare, she focuses on the children's interests and prior knowledge to plan daily activities. This approach allows them to learn and explore together. For instance, she might set up a table with engaging materials based on the children’s discussions, and then facilitate play and learning around those materials. She keeps her plans flexible to accommodate the children’s lead and explore emerging interests. Play is a significant part of the learning process, so she encourages extensive playtime where children can imagine and explore ideas collaboratively. She monitors the children’s learning by documenting with photos and notes. She reviews this documentation with the children, their families, and other teachers to reflect on their learning and determine future exploration. Additionally, she incorporates elements from the children’s diverse cultures into the activities to ensure everyone feels welcome and respected.</w:t>
      </w:r>
    </w:p>
  </w:comment>
  <w:comment w:id="179" w:author="John Philip Dizon" w:date="2024-08-16T11:40:00Z" w:initials="JD">
    <w:p w14:paraId="78DEE29C" w14:textId="77777777" w:rsidR="00A562F8" w:rsidRDefault="00A562F8" w:rsidP="00A562F8">
      <w:pPr>
        <w:pStyle w:val="CommentText"/>
        <w:jc w:val="left"/>
      </w:pPr>
      <w:r w:rsidRPr="00F41B1A">
        <w:rPr>
          <w:rStyle w:val="CommentReference"/>
        </w:rPr>
        <w:annotationRef/>
      </w:r>
      <w:r>
        <w:rPr>
          <w:b/>
          <w:bCs/>
        </w:rPr>
        <w:t>Benchmark Answer 1:</w:t>
      </w:r>
    </w:p>
    <w:p w14:paraId="19A87136" w14:textId="77777777" w:rsidR="00A562F8" w:rsidRDefault="00A562F8" w:rsidP="00A562F8">
      <w:pPr>
        <w:pStyle w:val="CommentText"/>
        <w:jc w:val="left"/>
      </w:pPr>
      <w:r>
        <w:t>In early childhood education, she creates opportunities for children to engage in collaborative learning experiences that promote cooperation, communication, and teamwork. She designs group activities, projects, and games that require children to work together, share ideas, and solve problems collectively. She fosters a supportive and inclusive environment where children feel empowered to contribute their perspectives, talents, and strengths. Additionally, she models positive social behaviours, such as active listening, empathy, and respect for others, to cultivate a sense of community and belonging. By promoting collaborative learning, she nurtures children's social skills, confidence, and ability to work effectively with others in early childhood education.</w:t>
      </w:r>
    </w:p>
    <w:p w14:paraId="6E0BE5E1" w14:textId="77777777" w:rsidR="00A562F8" w:rsidRDefault="00A562F8" w:rsidP="00A562F8">
      <w:pPr>
        <w:pStyle w:val="CommentText"/>
        <w:jc w:val="left"/>
      </w:pPr>
      <w:r>
        <w:t>Plan, Document, and Implement a Curriculum:</w:t>
      </w:r>
    </w:p>
    <w:p w14:paraId="597ECA98" w14:textId="77777777" w:rsidR="00A562F8" w:rsidRDefault="00A562F8" w:rsidP="00A562F8">
      <w:pPr>
        <w:pStyle w:val="CommentText"/>
        <w:jc w:val="left"/>
      </w:pPr>
      <w:r>
        <w:t>For Three Individual Children: One child in her care, James, shows a keen interest in building with blocks. She designs activities that incorporate block play to enhance his fine motor skills and spatial awareness. She documents James' progress and adjusts the curriculum as needed based on his developmental milestones.</w:t>
      </w:r>
    </w:p>
    <w:p w14:paraId="702F0BBF" w14:textId="77777777" w:rsidR="00A562F8" w:rsidRDefault="00A562F8" w:rsidP="00A562F8">
      <w:pPr>
        <w:pStyle w:val="CommentText"/>
        <w:jc w:val="left"/>
      </w:pPr>
      <w:r>
        <w:t>Another child, Emily, enjoys exploring nature. She plans outdoor activities such as nature walks and gardening experiences to nurture her curiosity about the environment. Documenting their outdoor adventures helps her track Emily's engagement and learning outcomes.</w:t>
      </w:r>
    </w:p>
    <w:p w14:paraId="57E2991E" w14:textId="77777777" w:rsidR="00A562F8" w:rsidRDefault="00A562F8" w:rsidP="00A562F8">
      <w:pPr>
        <w:pStyle w:val="CommentText"/>
        <w:jc w:val="left"/>
      </w:pPr>
      <w:r>
        <w:t>Liam, a child with a passion for storytelling, inspires her to create literacy-rich experiences. She develops storytelling sessions and provides a variety of books and props to stimulate his imagination. Through documentation, she observes Liam's language development and adjusts the curriculum to support his literacy skills.</w:t>
      </w:r>
    </w:p>
    <w:p w14:paraId="2B19021F" w14:textId="77777777" w:rsidR="00A562F8" w:rsidRDefault="00A562F8" w:rsidP="00A562F8">
      <w:pPr>
        <w:pStyle w:val="CommentText"/>
        <w:jc w:val="left"/>
      </w:pPr>
      <w:r>
        <w:t>For a Group of at Least Five Children: Considering the diverse interests of the group, she plans a collaborative art project where children work together to create a mural depicting their community. Documenting their contributions and interactions during the project helps her assess their social skills and cooperation.</w:t>
      </w:r>
    </w:p>
    <w:p w14:paraId="79731A27" w14:textId="77777777" w:rsidR="00A562F8" w:rsidRDefault="00A562F8" w:rsidP="00A562F8">
      <w:pPr>
        <w:pStyle w:val="CommentText"/>
        <w:jc w:val="left"/>
      </w:pPr>
      <w:r>
        <w:t>To promote physical activity and gross motor development, she organises group games and obstacle courses in the outdoor play area. By documenting the children's participation and skill progression, she ensures that the curriculum meets their developmental needs.</w:t>
      </w:r>
    </w:p>
    <w:p w14:paraId="4FBF4187" w14:textId="77777777" w:rsidR="00A562F8" w:rsidRDefault="00A562F8" w:rsidP="00A562F8">
      <w:pPr>
        <w:pStyle w:val="CommentText"/>
        <w:jc w:val="left"/>
      </w:pPr>
      <w:r>
        <w:t>Integrating Aboriginal storytelling into circle time, she engages the group in learning about Dreamtime stories and traditional Indigenous symbols. Documenting their responses and reflections allows her to incorporate Indigenous perspectives authentically into the curriculum.</w:t>
      </w:r>
    </w:p>
    <w:p w14:paraId="7741BF84" w14:textId="77777777" w:rsidR="00A562F8" w:rsidRDefault="00A562F8" w:rsidP="00A562F8">
      <w:pPr>
        <w:pStyle w:val="CommentText"/>
        <w:jc w:val="left"/>
      </w:pPr>
      <w:r>
        <w:t>Incorporate Curriculum Elements: For play experiences, she sets up a sensory table with various materials for exploration, such as rice, water beads, and natural objects like leaves and pinecones. Documenting children's sensory exploration helps her tailor future activities to their interests and developmental stages.</w:t>
      </w:r>
    </w:p>
    <w:p w14:paraId="305D253D" w14:textId="77777777" w:rsidR="00A562F8" w:rsidRDefault="00A562F8" w:rsidP="00A562F8">
      <w:pPr>
        <w:pStyle w:val="CommentText"/>
        <w:jc w:val="left"/>
      </w:pPr>
      <w:r>
        <w:t>Implementing routines, she establishes a consistent daily schedule that includes morning greetings, group discussions, and reflection time. By documenting children's responses to routines, she evaluates their sense of security and routine familiarity.</w:t>
      </w:r>
    </w:p>
    <w:p w14:paraId="006A596D" w14:textId="77777777" w:rsidR="00A562F8" w:rsidRDefault="00A562F8" w:rsidP="00A562F8">
      <w:pPr>
        <w:pStyle w:val="CommentText"/>
        <w:jc w:val="left"/>
      </w:pPr>
      <w:r>
        <w:t>During transitions, she uses visual cues like picture schedules and verbal prompts to help children navigate changes smoothly. Documenting their transition experiences allows her to identify areas for improvement and adapt strategies accordingly.</w:t>
      </w:r>
    </w:p>
    <w:p w14:paraId="0AF549EC" w14:textId="77777777" w:rsidR="00A562F8" w:rsidRDefault="00A562F8" w:rsidP="00A562F8">
      <w:pPr>
        <w:pStyle w:val="CommentText"/>
        <w:jc w:val="left"/>
      </w:pPr>
      <w:r>
        <w:t>For indoor activities, she creates themed learning centres, such as a dramatic play area and a science exploration corner. Documenting children's engagement with each centre helps her assess the effectiveness of the learning environment and adjust materials as needed.</w:t>
      </w:r>
    </w:p>
    <w:p w14:paraId="7F21935C" w14:textId="77777777" w:rsidR="00A562F8" w:rsidRDefault="00A562F8" w:rsidP="00A562F8">
      <w:pPr>
        <w:pStyle w:val="CommentText"/>
        <w:jc w:val="left"/>
      </w:pPr>
      <w:r>
        <w:t>Outdoors, she facilitates nature walks and outdoor games to promote physical activity and appreciation for the environment. Documenting children's interactions with nature informs future outdoor curriculum planning and reinforces connections to the natural world.</w:t>
      </w:r>
    </w:p>
    <w:p w14:paraId="461F37B4" w14:textId="77777777" w:rsidR="00A562F8" w:rsidRDefault="00A562F8" w:rsidP="00A562F8">
      <w:pPr>
        <w:pStyle w:val="CommentText"/>
        <w:jc w:val="left"/>
      </w:pPr>
      <w:r>
        <w:t>To honour Aboriginal and Torres Strait Islander cultures, she incorporates Indigenous stories, art, and language into the curriculum. Documenting children's responses to Indigenous perspectives helps her ensure cultural inclusivity and respect within the learning environment.</w:t>
      </w:r>
    </w:p>
    <w:p w14:paraId="36A8DF9D" w14:textId="77777777" w:rsidR="00A562F8" w:rsidRDefault="00A562F8" w:rsidP="00A562F8">
      <w:pPr>
        <w:pStyle w:val="CommentText"/>
        <w:jc w:val="left"/>
      </w:pPr>
      <w:r>
        <w:t>Use Collaboration and Critical Reflection: Collaborating with colleagues, she discusses observations and insights about children's learning experiences to gain diverse perspectives and refine the curriculum collaboratively.</w:t>
      </w:r>
    </w:p>
    <w:p w14:paraId="0797611B" w14:textId="77777777" w:rsidR="00A562F8" w:rsidRDefault="00A562F8" w:rsidP="00A562F8">
      <w:pPr>
        <w:pStyle w:val="CommentText"/>
        <w:jc w:val="left"/>
      </w:pPr>
      <w:r>
        <w:t>During critical reflection sessions, she analyses documentation, gathers feedback from families, and assesses the impact of curriculum activities on children's development. This collaborative approach ensures continuous improvement and responsiveness to children's needs and interests.</w:t>
      </w:r>
    </w:p>
    <w:p w14:paraId="5574FED5" w14:textId="77777777" w:rsidR="00A562F8" w:rsidRDefault="00A562F8" w:rsidP="00A562F8">
      <w:pPr>
        <w:pStyle w:val="CommentText"/>
        <w:jc w:val="left"/>
      </w:pPr>
      <w:r>
        <w:t>Document Evaluation Process and Outcomes: Through written observations, photos, and anecdotal notes, she documents children's participation, engagement, and learning outcomes during curriculum implementation.</w:t>
      </w:r>
    </w:p>
    <w:p w14:paraId="046109CC" w14:textId="77777777" w:rsidR="00A562F8" w:rsidRDefault="00A562F8" w:rsidP="00A562F8">
      <w:pPr>
        <w:pStyle w:val="CommentText"/>
        <w:jc w:val="left"/>
      </w:pPr>
      <w:r>
        <w:t>Reflective journals and curriculum documentation provide a comprehensive record of the evaluation process, including successes, challenges, and areas for improvement.</w:t>
      </w:r>
    </w:p>
    <w:p w14:paraId="19C1977A" w14:textId="77777777" w:rsidR="00A562F8" w:rsidRDefault="00A562F8" w:rsidP="00A562F8">
      <w:pPr>
        <w:pStyle w:val="CommentText"/>
        <w:jc w:val="left"/>
      </w:pPr>
      <w:r>
        <w:t>Sharing evaluation findings with colleagues and families fosters open communication and collaborative decision-making to enhance the curriculum further.</w:t>
      </w:r>
    </w:p>
    <w:p w14:paraId="32DCD7EC" w14:textId="77777777" w:rsidR="00A562F8" w:rsidRDefault="00A562F8" w:rsidP="00A562F8">
      <w:pPr>
        <w:pStyle w:val="CommentText"/>
        <w:jc w:val="left"/>
      </w:pPr>
    </w:p>
    <w:p w14:paraId="5D543FD7" w14:textId="77777777" w:rsidR="00A562F8" w:rsidRDefault="00A562F8" w:rsidP="00A562F8">
      <w:pPr>
        <w:pStyle w:val="CommentText"/>
        <w:jc w:val="left"/>
      </w:pPr>
    </w:p>
    <w:p w14:paraId="04220369" w14:textId="77777777" w:rsidR="00A562F8" w:rsidRDefault="00A562F8" w:rsidP="00A562F8">
      <w:pPr>
        <w:pStyle w:val="CommentText"/>
        <w:jc w:val="left"/>
      </w:pPr>
      <w:r>
        <w:rPr>
          <w:b/>
          <w:bCs/>
        </w:rPr>
        <w:t>Benchmark Answer 2:</w:t>
      </w:r>
    </w:p>
    <w:p w14:paraId="27E980A1" w14:textId="77777777" w:rsidR="00A562F8" w:rsidRDefault="00A562F8" w:rsidP="00A562F8">
      <w:pPr>
        <w:pStyle w:val="CommentText"/>
        <w:numPr>
          <w:ilvl w:val="0"/>
          <w:numId w:val="54"/>
        </w:numPr>
        <w:jc w:val="left"/>
      </w:pPr>
      <w:r>
        <w:t>Individualised Learning Plans: She starts by conducting comprehensive assessments to identify each child's strengths, interests, and areas for growth. Based on this information, she develops individualised learning plans that cater to the unique needs of each child. For example, if a child shows a keen interest in nature, she might incorporate outdoor exploration activities or nature-based art projects into their curriculum.</w:t>
      </w:r>
    </w:p>
    <w:p w14:paraId="43F85DC8" w14:textId="77777777" w:rsidR="00A562F8" w:rsidRDefault="00A562F8" w:rsidP="00A562F8">
      <w:pPr>
        <w:pStyle w:val="CommentText"/>
        <w:numPr>
          <w:ilvl w:val="0"/>
          <w:numId w:val="54"/>
        </w:numPr>
        <w:jc w:val="left"/>
      </w:pPr>
      <w:r>
        <w:t>Diverse Play Experiences: She designs a curriculum that offers a wide range of play experiences, including sensory play, imaginative play, constructive play, and socio-dramatic play. By providing diverse opportunities for play, she ensures that children can engage in activities that align with their interests and preferences, fostering holistic development.</w:t>
      </w:r>
    </w:p>
    <w:p w14:paraId="2A328B76" w14:textId="77777777" w:rsidR="00A562F8" w:rsidRDefault="00A562F8" w:rsidP="00A562F8">
      <w:pPr>
        <w:pStyle w:val="CommentText"/>
        <w:numPr>
          <w:ilvl w:val="0"/>
          <w:numId w:val="54"/>
        </w:numPr>
        <w:jc w:val="left"/>
      </w:pPr>
      <w:r>
        <w:t>Collaborative Learning: She creates opportunities for children to engage in collaborative learning experiences, such as group projects, cooperative games, and shared storytelling sessions. For example, during a group art project, children can work together to create a collaborative mural, allowing them to share ideas, problem-solve, and learn from one another.</w:t>
      </w:r>
    </w:p>
    <w:p w14:paraId="701D047B" w14:textId="77777777" w:rsidR="00A562F8" w:rsidRDefault="00A562F8" w:rsidP="00A562F8">
      <w:pPr>
        <w:pStyle w:val="CommentText"/>
        <w:numPr>
          <w:ilvl w:val="0"/>
          <w:numId w:val="54"/>
        </w:numPr>
        <w:jc w:val="left"/>
      </w:pPr>
      <w:r>
        <w:t>Routines and Transitions: She establishes consistent routines and smooth transitions throughout the day to provide a sense of security and predictability for children. By incorporating transition songs, visual schedules, and clear verbal cues, she helps children navigate transitions with confidence and ease, supporting their emotional well-being.</w:t>
      </w:r>
    </w:p>
    <w:p w14:paraId="2441E1FD" w14:textId="77777777" w:rsidR="00A562F8" w:rsidRDefault="00A562F8" w:rsidP="00A562F8">
      <w:pPr>
        <w:pStyle w:val="CommentText"/>
        <w:jc w:val="left"/>
      </w:pPr>
    </w:p>
    <w:p w14:paraId="0E8771C4" w14:textId="77777777" w:rsidR="00A562F8" w:rsidRDefault="00A562F8" w:rsidP="00A562F8">
      <w:pPr>
        <w:pStyle w:val="CommentText"/>
        <w:jc w:val="left"/>
      </w:pPr>
    </w:p>
    <w:p w14:paraId="7D243149" w14:textId="77777777" w:rsidR="00A562F8" w:rsidRDefault="00A562F8" w:rsidP="00A562F8">
      <w:pPr>
        <w:pStyle w:val="CommentText"/>
        <w:jc w:val="left"/>
      </w:pPr>
      <w:r>
        <w:rPr>
          <w:b/>
          <w:bCs/>
        </w:rPr>
        <w:t>Benchmark Answer 3:</w:t>
      </w:r>
    </w:p>
    <w:p w14:paraId="7083A97D" w14:textId="77777777" w:rsidR="00A562F8" w:rsidRDefault="00A562F8" w:rsidP="00A562F8">
      <w:pPr>
        <w:pStyle w:val="CommentText"/>
        <w:numPr>
          <w:ilvl w:val="0"/>
          <w:numId w:val="55"/>
        </w:numPr>
        <w:jc w:val="left"/>
      </w:pPr>
      <w:r>
        <w:t>Integration of Indigenous Perspectives: She infuses Indigenous perspectives and cultural knowledge into the curriculum to promote understanding, respect, and appreciation for Indigenous cultures. For example, she might incorporate storytelling sessions featuring Indigenous legends or introduce Indigenous art forms such as dreamcatcher making or dot painting.</w:t>
      </w:r>
    </w:p>
    <w:p w14:paraId="2B27B957" w14:textId="77777777" w:rsidR="00A562F8" w:rsidRDefault="00A562F8" w:rsidP="00A562F8">
      <w:pPr>
        <w:pStyle w:val="CommentText"/>
        <w:numPr>
          <w:ilvl w:val="0"/>
          <w:numId w:val="55"/>
        </w:numPr>
        <w:jc w:val="left"/>
      </w:pPr>
      <w:r>
        <w:t>Promotion of Collaboration and Critical Reflection: She fosters a collaborative and reflective learning environment where children are encouraged to share their ideas, ask questions, and engage in meaningful discussions. Through group reflection sessions, children learn to think critically about their experiences, perspectives, and the world around them, developing important skills for lifelong learning.</w:t>
      </w:r>
    </w:p>
  </w:comment>
  <w:comment w:id="180" w:author="John Philip Dizon" w:date="2024-08-16T11:40:00Z" w:initials="JD">
    <w:p w14:paraId="1A821161" w14:textId="77777777" w:rsidR="00A562F8" w:rsidRDefault="00A562F8" w:rsidP="00A562F8">
      <w:pPr>
        <w:pStyle w:val="CommentText"/>
        <w:jc w:val="left"/>
      </w:pPr>
      <w:r w:rsidRPr="00F41B1A">
        <w:rPr>
          <w:rStyle w:val="CommentReference"/>
        </w:rPr>
        <w:annotationRef/>
      </w:r>
      <w:r>
        <w:rPr>
          <w:b/>
          <w:bCs/>
        </w:rPr>
        <w:t>Benchmark Answer 1:</w:t>
      </w:r>
    </w:p>
    <w:p w14:paraId="0AE184D7" w14:textId="77777777" w:rsidR="00A562F8" w:rsidRDefault="00A562F8" w:rsidP="00A562F8">
      <w:pPr>
        <w:pStyle w:val="CommentText"/>
        <w:jc w:val="left"/>
      </w:pPr>
      <w:r>
        <w:t>In early childhood education, she scaffolds learning by providing tailored support and guidance that meet children's individual needs and developmental levels. She assesses children's prior knowledge, skills, and interests to determine appropriate challenges and opportunities for growth. She offers prompts, cues, and demonstrations to assist children in acquiring new skills, solving problems, and making connections between ideas. She gradually withdraws support as children gain confidence and mastery, allowing them to take ownership of their learning experiences. Additionally, she provides opportunities for repetition, practice, and reflection to reinforce learning and facilitate skill development over time. By scaffolding learning effectively, she promotes children's autonomy, resilience, and lifelong learning in early childhood education.</w:t>
      </w:r>
    </w:p>
    <w:p w14:paraId="08B1F457" w14:textId="77777777" w:rsidR="00A562F8" w:rsidRDefault="00A562F8" w:rsidP="00A562F8">
      <w:pPr>
        <w:pStyle w:val="CommentText"/>
        <w:jc w:val="left"/>
      </w:pPr>
      <w:r>
        <w:rPr>
          <w:b/>
          <w:bCs/>
        </w:rPr>
        <w:t>Benchmark Answer 2:</w:t>
      </w:r>
    </w:p>
    <w:p w14:paraId="2DF764FB" w14:textId="77777777" w:rsidR="00A562F8" w:rsidRDefault="00A562F8" w:rsidP="00A562F8">
      <w:pPr>
        <w:pStyle w:val="CommentText"/>
        <w:jc w:val="left"/>
      </w:pPr>
      <w:r>
        <w:t>She helps the children learn new things by first figuring out what they already know and what they're almost ready to learn, kind of like a sweet spot for learning. Then, she teaches them new things in small steps. For instance, if a child is having trouble counting, she might use little counters to help them see how many things there are. She also shows them how to do things first, then works with them a little, and then lets them try it on their own. This way, they can learn new skills and feel confident doing them by themselves.</w:t>
      </w:r>
    </w:p>
    <w:p w14:paraId="06E9AD94" w14:textId="77777777" w:rsidR="00A562F8" w:rsidRDefault="00A562F8" w:rsidP="00A562F8">
      <w:pPr>
        <w:pStyle w:val="CommentText"/>
        <w:jc w:val="left"/>
      </w:pPr>
      <w:r>
        <w:rPr>
          <w:b/>
          <w:bCs/>
        </w:rPr>
        <w:t>Benchmark Answer 3:</w:t>
      </w:r>
    </w:p>
    <w:p w14:paraId="7D523600" w14:textId="77777777" w:rsidR="00A562F8" w:rsidRDefault="00A562F8" w:rsidP="00A562F8">
      <w:pPr>
        <w:pStyle w:val="CommentText"/>
        <w:jc w:val="left"/>
      </w:pPr>
      <w:r>
        <w:t>She helps the children learn new things by giving them different kinds of support depending on what they need. For instance, if they are playing with blocks, she might show them how to build something cool and then ask them questions to get them thinking about how they can make their own creations. She also adjusts her help based on each child. If a child is having trouble writing their name, she might give them a guide to trace over or just encourage them to try their best on their own. This way, everyone gets the help they need to learn and grow at their own pace.</w:t>
      </w:r>
    </w:p>
  </w:comment>
  <w:comment w:id="181" w:author="John Philip Dizon" w:date="2024-08-16T11:41:00Z" w:initials="JD">
    <w:p w14:paraId="3FC5B356" w14:textId="77777777" w:rsidR="00A562F8" w:rsidRDefault="00A562F8" w:rsidP="00A562F8">
      <w:pPr>
        <w:pStyle w:val="CommentText"/>
        <w:jc w:val="left"/>
      </w:pPr>
      <w:r w:rsidRPr="00F41B1A">
        <w:rPr>
          <w:rStyle w:val="CommentReference"/>
        </w:rPr>
        <w:annotationRef/>
      </w:r>
      <w:r>
        <w:rPr>
          <w:b/>
          <w:bCs/>
        </w:rPr>
        <w:t>Benchmark Answer 1:</w:t>
      </w:r>
    </w:p>
    <w:p w14:paraId="1E7DC6C8" w14:textId="77777777" w:rsidR="00A562F8" w:rsidRDefault="00A562F8" w:rsidP="00A562F8">
      <w:pPr>
        <w:pStyle w:val="CommentText"/>
        <w:jc w:val="left"/>
      </w:pPr>
      <w:r>
        <w:t>In early childhood education, she actively observes children's interests, inquiries, and discoveries to identify spontaneous teachable moments as they occur. She seizes opportunities to capitalise on children's natural curiosity and engagement by incorporating relevant concepts, skills, and content into learning experiences. She adapts her teaching approach in real-time, leveraging children's interests and questions to deepen their understanding and extend their learning. She engages children in meaningful conversations, explorations, and investigations that build on their existing knowledge and promote critical thinking. By recognising and embracing teachable moments, she fosters a dynamic and responsive learning environment where children are empowered to explore, inquire, and make connections in early childhood education.</w:t>
      </w:r>
    </w:p>
    <w:p w14:paraId="5A3FA6A5" w14:textId="77777777" w:rsidR="00A562F8" w:rsidRDefault="00A562F8" w:rsidP="00A562F8">
      <w:pPr>
        <w:pStyle w:val="CommentText"/>
        <w:jc w:val="left"/>
      </w:pPr>
      <w:r>
        <w:rPr>
          <w:b/>
          <w:bCs/>
        </w:rPr>
        <w:t>Benchmark Answer 2:</w:t>
      </w:r>
    </w:p>
    <w:p w14:paraId="56E8E66D" w14:textId="77777777" w:rsidR="00A562F8" w:rsidRDefault="00A562F8" w:rsidP="00A562F8">
      <w:pPr>
        <w:pStyle w:val="CommentText"/>
        <w:jc w:val="left"/>
      </w:pPr>
      <w:r>
        <w:t>She is always watching the children closely to see what catches their interest. This way, she can turn everyday moments into learning opportunities. For instance, if the children are playing outside and seem curious about the flowers, she can talk about how they grow and how bees help them reproduce. She also keeps her plans flexible so she can follow their lead and explore new things that come up. This approach helps the children learn more about the world around them and builds on their natural curiosity.</w:t>
      </w:r>
    </w:p>
    <w:p w14:paraId="3FDCBF4F" w14:textId="77777777" w:rsidR="00A562F8" w:rsidRDefault="00A562F8" w:rsidP="00A562F8">
      <w:pPr>
        <w:pStyle w:val="CommentText"/>
        <w:jc w:val="left"/>
      </w:pPr>
      <w:r>
        <w:rPr>
          <w:b/>
          <w:bCs/>
        </w:rPr>
        <w:t>Benchmark Answer 3:</w:t>
      </w:r>
    </w:p>
    <w:p w14:paraId="50BE76CD" w14:textId="77777777" w:rsidR="00A562F8" w:rsidRDefault="00A562F8" w:rsidP="00A562F8">
      <w:pPr>
        <w:pStyle w:val="CommentText"/>
        <w:jc w:val="left"/>
      </w:pPr>
      <w:r>
        <w:t>She always watches the children closely to see what sparks their curiosity. This way, she can turn playtime and everyday experiences into learning opportunities. For instance, if the children find a bird's nest outside, she can discuss the birds that built it and how they raise their babies. She also uses their interests to create new activities. If a child is really into dinosaurs, she might set up a dinosaur area with books, puzzles, and toys so they can learn more about them. This approach allows the children to explore what interests them and continue learning new things.</w:t>
      </w:r>
    </w:p>
  </w:comment>
  <w:comment w:id="182" w:author="John Philip Dizon" w:date="2024-08-16T11:41:00Z" w:initials="JD">
    <w:p w14:paraId="042AF874" w14:textId="77777777" w:rsidR="00A562F8" w:rsidRDefault="00A562F8" w:rsidP="00A562F8">
      <w:pPr>
        <w:pStyle w:val="CommentText"/>
        <w:jc w:val="left"/>
      </w:pPr>
      <w:r w:rsidRPr="00F41B1A">
        <w:rPr>
          <w:rStyle w:val="CommentReference"/>
        </w:rPr>
        <w:annotationRef/>
      </w:r>
      <w:r>
        <w:rPr>
          <w:b/>
          <w:bCs/>
        </w:rPr>
        <w:t>Benchmark Answer 1:</w:t>
      </w:r>
    </w:p>
    <w:p w14:paraId="7F8A1E1A" w14:textId="77777777" w:rsidR="00A562F8" w:rsidRDefault="00A562F8" w:rsidP="00A562F8">
      <w:pPr>
        <w:pStyle w:val="CommentText"/>
        <w:jc w:val="left"/>
      </w:pPr>
      <w:r>
        <w:t>In early childhood education, she models and promotes positive learning dispositions by demonstrating enthusiasm, curiosity, and a growth mindset in her own approach to learning and teaching. She fosters a culture of resilience, perseverance, and self-regulation by acknowledging and celebrating children's efforts, progress, and achievements. She encourages children to embrace challenges, take risks, and learn from mistakes as opportunities for growth and development. Additionally, she provides feedback, encouragement, and support that nurture children's confidence, motivation, and love for learning. By modelling and promoting positive learning dispositions, she cultivates a lifelong passion for exploration, inquiry, and discovery in early childhood education.</w:t>
      </w:r>
    </w:p>
    <w:p w14:paraId="70B1D2D7" w14:textId="77777777" w:rsidR="00A562F8" w:rsidRDefault="00A562F8" w:rsidP="00A562F8">
      <w:pPr>
        <w:pStyle w:val="CommentText"/>
        <w:jc w:val="left"/>
      </w:pPr>
      <w:r>
        <w:rPr>
          <w:b/>
          <w:bCs/>
        </w:rPr>
        <w:t>Benchmark Answer 2:</w:t>
      </w:r>
    </w:p>
    <w:p w14:paraId="70F264A2" w14:textId="77777777" w:rsidR="00A562F8" w:rsidRDefault="00A562F8" w:rsidP="00A562F8">
      <w:pPr>
        <w:pStyle w:val="CommentText"/>
        <w:jc w:val="left"/>
      </w:pPr>
      <w:r>
        <w:t>She helps the children learn how to be good learners by showing them how she acts herself. For instance, if a child is having trouble with a puzzle, she will sit with them and keep trying until they figure it out together. She also talks to the children about the importance of not giving up and continuing to try new things, even if they are hard. They might read stories about characters who are persistent and determined, and then discuss how they can be like those characters in their own learning.</w:t>
      </w:r>
    </w:p>
    <w:p w14:paraId="1E0B95A9" w14:textId="77777777" w:rsidR="00A562F8" w:rsidRDefault="00A562F8" w:rsidP="00A562F8">
      <w:pPr>
        <w:pStyle w:val="CommentText"/>
        <w:jc w:val="left"/>
      </w:pPr>
      <w:r>
        <w:rPr>
          <w:b/>
          <w:bCs/>
        </w:rPr>
        <w:t>Benchmark Answer 3:</w:t>
      </w:r>
    </w:p>
    <w:p w14:paraId="4F77269D" w14:textId="77777777" w:rsidR="00A562F8" w:rsidRDefault="00A562F8" w:rsidP="00A562F8">
      <w:pPr>
        <w:pStyle w:val="CommentText"/>
        <w:jc w:val="left"/>
      </w:pPr>
      <w:r>
        <w:t>She helps the children learn how to be good learners by praising them when they try hard and do not give up. For instance, if a child keeps working on a puzzle even when it is difficult, she will tell them how proud she is of their perseverance. They also talk about how everyone learns in different ways and the importance of being curious and creative. She asks the children to share times when they were curious or came up with a new idea, and they discuss how those skills can help them learn anything they set their minds to.</w:t>
      </w:r>
    </w:p>
  </w:comment>
  <w:comment w:id="183" w:author="John Philip Dizon" w:date="2024-08-16T11:41:00Z" w:initials="JD">
    <w:p w14:paraId="4E307752" w14:textId="77777777" w:rsidR="00A562F8" w:rsidRDefault="00A562F8" w:rsidP="00A562F8">
      <w:pPr>
        <w:pStyle w:val="CommentText"/>
        <w:jc w:val="left"/>
      </w:pPr>
      <w:r w:rsidRPr="00F41B1A">
        <w:rPr>
          <w:rStyle w:val="CommentReference"/>
        </w:rPr>
        <w:annotationRef/>
      </w:r>
      <w:r>
        <w:rPr>
          <w:b/>
          <w:bCs/>
        </w:rPr>
        <w:t>Benchmark Answer 1:</w:t>
      </w:r>
    </w:p>
    <w:p w14:paraId="345E6A8B" w14:textId="77777777" w:rsidR="00A562F8" w:rsidRDefault="00A562F8" w:rsidP="00A562F8">
      <w:pPr>
        <w:pStyle w:val="CommentText"/>
        <w:jc w:val="left"/>
      </w:pPr>
      <w:r>
        <w:t>In early childhood education, she employs ongoing monitoring techniques to track children's learning progress and utilises critical reflection to refine her pedagogical practices continuously. Through systematic observations, documentation, and assessments, she gathers data on children's achievements, interests, and areas needing further support. She analyses this information regularly, reflecting on the effectiveness of her teaching strategies and their alignment with learning objectives. By critically examining outcomes and reflecting on her interactions with children, she identifies strengths and areas for improvement in her pedagogical approach. This process allows her to adapt her practices to better meet the diverse needs of children and promote optimal learning outcomes.</w:t>
      </w:r>
    </w:p>
    <w:p w14:paraId="252A2399" w14:textId="77777777" w:rsidR="00A562F8" w:rsidRDefault="00A562F8" w:rsidP="00A562F8">
      <w:pPr>
        <w:pStyle w:val="CommentText"/>
        <w:jc w:val="left"/>
      </w:pPr>
      <w:r>
        <w:t>When evaluating teaching and learning, it is crucial to consider various factors. Firstly, one must reflect on the pedagogy outlined in the approved learning framework and incorporate current and emerging thinking into practice. For instance, if the framework emphasises a child-centred approach, educators may adapt teaching strategies to prioritise child agency and exploration.</w:t>
      </w:r>
    </w:p>
    <w:p w14:paraId="5CA47AE6" w14:textId="77777777" w:rsidR="00A562F8" w:rsidRDefault="00A562F8" w:rsidP="00A562F8">
      <w:pPr>
        <w:pStyle w:val="CommentText"/>
        <w:jc w:val="left"/>
      </w:pPr>
      <w:r>
        <w:t>Additionally, understanding how and why a service might have or develop a specific philosophy is essential. A service's philosophy acts as a guiding principle shaping its approach to education. For example, if a service prioritises environmental sustainability, its philosophy may influence curriculum design to include activities promoting eco-consciousness among children.</w:t>
      </w:r>
    </w:p>
    <w:p w14:paraId="2D0BACFC" w14:textId="77777777" w:rsidR="00A562F8" w:rsidRDefault="00A562F8" w:rsidP="00A562F8">
      <w:pPr>
        <w:pStyle w:val="CommentText"/>
        <w:jc w:val="left"/>
      </w:pPr>
      <w:r>
        <w:t>Also, recognising the stages of the curriculum planning cycle is fundamental. This cycle typically involves collecting information about children's interests and needs, questioning and analysing this information to identify learning goals, planning activities aligned with these goals, implementing the curriculum, and finally, reviewing and reflecting on its effectiveness.</w:t>
      </w:r>
    </w:p>
    <w:p w14:paraId="33F81AD0" w14:textId="77777777" w:rsidR="00A562F8" w:rsidRDefault="00A562F8" w:rsidP="00A562F8">
      <w:pPr>
        <w:pStyle w:val="CommentText"/>
        <w:jc w:val="left"/>
      </w:pPr>
      <w:r>
        <w:t>For instance, during the planning stage, educators may gather information through observations and discussions with children and families to identify areas for curriculum development. Subsequently, they analyse this data to determine learning objectives and strategies that align with the service's philosophy and the requirements of the approved learning framework. Once implemented, educators continuously review and reflect on the curriculum's impact on children's learning outcomes, making adjustments as necessary to ensure its effectiveness.</w:t>
      </w:r>
    </w:p>
    <w:p w14:paraId="50295A2E" w14:textId="77777777" w:rsidR="00A562F8" w:rsidRDefault="00A562F8" w:rsidP="00A562F8">
      <w:pPr>
        <w:pStyle w:val="CommentText"/>
        <w:jc w:val="left"/>
      </w:pPr>
      <w:r>
        <w:rPr>
          <w:b/>
          <w:bCs/>
        </w:rPr>
        <w:t>Benchmark Answer 2:</w:t>
      </w:r>
    </w:p>
    <w:p w14:paraId="5D756E87" w14:textId="77777777" w:rsidR="00A562F8" w:rsidRDefault="00A562F8" w:rsidP="00A562F8">
      <w:pPr>
        <w:pStyle w:val="CommentText"/>
        <w:jc w:val="left"/>
      </w:pPr>
      <w:r>
        <w:t>She continuously monitors children's learning by aligning her practices with the principles outlined in the endorsed learning framework. For example, if the framework emphasises the importance of child-led inquiry, she regularly observes children's interests and engagement levels during play to inform future curriculum planning.</w:t>
      </w:r>
    </w:p>
    <w:p w14:paraId="7D1E0662" w14:textId="77777777" w:rsidR="00A562F8" w:rsidRDefault="00A562F8" w:rsidP="00A562F8">
      <w:pPr>
        <w:pStyle w:val="CommentText"/>
        <w:jc w:val="left"/>
      </w:pPr>
      <w:r>
        <w:t>She engages in critical reflection of outcomes and her pedagogical practices to refine her approach continuously. For instance, after implementing a new art activity, she reflects on the children's responses, noting any areas for improvement such as providing additional materials or adjusting the instructions to better scaffold their learning.</w:t>
      </w:r>
    </w:p>
    <w:p w14:paraId="03E7D989" w14:textId="77777777" w:rsidR="00A562F8" w:rsidRDefault="00A562F8" w:rsidP="00A562F8">
      <w:pPr>
        <w:pStyle w:val="CommentText"/>
        <w:jc w:val="left"/>
      </w:pPr>
      <w:r>
        <w:rPr>
          <w:b/>
          <w:bCs/>
        </w:rPr>
        <w:t>Benchmark Answer 3:</w:t>
      </w:r>
    </w:p>
    <w:p w14:paraId="70912107" w14:textId="77777777" w:rsidR="00A562F8" w:rsidRDefault="00A562F8" w:rsidP="00A562F8">
      <w:pPr>
        <w:pStyle w:val="CommentText"/>
        <w:jc w:val="left"/>
      </w:pPr>
      <w:r>
        <w:t>She navigates through each stage of the curriculum planning process systematically. For instance, when strategising and outlining curriculum objectives, she considers children's developmental needs and interests, ensuring that the learning experiences are meaningful and relevant to their lives.</w:t>
      </w:r>
    </w:p>
    <w:p w14:paraId="5226FD5B" w14:textId="77777777" w:rsidR="00A562F8" w:rsidRDefault="00A562F8" w:rsidP="00A562F8">
      <w:pPr>
        <w:pStyle w:val="CommentText"/>
        <w:jc w:val="left"/>
      </w:pPr>
      <w:r>
        <w:t>She evaluates and scrutinises collected information to assess the effectiveness of implemented curriculum activities. For example, she analyses assessment data to identify areas where children may need additional support or enrichment opportunities, allowing her to adapt her teaching strategies accordingly.</w:t>
      </w:r>
    </w:p>
  </w:comment>
  <w:comment w:id="184" w:author="John Philip Dizon" w:date="2024-08-16T11:41:00Z" w:initials="JD">
    <w:p w14:paraId="2923A873" w14:textId="77777777" w:rsidR="00A562F8" w:rsidRDefault="00A562F8" w:rsidP="00A562F8">
      <w:pPr>
        <w:pStyle w:val="CommentText"/>
        <w:jc w:val="left"/>
      </w:pPr>
      <w:r w:rsidRPr="00F41B1A">
        <w:rPr>
          <w:rStyle w:val="CommentReference"/>
        </w:rPr>
        <w:annotationRef/>
      </w:r>
      <w:r>
        <w:rPr>
          <w:b/>
          <w:bCs/>
        </w:rPr>
        <w:t>Benchmark Answer 1:</w:t>
      </w:r>
    </w:p>
    <w:p w14:paraId="58021034" w14:textId="77777777" w:rsidR="00A562F8" w:rsidRDefault="00A562F8" w:rsidP="00A562F8">
      <w:pPr>
        <w:pStyle w:val="CommentText"/>
        <w:jc w:val="left"/>
      </w:pPr>
      <w:r>
        <w:t>In early childhood education, she actively seeks opportunities to share information and gather feedback from colleagues, families, and children to enhance teaching and learning experiences. She engages in regular communication with colleagues to exchange ideas, share observations, and collaborate on curriculum planning. She maintains open and transparent communication channels with families, providing them with updates on their child's progress and inviting their input on educational goals and strategies. Additionally, she creates opportunities for children to express their thoughts, interests, and preferences, fostering a sense of agency and ownership in their learning journey. By valuing diverse perspectives and incorporating feedback from all stakeholders, she creates a collaborative learning environment that promotes continuous improvement.</w:t>
      </w:r>
    </w:p>
    <w:p w14:paraId="62347F38" w14:textId="77777777" w:rsidR="00A562F8" w:rsidRDefault="00A562F8" w:rsidP="00A562F8">
      <w:pPr>
        <w:pStyle w:val="CommentText"/>
        <w:jc w:val="left"/>
      </w:pPr>
      <w:r>
        <w:rPr>
          <w:b/>
          <w:bCs/>
        </w:rPr>
        <w:t>Benchmark Answer 2:</w:t>
      </w:r>
    </w:p>
    <w:p w14:paraId="13016981" w14:textId="77777777" w:rsidR="00A562F8" w:rsidRDefault="00A562F8" w:rsidP="00A562F8">
      <w:pPr>
        <w:pStyle w:val="CommentText"/>
        <w:jc w:val="left"/>
      </w:pPr>
      <w:r>
        <w:t>She talks to everyone regularly to share information and get feedback on how things are going in the daycare. For instance, she chats with other teachers about lesson plans and what's working well with the children. She also sends out newsletters to families to let them know what they're learning about and asks for their ideas. They can also talk more during parent-teacher conferences or during pick-up and drop-off times. Even the children themselves can tell her what they like and don't like, and she uses their feedback to make the daycare a fun and learning-filled experience for everyone.</w:t>
      </w:r>
    </w:p>
    <w:p w14:paraId="38392B64" w14:textId="77777777" w:rsidR="00A562F8" w:rsidRDefault="00A562F8" w:rsidP="00A562F8">
      <w:pPr>
        <w:pStyle w:val="CommentText"/>
        <w:jc w:val="left"/>
      </w:pPr>
      <w:r>
        <w:rPr>
          <w:b/>
          <w:bCs/>
        </w:rPr>
        <w:t>Benchmark Answer 3:</w:t>
      </w:r>
    </w:p>
    <w:p w14:paraId="06F52CA3" w14:textId="77777777" w:rsidR="00A562F8" w:rsidRDefault="00A562F8" w:rsidP="00A562F8">
      <w:pPr>
        <w:pStyle w:val="CommentText"/>
        <w:jc w:val="left"/>
      </w:pPr>
      <w:r>
        <w:t>She always tries to talk with everyone to find out what they think about the daycare. For instance, when parents drop off or pick up their children, she chats with them to see how their child is doing and if they have any questions or concerns. She also talks to the children themselves, discussing what they liked doing in daycare that day or asking them what they'd like to learn more about. This way, she can hear from everyone and use their ideas to make the daycare a fun and educational place for all.</w:t>
      </w:r>
    </w:p>
  </w:comment>
  <w:comment w:id="185" w:author="John Philip Dizon" w:date="2024-08-16T11:41:00Z" w:initials="JD">
    <w:p w14:paraId="7ADE354D" w14:textId="77777777" w:rsidR="00A562F8" w:rsidRDefault="00A562F8" w:rsidP="00A562F8">
      <w:pPr>
        <w:pStyle w:val="CommentText"/>
        <w:jc w:val="left"/>
      </w:pPr>
      <w:r w:rsidRPr="00F41B1A">
        <w:rPr>
          <w:rStyle w:val="CommentReference"/>
        </w:rPr>
        <w:annotationRef/>
      </w:r>
      <w:r>
        <w:rPr>
          <w:b/>
          <w:bCs/>
        </w:rPr>
        <w:t>Benchmark Answer 1:</w:t>
      </w:r>
    </w:p>
    <w:p w14:paraId="39AFBB71" w14:textId="77777777" w:rsidR="00A562F8" w:rsidRDefault="00A562F8" w:rsidP="00A562F8">
      <w:pPr>
        <w:pStyle w:val="CommentText"/>
        <w:jc w:val="left"/>
      </w:pPr>
      <w:r>
        <w:t>In early childhood education, she actively incorporates children's ideas and skills into the curriculum, using them as a foundation for refining and enriching learning experiences. She creates opportunities for children to contribute their thoughts, interests, and inquiries, valuing their unique perspectives and voices. By observing children's engagement and interactions, she identifies areas of interest and emerging skills that can be further developed within the curriculum. She adapts learning activities and experiences to build upon children's existing knowledge and extend their learning in meaningful ways. Through collaborative exploration and inquiry-based learning, she empowers children to take ownership of their educational journey while fostering creativity, curiosity, and critical thinking skills.</w:t>
      </w:r>
    </w:p>
    <w:p w14:paraId="25B6AA41" w14:textId="77777777" w:rsidR="00A562F8" w:rsidRDefault="00A562F8" w:rsidP="00A562F8">
      <w:pPr>
        <w:pStyle w:val="CommentText"/>
        <w:jc w:val="left"/>
      </w:pPr>
      <w:r>
        <w:rPr>
          <w:b/>
          <w:bCs/>
        </w:rPr>
        <w:t>Benchmark Answer 2:</w:t>
      </w:r>
    </w:p>
    <w:p w14:paraId="6BAE4F09" w14:textId="77777777" w:rsidR="00A562F8" w:rsidRDefault="00A562F8" w:rsidP="00A562F8">
      <w:pPr>
        <w:pStyle w:val="CommentText"/>
        <w:jc w:val="left"/>
      </w:pPr>
      <w:r>
        <w:t>She always watches closely to see what the children are interested in and good at during playtime and activities. For instance, if a group of children loves building with blocks, she takes notes on what they're doing and what they're learning. Then she can use those ideas to create new activities that build on their interests. So, if the children are into dinosaurs, they might read dinosaur stories, make dinosaur art projects, or even create a sensory bin with dinosaur toys and dirt. This way, the daycare curriculum keeps growing and learning along with the children.</w:t>
      </w:r>
    </w:p>
    <w:p w14:paraId="191AFACB" w14:textId="77777777" w:rsidR="00A562F8" w:rsidRDefault="00A562F8" w:rsidP="00A562F8">
      <w:pPr>
        <w:pStyle w:val="CommentText"/>
        <w:jc w:val="left"/>
      </w:pPr>
      <w:r>
        <w:rPr>
          <w:b/>
          <w:bCs/>
        </w:rPr>
        <w:t>Benchmark Answer 3:</w:t>
      </w:r>
    </w:p>
    <w:p w14:paraId="087469AD" w14:textId="77777777" w:rsidR="00A562F8" w:rsidRDefault="00A562F8" w:rsidP="00A562F8">
      <w:pPr>
        <w:pStyle w:val="CommentText"/>
        <w:jc w:val="left"/>
      </w:pPr>
      <w:r>
        <w:t>She gives the children a lot of freedom to choose what they want to do and talk about. This way, she can learn about their interests and what they're good at. For instance, during circle time, they might talk about something that one of the children is really curious about. Then she can use those ideas to create new activities for everyone. They also work on projects together, like planting a garden. This helps the children learn new things and use their skills together to create something cool. By letting the children take the lead, she keeps the daycare curriculum fun and interesting for everyone.</w:t>
      </w:r>
    </w:p>
  </w:comment>
  <w:comment w:id="186" w:author="John Philip Dizon" w:date="2024-08-16T11:42:00Z" w:initials="JD">
    <w:p w14:paraId="69E08C83" w14:textId="77777777" w:rsidR="00A562F8" w:rsidRDefault="00A562F8" w:rsidP="00A562F8">
      <w:pPr>
        <w:pStyle w:val="CommentText"/>
        <w:jc w:val="left"/>
      </w:pPr>
      <w:r w:rsidRPr="00F41B1A">
        <w:rPr>
          <w:rStyle w:val="CommentReference"/>
        </w:rPr>
        <w:annotationRef/>
      </w:r>
      <w:r>
        <w:rPr>
          <w:b/>
          <w:bCs/>
        </w:rPr>
        <w:t>Benchmark Answer 1:</w:t>
      </w:r>
    </w:p>
    <w:p w14:paraId="667B667D" w14:textId="77777777" w:rsidR="00A562F8" w:rsidRDefault="00A562F8" w:rsidP="00A562F8">
      <w:pPr>
        <w:pStyle w:val="CommentText"/>
        <w:jc w:val="left"/>
      </w:pPr>
      <w:r>
        <w:t>In early childhood education, she evaluates and critically reflects on both planned and unplanned teaching and learning experiences within the context of approved frameworks. She systematically assesses the alignment of curriculum activities and experiences with the principles and practices outlined in the approved frameworks. Through ongoing observations, documentation, and assessments, she gathers data on children's engagement, progress, and outcomes. She critically reflects on the effectiveness of teaching strategies, considering their impact on children's holistic development and learning goals. By evaluating planned and unplanned experiences, she identifies areas of success and areas for improvement, informing future curriculum decisions and pedagogical practices.</w:t>
      </w:r>
    </w:p>
    <w:p w14:paraId="2717AEA4" w14:textId="77777777" w:rsidR="00A562F8" w:rsidRDefault="00A562F8" w:rsidP="00A562F8">
      <w:pPr>
        <w:pStyle w:val="CommentText"/>
        <w:jc w:val="left"/>
      </w:pPr>
      <w:r>
        <w:rPr>
          <w:b/>
          <w:bCs/>
        </w:rPr>
        <w:t>Benchmark Answer 2:</w:t>
      </w:r>
    </w:p>
    <w:p w14:paraId="52938C43" w14:textId="77777777" w:rsidR="00A562F8" w:rsidRDefault="00A562F8" w:rsidP="00A562F8">
      <w:pPr>
        <w:pStyle w:val="CommentText"/>
        <w:jc w:val="left"/>
      </w:pPr>
      <w:r>
        <w:t>She regularly checks on how well the daycare activities are working, both the ones she planned and the ones that happen spontaneously. She considers frameworks like the Early Years Learning Framework to ensure that the activities support the children's learning and development in all important areas. For instance, after story time, she might reflect on whether it helped the children learn new words and how to interact with each other. She also evaluates what worked well and what could be improved. For example, if some children did not seem interested in a sensory activity, she would brainstorm new ways to make it more engaging for everyone. This approach helps her continually enhance the daycare as a great place for all children to learn.</w:t>
      </w:r>
    </w:p>
    <w:p w14:paraId="0178D982" w14:textId="77777777" w:rsidR="00A562F8" w:rsidRDefault="00A562F8" w:rsidP="00A562F8">
      <w:pPr>
        <w:pStyle w:val="CommentText"/>
        <w:jc w:val="left"/>
      </w:pPr>
      <w:r>
        <w:rPr>
          <w:b/>
          <w:bCs/>
        </w:rPr>
        <w:t>Benchmark Answer 3:</w:t>
      </w:r>
    </w:p>
    <w:p w14:paraId="0EF924B8" w14:textId="77777777" w:rsidR="00A562F8" w:rsidRDefault="00A562F8" w:rsidP="00A562F8">
      <w:pPr>
        <w:pStyle w:val="CommentText"/>
        <w:jc w:val="left"/>
      </w:pPr>
      <w:r>
        <w:t>She keeps track of everything that happens in the daycare, both the planned activities and the spontaneous events. She documents what the children do and say and reflects on how the activities went. This practice helps her understand how the children are learning and growing, and what she can do better next time. For instance, she might document a nature walk and the children's reactions to the different things they saw. She then discusses these observations with other teachers to share ideas for future activities that will help the children learn even more about the world around them. By collaborating, they can continually make the daycare a fun and educational environment for all the children.</w:t>
      </w:r>
    </w:p>
  </w:comment>
  <w:comment w:id="187" w:author="John Philip Dizon" w:date="2024-08-16T11:42:00Z" w:initials="JD">
    <w:p w14:paraId="119379C8" w14:textId="77777777" w:rsidR="00A562F8" w:rsidRDefault="00A562F8" w:rsidP="00A562F8">
      <w:pPr>
        <w:pStyle w:val="CommentText"/>
        <w:jc w:val="left"/>
      </w:pPr>
      <w:r w:rsidRPr="00F41B1A">
        <w:rPr>
          <w:rStyle w:val="CommentReference"/>
        </w:rPr>
        <w:annotationRef/>
      </w:r>
      <w:r>
        <w:rPr>
          <w:b/>
          <w:bCs/>
        </w:rPr>
        <w:t>Benchmark Answer 1:</w:t>
      </w:r>
    </w:p>
    <w:p w14:paraId="61B3AFD1" w14:textId="77777777" w:rsidR="00A562F8" w:rsidRDefault="00A562F8" w:rsidP="00A562F8">
      <w:pPr>
        <w:pStyle w:val="CommentText"/>
        <w:jc w:val="left"/>
      </w:pPr>
      <w:r>
        <w:t>In early childhood education, she makes evaluation a regular collaborative activity by engaging colleagues, families, and children in the assessment process and documenting outcomes according to service guidelines. She fosters a culture of collaboration and shared responsibility, encouraging all stakeholders to contribute their perspectives and insights to the evaluation process. Through regular meetings, discussions, and reflective practices, she facilitates dialogue and exchange of feedback on teaching and learning experiences. Additionally, she adheres to service guidelines for documentation, ensuring that evaluation outcomes are recorded accurately and comprehensively. By involving stakeholders in evaluation activities and documenting outcomes systematically, she promotes transparency, accountability, and continuous improvement in early childhood education.</w:t>
      </w:r>
    </w:p>
    <w:p w14:paraId="456CCDAD" w14:textId="77777777" w:rsidR="00A562F8" w:rsidRDefault="00A562F8" w:rsidP="00A562F8">
      <w:pPr>
        <w:pStyle w:val="CommentText"/>
        <w:jc w:val="left"/>
      </w:pPr>
      <w:r>
        <w:rPr>
          <w:b/>
          <w:bCs/>
        </w:rPr>
        <w:t>Benchmark Answer 2:</w:t>
      </w:r>
    </w:p>
    <w:p w14:paraId="7A1B3D23" w14:textId="77777777" w:rsidR="00A562F8" w:rsidRDefault="00A562F8" w:rsidP="00A562F8">
      <w:pPr>
        <w:pStyle w:val="CommentText"/>
        <w:jc w:val="left"/>
      </w:pPr>
      <w:r>
        <w:t>She works together with the other teachers regularly to assess the effectiveness of the daycare. They meet and discuss observations, such as whether a new circle time routine is keeping the children engaged. This collaborative approach helps them share ideas and ensure everything is functioning well according to the daycare's guidelines. They also keep track of feedback from the children, families, and themselves by documenting it or using specialised software. This method allows them to monitor the children’s progress and identify areas for improvement, contributing to making the daycare the best it can be for everyone.</w:t>
      </w:r>
    </w:p>
    <w:p w14:paraId="02055903" w14:textId="77777777" w:rsidR="00A562F8" w:rsidRDefault="00A562F8" w:rsidP="00A562F8">
      <w:pPr>
        <w:pStyle w:val="CommentText"/>
        <w:jc w:val="left"/>
      </w:pPr>
      <w:r>
        <w:rPr>
          <w:b/>
          <w:bCs/>
        </w:rPr>
        <w:t>Benchmark Answer 3:</w:t>
      </w:r>
    </w:p>
    <w:p w14:paraId="22346DC8" w14:textId="77777777" w:rsidR="00A562F8" w:rsidRDefault="00A562F8" w:rsidP="00A562F8">
      <w:pPr>
        <w:pStyle w:val="CommentText"/>
        <w:jc w:val="left"/>
      </w:pPr>
      <w:r>
        <w:t>She collaborates with other teachers to continually improve the daycare by reflecting on their experiences. They regularly discuss what worked well during activities and events and brainstorm ways to enhance their practices. They also gather feedback from parents and children through surveys, meetings, and special conferences. For instance, they might ask parents for their opinions on the effectiveness of communication methods or hold a meeting with children to find out what they enjoyed most about recent activities. This inclusive approach ensures that everyone’s voice is heard and helps to maintain a fun and educational environment for all the children.</w:t>
      </w:r>
    </w:p>
    <w:p w14:paraId="5F85DC57" w14:textId="77777777" w:rsidR="00A562F8" w:rsidRDefault="00A562F8" w:rsidP="00A562F8">
      <w:pPr>
        <w:pStyle w:val="CommentText"/>
        <w:jc w:val="left"/>
      </w:pPr>
    </w:p>
  </w:comment>
  <w:comment w:id="188" w:author="John Philip Dizon" w:date="2024-08-16T11:42:00Z" w:initials="JD">
    <w:p w14:paraId="48D620DA" w14:textId="77777777" w:rsidR="00A562F8" w:rsidRDefault="00A562F8" w:rsidP="00A562F8">
      <w:pPr>
        <w:pStyle w:val="CommentText"/>
        <w:jc w:val="left"/>
      </w:pPr>
      <w:r w:rsidRPr="00F41B1A">
        <w:rPr>
          <w:rStyle w:val="CommentReference"/>
        </w:rPr>
        <w:annotationRef/>
      </w:r>
      <w:r>
        <w:rPr>
          <w:b/>
          <w:bCs/>
        </w:rPr>
        <w:t>Benchmark Answer 1:</w:t>
      </w:r>
    </w:p>
    <w:p w14:paraId="59B724A9" w14:textId="77777777" w:rsidR="00A562F8" w:rsidRDefault="00A562F8" w:rsidP="00A562F8">
      <w:pPr>
        <w:pStyle w:val="CommentText"/>
        <w:jc w:val="left"/>
      </w:pPr>
      <w:r>
        <w:t>In early childhood education, she utilises evaluation outcomes to inform the design of future curriculum, ensuring continuous improvement and alignment with learning goals. She analyses assessment data, feedback from stakeholders, and critical reflections on teaching and learning experiences to identify areas of strength and areas for enhancement in the curriculum. Based on these insights, she revises and adapts curriculum plans, learning activities, and teaching strategies to better meet the evolving needs and interests of children. By incorporating evaluation outcomes into the curriculum design process, she promotes responsiveness, flexibility, and innovation in early childhood education.</w:t>
      </w:r>
    </w:p>
    <w:p w14:paraId="62063C96" w14:textId="77777777" w:rsidR="00A562F8" w:rsidRDefault="00A562F8" w:rsidP="00A562F8">
      <w:pPr>
        <w:pStyle w:val="CommentText"/>
        <w:jc w:val="left"/>
      </w:pPr>
      <w:r>
        <w:rPr>
          <w:b/>
          <w:bCs/>
        </w:rPr>
        <w:t>Benchmark Answer 2:</w:t>
      </w:r>
    </w:p>
    <w:p w14:paraId="244F347D" w14:textId="77777777" w:rsidR="00A562F8" w:rsidRDefault="00A562F8" w:rsidP="00A562F8">
      <w:pPr>
        <w:pStyle w:val="CommentText"/>
        <w:jc w:val="left"/>
      </w:pPr>
      <w:r>
        <w:t>She uses all the information collected, such as observations, tests, and feedback from parents and children, to assess what is working well in the daycare curriculum and what needs improvement. For instance, if the tests reveal that children are struggling with counting, she collaborates with the team to brainstorm new teaching methods. They also meet regularly to discuss everything they have learned and how to adjust the curriculum based on what the children seem to enjoy and learn from best. If they notice that children prefer playing outside but are less engaged indoors, they might create more hands-on activities for indoor play. This approach ensures the daycare curriculum evolves to fit the needs and interests of all the children.</w:t>
      </w:r>
    </w:p>
    <w:p w14:paraId="0D9D6BC4" w14:textId="77777777" w:rsidR="00A562F8" w:rsidRDefault="00A562F8" w:rsidP="00A562F8">
      <w:pPr>
        <w:pStyle w:val="CommentText"/>
        <w:jc w:val="left"/>
      </w:pPr>
      <w:r>
        <w:rPr>
          <w:b/>
          <w:bCs/>
        </w:rPr>
        <w:t>Benchmark Answer 3:</w:t>
      </w:r>
    </w:p>
    <w:p w14:paraId="1F80F715" w14:textId="77777777" w:rsidR="00A562F8" w:rsidRDefault="00A562F8" w:rsidP="00A562F8">
      <w:pPr>
        <w:pStyle w:val="CommentText"/>
        <w:jc w:val="left"/>
      </w:pPr>
      <w:r>
        <w:t>She uses all the collected information, including tests, observations, and feedback, to enhance the daycare curriculum. For instance, if the tests indicate that children need additional support with language skills, she might plan to increase story time and incorporate activities that help them learn new words. She also collaborates with other teachers, parents, and community members to generate new ideas. They may hold group meetings to discuss what is important for the children to learn and use these ideas to develop a curriculum that is engaging and educational for all the children.</w:t>
      </w:r>
    </w:p>
  </w:comment>
  <w:comment w:id="189" w:author="John Philip Dizon" w:date="2024-08-16T11:43:00Z" w:initials="JD">
    <w:p w14:paraId="534FE877" w14:textId="77777777" w:rsidR="00A562F8" w:rsidRDefault="00A562F8" w:rsidP="00A562F8">
      <w:pPr>
        <w:pStyle w:val="CommentText"/>
        <w:jc w:val="left"/>
      </w:pPr>
      <w:r w:rsidRPr="00F41B1A">
        <w:rPr>
          <w:rStyle w:val="CommentReference"/>
        </w:rPr>
        <w:annotationRef/>
      </w:r>
      <w:r>
        <w:rPr>
          <w:b/>
          <w:bCs/>
        </w:rPr>
        <w:t>Benchmark Answer 1:</w:t>
      </w:r>
    </w:p>
    <w:p w14:paraId="3B95FF2A" w14:textId="77777777" w:rsidR="00A562F8" w:rsidRDefault="00A562F8" w:rsidP="00A562F8">
      <w:pPr>
        <w:pStyle w:val="CommentText"/>
        <w:jc w:val="left"/>
      </w:pPr>
      <w:r>
        <w:t>In her role as an early childhood educator, she facilitates discussions and brainstorming sessions with children to identify creative ways to promote environmental responsibility. For example, they might explore ideas such as starting a composting initiative, creating a vegetable garden, or implementing a recycling program within the service.</w:t>
      </w:r>
    </w:p>
    <w:p w14:paraId="046AB13F" w14:textId="77777777" w:rsidR="00A562F8" w:rsidRDefault="00A562F8" w:rsidP="00A562F8">
      <w:pPr>
        <w:pStyle w:val="CommentText"/>
        <w:jc w:val="left"/>
      </w:pPr>
      <w:r>
        <w:rPr>
          <w:b/>
          <w:bCs/>
        </w:rPr>
        <w:t>Benchmark Answer 2:</w:t>
      </w:r>
    </w:p>
    <w:p w14:paraId="0C1E8034" w14:textId="77777777" w:rsidR="00A562F8" w:rsidRDefault="00A562F8" w:rsidP="00A562F8">
      <w:pPr>
        <w:pStyle w:val="CommentText"/>
        <w:jc w:val="left"/>
      </w:pPr>
      <w:r>
        <w:t>She involves the children in figuring out how to take care of the planet. They discuss ways to be more eco-friendly, like reducing waste. They also engage in fun activities that help the environment, such as making a compost bin together or planting a garden. This approach allows the children to learn through hands-on experiences and feel empowered to make a real difference.</w:t>
      </w:r>
    </w:p>
    <w:p w14:paraId="0928F4DB" w14:textId="77777777" w:rsidR="00A562F8" w:rsidRDefault="00A562F8" w:rsidP="00A562F8">
      <w:pPr>
        <w:pStyle w:val="CommentText"/>
        <w:jc w:val="left"/>
      </w:pPr>
      <w:r>
        <w:rPr>
          <w:b/>
          <w:bCs/>
        </w:rPr>
        <w:t>Benchmark Answer 3:</w:t>
      </w:r>
    </w:p>
    <w:p w14:paraId="1BB4C77E" w14:textId="77777777" w:rsidR="00A562F8" w:rsidRDefault="00A562F8" w:rsidP="00A562F8">
      <w:pPr>
        <w:pStyle w:val="CommentText"/>
        <w:jc w:val="left"/>
      </w:pPr>
      <w:r>
        <w:t>She collaborates with the children to address environmental issues. They work together on projects, such as finding ways to reduce plastic use in the daycare. This involves research, planning, and implementing their ideas. They also connect with the community for additional eco-friendly learning opportunities, such as organising a neighbourhood clean-up or visiting a park to observe environmental protection efforts. By working together, they can make a meaningful impact.</w:t>
      </w:r>
    </w:p>
  </w:comment>
  <w:comment w:id="190" w:author="John Philip Dizon" w:date="2024-08-16T11:44:00Z" w:initials="JD">
    <w:p w14:paraId="1F0E15EC" w14:textId="77777777" w:rsidR="00A562F8" w:rsidRDefault="00A562F8" w:rsidP="00A562F8">
      <w:pPr>
        <w:pStyle w:val="CommentText"/>
        <w:jc w:val="left"/>
      </w:pPr>
      <w:r w:rsidRPr="00F41B1A">
        <w:rPr>
          <w:rStyle w:val="CommentReference"/>
        </w:rPr>
        <w:annotationRef/>
      </w:r>
      <w:r>
        <w:rPr>
          <w:b/>
          <w:bCs/>
        </w:rPr>
        <w:t>Benchmark Answer 1:</w:t>
      </w:r>
    </w:p>
    <w:p w14:paraId="7A6BCE01" w14:textId="77777777" w:rsidR="00A562F8" w:rsidRDefault="00A562F8" w:rsidP="00A562F8">
      <w:pPr>
        <w:pStyle w:val="CommentText"/>
        <w:jc w:val="left"/>
      </w:pPr>
      <w:r>
        <w:t>She empowers children to become environmental stewards by encouraging them to lead discussions, observations, and hands-on activities related to environmental responsibility. For instance, she provides opportunities for children to conduct audits of energy usage, waste management, and water conservation practices within the service.</w:t>
      </w:r>
    </w:p>
    <w:p w14:paraId="14CB0350" w14:textId="77777777" w:rsidR="00A562F8" w:rsidRDefault="00A562F8" w:rsidP="00A562F8">
      <w:pPr>
        <w:pStyle w:val="CommentText"/>
        <w:jc w:val="left"/>
      </w:pPr>
      <w:r>
        <w:rPr>
          <w:b/>
          <w:bCs/>
        </w:rPr>
        <w:t>Benchmark Answer 2:</w:t>
      </w:r>
    </w:p>
    <w:p w14:paraId="4B4ACCC8" w14:textId="77777777" w:rsidR="00A562F8" w:rsidRDefault="00A562F8" w:rsidP="00A562F8">
      <w:pPr>
        <w:pStyle w:val="CommentText"/>
        <w:jc w:val="left"/>
      </w:pPr>
      <w:r>
        <w:t>She helps the children take charge of protecting the environment. They engage in open discussions where they can share ideas, such as ways to reduce waste. She also involves them in decision-making about classroom practices, such as voting on using recycling bins or bringing reusable water bottles. This approach allows the children to feel empowered to make a difference and learn how to be responsible for the planet.</w:t>
      </w:r>
    </w:p>
    <w:p w14:paraId="0F9F01C1" w14:textId="77777777" w:rsidR="00A562F8" w:rsidRDefault="00A562F8" w:rsidP="00A562F8">
      <w:pPr>
        <w:pStyle w:val="CommentText"/>
        <w:jc w:val="left"/>
      </w:pPr>
      <w:r>
        <w:rPr>
          <w:b/>
          <w:bCs/>
        </w:rPr>
        <w:t>Benchmark Answer 3:</w:t>
      </w:r>
    </w:p>
    <w:p w14:paraId="5C0E28CF" w14:textId="77777777" w:rsidR="00A562F8" w:rsidRDefault="00A562F8" w:rsidP="00A562F8">
      <w:pPr>
        <w:pStyle w:val="CommentText"/>
        <w:jc w:val="left"/>
      </w:pPr>
      <w:r>
        <w:t>She supports the children in becoming eco-champions by encouraging them to explore their environment. For instance, they might take nature walks to observe plants and animals, which leads to discussions about how to protect them. She also models environmentally responsible behaviour, such as sorting recycling bins during clean-up time. This way, the children learn through practical experiences and take the lead in developing ideas for a greener daycare.</w:t>
      </w:r>
    </w:p>
  </w:comment>
  <w:comment w:id="191" w:author="John Philip Dizon" w:date="2024-08-16T11:44:00Z" w:initials="JD">
    <w:p w14:paraId="77EF3ECC" w14:textId="77777777" w:rsidR="00A562F8" w:rsidRDefault="00A562F8" w:rsidP="00A562F8">
      <w:pPr>
        <w:pStyle w:val="CommentText"/>
        <w:jc w:val="left"/>
      </w:pPr>
      <w:r w:rsidRPr="00F41B1A">
        <w:rPr>
          <w:rStyle w:val="CommentReference"/>
        </w:rPr>
        <w:annotationRef/>
      </w:r>
      <w:r>
        <w:rPr>
          <w:b/>
          <w:bCs/>
        </w:rPr>
        <w:t>Benchmark Answer 1:</w:t>
      </w:r>
    </w:p>
    <w:p w14:paraId="304905A8" w14:textId="77777777" w:rsidR="00A562F8" w:rsidRDefault="00A562F8" w:rsidP="00A562F8">
      <w:pPr>
        <w:pStyle w:val="CommentText"/>
        <w:jc w:val="left"/>
      </w:pPr>
      <w:r>
        <w:t>She facilitates group discussions, circle times, and project-based learning experiences that encourage children to share their thoughts, ideas, and experiences related to environmental responsibility. Through open-ended questions and active listening, she promotes a collaborative learning environment where children feel empowered to express their perspectives and contribute to sustainable practices.</w:t>
      </w:r>
    </w:p>
    <w:p w14:paraId="7C6AC715" w14:textId="77777777" w:rsidR="00A562F8" w:rsidRDefault="00A562F8" w:rsidP="00A562F8">
      <w:pPr>
        <w:pStyle w:val="CommentText"/>
        <w:jc w:val="left"/>
      </w:pPr>
      <w:r>
        <w:rPr>
          <w:b/>
          <w:bCs/>
        </w:rPr>
        <w:t>Benchmark Answer 2:</w:t>
      </w:r>
    </w:p>
    <w:p w14:paraId="276474A8" w14:textId="77777777" w:rsidR="00A562F8" w:rsidRDefault="00A562F8" w:rsidP="00A562F8">
      <w:pPr>
        <w:pStyle w:val="CommentText"/>
        <w:jc w:val="left"/>
      </w:pPr>
      <w:r>
        <w:t>She sparks conversations about protecting the planet by allowing the children to share their ideas freely. During circle time or group meetings, she might ask questions like, "What can we do to help the environment?" They also work together on projects, such as creating a "green team" where the children brainstorm eco-friendly ideas for the daycare, like recycling or planting a garden. This approach ensures that everyone participates and learns from each other about how to be responsible for the Earth.</w:t>
      </w:r>
    </w:p>
    <w:p w14:paraId="53DC069B" w14:textId="77777777" w:rsidR="00A562F8" w:rsidRDefault="00A562F8" w:rsidP="00A562F8">
      <w:pPr>
        <w:pStyle w:val="CommentText"/>
        <w:jc w:val="left"/>
      </w:pPr>
      <w:r>
        <w:rPr>
          <w:b/>
          <w:bCs/>
        </w:rPr>
        <w:t>Benchmark Answer 3:</w:t>
      </w:r>
    </w:p>
    <w:p w14:paraId="6BDF67AF" w14:textId="77777777" w:rsidR="00A562F8" w:rsidRDefault="00A562F8" w:rsidP="00A562F8">
      <w:pPr>
        <w:pStyle w:val="CommentText"/>
        <w:jc w:val="left"/>
      </w:pPr>
      <w:r>
        <w:t>She engages the children in discussions about protecting the environment through various fun activities. They might act out different scenarios, such as how to properly recycle or conserve water, allowing them to share their ideas and see things from different perspectives. Additionally, they read books and stories about nature and taking care of the planet, followed by discussions about what they have learned. This method helps the children exchange thoughts and become excited about being responsible for the Earth.</w:t>
      </w:r>
    </w:p>
  </w:comment>
  <w:comment w:id="192" w:author="John Philip Dizon" w:date="2024-08-16T11:44:00Z" w:initials="JD">
    <w:p w14:paraId="7BBAE135" w14:textId="77777777" w:rsidR="00A562F8" w:rsidRDefault="00A562F8" w:rsidP="00A562F8">
      <w:pPr>
        <w:pStyle w:val="CommentText"/>
        <w:jc w:val="left"/>
      </w:pPr>
      <w:r w:rsidRPr="00F41B1A">
        <w:rPr>
          <w:rStyle w:val="CommentReference"/>
        </w:rPr>
        <w:annotationRef/>
      </w:r>
      <w:r>
        <w:rPr>
          <w:b/>
          <w:bCs/>
        </w:rPr>
        <w:t>Benchmark Answer 1:</w:t>
      </w:r>
    </w:p>
    <w:p w14:paraId="4B5EB9B2" w14:textId="77777777" w:rsidR="00A562F8" w:rsidRDefault="00A562F8" w:rsidP="00A562F8">
      <w:pPr>
        <w:pStyle w:val="CommentText"/>
        <w:jc w:val="left"/>
      </w:pPr>
      <w:r>
        <w:t>She integrates environmentally sustainable practices into the daily routines and operations of the service by modelling behaviours such as conserving energy, reducing waste, and respecting nature. For example, she incorporates activities like turning off lights when not in use, using reusable materials for art projects, and engaging in outdoor nature exploration to instil a sense of environmental stewardship among the children.</w:t>
      </w:r>
    </w:p>
    <w:p w14:paraId="0C06BCDB" w14:textId="77777777" w:rsidR="00A562F8" w:rsidRDefault="00A562F8" w:rsidP="00A562F8">
      <w:pPr>
        <w:pStyle w:val="CommentText"/>
        <w:jc w:val="left"/>
      </w:pPr>
      <w:r>
        <w:rPr>
          <w:b/>
          <w:bCs/>
        </w:rPr>
        <w:t>Benchmark Answer 2:</w:t>
      </w:r>
    </w:p>
    <w:p w14:paraId="7987D334" w14:textId="77777777" w:rsidR="00A562F8" w:rsidRDefault="00A562F8" w:rsidP="00A562F8">
      <w:pPr>
        <w:pStyle w:val="CommentText"/>
        <w:jc w:val="left"/>
      </w:pPr>
      <w:r>
        <w:t>She demonstrates eco-friendly practices in all aspects of the daycare. She turns off lights when they are not needed, reuses materials whenever possible, and composts leftover food to reduce waste. Sustainability is a focus throughout the day; for instance, at snack time, she discusses the importance of using reusable containers. The children might also plant a garden or participate in a recycling project, making being green a fun and practical part of their everyday routine.</w:t>
      </w:r>
    </w:p>
    <w:p w14:paraId="6ABE7430" w14:textId="77777777" w:rsidR="00A562F8" w:rsidRDefault="00A562F8" w:rsidP="00A562F8">
      <w:pPr>
        <w:pStyle w:val="CommentText"/>
        <w:jc w:val="left"/>
      </w:pPr>
      <w:r>
        <w:rPr>
          <w:b/>
          <w:bCs/>
        </w:rPr>
        <w:t>Benchmark Answer 3:</w:t>
      </w:r>
    </w:p>
    <w:p w14:paraId="019EDEE0" w14:textId="77777777" w:rsidR="00A562F8" w:rsidRDefault="00A562F8" w:rsidP="00A562F8">
      <w:pPr>
        <w:pStyle w:val="CommentText"/>
        <w:jc w:val="left"/>
      </w:pPr>
      <w:r>
        <w:t>She incorporates eco-friendly habits into the daycare routine by discussing sustainability regularly. For instance, during mealtime, she talks about the origins of food and the benefits of choosing local options. She also sets up special areas in the daycare for environmental learning, such as a recycling station for sorting materials or a nature corner for exploring plants and animals. By continually discussing sustainability and providing opportunities for exploration, she helps the children learn how to take care of the planet together.</w:t>
      </w:r>
    </w:p>
  </w:comment>
  <w:comment w:id="193" w:author="John Philip Dizon" w:date="2024-08-16T11:44:00Z" w:initials="JD">
    <w:p w14:paraId="3CBD0477" w14:textId="77777777" w:rsidR="00A562F8" w:rsidRDefault="00A562F8" w:rsidP="00A562F8">
      <w:pPr>
        <w:pStyle w:val="CommentText"/>
        <w:jc w:val="left"/>
      </w:pPr>
      <w:r w:rsidRPr="00F41B1A">
        <w:rPr>
          <w:rStyle w:val="CommentReference"/>
        </w:rPr>
        <w:annotationRef/>
      </w:r>
      <w:r>
        <w:rPr>
          <w:b/>
          <w:bCs/>
        </w:rPr>
        <w:t>Benchmark Answer 1:</w:t>
      </w:r>
    </w:p>
    <w:p w14:paraId="3A612252" w14:textId="77777777" w:rsidR="00A562F8" w:rsidRDefault="00A562F8" w:rsidP="00A562F8">
      <w:pPr>
        <w:pStyle w:val="CommentText"/>
        <w:jc w:val="left"/>
      </w:pPr>
      <w:r>
        <w:t>She incorporates Indigenous perspectives and cultural knowledge into the curriculum to foster children’s understanding and appreciation of Aboriginal and Torres Strait Islander peoples' environmental responsibility practices. For instance, she may explore Dreamtime stories, traditional ecological knowledge, and sustainable land management practices through storytelling, art activities, and outdoor excursions.</w:t>
      </w:r>
    </w:p>
    <w:p w14:paraId="3B6E7C81" w14:textId="77777777" w:rsidR="00A562F8" w:rsidRDefault="00A562F8" w:rsidP="00A562F8">
      <w:pPr>
        <w:pStyle w:val="CommentText"/>
        <w:jc w:val="left"/>
      </w:pPr>
      <w:r>
        <w:rPr>
          <w:b/>
          <w:bCs/>
        </w:rPr>
        <w:t>Benchmark Answer 2:</w:t>
      </w:r>
    </w:p>
    <w:p w14:paraId="18AB3D1A" w14:textId="77777777" w:rsidR="00A562F8" w:rsidRDefault="00A562F8" w:rsidP="00A562F8">
      <w:pPr>
        <w:pStyle w:val="CommentText"/>
        <w:jc w:val="left"/>
      </w:pPr>
      <w:r>
        <w:t>She teaches the children about how Aboriginal and Torres Strait Islander peoples care for the land by sharing stories and activities. For example, they might read Dreamtime stories about respecting nature and go on hikes to learn about plants and animals significant to Indigenous cultures. This approach helps the children understand how protecting the environment has always been a central aspect of Aboriginal and Torres Strait Islander traditions.</w:t>
      </w:r>
    </w:p>
    <w:p w14:paraId="7C53D8EC" w14:textId="77777777" w:rsidR="00A562F8" w:rsidRDefault="00A562F8" w:rsidP="00A562F8">
      <w:pPr>
        <w:pStyle w:val="CommentText"/>
        <w:jc w:val="left"/>
      </w:pPr>
      <w:r>
        <w:rPr>
          <w:b/>
          <w:bCs/>
        </w:rPr>
        <w:t>Benchmark Answer 3:</w:t>
      </w:r>
    </w:p>
    <w:p w14:paraId="35F4CCEC" w14:textId="77777777" w:rsidR="00A562F8" w:rsidRDefault="00A562F8" w:rsidP="00A562F8">
      <w:pPr>
        <w:pStyle w:val="CommentText"/>
        <w:jc w:val="left"/>
      </w:pPr>
      <w:r>
        <w:t>She helps the children learn about Aboriginal and Torres Strait Islander environmental stewardship in two ways. First, she invites Indigenous community members to share their knowledge, such as an artist demonstrating traditional art techniques using natural materials. Second, she engages the children in projects inspired by Indigenous cultures, such as creating artwork based on nature symbols or building models of traditional shelters with natural materials. These activities promote a deeper understanding of how Aboriginal and Torres Strait Islander peoples have lived harmoniously with the land.</w:t>
      </w:r>
    </w:p>
  </w:comment>
  <w:comment w:id="194" w:author="John Philip Dizon" w:date="2024-08-16T11:44:00Z" w:initials="JD">
    <w:p w14:paraId="4495C39B" w14:textId="77777777" w:rsidR="00A562F8" w:rsidRDefault="00A562F8" w:rsidP="00A562F8">
      <w:pPr>
        <w:pStyle w:val="CommentText"/>
        <w:jc w:val="left"/>
      </w:pPr>
      <w:r w:rsidRPr="00F41B1A">
        <w:rPr>
          <w:rStyle w:val="CommentReference"/>
        </w:rPr>
        <w:annotationRef/>
      </w:r>
      <w:r>
        <w:rPr>
          <w:b/>
          <w:bCs/>
        </w:rPr>
        <w:t>Benchmark Answer 1:</w:t>
      </w:r>
    </w:p>
    <w:p w14:paraId="407DF2F1" w14:textId="77777777" w:rsidR="00A562F8" w:rsidRDefault="00A562F8" w:rsidP="00A562F8">
      <w:pPr>
        <w:pStyle w:val="CommentText"/>
        <w:jc w:val="left"/>
      </w:pPr>
      <w:r>
        <w:t>She conducts a comprehensive analysis when reviewing the service’s philosophy, policies, and procedures to ensure alignment with sustainable practices across various key areas. For example, when assessing biodiversity, she explores how the service incorporates biodiversity concepts into its curriculum and outdoor environments to foster children's appreciation for nature's diversity. This could involve activities such as creating wildlife habitats or implementing nature walks to observe local flora and fauna. In terms of the curriculum, she analyses how environmental education is integrated into learning experiences, ensuring that children develop eco-literacy skills and understand the importance of environmental conservation. This might include hands-on activities such as gardening or recycling projects. Regarding eco-friendly material usage, she evaluates whether the service prioritises sustainable, non-toxic, and recycled materials in its resources and supplies, such as using recycled paper for art projects or eco-friendly cleaning products. She also investigates energy-saving measures, such as installing energy-efficient lighting or appliances, and water conservation practices, such as implementing water-saving faucets or rainwater harvesting systems. Additionally, she reviews recycling initiatives, toxin reduction strategies, and waste management protocols, including food waste reduction programs or composting initiatives. Throughout this process, she remains vigilant for potential ethical dilemmas, such as conflicts between sustainability goals and financial constraints or the ethical sourcing of materials. By conducting this comprehensive review, she contributes to the development of an environmental responsibility plan that addresses multifaceted sustainability challenges within the service.</w:t>
      </w:r>
    </w:p>
    <w:p w14:paraId="3ADDD507" w14:textId="77777777" w:rsidR="00A562F8" w:rsidRDefault="00A562F8" w:rsidP="00A562F8">
      <w:pPr>
        <w:pStyle w:val="CommentText"/>
        <w:jc w:val="left"/>
      </w:pPr>
      <w:r>
        <w:rPr>
          <w:b/>
          <w:bCs/>
        </w:rPr>
        <w:t>Benchmark Answer 2:</w:t>
      </w:r>
    </w:p>
    <w:p w14:paraId="6B424056" w14:textId="77777777" w:rsidR="00A562F8" w:rsidRDefault="00A562F8" w:rsidP="00A562F8">
      <w:pPr>
        <w:pStyle w:val="CommentText"/>
        <w:jc w:val="left"/>
      </w:pPr>
      <w:r>
        <w:t>She regularly meets with the daycare staff to review policies on saving energy, reducing waste, and protecting nature. They ensure that these policies align with the daycare’s overall philosophy and adhere to government regulations. Based on these reviews, they create action plans to enhance their eco-friendly practices. For instance, if they identify a way to reduce food waste, they might initiate a composting program where children can learn how to turn leftover food into nutritious soil for their garden. This approach helps improve the daycare's sustainability efforts and teaches children to be responsible for the planet.</w:t>
      </w:r>
    </w:p>
    <w:p w14:paraId="67AB186E" w14:textId="77777777" w:rsidR="00A562F8" w:rsidRDefault="00A562F8" w:rsidP="00A562F8">
      <w:pPr>
        <w:pStyle w:val="CommentText"/>
        <w:jc w:val="left"/>
      </w:pPr>
      <w:r>
        <w:rPr>
          <w:b/>
          <w:bCs/>
        </w:rPr>
        <w:t>Benchmark Answer 3:</w:t>
      </w:r>
    </w:p>
    <w:p w14:paraId="11DA52BA" w14:textId="77777777" w:rsidR="00A562F8" w:rsidRDefault="00A562F8" w:rsidP="00A562F8">
      <w:pPr>
        <w:pStyle w:val="CommentText"/>
        <w:jc w:val="left"/>
      </w:pPr>
      <w:r>
        <w:t>She collaborates with the daycare staff to ensure they are implementing effective environmental protection practices. They attend workshops to learn more about eco-friendly practices, such as reducing water usage or recycling in innovative ways. They also organise events for families and neighbours to increase community involvement. For example, they might host an eco-fair to educate everyone about sustainability or a tree planting day to enhance the local environment. By working together, they review and refine the daycare’s policies on recycling, composting, and energy use, and ensure they are teaching children how to be responsible global citizens.</w:t>
      </w:r>
    </w:p>
  </w:comment>
  <w:comment w:id="195" w:author="John Philip Dizon" w:date="2024-08-16T11:45:00Z" w:initials="JD">
    <w:p w14:paraId="6A9FB015" w14:textId="77777777" w:rsidR="00A562F8" w:rsidRDefault="00A562F8" w:rsidP="00A562F8">
      <w:pPr>
        <w:pStyle w:val="CommentText"/>
        <w:jc w:val="left"/>
      </w:pPr>
      <w:r w:rsidRPr="00F41B1A">
        <w:rPr>
          <w:rStyle w:val="CommentReference"/>
        </w:rPr>
        <w:annotationRef/>
      </w:r>
      <w:r>
        <w:rPr>
          <w:b/>
          <w:bCs/>
        </w:rPr>
        <w:t>Benchmark Answer 1:</w:t>
      </w:r>
    </w:p>
    <w:p w14:paraId="0B33105D" w14:textId="77777777" w:rsidR="00A562F8" w:rsidRDefault="00A562F8" w:rsidP="00A562F8">
      <w:pPr>
        <w:pStyle w:val="CommentText"/>
        <w:jc w:val="left"/>
      </w:pPr>
      <w:r>
        <w:t>When consulting with stakeholders, including children, families, and service personnel, she employs a collaborative approach to gather diverse perspectives and insights. To ensure integration across all areas of practice, she facilitates discussions that encompass key sustainability focus areas, such as biodiversity, eco-literacy, energy conservation, and waste management.</w:t>
      </w:r>
    </w:p>
    <w:p w14:paraId="4107877E" w14:textId="77777777" w:rsidR="00A562F8" w:rsidRDefault="00A562F8" w:rsidP="00A562F8">
      <w:pPr>
        <w:pStyle w:val="CommentText"/>
        <w:jc w:val="left"/>
      </w:pPr>
      <w:r>
        <w:t>During these consultations, she utilises various tools for identifying potential improvements, such as surveys, focus groups, and environmental audits.</w:t>
      </w:r>
    </w:p>
    <w:p w14:paraId="58E5C018" w14:textId="77777777" w:rsidR="00A562F8" w:rsidRDefault="00A562F8" w:rsidP="00A562F8">
      <w:pPr>
        <w:pStyle w:val="CommentText"/>
        <w:jc w:val="left"/>
      </w:pPr>
      <w:r>
        <w:t>For instance, she engages children in dialogue about their environmental interests and concerns, encouraging their active participation in decision-making processes related to sustainability initiatives. This could involve conducting surveys or hosting group discussions to gather their input on environmental topics. Similarly, she involves families in discussions about eco-friendly practices at home and their expectations for environmental education within the service. This might include hosting information sessions or workshops to raise awareness about sustainable living practices. Additionally, she collaborates with service personnel to identify opportunities for improvement in sustainability practices, drawing on their expertise and experiences. This could involve forming a sustainability committee or task force to brainstorm ideas and develop action plans. Throughout these consultations, she prioritises inclusivity and sensitivity to cultural and community perspectives on environmental responsibility. Additionally, she contributes to the development of an environmental responsibility plan by synthesising stakeholder feedback, researching contemporary best practices, and documenting outcomes from collaborative discussions. By engaging stakeholders in this manner, she ensures that the environmental responsibility plan reflects the collective aspirations and commitments of the service community.</w:t>
      </w:r>
    </w:p>
    <w:p w14:paraId="010731F6" w14:textId="77777777" w:rsidR="00A562F8" w:rsidRDefault="00A562F8" w:rsidP="00A562F8">
      <w:pPr>
        <w:pStyle w:val="CommentText"/>
        <w:jc w:val="left"/>
      </w:pPr>
      <w:r>
        <w:rPr>
          <w:b/>
          <w:bCs/>
        </w:rPr>
        <w:t>Benchmark Answer 2:</w:t>
      </w:r>
    </w:p>
    <w:p w14:paraId="0C146AA9" w14:textId="77777777" w:rsidR="00A562F8" w:rsidRDefault="00A562F8" w:rsidP="00A562F8">
      <w:pPr>
        <w:pStyle w:val="CommentText"/>
        <w:jc w:val="left"/>
      </w:pPr>
      <w:r>
        <w:t>She works together with teachers, parents, neighbours, and even government officials to determine the best ways to protect the environment at the daycare. They hold meetings to discuss current practices and brainstorm new ideas, such as reducing plastic use. Based on these meetings, they create a plan to enhance the daycare's eco-friendliness across the board. For instance, if there is consensus to reduce plastic, they might develop a strategy to phase out single-use plastics and replace them with reusable alternatives. They also educate children and staff about the importance of reducing plastic use. This way, everyone has a say in how to make the daycare sustainable and teaches children to be environmentally responsible.</w:t>
      </w:r>
    </w:p>
    <w:p w14:paraId="064C8308" w14:textId="77777777" w:rsidR="00A562F8" w:rsidRDefault="00A562F8" w:rsidP="00A562F8">
      <w:pPr>
        <w:pStyle w:val="CommentText"/>
        <w:jc w:val="left"/>
      </w:pPr>
      <w:r>
        <w:rPr>
          <w:b/>
          <w:bCs/>
        </w:rPr>
        <w:t>Benchmark Answer 3:</w:t>
      </w:r>
    </w:p>
    <w:p w14:paraId="02DD5929" w14:textId="77777777" w:rsidR="00A562F8" w:rsidRDefault="00A562F8" w:rsidP="00A562F8">
      <w:pPr>
        <w:pStyle w:val="CommentText"/>
        <w:jc w:val="left"/>
      </w:pPr>
      <w:r>
        <w:t>She ensures that everyone has a voice in making the daycare more eco-friendly. She uses online surveys to collect ideas from teachers, parents, and neighbours on improving recycling or conserving energy. She also creates a special toolkit with resources to help identify areas for improvement. This toolkit might include checklists to assess current practices, guides on best practices for daycare centres, and tools to evaluate the environmental impact of their choices. By working collaboratively and using these resources, they develop a comprehensive plan to make the daycare sustainable and teach children how to protect the planet.</w:t>
      </w:r>
    </w:p>
  </w:comment>
  <w:comment w:id="196" w:author="John Philip Dizon" w:date="2024-08-16T11:45:00Z" w:initials="JD">
    <w:p w14:paraId="18C39335" w14:textId="77777777" w:rsidR="00A562F8" w:rsidRDefault="00A562F8" w:rsidP="00A562F8">
      <w:pPr>
        <w:pStyle w:val="CommentText"/>
        <w:jc w:val="left"/>
      </w:pPr>
      <w:r w:rsidRPr="00F41B1A">
        <w:rPr>
          <w:rStyle w:val="CommentReference"/>
        </w:rPr>
        <w:annotationRef/>
      </w:r>
      <w:r>
        <w:rPr>
          <w:b/>
          <w:bCs/>
        </w:rPr>
        <w:t>Benchmark Answer 1:</w:t>
      </w:r>
    </w:p>
    <w:p w14:paraId="21F305E3" w14:textId="77777777" w:rsidR="00A562F8" w:rsidRDefault="00A562F8" w:rsidP="00A562F8">
      <w:pPr>
        <w:pStyle w:val="CommentText"/>
        <w:jc w:val="left"/>
      </w:pPr>
      <w:r>
        <w:t>She actively participates in the development of an environmental responsibility plan by providing input, expertise, and recommendations based on the review of existing practices and feedback from stakeholders. Together with others, she drafts a comprehensive plan that outlines goals, strategies, and timelines for implementing sustainable practices within the service. Throughout the process, she ensures transparent communication by sharing outcomes and the evaluation of plan implementation with her supervisor, fostering accountability and continuous improvement in environmental initiatives.</w:t>
      </w:r>
    </w:p>
    <w:p w14:paraId="0335A0B2" w14:textId="77777777" w:rsidR="00A562F8" w:rsidRDefault="00A562F8" w:rsidP="00A562F8">
      <w:pPr>
        <w:pStyle w:val="CommentText"/>
        <w:jc w:val="left"/>
      </w:pPr>
      <w:r>
        <w:rPr>
          <w:b/>
          <w:bCs/>
        </w:rPr>
        <w:t>Benchmark Answer 2:</w:t>
      </w:r>
    </w:p>
    <w:p w14:paraId="3B628E3A" w14:textId="77777777" w:rsidR="00A562F8" w:rsidRDefault="00A562F8" w:rsidP="00A562F8">
      <w:pPr>
        <w:pStyle w:val="CommentText"/>
        <w:jc w:val="left"/>
      </w:pPr>
      <w:r>
        <w:t>She plays a key role in developing the daycare's environmental responsibility plan. After gathering ideas from teachers, parents, and neighbours, she participates in planning sessions where she shares their suggestions. For instance, if there is a desire to improve recycling, she might propose starting a compost program or educational workshops. She also keeps her supervisor updated throughout the process, informing them of the feedback received and the progress of the plan. This ensures that the supervisor can provide support and resources to ensure the plan's success and its effectiveness in teaching children about environmental protection.</w:t>
      </w:r>
    </w:p>
    <w:p w14:paraId="4EF71E70" w14:textId="77777777" w:rsidR="00A562F8" w:rsidRDefault="00A562F8" w:rsidP="00A562F8">
      <w:pPr>
        <w:pStyle w:val="CommentText"/>
        <w:jc w:val="left"/>
      </w:pPr>
      <w:r>
        <w:rPr>
          <w:b/>
          <w:bCs/>
        </w:rPr>
        <w:t>Benchmark Answer 3:</w:t>
      </w:r>
    </w:p>
    <w:p w14:paraId="70A268BD" w14:textId="77777777" w:rsidR="00A562F8" w:rsidRDefault="00A562F8" w:rsidP="00A562F8">
      <w:pPr>
        <w:pStyle w:val="CommentText"/>
        <w:jc w:val="left"/>
      </w:pPr>
      <w:r>
        <w:t>She helps develop the daycare's environmental plan by taking notes on all suggestions from teachers and parents. These notes assist in brainstorming ideas during planning meetings. Drafts of the plan are also shared with all involved to gather further feedback and ensure it is as effective as possible. Once the plan is implemented, she tracks its effectiveness in meeting goals, such as waste reduction. She keeps her supervisor informed about the progress, including successes, challenges, and any necessary adjustments to the plan. This approach ensures that the plan remains effective in making the daycare eco-friendly and in teaching children about environmental responsibility.</w:t>
      </w:r>
    </w:p>
  </w:comment>
  <w:comment w:id="197" w:author="John Philip Dizon" w:date="2024-08-16T11:45:00Z" w:initials="JD">
    <w:p w14:paraId="4514910B" w14:textId="77777777" w:rsidR="00A562F8" w:rsidRDefault="00A562F8" w:rsidP="00A562F8">
      <w:pPr>
        <w:pStyle w:val="CommentText"/>
        <w:jc w:val="left"/>
      </w:pPr>
      <w:r w:rsidRPr="00F41B1A">
        <w:rPr>
          <w:rStyle w:val="CommentReference"/>
        </w:rPr>
        <w:annotationRef/>
      </w:r>
      <w:r>
        <w:rPr>
          <w:b/>
          <w:bCs/>
        </w:rPr>
        <w:t>Benchmark Answer 1:</w:t>
      </w:r>
    </w:p>
    <w:p w14:paraId="410D1D8D" w14:textId="77777777" w:rsidR="00A562F8" w:rsidRDefault="00A562F8" w:rsidP="00A562F8">
      <w:pPr>
        <w:pStyle w:val="CommentText"/>
        <w:jc w:val="left"/>
      </w:pPr>
      <w:r>
        <w:t>She designs inclusive strategies that foster collaboration and engagement among adults and children in adopting sustainable practices. For example, she organises workshops, training sessions, and family events to raise awareness and promote active involvement in activities such as recycling, gardening, and energy conservation.</w:t>
      </w:r>
    </w:p>
    <w:p w14:paraId="2F3379CC" w14:textId="77777777" w:rsidR="00A562F8" w:rsidRDefault="00A562F8" w:rsidP="00A562F8">
      <w:pPr>
        <w:pStyle w:val="CommentText"/>
        <w:jc w:val="left"/>
      </w:pPr>
      <w:r>
        <w:rPr>
          <w:b/>
          <w:bCs/>
        </w:rPr>
        <w:t>Benchmark Answer 2:</w:t>
      </w:r>
    </w:p>
    <w:p w14:paraId="64D45D33" w14:textId="77777777" w:rsidR="00A562F8" w:rsidRDefault="00A562F8" w:rsidP="00A562F8">
      <w:pPr>
        <w:pStyle w:val="CommentText"/>
        <w:jc w:val="left"/>
      </w:pPr>
      <w:r>
        <w:t>She gets everyone involved in making the daycare eco-friendly. Adults can share their ideas at staff meetings or through suggestion boxes, and brainstorming sessions are held during workshops. For the children, she uses engaging activities like storytelling or nature walks to spark their interest in protecting the planet. She also organises eco-committee meetings where the children can brainstorm their own ideas for sustainability. By employing various methods for different groups, she ensures that all participants contribute to making the daycare sustainable and teaching children about environmental responsibility.</w:t>
      </w:r>
    </w:p>
    <w:p w14:paraId="4208626A" w14:textId="77777777" w:rsidR="00A562F8" w:rsidRDefault="00A562F8" w:rsidP="00A562F8">
      <w:pPr>
        <w:pStyle w:val="CommentText"/>
        <w:jc w:val="left"/>
      </w:pPr>
      <w:r>
        <w:rPr>
          <w:b/>
          <w:bCs/>
        </w:rPr>
        <w:t>Benchmark Answer 3:</w:t>
      </w:r>
    </w:p>
    <w:p w14:paraId="16F798C2" w14:textId="77777777" w:rsidR="00A562F8" w:rsidRDefault="00A562F8" w:rsidP="00A562F8">
      <w:pPr>
        <w:pStyle w:val="CommentText"/>
        <w:jc w:val="left"/>
      </w:pPr>
      <w:r>
        <w:t>She engages everyone in protecting the environment at the daycare. For adults, she organises workshops or information sessions on topics like recycling and energy conservation. For the children, she uses fun activities such as puppet shows or nature experiments to teach them about environmental care. Additionally, they collaborate on projects like planting a community garden. This hands-on approach helps everyone learn valuable skills, connect with nature, and contribute to making the daycare more sustainable.</w:t>
      </w:r>
    </w:p>
  </w:comment>
  <w:comment w:id="198" w:author="John Philip Dizon" w:date="2024-08-16T11:45:00Z" w:initials="JD">
    <w:p w14:paraId="2807BE0A" w14:textId="77777777" w:rsidR="00A562F8" w:rsidRDefault="00A562F8" w:rsidP="00A562F8">
      <w:pPr>
        <w:pStyle w:val="CommentText"/>
        <w:jc w:val="left"/>
      </w:pPr>
      <w:r w:rsidRPr="00F41B1A">
        <w:rPr>
          <w:rStyle w:val="CommentReference"/>
        </w:rPr>
        <w:annotationRef/>
      </w:r>
      <w:r>
        <w:rPr>
          <w:b/>
          <w:bCs/>
        </w:rPr>
        <w:t>Benchmark Answer 1:</w:t>
      </w:r>
    </w:p>
    <w:p w14:paraId="4C123F1A" w14:textId="77777777" w:rsidR="00A562F8" w:rsidRDefault="00A562F8" w:rsidP="00A562F8">
      <w:pPr>
        <w:pStyle w:val="CommentText"/>
        <w:jc w:val="left"/>
      </w:pPr>
      <w:r>
        <w:t>She establishes measurable indicators and evaluation methods to assess the effectiveness of the environmental responsibility initiatives. This may involve tracking data on energy usage, waste reduction, or community engagement, and regularly reviewing progress against established goals to identify areas for improvement.</w:t>
      </w:r>
    </w:p>
    <w:p w14:paraId="730BAE7F" w14:textId="77777777" w:rsidR="00A562F8" w:rsidRDefault="00A562F8" w:rsidP="00A562F8">
      <w:pPr>
        <w:pStyle w:val="CommentText"/>
        <w:jc w:val="left"/>
      </w:pPr>
      <w:r>
        <w:rPr>
          <w:b/>
          <w:bCs/>
        </w:rPr>
        <w:t>Benchmark Answer 2:</w:t>
      </w:r>
    </w:p>
    <w:p w14:paraId="2232271D" w14:textId="77777777" w:rsidR="00A562F8" w:rsidRDefault="00A562F8" w:rsidP="00A562F8">
      <w:pPr>
        <w:pStyle w:val="CommentText"/>
        <w:jc w:val="left"/>
      </w:pPr>
      <w:r>
        <w:t>She tracks how well the daycare is doing with environmental initiatives by setting specific, measurable goals. For instance, she might monitor monthly electricity usage to determine if conservation efforts are effective. She also conducts regular reviews to ensure adherence to eco-friendly practices, such as using reusable materials. This approach helps identify areas for improvement, such as reducing plastic use or increasing recycling efforts, and ensures the daycare's environmental practices continue to improve.</w:t>
      </w:r>
    </w:p>
    <w:p w14:paraId="79134971" w14:textId="77777777" w:rsidR="00A562F8" w:rsidRDefault="00A562F8" w:rsidP="00A562F8">
      <w:pPr>
        <w:pStyle w:val="CommentText"/>
        <w:jc w:val="left"/>
      </w:pPr>
      <w:r>
        <w:rPr>
          <w:b/>
          <w:bCs/>
        </w:rPr>
        <w:t>Benchmark Answer 3:</w:t>
      </w:r>
    </w:p>
    <w:p w14:paraId="01C8A400" w14:textId="77777777" w:rsidR="00A562F8" w:rsidRDefault="00A562F8" w:rsidP="00A562F8">
      <w:pPr>
        <w:pStyle w:val="CommentText"/>
        <w:jc w:val="left"/>
      </w:pPr>
      <w:r>
        <w:t>She monitors the daycare's environmental progress through two main methods. First, she gathers input from everyone involved, including parents, teachers, and children, through surveys, suggestion boxes, or meetings to share ideas and concerns. Second, she keeps detailed records of eco-friendly practices, such as water conservation and recycling efforts. This way, she can evaluate whether the initiatives are working and make necessary adjustments. By combining feedback with detailed tracking, she ensures ongoing improvements towards a more sustainable daycare.</w:t>
      </w:r>
    </w:p>
  </w:comment>
  <w:comment w:id="199" w:author="John Philip Dizon" w:date="2024-08-16T11:45:00Z" w:initials="JD">
    <w:p w14:paraId="7CAF9D1D" w14:textId="77777777" w:rsidR="00A562F8" w:rsidRDefault="00A562F8" w:rsidP="00A562F8">
      <w:pPr>
        <w:pStyle w:val="CommentText"/>
        <w:jc w:val="left"/>
      </w:pPr>
      <w:r w:rsidRPr="00F41B1A">
        <w:rPr>
          <w:rStyle w:val="CommentReference"/>
        </w:rPr>
        <w:annotationRef/>
      </w:r>
      <w:r>
        <w:rPr>
          <w:b/>
          <w:bCs/>
        </w:rPr>
        <w:t>Benchmark Answer 1:</w:t>
      </w:r>
    </w:p>
    <w:p w14:paraId="782B4C3B" w14:textId="77777777" w:rsidR="00A562F8" w:rsidRDefault="00A562F8" w:rsidP="00A562F8">
      <w:pPr>
        <w:pStyle w:val="CommentText"/>
        <w:jc w:val="left"/>
      </w:pPr>
      <w:r>
        <w:t>In her role as an early childhood educator, she conducts a comprehensive investigation into how children and adults engage with the service’s environmental responsibility plan, considering multiple requirements and factors:</w:t>
      </w:r>
    </w:p>
    <w:p w14:paraId="30186673" w14:textId="77777777" w:rsidR="00A562F8" w:rsidRDefault="00A562F8" w:rsidP="00A562F8">
      <w:pPr>
        <w:pStyle w:val="CommentText"/>
        <w:numPr>
          <w:ilvl w:val="0"/>
          <w:numId w:val="56"/>
        </w:numPr>
        <w:jc w:val="left"/>
      </w:pPr>
      <w:r>
        <w:t>Requirements of the National Quality Standard and Related Regulations and Laws: She ensures compliance with the National Quality Standard and relevant regulations and laws governing the physical environment of the early childhood education setting. For example, she reviews regulations related to waste management, recycling practices, and safety protocols to ensure alignment with environmental responsibility standards.</w:t>
      </w:r>
    </w:p>
    <w:p w14:paraId="331F1CB9" w14:textId="77777777" w:rsidR="00A562F8" w:rsidRDefault="00A562F8" w:rsidP="00A562F8">
      <w:pPr>
        <w:pStyle w:val="CommentText"/>
        <w:numPr>
          <w:ilvl w:val="0"/>
          <w:numId w:val="56"/>
        </w:numPr>
        <w:jc w:val="left"/>
      </w:pPr>
      <w:r>
        <w:t>Overview of Impacts of Key Global Issues: She explores the impacts of key global environmental issues, such as climate change, pollution, and habitat destruction, and their relationship to environmental practices at a local level. For instance, she discusses with children and adults how reducing energy consumption and minimising waste can contribute to mitigating environmental challenges on a global scale.</w:t>
      </w:r>
    </w:p>
    <w:p w14:paraId="4B9DC1F8" w14:textId="77777777" w:rsidR="00A562F8" w:rsidRDefault="00A562F8" w:rsidP="00A562F8">
      <w:pPr>
        <w:pStyle w:val="CommentText"/>
        <w:numPr>
          <w:ilvl w:val="0"/>
          <w:numId w:val="56"/>
        </w:numPr>
        <w:jc w:val="left"/>
      </w:pPr>
      <w:r>
        <w:t>Relationship Between Human and Animal Activity and the Environment: She facilitates discussions and activities that highlight the interconnectedness between human and animal activity and the environment. For instance, she organises nature walks or visits to local parks to observe wildlife habitats and discuss the importance of preserving natural ecosystems.</w:t>
      </w:r>
    </w:p>
    <w:p w14:paraId="7E271BFC" w14:textId="77777777" w:rsidR="00A562F8" w:rsidRDefault="00A562F8" w:rsidP="00A562F8">
      <w:pPr>
        <w:pStyle w:val="CommentText"/>
        <w:numPr>
          <w:ilvl w:val="0"/>
          <w:numId w:val="56"/>
        </w:numPr>
        <w:jc w:val="left"/>
      </w:pPr>
      <w:r>
        <w:t>Importance of Supporting Children to Develop a Sense of Environmental Responsibility: She emphasises the importance of supporting children to develop a sense of environmental responsibility by providing opportunities for hands-on learning experiences and fostering a connection to nature. For example, she engages children in gardening activities, nature exploration, and recycling projects to instil a sense of stewardship and care for the environment.</w:t>
      </w:r>
    </w:p>
    <w:p w14:paraId="3D698B08" w14:textId="77777777" w:rsidR="00A562F8" w:rsidRDefault="00A562F8" w:rsidP="00A562F8">
      <w:pPr>
        <w:pStyle w:val="CommentText"/>
        <w:numPr>
          <w:ilvl w:val="0"/>
          <w:numId w:val="56"/>
        </w:numPr>
        <w:jc w:val="left"/>
      </w:pPr>
      <w:r>
        <w:t>Importance of Aboriginal and/or Torres Strait Islander Peoples’ Cultures and Environmental Responsibility: She incorporates Indigenous perspectives and cultural knowledge into the curriculum to highlight the deep connection between Aboriginal and/or Torres Strait Islander peoples’ cultures and environmental responsibility. For instance, she shares Dreamtime stories and traditional ecological knowledge that emphasise the importance of living in harmony with nature and respecting the land.</w:t>
      </w:r>
    </w:p>
    <w:p w14:paraId="15078EBF" w14:textId="77777777" w:rsidR="00A562F8" w:rsidRDefault="00A562F8" w:rsidP="00A562F8">
      <w:pPr>
        <w:pStyle w:val="CommentText"/>
        <w:numPr>
          <w:ilvl w:val="0"/>
          <w:numId w:val="56"/>
        </w:numPr>
        <w:jc w:val="left"/>
      </w:pPr>
      <w:r>
        <w:t>Importance of Community as a Source of Knowledge, Skills, and Values: She recognises the community as a valuable source of knowledge, skills, and values related to environmental responsibility. She collaborates with local organisations, experts, and community members to enrich children’s learning experiences and promote environmental stewardship. For example, she invites guest speakers or organises field trips to environmental centres to expand children’s understanding of sustainability practices within the broader community.</w:t>
      </w:r>
    </w:p>
    <w:p w14:paraId="5DFBEAE2" w14:textId="77777777" w:rsidR="00A562F8" w:rsidRDefault="00A562F8" w:rsidP="00A562F8">
      <w:pPr>
        <w:pStyle w:val="CommentText"/>
        <w:jc w:val="left"/>
      </w:pPr>
      <w:r>
        <w:rPr>
          <w:b/>
          <w:bCs/>
        </w:rPr>
        <w:t>Benchmark Answer 2:</w:t>
      </w:r>
    </w:p>
    <w:p w14:paraId="246ED478" w14:textId="77777777" w:rsidR="00A562F8" w:rsidRDefault="00A562F8" w:rsidP="00A562F8">
      <w:pPr>
        <w:pStyle w:val="CommentText"/>
        <w:jc w:val="left"/>
      </w:pPr>
      <w:r>
        <w:t>She conducts observational studies to examine how children and adults engage with the service's environmental responsibility plan. By observing daily routines, interactions, and behaviours, she assesses the level of participation and identifies areas for improvement. For instance, she observes children during outdoor play to see if they demonstrate eco-friendly practices like recycling or caring for plants. Similarly, she observes staff members to determine if they integrate sustainability concepts into their teaching practices.</w:t>
      </w:r>
    </w:p>
    <w:p w14:paraId="4AD9B671" w14:textId="77777777" w:rsidR="00A562F8" w:rsidRDefault="00A562F8" w:rsidP="00A562F8">
      <w:pPr>
        <w:pStyle w:val="CommentText"/>
        <w:jc w:val="left"/>
      </w:pPr>
      <w:r>
        <w:t>She utilises surveys and interviews to gather insights from both children and adults about their engagement with the environmental responsibility plan. Surveys are tailored to assess awareness, attitudes, and behaviours related to sustainability, while interviews provide opportunities for more in-depth discussions. For example, she may ask children about their favourite eco-friendly activities or interview staff members to understand their challenges and suggestions for enhancing environmental initiatives.</w:t>
      </w:r>
    </w:p>
    <w:p w14:paraId="1D38E565" w14:textId="77777777" w:rsidR="00A562F8" w:rsidRDefault="00A562F8" w:rsidP="00A562F8">
      <w:pPr>
        <w:pStyle w:val="CommentText"/>
        <w:jc w:val="left"/>
      </w:pPr>
      <w:r>
        <w:rPr>
          <w:b/>
          <w:bCs/>
        </w:rPr>
        <w:t>Benchmark Answer 3:</w:t>
      </w:r>
    </w:p>
    <w:p w14:paraId="2AC50D17" w14:textId="77777777" w:rsidR="00A562F8" w:rsidRDefault="00A562F8" w:rsidP="00A562F8">
      <w:pPr>
        <w:pStyle w:val="CommentText"/>
        <w:jc w:val="left"/>
      </w:pPr>
      <w:r>
        <w:t>She organises community engagement events focused on environmental responsibility to involve children and adults in meaningful activities. These events could include tree planting sessions, eco-friendly art projects, or educational workshops on sustainability. By actively involving the community, including families and local organisations, she fosters a sense of collective responsibility towards environmental conservation.</w:t>
      </w:r>
    </w:p>
    <w:p w14:paraId="780F32A4" w14:textId="77777777" w:rsidR="00A562F8" w:rsidRDefault="00A562F8" w:rsidP="00A562F8">
      <w:pPr>
        <w:pStyle w:val="CommentText"/>
        <w:jc w:val="left"/>
      </w:pPr>
      <w:r>
        <w:t>She facilitates regular reflection sessions with children and adults to discuss their experiences and perspectives on the service's environmental responsibility plan. During these sessions, participants share their observations, ideas, and concerns in a supportive environment. Through open dialogue and collaborative problem-solving, they address challenges and co-create strategies to enhance engagement with sustainability practices.</w:t>
      </w:r>
    </w:p>
  </w:comment>
  <w:comment w:id="200" w:author="John Philip Dizon" w:date="2024-08-16T11:46:00Z" w:initials="JD">
    <w:p w14:paraId="4F55F4FC" w14:textId="77777777" w:rsidR="00A562F8" w:rsidRDefault="00A562F8" w:rsidP="00A562F8">
      <w:pPr>
        <w:pStyle w:val="CommentText"/>
        <w:jc w:val="left"/>
      </w:pPr>
      <w:r w:rsidRPr="00F41B1A">
        <w:rPr>
          <w:rStyle w:val="CommentReference"/>
        </w:rPr>
        <w:annotationRef/>
      </w:r>
      <w:r>
        <w:rPr>
          <w:b/>
          <w:bCs/>
        </w:rPr>
        <w:t>Benchmark Answer 1:</w:t>
      </w:r>
    </w:p>
    <w:p w14:paraId="2FA45864" w14:textId="77777777" w:rsidR="00A562F8" w:rsidRDefault="00A562F8" w:rsidP="00A562F8">
      <w:pPr>
        <w:pStyle w:val="CommentText"/>
        <w:jc w:val="left"/>
      </w:pPr>
      <w:r>
        <w:t>She facilitates opportunities for children to extend their learning and practice environmentally responsible behaviours beyond the service by involving families and community members. This may include organising nature walks, community clean-up events, or home-based projects that promote sustainability and encourage family involvement.</w:t>
      </w:r>
    </w:p>
    <w:p w14:paraId="4EDFBCEF" w14:textId="77777777" w:rsidR="00A562F8" w:rsidRDefault="00A562F8" w:rsidP="00A562F8">
      <w:pPr>
        <w:pStyle w:val="CommentText"/>
        <w:jc w:val="left"/>
      </w:pPr>
      <w:r>
        <w:rPr>
          <w:b/>
          <w:bCs/>
        </w:rPr>
        <w:t>Benchmark Answer 2:</w:t>
      </w:r>
    </w:p>
    <w:p w14:paraId="785FF709" w14:textId="77777777" w:rsidR="00A562F8" w:rsidRDefault="00A562F8" w:rsidP="00A562F8">
      <w:pPr>
        <w:pStyle w:val="CommentText"/>
        <w:jc w:val="left"/>
      </w:pPr>
      <w:r>
        <w:t>She engages the whole community in protecting the environment! They organise events like family clean-up days, where everyone works together to pick up litter in the park. This helps children learn to take care of the planet outside of daycare and strengthens family bonds. They also partner with local environmental groups to take the children on field trips to places like gardens or recycling centres. By collaborating with families and neighbours, they provide children with even more opportunities to learn about being eco-friendly and make a real difference in the world!</w:t>
      </w:r>
    </w:p>
    <w:p w14:paraId="149508C9" w14:textId="77777777" w:rsidR="00A562F8" w:rsidRDefault="00A562F8" w:rsidP="00A562F8">
      <w:pPr>
        <w:pStyle w:val="CommentText"/>
        <w:jc w:val="left"/>
      </w:pPr>
      <w:r>
        <w:rPr>
          <w:b/>
          <w:bCs/>
        </w:rPr>
        <w:t>Benchmark Answer 3:</w:t>
      </w:r>
    </w:p>
    <w:p w14:paraId="7B3996F1" w14:textId="77777777" w:rsidR="00A562F8" w:rsidRDefault="00A562F8" w:rsidP="00A562F8">
      <w:pPr>
        <w:pStyle w:val="CommentText"/>
        <w:jc w:val="left"/>
      </w:pPr>
      <w:r>
        <w:t>She helps children spread their eco-friendly enthusiasm beyond daycare! They work on projects at home, such as creating compost bins with their families, and then share what they have learned in class. Children can also draw pictures or write about their projects to show everyone how they are protecting the environment. They even partner with the community on larger projects, such as fundraising for wildlife conservation or planting trees. By working together with families and neighbours, children can see the difference they can make and become champions for the planet!</w:t>
      </w:r>
    </w:p>
  </w:comment>
  <w:comment w:id="201" w:author="John Philip Dizon" w:date="2024-08-16T11:46:00Z" w:initials="JD">
    <w:p w14:paraId="7F1A1C75" w14:textId="77777777" w:rsidR="00A562F8" w:rsidRDefault="00A562F8" w:rsidP="00A562F8">
      <w:pPr>
        <w:pStyle w:val="CommentText"/>
        <w:jc w:val="left"/>
      </w:pPr>
      <w:r w:rsidRPr="00F41B1A">
        <w:rPr>
          <w:rStyle w:val="CommentReference"/>
        </w:rPr>
        <w:annotationRef/>
      </w:r>
      <w:r>
        <w:rPr>
          <w:b/>
          <w:bCs/>
        </w:rPr>
        <w:t>Benchmark Answer 1:</w:t>
      </w:r>
    </w:p>
    <w:p w14:paraId="27C2A379" w14:textId="77777777" w:rsidR="00A562F8" w:rsidRDefault="00A562F8" w:rsidP="00A562F8">
      <w:pPr>
        <w:pStyle w:val="CommentText"/>
        <w:jc w:val="left"/>
      </w:pPr>
      <w:r>
        <w:t>To ensure comprehensive feedback on the service's environmental responsibility practices, she employs various communication channels and strategies tailored to engage both children and adults effectively. She creates avenues for open communication and feedback, such as suggestion boxes, parent surveys, and regular meetings, to gather input from diverse stakeholders. This approach enables her to gain insights into the barriers and drivers for behavioural change within the service community, considering factors such as cultural norms, individual preferences, and the influence of external factors. Additionally, she recognises the sphere of influence that different stakeholders may have and tailors her communication strategies accordingly to maximise participation and engagement. For example, she may organise interactive workshops or educational sessions on growing and preparing food, encouraging active participation and feedback from children and adults alike. By seeking feedback in this manner, she can address concerns, identify areas for improvement, and make informed decisions for continuous enhancement of the environmental responsibility practices.</w:t>
      </w:r>
    </w:p>
    <w:p w14:paraId="7106333E" w14:textId="77777777" w:rsidR="00A562F8" w:rsidRDefault="00A562F8" w:rsidP="00A562F8">
      <w:pPr>
        <w:pStyle w:val="CommentText"/>
        <w:jc w:val="left"/>
      </w:pPr>
      <w:r>
        <w:rPr>
          <w:b/>
          <w:bCs/>
        </w:rPr>
        <w:t>Benchmark Answer 2:</w:t>
      </w:r>
    </w:p>
    <w:p w14:paraId="15E8CD02" w14:textId="77777777" w:rsidR="00A562F8" w:rsidRDefault="00A562F8" w:rsidP="00A562F8">
      <w:pPr>
        <w:pStyle w:val="CommentText"/>
        <w:jc w:val="left"/>
      </w:pPr>
      <w:r>
        <w:t>She listens to everyone's ideas about protecting the environment at daycare! For the children, she uses suggestion boxes and circle time discussions where they can share their thoughts using smiley faces or colour charts. This way, even young children can express their opinions on topics like recycling. For adults, she conducts surveys to understand their priorities, such as cost or convenience, so she can tailor the eco-friendly activities to be the most effective. By listening to everyone, she ensures that all participants can contribute to making the daycare more sustainable and teaching the children how to be responsible for the planet, even when they are at home!</w:t>
      </w:r>
    </w:p>
    <w:p w14:paraId="1F0D8664" w14:textId="77777777" w:rsidR="00A562F8" w:rsidRDefault="00A562F8" w:rsidP="00A562F8">
      <w:pPr>
        <w:pStyle w:val="CommentText"/>
        <w:jc w:val="left"/>
      </w:pPr>
      <w:r>
        <w:rPr>
          <w:b/>
          <w:bCs/>
        </w:rPr>
        <w:t>Benchmark Answer 3:</w:t>
      </w:r>
    </w:p>
    <w:p w14:paraId="004B90EE" w14:textId="77777777" w:rsidR="00A562F8" w:rsidRDefault="00A562F8" w:rsidP="00A562F8">
      <w:pPr>
        <w:pStyle w:val="CommentText"/>
        <w:jc w:val="left"/>
      </w:pPr>
      <w:r>
        <w:t>She listens to everyone's ideas about protecting the environment at daycare! For adults, she holds workshops where parents can share their thoughts on topics like composting and growing food, which also helps them learn new eco-friendly skills. She also observes how everyone interacts with the garden and recycling bins. By seeing what people do naturally, she can understand what is easy or challenging for them and what kind of support they might need. This approach, combined with surveys, provides a complete picture of everyone’s views on protecting the planet, allowing her to work together with them to make the daycare even greener, including aspects like growing and preparing food.</w:t>
      </w:r>
    </w:p>
  </w:comment>
  <w:comment w:id="202" w:author="John Philip Dizon" w:date="2024-08-16T11:46:00Z" w:initials="JD">
    <w:p w14:paraId="7D608113" w14:textId="77777777" w:rsidR="00A562F8" w:rsidRDefault="00A562F8" w:rsidP="00A562F8">
      <w:pPr>
        <w:pStyle w:val="CommentText"/>
        <w:jc w:val="left"/>
      </w:pPr>
      <w:r w:rsidRPr="00F41B1A">
        <w:rPr>
          <w:rStyle w:val="CommentReference"/>
        </w:rPr>
        <w:annotationRef/>
      </w:r>
      <w:r>
        <w:rPr>
          <w:b/>
          <w:bCs/>
        </w:rPr>
        <w:t>Benchmark Answer 1</w:t>
      </w:r>
    </w:p>
    <w:p w14:paraId="7A44ACF6" w14:textId="77777777" w:rsidR="00A562F8" w:rsidRDefault="00A562F8" w:rsidP="00A562F8">
      <w:pPr>
        <w:pStyle w:val="CommentText"/>
        <w:jc w:val="left"/>
      </w:pPr>
      <w:r>
        <w:t>She analyses feedback and engages in critical reflection to identify strengths, challenges, and opportunities for improvement related to the environmental responsibility plan. Based on this analysis, she collaborates with stakeholders to adjust strategies, revise goals, and implement enhancements that align with the evolving needs and priorities of the service.</w:t>
      </w:r>
    </w:p>
    <w:p w14:paraId="37AC4B55" w14:textId="77777777" w:rsidR="00A562F8" w:rsidRDefault="00A562F8" w:rsidP="00A562F8">
      <w:pPr>
        <w:pStyle w:val="CommentText"/>
        <w:jc w:val="left"/>
      </w:pPr>
      <w:r>
        <w:t>In her role as an early childhood educator, she systematically observes and documents three examples of practices that showcase children’s comprehension of environmental responsibility. Here are examples of each step:</w:t>
      </w:r>
    </w:p>
    <w:p w14:paraId="67D2E05B" w14:textId="77777777" w:rsidR="00A562F8" w:rsidRDefault="00A562F8" w:rsidP="00A562F8">
      <w:pPr>
        <w:pStyle w:val="CommentText"/>
        <w:jc w:val="left"/>
      </w:pPr>
      <w:r>
        <w:t>Example of Observation and Documentation 1: During outdoor playtime, she observed a group of children collecting litter from the playground and placing it in the recycling bin. She documented this practice by taking photos and noting the children’s actions and conversations about the importance of keeping the environment clean.</w:t>
      </w:r>
    </w:p>
    <w:p w14:paraId="1FF5F327" w14:textId="77777777" w:rsidR="00A562F8" w:rsidRDefault="00A562F8" w:rsidP="00A562F8">
      <w:pPr>
        <w:pStyle w:val="CommentText"/>
        <w:jc w:val="left"/>
      </w:pPr>
      <w:r>
        <w:t>Example of Observation and Documentation 2: During a gardening activity, she observed a child watering the plants with a watering can instead of leaving the hose running. She documented this practice by recording the child’s decision to conserve water and explaining their actions during a group discussion about environmental responsibility.</w:t>
      </w:r>
    </w:p>
    <w:p w14:paraId="397DEED1" w14:textId="77777777" w:rsidR="00A562F8" w:rsidRDefault="00A562F8" w:rsidP="00A562F8">
      <w:pPr>
        <w:pStyle w:val="CommentText"/>
        <w:jc w:val="left"/>
      </w:pPr>
      <w:r>
        <w:t>Example of Observation and Documentation 3: While setting up the art area, she noticed a child choosing to use both sides of the paper for their artwork to minimise waste. She documented this practice by writing a reflection in the daily journal, highlighting the child’s eco-friendly behaviour and its positive impact on reducing paper consumption.</w:t>
      </w:r>
    </w:p>
    <w:p w14:paraId="2F3FA4FD" w14:textId="77777777" w:rsidR="00A562F8" w:rsidRDefault="00A562F8" w:rsidP="00A562F8">
      <w:pPr>
        <w:pStyle w:val="CommentText"/>
        <w:jc w:val="left"/>
      </w:pPr>
      <w:r>
        <w:t>Additional Examples:</w:t>
      </w:r>
    </w:p>
    <w:p w14:paraId="37A94851" w14:textId="77777777" w:rsidR="00A562F8" w:rsidRDefault="00A562F8" w:rsidP="00A562F8">
      <w:pPr>
        <w:pStyle w:val="CommentText"/>
        <w:jc w:val="left"/>
      </w:pPr>
      <w:r>
        <w:t>Observation and Documentation Example 1:</w:t>
      </w:r>
      <w:r>
        <w:br/>
        <w:t>Observation: During outdoor playtime, she noticed a group of children collecting litter from the playground and placing it in the recycling bin.</w:t>
      </w:r>
      <w:r>
        <w:br/>
        <w:t>Documentation: She took photos of the children engaging in this activity and noted their actions and conversations about the importance of keeping the environment clean in the daily observation log. Additionally, she recorded a brief reflection on their initiative and teamwork.</w:t>
      </w:r>
    </w:p>
    <w:p w14:paraId="74480D0F" w14:textId="77777777" w:rsidR="00A562F8" w:rsidRDefault="00A562F8" w:rsidP="00A562F8">
      <w:pPr>
        <w:pStyle w:val="CommentText"/>
        <w:jc w:val="left"/>
      </w:pPr>
      <w:r>
        <w:t>Observation and Documentation Example 2:</w:t>
      </w:r>
      <w:r>
        <w:br/>
        <w:t>Observation: While participating in a gardening activity, she observed a child choosing to water the plants with a watering can instead of leaving the hose running.</w:t>
      </w:r>
      <w:r>
        <w:br/>
        <w:t>Documentation: She documented this practice by recording the child’s decision to conserve water in the individual learning portfolio, along with a description of the child’s actions and their explanation during a subsequent group discussion about environmental responsibility.</w:t>
      </w:r>
    </w:p>
    <w:p w14:paraId="0B29FD27" w14:textId="77777777" w:rsidR="00A562F8" w:rsidRDefault="00A562F8" w:rsidP="00A562F8">
      <w:pPr>
        <w:pStyle w:val="CommentText"/>
        <w:jc w:val="left"/>
      </w:pPr>
      <w:r>
        <w:t>Observation and Documentation Example 3:</w:t>
      </w:r>
      <w:r>
        <w:br/>
        <w:t>Observation: During setup in the art area, she noticed a child opting to use both sides of the paper for their artwork to minimise waste.</w:t>
      </w:r>
      <w:r>
        <w:br/>
        <w:t>Documentation: She wrote a reflection in the daily journal, highlighting the child’s eco-friendly behaviour and its positive impact on reducing paper consumption. She also included quotes from the child explaining their choice, emphasising their understanding of environmental responsibility.</w:t>
      </w:r>
    </w:p>
    <w:p w14:paraId="64E168A7" w14:textId="77777777" w:rsidR="00A562F8" w:rsidRDefault="00A562F8" w:rsidP="00A562F8">
      <w:pPr>
        <w:pStyle w:val="CommentText"/>
        <w:jc w:val="left"/>
      </w:pPr>
      <w:r>
        <w:rPr>
          <w:b/>
          <w:bCs/>
        </w:rPr>
        <w:t>Benchmark Answer 2</w:t>
      </w:r>
    </w:p>
    <w:p w14:paraId="3678C44E" w14:textId="77777777" w:rsidR="00A562F8" w:rsidRDefault="00A562F8" w:rsidP="00A562F8">
      <w:pPr>
        <w:pStyle w:val="CommentText"/>
        <w:jc w:val="left"/>
      </w:pPr>
      <w:r>
        <w:t>She uses everyone's feedback to ensure that the daycare's environmental plan continually improves. After listening to children, families, and teachers, she looks for common themes in their ideas. For instance, if the children express a desire to learn more about recycling, she might add hands-on activities to the lessons. She also meets regularly with teachers to discuss what is working and what is not. If they observe that something isn't working, like a decline in composting participation, they brainstorm new ideas, such as workshops or incentives, to re-engage everyone. By listening and reflecting together, they can keep improving the plan and ensure the daycare remains an excellent place for learning about environmental protection.</w:t>
      </w:r>
    </w:p>
    <w:p w14:paraId="520FC4EB" w14:textId="77777777" w:rsidR="00A562F8" w:rsidRDefault="00A562F8" w:rsidP="00A562F8">
      <w:pPr>
        <w:pStyle w:val="CommentText"/>
        <w:jc w:val="left"/>
      </w:pPr>
      <w:r>
        <w:rPr>
          <w:b/>
          <w:bCs/>
        </w:rPr>
        <w:t>Benchmark Answer 3</w:t>
      </w:r>
    </w:p>
    <w:p w14:paraId="3FC8D6C6" w14:textId="77777777" w:rsidR="00A562F8" w:rsidRDefault="00A562F8" w:rsidP="00A562F8">
      <w:pPr>
        <w:pStyle w:val="CommentText"/>
        <w:jc w:val="left"/>
      </w:pPr>
      <w:r>
        <w:t>She uses everyone's feedback and her own observations to constantly improve the daycare's environmental plan. After listening and reflecting, she comes up with specific, achievable ideas to enhance the plan. For instance, if there is a request for more outdoor learning, she might create a nature-inspired space for the children to explore. She also tracks how well the plan is working and makes adjustments as needed. For example, if the plan to reduce plastic use isn't effective, she remains open to trying new approaches until a successful solution is found. This ensures that the plan continues to improve and that the children consistently learn more about protecting the environment.</w:t>
      </w:r>
    </w:p>
  </w:comment>
  <w:comment w:id="203" w:author="John Philip Dizon" w:date="2024-08-16T11:47:00Z" w:initials="JD">
    <w:p w14:paraId="6A7DC34B" w14:textId="77777777" w:rsidR="005646AF" w:rsidRDefault="00623CF6" w:rsidP="005646AF">
      <w:pPr>
        <w:pStyle w:val="CommentText"/>
        <w:jc w:val="left"/>
      </w:pPr>
      <w:r w:rsidRPr="00F41B1A">
        <w:rPr>
          <w:rStyle w:val="CommentReference"/>
        </w:rPr>
        <w:annotationRef/>
      </w:r>
      <w:r w:rsidR="005646AF">
        <w:rPr>
          <w:b/>
          <w:bCs/>
        </w:rPr>
        <w:t>Benchmark Answer 1:</w:t>
      </w:r>
    </w:p>
    <w:p w14:paraId="75B9F966" w14:textId="77777777" w:rsidR="005646AF" w:rsidRDefault="005646AF" w:rsidP="005646AF">
      <w:pPr>
        <w:pStyle w:val="CommentText"/>
        <w:jc w:val="left"/>
      </w:pPr>
      <w:r>
        <w:t>In the early childhood education industry, practitioners support families through enrolment and orientation processes by providing clear information about the service, assisting with paperwork completion, and facilitating introductions to key staff members. This ensures families feel informed, welcomed, and comfortable as they transition into the childcare setting.</w:t>
      </w:r>
    </w:p>
    <w:p w14:paraId="7AA1B723" w14:textId="77777777" w:rsidR="005646AF" w:rsidRDefault="005646AF" w:rsidP="005646AF">
      <w:pPr>
        <w:pStyle w:val="CommentText"/>
        <w:jc w:val="left"/>
      </w:pPr>
      <w:r>
        <w:rPr>
          <w:b/>
          <w:bCs/>
        </w:rPr>
        <w:t>Benchmark Answer 2:</w:t>
      </w:r>
    </w:p>
    <w:p w14:paraId="28FBA7F0" w14:textId="77777777" w:rsidR="005646AF" w:rsidRDefault="005646AF" w:rsidP="005646AF">
      <w:pPr>
        <w:pStyle w:val="CommentText"/>
        <w:jc w:val="left"/>
      </w:pPr>
      <w:r>
        <w:t>She makes enrolling and starting daycare a breeze for families! She provides clear information packets with everything they need, such as handbooks and forms. She is also happy to meet with families one-on-one to answer any questions and get to know their child. For instance, if a child has separation anxiety, she can work with the parents to create a special plan to help them adjust comfortably. By following daycare policies and procedures, she ensures that everyone feels welcome and supported during this important transition.</w:t>
      </w:r>
    </w:p>
    <w:p w14:paraId="59665D28" w14:textId="77777777" w:rsidR="005646AF" w:rsidRDefault="005646AF" w:rsidP="005646AF">
      <w:pPr>
        <w:pStyle w:val="CommentText"/>
        <w:jc w:val="left"/>
      </w:pPr>
      <w:r>
        <w:rPr>
          <w:b/>
          <w:bCs/>
        </w:rPr>
        <w:t>Benchmark Answer 3:</w:t>
      </w:r>
    </w:p>
    <w:p w14:paraId="535939A7" w14:textId="77777777" w:rsidR="005646AF" w:rsidRDefault="005646AF" w:rsidP="005646AF">
      <w:pPr>
        <w:pStyle w:val="CommentText"/>
        <w:jc w:val="left"/>
      </w:pPr>
      <w:r>
        <w:t>She helps families feel welcome and involved throughout the daycare enrolment and orientation process. They hold open houses and information sessions where families can tour the facilities, meet the teachers, and learn about the curriculum. She also encourages parents to participate in activities with their children during orientation to build a sense of community. To make sure everything is going well, she asks families for their feedback through surveys or meetings. This way, she can address any concerns and keep improving the process so starting daycare is a positive experience for everyone!</w:t>
      </w:r>
    </w:p>
  </w:comment>
  <w:comment w:id="204" w:author="John Philip Dizon" w:date="2024-08-16T11:47:00Z" w:initials="JD">
    <w:p w14:paraId="3166D35C" w14:textId="77777777" w:rsidR="005646AF" w:rsidRDefault="00623CF6" w:rsidP="005646AF">
      <w:pPr>
        <w:pStyle w:val="CommentText"/>
        <w:jc w:val="left"/>
      </w:pPr>
      <w:r w:rsidRPr="00F41B1A">
        <w:rPr>
          <w:rStyle w:val="CommentReference"/>
        </w:rPr>
        <w:annotationRef/>
      </w:r>
      <w:r w:rsidR="005646AF">
        <w:rPr>
          <w:b/>
          <w:bCs/>
        </w:rPr>
        <w:t>Benchmark Answer 1:</w:t>
      </w:r>
    </w:p>
    <w:p w14:paraId="50C73CFF" w14:textId="77777777" w:rsidR="005646AF" w:rsidRDefault="005646AF" w:rsidP="005646AF">
      <w:pPr>
        <w:pStyle w:val="CommentText"/>
        <w:jc w:val="left"/>
      </w:pPr>
      <w:r>
        <w:t>Early childhood educators create a welcoming environment for all families by employing communication techniques such as active listening, empathy, and cultural sensitivity. By demonstrating warmth, openness, and respect for diverse family backgrounds, educators foster positive relationships and trust with families, promoting a sense of belonging and inclusion within the childcare community.</w:t>
      </w:r>
    </w:p>
    <w:p w14:paraId="067BF4E8" w14:textId="77777777" w:rsidR="005646AF" w:rsidRDefault="005646AF" w:rsidP="005646AF">
      <w:pPr>
        <w:pStyle w:val="CommentText"/>
        <w:jc w:val="left"/>
      </w:pPr>
      <w:r>
        <w:rPr>
          <w:b/>
          <w:bCs/>
        </w:rPr>
        <w:t>Benchmark Answer 2:</w:t>
      </w:r>
    </w:p>
    <w:p w14:paraId="5C6F1BD5" w14:textId="77777777" w:rsidR="005646AF" w:rsidRDefault="005646AF" w:rsidP="005646AF">
      <w:pPr>
        <w:pStyle w:val="CommentText"/>
        <w:jc w:val="left"/>
      </w:pPr>
      <w:r>
        <w:t>She creates a warm and welcoming environment for all families at daycare by following the golden rule of communication: treat everyone with respect! This means she truly listens to parents, acknowledges their backgrounds, and values their ideas. She also ensures everyone feels included by using different ways to communicate, such as talking, providing translated materials, or using digital tools. For instance, if a family speaks Spanish, she can provide information in Spanish or find a translator to help facilitate communication. By following these steps, she builds rapport and ensures every family feels comfortable and welcome at daycare.</w:t>
      </w:r>
    </w:p>
    <w:p w14:paraId="2D8B9305" w14:textId="77777777" w:rsidR="005646AF" w:rsidRDefault="005646AF" w:rsidP="005646AF">
      <w:pPr>
        <w:pStyle w:val="CommentText"/>
        <w:jc w:val="left"/>
      </w:pPr>
      <w:r>
        <w:rPr>
          <w:b/>
          <w:bCs/>
        </w:rPr>
        <w:t>Benchmark Answer 3:</w:t>
      </w:r>
    </w:p>
    <w:p w14:paraId="6B1ED5C8" w14:textId="77777777" w:rsidR="005646AF" w:rsidRDefault="005646AF" w:rsidP="005646AF">
      <w:pPr>
        <w:pStyle w:val="CommentText"/>
        <w:jc w:val="left"/>
      </w:pPr>
      <w:r>
        <w:t>She builds a welcoming daycare environment that celebrates every family by incorporating their cultures! They organise events where families can share their traditions through food, music, and stories. This way, everyone learns about and appreciates different cultures. She also talks to families regularly through meetings, surveys, and one-on-one chats to gather their feedback and ideas. By listening and working together, she helps keep improving the daycare and ensures every family feels like they belong.</w:t>
      </w:r>
    </w:p>
  </w:comment>
  <w:comment w:id="205" w:author="John Philip Dizon" w:date="2024-08-16T11:47:00Z" w:initials="JD">
    <w:p w14:paraId="08648833" w14:textId="77777777" w:rsidR="005646AF" w:rsidRDefault="00623CF6" w:rsidP="005646AF">
      <w:pPr>
        <w:pStyle w:val="CommentText"/>
        <w:jc w:val="left"/>
      </w:pPr>
      <w:r w:rsidRPr="00F41B1A">
        <w:rPr>
          <w:rStyle w:val="CommentReference"/>
        </w:rPr>
        <w:annotationRef/>
      </w:r>
      <w:r w:rsidR="005646AF">
        <w:rPr>
          <w:b/>
          <w:bCs/>
        </w:rPr>
        <w:t>Benchmark Answer 1:</w:t>
      </w:r>
    </w:p>
    <w:p w14:paraId="13C9C3D4" w14:textId="77777777" w:rsidR="005646AF" w:rsidRDefault="005646AF" w:rsidP="005646AF">
      <w:pPr>
        <w:pStyle w:val="CommentText"/>
        <w:jc w:val="left"/>
      </w:pPr>
      <w:r>
        <w:t>Practitioners respond to families’ questions, concerns, and requests promptly and supportively by maintaining open lines of communication, offering reassurance and guidance, and addressing issues in a timely and respectful manner. This ensures families feel heard, valued, and supported in their interactions with the childcare service, fostering trust and confidence in the educational partnership.</w:t>
      </w:r>
    </w:p>
    <w:p w14:paraId="3E6A5171" w14:textId="77777777" w:rsidR="005646AF" w:rsidRDefault="005646AF" w:rsidP="005646AF">
      <w:pPr>
        <w:pStyle w:val="CommentText"/>
        <w:jc w:val="left"/>
      </w:pPr>
      <w:r>
        <w:rPr>
          <w:b/>
          <w:bCs/>
        </w:rPr>
        <w:t>Benchmark Answer 2:</w:t>
      </w:r>
    </w:p>
    <w:p w14:paraId="0FC32316" w14:textId="77777777" w:rsidR="005646AF" w:rsidRDefault="005646AF" w:rsidP="005646AF">
      <w:pPr>
        <w:pStyle w:val="CommentText"/>
        <w:jc w:val="left"/>
      </w:pPr>
      <w:r>
        <w:t>She ensures families at the daycare feel heard and supported! When they reach out with questions, concerns, or requests, she responds quickly and provides clear answers. For instance, if a parent emails about the curriculum, she replies promptly, either by email, phone, or in person, depending on what works best for them. She also listens carefully to their concerns and tries to understand things from their perspective. For example, if a child is having difficulty adjusting, she works with the parents to create a plan to help the child feel more comfortable, such as starting with shorter days. By communicating promptly and with empathy, she helps families feel confident and supported throughout their daycare experience.</w:t>
      </w:r>
    </w:p>
    <w:p w14:paraId="4C25BDF6" w14:textId="77777777" w:rsidR="005646AF" w:rsidRDefault="005646AF" w:rsidP="005646AF">
      <w:pPr>
        <w:pStyle w:val="CommentText"/>
        <w:jc w:val="left"/>
      </w:pPr>
      <w:r>
        <w:rPr>
          <w:b/>
          <w:bCs/>
        </w:rPr>
        <w:t>Benchmark Answer 3:</w:t>
      </w:r>
    </w:p>
    <w:p w14:paraId="661E806A" w14:textId="77777777" w:rsidR="005646AF" w:rsidRDefault="005646AF" w:rsidP="005646AF">
      <w:pPr>
        <w:pStyle w:val="CommentText"/>
        <w:jc w:val="left"/>
      </w:pPr>
      <w:r>
        <w:t>She builds trust with families at daycare by being honest and transparent in all her communication. When they have questions or concerns, she provides all the information they need, even if it’s not what they want to hear. For example, if a parent asks about safety, she explains exactly what protocols are in place and any improvements being made. Once she has addressed their questions or requests, she always follows up to ensure they are satisfied with the resolution. This approach ensures families know she is always available and that the daycare is committed to their satisfaction.</w:t>
      </w:r>
    </w:p>
  </w:comment>
  <w:comment w:id="206" w:author="John Philip Dizon" w:date="2024-08-16T11:48:00Z" w:initials="JD">
    <w:p w14:paraId="6BB5CD45" w14:textId="77777777" w:rsidR="005646AF" w:rsidRDefault="00623CF6" w:rsidP="005646AF">
      <w:pPr>
        <w:pStyle w:val="CommentText"/>
        <w:jc w:val="left"/>
      </w:pPr>
      <w:r w:rsidRPr="00F41B1A">
        <w:rPr>
          <w:rStyle w:val="CommentReference"/>
        </w:rPr>
        <w:annotationRef/>
      </w:r>
      <w:r w:rsidR="005646AF">
        <w:rPr>
          <w:b/>
          <w:bCs/>
        </w:rPr>
        <w:t>Benchmark Answer 1:</w:t>
      </w:r>
    </w:p>
    <w:p w14:paraId="3890C8EE" w14:textId="77777777" w:rsidR="005646AF" w:rsidRDefault="005646AF" w:rsidP="005646AF">
      <w:pPr>
        <w:pStyle w:val="CommentText"/>
        <w:jc w:val="left"/>
      </w:pPr>
      <w:r>
        <w:t>Early childhood educators encourage families to share their knowledge, skills, expertise, and aspects of their family life and culture by creating opportunities for collaboration, participation, and involvement in the childcare program. By valuing and incorporating families’ perspectives and contributions, educators enrich children’s learning experiences, promote cultural diversity, and strengthen partnerships between home and the childcare setting.</w:t>
      </w:r>
    </w:p>
    <w:p w14:paraId="257913E0" w14:textId="77777777" w:rsidR="005646AF" w:rsidRDefault="005646AF" w:rsidP="005646AF">
      <w:pPr>
        <w:pStyle w:val="CommentText"/>
        <w:jc w:val="left"/>
      </w:pPr>
      <w:r>
        <w:rPr>
          <w:b/>
          <w:bCs/>
        </w:rPr>
        <w:t>Benchmark Answer 2:</w:t>
      </w:r>
    </w:p>
    <w:p w14:paraId="30FC41CE" w14:textId="77777777" w:rsidR="005646AF" w:rsidRDefault="005646AF" w:rsidP="005646AF">
      <w:pPr>
        <w:pStyle w:val="CommentText"/>
        <w:jc w:val="left"/>
      </w:pPr>
      <w:r>
        <w:t>She makes the daycare a place where everyone feels welcome to share their background! During meetings and events, she communicates how much the service values the unique cultures and experiences of families. Collaborative projects, such as inviting parents to share stories, recipes, or special items from their cultures with the children, are encouraged. For instance, if a family has a passion for gardening, they could lead an engaging planting activity. By working together on these projects, the children learn from families, and everyone feels more connected.</w:t>
      </w:r>
    </w:p>
    <w:p w14:paraId="587555F9" w14:textId="77777777" w:rsidR="005646AF" w:rsidRDefault="005646AF" w:rsidP="005646AF">
      <w:pPr>
        <w:pStyle w:val="CommentText"/>
        <w:jc w:val="left"/>
      </w:pPr>
      <w:r>
        <w:rPr>
          <w:b/>
          <w:bCs/>
        </w:rPr>
        <w:t>Benchmark Answer 3:</w:t>
      </w:r>
    </w:p>
    <w:p w14:paraId="365B2C7C" w14:textId="77777777" w:rsidR="005646AF" w:rsidRDefault="005646AF" w:rsidP="005646AF">
      <w:pPr>
        <w:pStyle w:val="CommentText"/>
        <w:jc w:val="left"/>
      </w:pPr>
      <w:r>
        <w:t>The daycare celebrates everyone’s background! Cultural events are organised where families can share their traditions through food, music, and stories. Collaborative projects are also undertaken, such as inviting parents to create artwork, contribute to story time, or share their professions with the children. For example, a parent who is a doctor might give a presentation about health. By celebrating diverse cultures and working on projects together, children learn from families, and the daycare becomes a more inclusive and welcoming community.</w:t>
      </w:r>
    </w:p>
  </w:comment>
  <w:comment w:id="207" w:author="John Philip Dizon" w:date="2024-08-16T11:48:00Z" w:initials="JD">
    <w:p w14:paraId="0C9C73CF" w14:textId="77777777" w:rsidR="005646AF" w:rsidRDefault="00623CF6" w:rsidP="005646AF">
      <w:pPr>
        <w:pStyle w:val="CommentText"/>
        <w:jc w:val="left"/>
      </w:pPr>
      <w:r w:rsidRPr="00F41B1A">
        <w:rPr>
          <w:rStyle w:val="CommentReference"/>
        </w:rPr>
        <w:annotationRef/>
      </w:r>
      <w:r w:rsidR="005646AF">
        <w:rPr>
          <w:b/>
          <w:bCs/>
        </w:rPr>
        <w:t>Benchmark Answer 1:</w:t>
      </w:r>
    </w:p>
    <w:p w14:paraId="691372A3" w14:textId="77777777" w:rsidR="005646AF" w:rsidRDefault="005646AF" w:rsidP="005646AF">
      <w:pPr>
        <w:pStyle w:val="CommentText"/>
        <w:jc w:val="left"/>
      </w:pPr>
      <w:r>
        <w:t>Practitioners make current and accurate information about the operation of the service available to families through multiple channels, such as newsletters, notice boards, websites, and parent information sessions. By providing transparent and accessible information about policies, procedures, programming, and upcoming events, educators empower families to stay informed and engaged in their child’s early learning journey.</w:t>
      </w:r>
    </w:p>
    <w:p w14:paraId="2A21B806" w14:textId="77777777" w:rsidR="005646AF" w:rsidRDefault="005646AF" w:rsidP="005646AF">
      <w:pPr>
        <w:pStyle w:val="CommentText"/>
        <w:jc w:val="left"/>
      </w:pPr>
      <w:r>
        <w:rPr>
          <w:b/>
          <w:bCs/>
        </w:rPr>
        <w:t>Benchmark Answer 2:</w:t>
      </w:r>
    </w:p>
    <w:p w14:paraId="6A9D8BBA" w14:textId="77777777" w:rsidR="005646AF" w:rsidRDefault="005646AF" w:rsidP="005646AF">
      <w:pPr>
        <w:pStyle w:val="CommentText"/>
        <w:jc w:val="left"/>
      </w:pPr>
      <w:r>
        <w:t>She keeps families informed about the daycare through various methods. She provides the latest information on the service’s website, in newsletters, and through communication apps. For example, the website includes details about programs, staff, and upcoming events. Regular information sessions are also held where parents can learn directly from teachers. These sessions cover topics such as enrolment, daily routines, safety protocols, and ways parents can get involved. By keeping families well-informed and up-to-date, she ensures they feel confident and comfortable about their child's daycare experience.</w:t>
      </w:r>
    </w:p>
    <w:p w14:paraId="39065EB3" w14:textId="77777777" w:rsidR="005646AF" w:rsidRDefault="005646AF" w:rsidP="005646AF">
      <w:pPr>
        <w:pStyle w:val="CommentText"/>
        <w:jc w:val="left"/>
      </w:pPr>
      <w:r>
        <w:rPr>
          <w:b/>
          <w:bCs/>
        </w:rPr>
        <w:t>Benchmark Answer 3:</w:t>
      </w:r>
    </w:p>
    <w:p w14:paraId="38D32080" w14:textId="77777777" w:rsidR="005646AF" w:rsidRDefault="005646AF" w:rsidP="005646AF">
      <w:pPr>
        <w:pStyle w:val="CommentText"/>
        <w:jc w:val="left"/>
      </w:pPr>
      <w:r>
        <w:t>She ensures families are kept in the loop about the daycare through two main methods. First, she provides a comprehensive parent handbook that covers everything from the curriculum to emergency procedures, giving families a reliable reference. Second, she sends out regular updates via newsletters, emails, and social media. These updates include information on upcoming events, important reminders, and even photos of the children's activities. By offering both a handbook and regular updates, she helps families stay informed and feel assured about their child's daycare experience.</w:t>
      </w:r>
    </w:p>
  </w:comment>
  <w:comment w:id="208" w:author="John Philip Dizon" w:date="2024-08-16T11:48:00Z" w:initials="JD">
    <w:p w14:paraId="7F3A0D34" w14:textId="77777777" w:rsidR="005646AF" w:rsidRDefault="00623CF6" w:rsidP="005646AF">
      <w:pPr>
        <w:pStyle w:val="CommentText"/>
        <w:jc w:val="left"/>
      </w:pPr>
      <w:r w:rsidRPr="00F41B1A">
        <w:rPr>
          <w:rStyle w:val="CommentReference"/>
        </w:rPr>
        <w:annotationRef/>
      </w:r>
      <w:r w:rsidR="005646AF">
        <w:rPr>
          <w:b/>
          <w:bCs/>
        </w:rPr>
        <w:t>Benchmark Answer 1:</w:t>
      </w:r>
    </w:p>
    <w:p w14:paraId="71198836" w14:textId="77777777" w:rsidR="005646AF" w:rsidRDefault="005646AF" w:rsidP="005646AF">
      <w:pPr>
        <w:pStyle w:val="CommentText"/>
        <w:jc w:val="left"/>
      </w:pPr>
      <w:r>
        <w:t>Early childhood educators communicate and promote opportunities for families to contribute to the operation of the service by actively seeking their input, feedback, and participation in decision-making processes. This may include inviting families to join parent committees, attend meetings, or provide suggestions for program enhancements. By fostering a collaborative partnership with families, educators ensure their voices are valued and integrated into the service's planning and implementation processes.</w:t>
      </w:r>
    </w:p>
    <w:p w14:paraId="7B8B776D" w14:textId="77777777" w:rsidR="005646AF" w:rsidRDefault="005646AF" w:rsidP="005646AF">
      <w:pPr>
        <w:pStyle w:val="CommentText"/>
        <w:jc w:val="left"/>
      </w:pPr>
      <w:r>
        <w:rPr>
          <w:b/>
          <w:bCs/>
        </w:rPr>
        <w:t>Benchmark Answer 2:</w:t>
      </w:r>
    </w:p>
    <w:p w14:paraId="30717B86" w14:textId="77777777" w:rsidR="005646AF" w:rsidRDefault="005646AF" w:rsidP="005646AF">
      <w:pPr>
        <w:pStyle w:val="CommentText"/>
        <w:jc w:val="left"/>
      </w:pPr>
      <w:r>
        <w:t>She collaborates with families to enhance the daycare experience. She established a family advisory committee where parents can share their ideas and assist in decision-making. This committee meets regularly to discuss aspects such as the curriculum, fundraising, and ways to improve the daycare. She also distributes surveys to gather feedback on various elements, including the programs and communication effectiveness. By actively listening to parents and working together, she ensures the daycare is a welcoming and inclusive environment for all.</w:t>
      </w:r>
    </w:p>
    <w:p w14:paraId="0C9C7EF4" w14:textId="77777777" w:rsidR="005646AF" w:rsidRDefault="005646AF" w:rsidP="005646AF">
      <w:pPr>
        <w:pStyle w:val="CommentText"/>
        <w:jc w:val="left"/>
      </w:pPr>
      <w:r>
        <w:rPr>
          <w:b/>
          <w:bCs/>
        </w:rPr>
        <w:t>Benchmark Answer 3:</w:t>
      </w:r>
    </w:p>
    <w:p w14:paraId="14B63FE6" w14:textId="77777777" w:rsidR="005646AF" w:rsidRDefault="005646AF" w:rsidP="005646AF">
      <w:pPr>
        <w:pStyle w:val="CommentText"/>
        <w:jc w:val="left"/>
      </w:pPr>
      <w:r>
        <w:t>She maintains an open-door policy, allowing parents to approach her or any staff member with their ideas. Workshops are also organised where parents can share their expertise, such as teaching gardening or cooking. For example, a parent with a passion for gardening might lead an engaging workshop for the children. By fostering collaboration and valuing parents' input, she enhances the daycare experience, making it more enriching and inclusive for everyone.</w:t>
      </w:r>
    </w:p>
  </w:comment>
  <w:comment w:id="209" w:author="John Philip Dizon" w:date="2024-08-16T11:48:00Z" w:initials="JD">
    <w:p w14:paraId="4B20A365" w14:textId="77777777" w:rsidR="005646AF" w:rsidRDefault="00623CF6" w:rsidP="005646AF">
      <w:pPr>
        <w:pStyle w:val="CommentText"/>
        <w:jc w:val="left"/>
      </w:pPr>
      <w:r w:rsidRPr="00F41B1A">
        <w:rPr>
          <w:rStyle w:val="CommentReference"/>
        </w:rPr>
        <w:annotationRef/>
      </w:r>
      <w:r w:rsidR="005646AF">
        <w:rPr>
          <w:b/>
          <w:bCs/>
        </w:rPr>
        <w:t>Benchmark Answer 1:</w:t>
      </w:r>
    </w:p>
    <w:p w14:paraId="3E293DA5" w14:textId="77777777" w:rsidR="005646AF" w:rsidRDefault="005646AF" w:rsidP="005646AF">
      <w:pPr>
        <w:pStyle w:val="CommentText"/>
        <w:jc w:val="left"/>
      </w:pPr>
      <w:r>
        <w:t>Practitioners maintain ongoing positive relationships with families by establishing regular communication channels, such as daily conversations during drop-off and pick-up times, newsletters, emails, or scheduled meetings. Additionally, educators demonstrate sensitivity to families' needs and preferences, celebrate children's achievements and milestones, and address any concerns or issues promptly and constructively. By nurturing trust, mutual respect, and open dialogue, educators foster strong partnerships with families, enhancing children's overall well-being and learning outcomes.</w:t>
      </w:r>
    </w:p>
    <w:p w14:paraId="4F2EC89E" w14:textId="77777777" w:rsidR="005646AF" w:rsidRDefault="005646AF" w:rsidP="005646AF">
      <w:pPr>
        <w:pStyle w:val="CommentText"/>
        <w:jc w:val="left"/>
      </w:pPr>
      <w:r>
        <w:rPr>
          <w:b/>
          <w:bCs/>
        </w:rPr>
        <w:t>Benchmark Answer 2:</w:t>
      </w:r>
    </w:p>
    <w:p w14:paraId="50D341E5" w14:textId="77777777" w:rsidR="005646AF" w:rsidRDefault="005646AF" w:rsidP="005646AF">
      <w:pPr>
        <w:pStyle w:val="CommentText"/>
        <w:jc w:val="left"/>
      </w:pPr>
      <w:r>
        <w:t>She builds strong relationships with families at the daycare by keeping them informed. She uses newsletters, emails, and the daycare app to share information about what the children are learning and upcoming events. She recognises that each family is unique, so she communicates in ways that work best for them, such as sending personalised notes or arranging one-on-one meetings. She also makes an effort to learn about their cultures and traditions, incorporating these into classroom activities. By ensuring families feel informed, valued, and included, she helps build a positive and supportive daycare community.</w:t>
      </w:r>
    </w:p>
    <w:p w14:paraId="5393C8A1" w14:textId="77777777" w:rsidR="005646AF" w:rsidRDefault="005646AF" w:rsidP="005646AF">
      <w:pPr>
        <w:pStyle w:val="CommentText"/>
        <w:jc w:val="left"/>
      </w:pPr>
      <w:r>
        <w:rPr>
          <w:b/>
          <w:bCs/>
        </w:rPr>
        <w:t>Benchmark Answer 3:</w:t>
      </w:r>
    </w:p>
    <w:p w14:paraId="5190BE28" w14:textId="77777777" w:rsidR="005646AF" w:rsidRDefault="005646AF" w:rsidP="005646AF">
      <w:pPr>
        <w:pStyle w:val="CommentText"/>
        <w:jc w:val="left"/>
      </w:pPr>
      <w:r>
        <w:t>She fosters strong bonds with families at the daycare by creating a welcoming and engaging environment. Regular events like picnics, open houses, and workshops are organised, allowing families to participate in fun activities, meet the teachers, and connect with each other. For example, a monthly "Family Fun Day" featuring games, crafts, and food is held. She also values family feedback, providing various ways for parents to share their thoughts, such as suggestion boxes, surveys, and anonymous forms. By incorporating their ideas and making families feel like part of a supportive community, she continuously improves the daycare experience.</w:t>
      </w:r>
    </w:p>
  </w:comment>
  <w:comment w:id="210" w:author="John Philip Dizon" w:date="2024-08-16T11:48:00Z" w:initials="JD">
    <w:p w14:paraId="5B6BE8F6" w14:textId="77777777" w:rsidR="005646AF" w:rsidRDefault="00623CF6" w:rsidP="005646AF">
      <w:pPr>
        <w:pStyle w:val="CommentText"/>
        <w:jc w:val="left"/>
      </w:pPr>
      <w:r w:rsidRPr="00F41B1A">
        <w:rPr>
          <w:rStyle w:val="CommentReference"/>
        </w:rPr>
        <w:annotationRef/>
      </w:r>
      <w:r w:rsidR="005646AF">
        <w:rPr>
          <w:b/>
          <w:bCs/>
        </w:rPr>
        <w:t>Benchmark Answer 1:</w:t>
      </w:r>
    </w:p>
    <w:p w14:paraId="55D51B3A" w14:textId="77777777" w:rsidR="005646AF" w:rsidRDefault="005646AF" w:rsidP="005646AF">
      <w:pPr>
        <w:pStyle w:val="CommentText"/>
        <w:jc w:val="left"/>
      </w:pPr>
      <w:r>
        <w:t>Early childhood educators exchange information with families about children’s progress, relationships, interests, and experiences through various channels such as daily verbal updates, written communication in communication books or apps, and formal parent-teacher conferences. This approach ensures families are informed about their child's development and engaged in their learning journey, fostering a collaborative partnership between home and the childcare setting.</w:t>
      </w:r>
    </w:p>
    <w:p w14:paraId="6B82758E" w14:textId="77777777" w:rsidR="005646AF" w:rsidRDefault="005646AF" w:rsidP="005646AF">
      <w:pPr>
        <w:pStyle w:val="CommentText"/>
        <w:jc w:val="left"/>
      </w:pPr>
      <w:r>
        <w:rPr>
          <w:b/>
          <w:bCs/>
        </w:rPr>
        <w:t>Benchmark Answer 2:</w:t>
      </w:r>
    </w:p>
    <w:p w14:paraId="06E4C199" w14:textId="77777777" w:rsidR="005646AF" w:rsidRDefault="005646AF" w:rsidP="005646AF">
      <w:pPr>
        <w:pStyle w:val="CommentText"/>
        <w:jc w:val="left"/>
      </w:pPr>
      <w:r>
        <w:t>She keeps families informed about their child's daycare experience in several ways. Every day during drop-off and pick-up, she engages in conversations with parents about their child's activities and any notable experiences. She also provides daily reports or uses a communication app to share details. For more comprehensive updates, regular parent-teacher meetings are held to discuss each child's progress, strengths, and areas for development. These meetings offer parents an opportunity to ask questions and actively participate in their child's daycare journey.</w:t>
      </w:r>
    </w:p>
    <w:p w14:paraId="10E3CB8C" w14:textId="77777777" w:rsidR="005646AF" w:rsidRDefault="005646AF" w:rsidP="005646AF">
      <w:pPr>
        <w:pStyle w:val="CommentText"/>
        <w:jc w:val="left"/>
      </w:pPr>
      <w:r>
        <w:rPr>
          <w:b/>
          <w:bCs/>
        </w:rPr>
        <w:t>Benchmark Answer 3:</w:t>
      </w:r>
    </w:p>
    <w:p w14:paraId="5FD9861B" w14:textId="77777777" w:rsidR="005646AF" w:rsidRDefault="005646AF" w:rsidP="005646AF">
      <w:pPr>
        <w:pStyle w:val="CommentText"/>
        <w:jc w:val="left"/>
      </w:pPr>
      <w:r>
        <w:t>She keeps families updated about their child's daycare experience through two main methods. First, she creates portfolios for each child that include pictures, artwork, and notes about their interests, progress, and special moments. This allows parents to see what their child is learning and experiencing at daycare. Second, she organises events such as information sessions, picnics, and coffee chats where parents and teachers can connect in a relaxed setting. These events provide families with opportunities to ask questions, share their thoughts, and gain insights into their child's daycare journey.</w:t>
      </w:r>
    </w:p>
  </w:comment>
  <w:comment w:id="211" w:author="John Philip Dizon" w:date="2024-08-16T11:48:00Z" w:initials="JD">
    <w:p w14:paraId="2732F7C7" w14:textId="77777777" w:rsidR="005646AF" w:rsidRDefault="00623CF6" w:rsidP="005646AF">
      <w:pPr>
        <w:pStyle w:val="CommentText"/>
        <w:jc w:val="left"/>
      </w:pPr>
      <w:r w:rsidRPr="00F41B1A">
        <w:rPr>
          <w:rStyle w:val="CommentReference"/>
        </w:rPr>
        <w:annotationRef/>
      </w:r>
      <w:r w:rsidR="005646AF">
        <w:rPr>
          <w:b/>
          <w:bCs/>
        </w:rPr>
        <w:t>Benchmark Answer 1:</w:t>
      </w:r>
    </w:p>
    <w:p w14:paraId="69585A3E" w14:textId="77777777" w:rsidR="005646AF" w:rsidRDefault="005646AF" w:rsidP="005646AF">
      <w:pPr>
        <w:pStyle w:val="CommentText"/>
        <w:jc w:val="left"/>
      </w:pPr>
      <w:r>
        <w:t>Practitioners inform families promptly and sensitively of any incidents affecting their child by following established procedures for incident reporting and communication. This includes promptly notifying families of any accidents, injuries, or behavioural concerns their child may have experienced while in care, providing clear and factual information, and offering support and reassurance as needed. By maintaining open and transparent communication, educators demonstrate their commitment to children's safety and well-being and build trust with families.</w:t>
      </w:r>
    </w:p>
    <w:p w14:paraId="7D8AF6C4" w14:textId="77777777" w:rsidR="005646AF" w:rsidRDefault="005646AF" w:rsidP="005646AF">
      <w:pPr>
        <w:pStyle w:val="CommentText"/>
        <w:jc w:val="left"/>
      </w:pPr>
      <w:r>
        <w:rPr>
          <w:b/>
          <w:bCs/>
        </w:rPr>
        <w:t>Benchmark Answer 2:</w:t>
      </w:r>
    </w:p>
    <w:p w14:paraId="5729B77C" w14:textId="77777777" w:rsidR="005646AF" w:rsidRDefault="005646AF" w:rsidP="005646AF">
      <w:pPr>
        <w:pStyle w:val="CommentText"/>
        <w:jc w:val="left"/>
      </w:pPr>
      <w:r>
        <w:t>She ensures that if anything happens at daycare, even a minor scrape, parents are informed immediately, either in person or by phone. She explains what occurred and how it was addressed, such as applying a bandage to a scraped knee. A detailed report of the incident is written in accordance with daycare policies and a copy is provided to the parents so they have all the necessary information. This approach allows parents to ask questions and feel assured that their child is safe and well cared for.</w:t>
      </w:r>
    </w:p>
    <w:p w14:paraId="7670FAAB" w14:textId="77777777" w:rsidR="005646AF" w:rsidRDefault="005646AF" w:rsidP="005646AF">
      <w:pPr>
        <w:pStyle w:val="CommentText"/>
        <w:jc w:val="left"/>
      </w:pPr>
      <w:r>
        <w:rPr>
          <w:b/>
          <w:bCs/>
        </w:rPr>
        <w:t>Benchmark Answer 3:</w:t>
      </w:r>
    </w:p>
    <w:p w14:paraId="262B74CC" w14:textId="77777777" w:rsidR="005646AF" w:rsidRDefault="005646AF" w:rsidP="005646AF">
      <w:pPr>
        <w:pStyle w:val="CommentText"/>
        <w:jc w:val="left"/>
      </w:pPr>
      <w:r>
        <w:t>She understands that any incident at daycare, even a minor bump, can be concerning for parents. Therefore, she informs them right away, either in person or by phone, in a caring and understanding manner. She listens to their concerns and answers any questions they may have. A report of the incident is written and a copy is given to the parents. Beyond this, she remains available for further discussion and provides ongoing updates about the child’s well-being. By maintaining open lines of communication, she ensures that parents feel confident that their child is safe and supported at daycare.</w:t>
      </w:r>
    </w:p>
  </w:comment>
  <w:comment w:id="212" w:author="John Philip Dizon" w:date="2024-08-16T11:48:00Z" w:initials="JD">
    <w:p w14:paraId="61D2AAE5" w14:textId="77777777" w:rsidR="005646AF" w:rsidRDefault="00623CF6" w:rsidP="005646AF">
      <w:pPr>
        <w:pStyle w:val="CommentText"/>
        <w:jc w:val="left"/>
      </w:pPr>
      <w:r w:rsidRPr="00F41B1A">
        <w:rPr>
          <w:rStyle w:val="CommentReference"/>
        </w:rPr>
        <w:annotationRef/>
      </w:r>
      <w:r w:rsidR="005646AF">
        <w:rPr>
          <w:b/>
          <w:bCs/>
        </w:rPr>
        <w:t>Benchmark Answer 1:</w:t>
      </w:r>
    </w:p>
    <w:p w14:paraId="69F306F4" w14:textId="77777777" w:rsidR="005646AF" w:rsidRDefault="005646AF" w:rsidP="005646AF">
      <w:pPr>
        <w:pStyle w:val="CommentText"/>
        <w:jc w:val="left"/>
      </w:pPr>
      <w:r>
        <w:t>Early childhood educators communicate in ways that show understanding of each child and their family and community context by acknowledging and respecting their cultural backgrounds, beliefs, and values. This may involve using inclusive language, incorporating diverse perspectives into the curriculum, and adapting communication styles to meet the needs and preferences of individual families. By fostering a sense of belonging and cultural competence, educators promote positive relationships with families and support children's identity development.</w:t>
      </w:r>
    </w:p>
    <w:p w14:paraId="2B5EB0D5" w14:textId="77777777" w:rsidR="005646AF" w:rsidRDefault="005646AF" w:rsidP="005646AF">
      <w:pPr>
        <w:pStyle w:val="CommentText"/>
        <w:jc w:val="left"/>
      </w:pPr>
      <w:r>
        <w:rPr>
          <w:b/>
          <w:bCs/>
        </w:rPr>
        <w:t>Benchmark Answer 2:</w:t>
      </w:r>
    </w:p>
    <w:p w14:paraId="6AB2AE52" w14:textId="77777777" w:rsidR="005646AF" w:rsidRDefault="005646AF" w:rsidP="005646AF">
      <w:pPr>
        <w:pStyle w:val="CommentText"/>
        <w:jc w:val="left"/>
      </w:pPr>
      <w:r>
        <w:t>She builds strong relationships with families by understanding their backgrounds and respecting their cultures. For instance, if a child's family has different traditions, she learns about them and communicates in ways that are comfortable for them. She personalises her approach with each family, actively listening to their concerns and goals for their child. This two-way communication, built on empathy and understanding, creates a supportive daycare community where every family feels valued and involved in their child's early learning journey.</w:t>
      </w:r>
    </w:p>
    <w:p w14:paraId="63D682E9" w14:textId="77777777" w:rsidR="005646AF" w:rsidRDefault="005646AF" w:rsidP="005646AF">
      <w:pPr>
        <w:pStyle w:val="CommentText"/>
        <w:jc w:val="left"/>
      </w:pPr>
      <w:r>
        <w:rPr>
          <w:b/>
          <w:bCs/>
        </w:rPr>
        <w:t>Benchmark Answer 3:</w:t>
      </w:r>
    </w:p>
    <w:p w14:paraId="7684BB7C" w14:textId="77777777" w:rsidR="005646AF" w:rsidRDefault="005646AF" w:rsidP="005646AF">
      <w:pPr>
        <w:pStyle w:val="CommentText"/>
        <w:jc w:val="left"/>
      </w:pPr>
      <w:r>
        <w:t>She builds relationships with families by learning about their unique backgrounds and cultures. For example, she talks to families about their traditions and holidays, and tries to incorporate them into daycare activities. This approach ensures that everyone feels welcome and respected. She also partners with community organisations to gain a deeper understanding of the different cultures in the area. Sometimes, she even invites community members to daycare to share their experiences with the children. By understanding each family and the community, she communicates in a way that makes everyone feel like they belong.</w:t>
      </w:r>
    </w:p>
  </w:comment>
  <w:comment w:id="213" w:author="John Philip Dizon" w:date="2024-08-16T11:49:00Z" w:initials="JD">
    <w:p w14:paraId="3EA3C5D9" w14:textId="77777777" w:rsidR="00A562F8" w:rsidRDefault="00A562F8" w:rsidP="00A562F8">
      <w:pPr>
        <w:pStyle w:val="CommentText"/>
        <w:jc w:val="left"/>
      </w:pPr>
      <w:r w:rsidRPr="00F41B1A">
        <w:rPr>
          <w:rStyle w:val="CommentReference"/>
        </w:rPr>
        <w:annotationRef/>
      </w:r>
      <w:r>
        <w:rPr>
          <w:b/>
          <w:bCs/>
        </w:rPr>
        <w:t>Benchmark Answer 1:</w:t>
      </w:r>
    </w:p>
    <w:p w14:paraId="2BE9EED9" w14:textId="77777777" w:rsidR="00A562F8" w:rsidRDefault="00A562F8" w:rsidP="00A562F8">
      <w:pPr>
        <w:pStyle w:val="CommentText"/>
        <w:jc w:val="left"/>
      </w:pPr>
      <w:r>
        <w:t>Practitioners implement strategies that facilitate shared decision-making with families by actively involving them in the planning and evaluation of their child's learning experiences. This may include seeking input on program goals, discussing individualised support plans, and collaborating on strategies to address developmental concerns or behavioural challenges. By engaging families as partners in decision-making processes, educators empower them to contribute their insights and expertise, ultimately enhancing the quality of care and education provided to children.</w:t>
      </w:r>
    </w:p>
    <w:p w14:paraId="487CCC94" w14:textId="77777777" w:rsidR="00A562F8" w:rsidRDefault="00A562F8" w:rsidP="00A562F8">
      <w:pPr>
        <w:pStyle w:val="CommentText"/>
        <w:jc w:val="left"/>
      </w:pPr>
      <w:r>
        <w:rPr>
          <w:b/>
          <w:bCs/>
        </w:rPr>
        <w:t>Benchmark Answer 2:</w:t>
      </w:r>
    </w:p>
    <w:p w14:paraId="76C12A1F" w14:textId="77777777" w:rsidR="00A562F8" w:rsidRDefault="00A562F8" w:rsidP="00A562F8">
      <w:pPr>
        <w:pStyle w:val="CommentText"/>
        <w:jc w:val="left"/>
      </w:pPr>
      <w:r>
        <w:t>She believes in open communication and teamwork with families. She keeps them informed about their child's progress and any upcoming daycare changes. They hold regular meetings where families can share their ideas and suggestions, such as planning activities or special events. This two-way communication allows them to make decisions together that benefit all the children and ensure the daycare program reflects the needs and interests of their diverse families.</w:t>
      </w:r>
    </w:p>
    <w:p w14:paraId="6B79D7BA" w14:textId="77777777" w:rsidR="00A562F8" w:rsidRDefault="00A562F8" w:rsidP="00A562F8">
      <w:pPr>
        <w:pStyle w:val="CommentText"/>
        <w:jc w:val="left"/>
      </w:pPr>
      <w:r>
        <w:rPr>
          <w:b/>
          <w:bCs/>
        </w:rPr>
        <w:t>Benchmark Answer 3:</w:t>
      </w:r>
    </w:p>
    <w:p w14:paraId="7F310D11" w14:textId="77777777" w:rsidR="00A562F8" w:rsidRDefault="00A562F8" w:rsidP="00A562F8">
      <w:pPr>
        <w:pStyle w:val="CommentText"/>
        <w:jc w:val="left"/>
      </w:pPr>
      <w:r>
        <w:t>She works together with families to create personalised plans to help their child thrive at daycare. For instance, if a parent wants their child to make more friends, they can brainstorm ideas together. She also uses surveys, meetings, and focus groups to gather feedback from families about the daycare program. By listening to their suggestions and working as a team, they can make decisions that benefit all the children and ensure the daycare meets the needs of every family.</w:t>
      </w:r>
    </w:p>
  </w:comment>
  <w:comment w:id="214" w:author="John Philip Dizon" w:date="2024-08-16T11:49:00Z" w:initials="JD">
    <w:p w14:paraId="66FBA981" w14:textId="77777777" w:rsidR="00A562F8" w:rsidRDefault="00A562F8" w:rsidP="00A562F8">
      <w:pPr>
        <w:pStyle w:val="CommentText"/>
        <w:jc w:val="left"/>
      </w:pPr>
      <w:r w:rsidRPr="00F41B1A">
        <w:rPr>
          <w:rStyle w:val="CommentReference"/>
        </w:rPr>
        <w:annotationRef/>
      </w:r>
      <w:r>
        <w:rPr>
          <w:b/>
          <w:bCs/>
        </w:rPr>
        <w:t>Benchmark Answer 1:</w:t>
      </w:r>
    </w:p>
    <w:p w14:paraId="5FA29F51" w14:textId="77777777" w:rsidR="00A562F8" w:rsidRDefault="00A562F8" w:rsidP="00A562F8">
      <w:pPr>
        <w:pStyle w:val="CommentText"/>
        <w:jc w:val="left"/>
      </w:pPr>
      <w:r>
        <w:t>Early childhood educators support children’s understanding of their local and broader social and physical communities through various activities and experiences that foster exploration, connection, and learning. This includes:</w:t>
      </w:r>
    </w:p>
    <w:p w14:paraId="7CC6BE03" w14:textId="77777777" w:rsidR="00A562F8" w:rsidRDefault="00A562F8" w:rsidP="00A562F8">
      <w:pPr>
        <w:pStyle w:val="CommentText"/>
        <w:jc w:val="left"/>
      </w:pPr>
      <w:r>
        <w:rPr>
          <w:b/>
          <w:bCs/>
        </w:rPr>
        <w:t>Examples:</w:t>
      </w:r>
    </w:p>
    <w:p w14:paraId="6F748641" w14:textId="77777777" w:rsidR="00A562F8" w:rsidRDefault="00A562F8" w:rsidP="00A562F8">
      <w:pPr>
        <w:pStyle w:val="CommentText"/>
        <w:jc w:val="left"/>
      </w:pPr>
      <w:r>
        <w:rPr>
          <w:b/>
          <w:bCs/>
        </w:rPr>
        <w:t>Active Listening:</w:t>
      </w:r>
    </w:p>
    <w:p w14:paraId="644F4D8B" w14:textId="77777777" w:rsidR="00A562F8" w:rsidRDefault="00A562F8" w:rsidP="00A562F8">
      <w:pPr>
        <w:pStyle w:val="CommentText"/>
        <w:jc w:val="left"/>
      </w:pPr>
      <w:r>
        <w:t>Engaging in meaningful conversations with children to understand their interests, questions, and observations about their surroundings. Actively listening to children's stories, experiences, and perspectives about their community during group discussions or one-on-one interactions.</w:t>
      </w:r>
    </w:p>
    <w:p w14:paraId="515EB6EB" w14:textId="77777777" w:rsidR="00A562F8" w:rsidRDefault="00A562F8" w:rsidP="00A562F8">
      <w:pPr>
        <w:pStyle w:val="CommentText"/>
        <w:jc w:val="left"/>
      </w:pPr>
      <w:r>
        <w:rPr>
          <w:b/>
          <w:bCs/>
        </w:rPr>
        <w:t>Collaborative Discussion and Decision-Making:</w:t>
      </w:r>
    </w:p>
    <w:p w14:paraId="399C4504" w14:textId="77777777" w:rsidR="00A562F8" w:rsidRDefault="00A562F8" w:rsidP="00A562F8">
      <w:pPr>
        <w:pStyle w:val="CommentText"/>
        <w:jc w:val="left"/>
      </w:pPr>
      <w:r>
        <w:t>Facilitating group discussions or circle time activities where children can share their thoughts, ideas, and knowledge about their community. Involving children in decision-making processes related to community-based projects or outings, such as selecting a destination for a field trip or planning a community service project.</w:t>
      </w:r>
    </w:p>
    <w:p w14:paraId="3B1076A8" w14:textId="77777777" w:rsidR="00A562F8" w:rsidRDefault="00A562F8" w:rsidP="00A562F8">
      <w:pPr>
        <w:pStyle w:val="CommentText"/>
        <w:jc w:val="left"/>
      </w:pPr>
      <w:r>
        <w:rPr>
          <w:b/>
          <w:bCs/>
        </w:rPr>
        <w:t>Provision of Clear Verbal Information:</w:t>
      </w:r>
    </w:p>
    <w:p w14:paraId="01A4DA76" w14:textId="77777777" w:rsidR="00A562F8" w:rsidRDefault="00A562F8" w:rsidP="00A562F8">
      <w:pPr>
        <w:pStyle w:val="CommentText"/>
        <w:jc w:val="left"/>
      </w:pPr>
      <w:r>
        <w:t>Providing age-appropriate information about community landmarks, places of interest, and cultural celebrations through storytelling, picture books, or visual aids. Using simple and descriptive language to explain the roles of community helpers such as firefighters, police officers, and librarians.</w:t>
      </w:r>
    </w:p>
    <w:p w14:paraId="2C5D82A9" w14:textId="77777777" w:rsidR="00A562F8" w:rsidRDefault="00A562F8" w:rsidP="00A562F8">
      <w:pPr>
        <w:pStyle w:val="CommentText"/>
        <w:jc w:val="left"/>
      </w:pPr>
      <w:r>
        <w:rPr>
          <w:b/>
          <w:bCs/>
        </w:rPr>
        <w:t>Questioning:</w:t>
      </w:r>
    </w:p>
    <w:p w14:paraId="1A6A642A" w14:textId="77777777" w:rsidR="00A562F8" w:rsidRDefault="00A562F8" w:rsidP="00A562F8">
      <w:pPr>
        <w:pStyle w:val="CommentText"/>
        <w:jc w:val="left"/>
      </w:pPr>
      <w:r>
        <w:t>Encouraging children to ask questions about their community, fostering curiosity and critical thinking. Asking open-ended questions during nature walks or community visits to stimulate children's observation skills and encourage exploration.</w:t>
      </w:r>
    </w:p>
    <w:p w14:paraId="7E916B45" w14:textId="77777777" w:rsidR="00A562F8" w:rsidRDefault="00A562F8" w:rsidP="00A562F8">
      <w:pPr>
        <w:pStyle w:val="CommentText"/>
        <w:jc w:val="left"/>
      </w:pPr>
      <w:r>
        <w:rPr>
          <w:b/>
          <w:bCs/>
        </w:rPr>
        <w:t>Negotiation:</w:t>
      </w:r>
    </w:p>
    <w:p w14:paraId="2BCD2D9E" w14:textId="77777777" w:rsidR="00A562F8" w:rsidRDefault="00A562F8" w:rsidP="00A562F8">
      <w:pPr>
        <w:pStyle w:val="CommentText"/>
        <w:jc w:val="left"/>
      </w:pPr>
      <w:r>
        <w:t>Collaborating with children to negotiate rules and expectations for community outings, emphasising safety, respect, and cooperation. Encouraging children to negotiate solutions to conflicts or disagreements that may arise during group activities or play.</w:t>
      </w:r>
    </w:p>
    <w:p w14:paraId="795BC5B6" w14:textId="77777777" w:rsidR="00A562F8" w:rsidRDefault="00A562F8" w:rsidP="00A562F8">
      <w:pPr>
        <w:pStyle w:val="CommentText"/>
        <w:jc w:val="left"/>
      </w:pPr>
      <w:r>
        <w:t>By incorporating active listening, collaborative discussion and decision-making, provision of clear verbal information, questioning, and negotiation into interactions and activities with children, educators promote meaningful engagement with their local and broader communities, fostering a sense of belonging, curiosity, and social responsibility among young learners.</w:t>
      </w:r>
    </w:p>
    <w:p w14:paraId="50BCC39D" w14:textId="77777777" w:rsidR="00A562F8" w:rsidRDefault="00A562F8" w:rsidP="00A562F8">
      <w:pPr>
        <w:pStyle w:val="CommentText"/>
        <w:jc w:val="left"/>
      </w:pPr>
      <w:r>
        <w:rPr>
          <w:b/>
          <w:bCs/>
        </w:rPr>
        <w:t>Benchmark Answer 2:</w:t>
      </w:r>
    </w:p>
    <w:p w14:paraId="74A93879" w14:textId="77777777" w:rsidR="00A562F8" w:rsidRDefault="00A562F8" w:rsidP="00A562F8">
      <w:pPr>
        <w:pStyle w:val="CommentText"/>
        <w:jc w:val="left"/>
      </w:pPr>
      <w:r>
        <w:t>She organises community exploration activities where children have the opportunity to learn about their local and broader social and physical communities. For example, they may take nature walks to observe local plants and wildlife, visit community landmarks such as parks or libraries, or invite guest speakers from various professions to share their experiences. During these activities, she uses active listening and inquisitive questioning to encourage children to share their observations, thoughts, and questions about the world around them. Through collaborative conversations, they collectively explore different aspects of their communities and develop a deeper understanding of the interconnectedness between people, places, and environments.</w:t>
      </w:r>
    </w:p>
    <w:p w14:paraId="1AE85D04" w14:textId="77777777" w:rsidR="00A562F8" w:rsidRDefault="00A562F8" w:rsidP="00A562F8">
      <w:pPr>
        <w:pStyle w:val="CommentText"/>
        <w:jc w:val="left"/>
      </w:pPr>
      <w:r>
        <w:t>She facilitates community engagement projects that involve children in decision-making processes related to their local communities. For instance, they might organise a fundraising event to support a local charity or plan a community cleanup initiative to promote environmental stewardship. Throughout these projects, she uses clear verbal communication to explain the purpose and goals of the activities, while also providing children with opportunities to voice their ideas and preferences. By involving children in meaningful decision-making experiences, she empowers them to take an active role in shaping their communities and fosters a sense of belonging and civic responsibility.</w:t>
      </w:r>
    </w:p>
    <w:p w14:paraId="5F451B06" w14:textId="77777777" w:rsidR="00A562F8" w:rsidRDefault="00A562F8" w:rsidP="00A562F8">
      <w:pPr>
        <w:pStyle w:val="CommentText"/>
        <w:jc w:val="left"/>
      </w:pPr>
      <w:r>
        <w:rPr>
          <w:b/>
          <w:bCs/>
        </w:rPr>
        <w:t>Benchmark Answer 3:</w:t>
      </w:r>
    </w:p>
    <w:p w14:paraId="792A9456" w14:textId="77777777" w:rsidR="00A562F8" w:rsidRDefault="00A562F8" w:rsidP="00A562F8">
      <w:pPr>
        <w:pStyle w:val="CommentText"/>
        <w:jc w:val="left"/>
      </w:pPr>
      <w:r>
        <w:t>She invites guest speakers from various community backgrounds to engage children in collaborative conversations and expand their understanding of local and broader social and physical communities. For example, they may invite a police officer, firefighter, or healthcare professional to visit the early childhood education setting and share their roles and responsibilities within the community. During these interactions, she encourages children to ask questions and express their curiosity about different professions, using inquisitive questioning techniques to deepen their understanding of community roles and services.</w:t>
      </w:r>
    </w:p>
    <w:p w14:paraId="29A0B138" w14:textId="77777777" w:rsidR="00A562F8" w:rsidRDefault="00A562F8" w:rsidP="00A562F8">
      <w:pPr>
        <w:pStyle w:val="CommentText"/>
        <w:jc w:val="left"/>
      </w:pPr>
      <w:r>
        <w:t>She facilitates community mapping activities where children work together to create visual representations of their local and broader social and physical communities. For instance, they might use a large map or create a digital collage to identify significant landmarks, places of interest, and community resources. Through negotiation and collaborative decision-making, children discuss which locations to include on the map and how to represent them accurately. By actively involving children in the mapping process, she promotes spatial awareness, critical thinking skills, and a sense of ownership over their community environments.</w:t>
      </w:r>
    </w:p>
  </w:comment>
  <w:comment w:id="215" w:author="John Philip Dizon" w:date="2024-08-16T11:49:00Z" w:initials="JD">
    <w:p w14:paraId="4E6333E6" w14:textId="77777777" w:rsidR="00A562F8" w:rsidRDefault="00A562F8" w:rsidP="00A562F8">
      <w:pPr>
        <w:pStyle w:val="CommentText"/>
        <w:jc w:val="left"/>
      </w:pPr>
      <w:r w:rsidRPr="00F41B1A">
        <w:rPr>
          <w:rStyle w:val="CommentReference"/>
        </w:rPr>
        <w:annotationRef/>
      </w:r>
      <w:r>
        <w:rPr>
          <w:b/>
          <w:bCs/>
        </w:rPr>
        <w:t>Benchmark Answer 1:</w:t>
      </w:r>
    </w:p>
    <w:p w14:paraId="4ECAD146" w14:textId="77777777" w:rsidR="00A562F8" w:rsidRDefault="00A562F8" w:rsidP="00A562F8">
      <w:pPr>
        <w:pStyle w:val="CommentText"/>
        <w:jc w:val="left"/>
      </w:pPr>
      <w:r>
        <w:t>Practitioners foster children’s connection with their local community by actively engaging with community organisations, businesses, and services to create meaningful learning opportunities. This may include inviting guest speakers to share their expertise, collaborating with local artists or musicians on creative projects, or participating in community service projects such as neighbourhood clean-ups or food drives. By immersing children in real-world experiences, educators enrich their learning and promote social awareness and empathy.</w:t>
      </w:r>
    </w:p>
    <w:p w14:paraId="55CB58A6" w14:textId="77777777" w:rsidR="00A562F8" w:rsidRDefault="00A562F8" w:rsidP="00A562F8">
      <w:pPr>
        <w:pStyle w:val="CommentText"/>
        <w:jc w:val="left"/>
      </w:pPr>
      <w:r>
        <w:rPr>
          <w:b/>
          <w:bCs/>
        </w:rPr>
        <w:t>Benchmark Answer 2:</w:t>
      </w:r>
    </w:p>
    <w:p w14:paraId="7514B98F" w14:textId="77777777" w:rsidR="00A562F8" w:rsidRDefault="00A562F8" w:rsidP="00A562F8">
      <w:pPr>
        <w:pStyle w:val="CommentText"/>
        <w:jc w:val="left"/>
      </w:pPr>
      <w:r>
        <w:t>She takes the children on numerous outings in their community to help them learn and grow! They visit places like parks and fire stations, enabling the children to meet new people and see different things. They also partner with local businesses, such as nursing homes and gardens. For instance, the children might plant vegetables with residents from a garden or visit with residents at a nursing home. These experiences help the children feel connected to their community and understand the world around them.</w:t>
      </w:r>
    </w:p>
    <w:p w14:paraId="371F9A50" w14:textId="77777777" w:rsidR="00A562F8" w:rsidRDefault="00A562F8" w:rsidP="00A562F8">
      <w:pPr>
        <w:pStyle w:val="CommentText"/>
        <w:jc w:val="left"/>
      </w:pPr>
      <w:r>
        <w:rPr>
          <w:b/>
          <w:bCs/>
        </w:rPr>
        <w:t>Benchmark Answer 3:</w:t>
      </w:r>
    </w:p>
    <w:p w14:paraId="3D372F41" w14:textId="77777777" w:rsidR="00A562F8" w:rsidRDefault="00A562F8" w:rsidP="00A562F8">
      <w:pPr>
        <w:pStyle w:val="CommentText"/>
        <w:jc w:val="left"/>
      </w:pPr>
      <w:r>
        <w:t>She helps the children feel connected to their community in two main ways. First, they celebrate different cultures! They might organise a festival where everyone shares their traditions, food, and music, and the children even get to help plan it. Second, they also give back to the community. For instance, they might collect food for a food bank or clean up a local park. By participating in these events, the children learn about diverse cultures, how to help others, and feel like they are part of something bigger than themselves.</w:t>
      </w:r>
    </w:p>
  </w:comment>
  <w:comment w:id="216" w:author="John Philip Dizon" w:date="2024-08-16T11:49:00Z" w:initials="JD">
    <w:p w14:paraId="3B0B356A" w14:textId="77777777" w:rsidR="00A562F8" w:rsidRDefault="00A562F8" w:rsidP="00A562F8">
      <w:pPr>
        <w:pStyle w:val="CommentText"/>
        <w:jc w:val="left"/>
      </w:pPr>
      <w:r w:rsidRPr="00F41B1A">
        <w:rPr>
          <w:rStyle w:val="CommentReference"/>
        </w:rPr>
        <w:annotationRef/>
      </w:r>
      <w:r>
        <w:rPr>
          <w:b/>
          <w:bCs/>
        </w:rPr>
        <w:t>Benchmark Answer 1:</w:t>
      </w:r>
    </w:p>
    <w:p w14:paraId="380CF81A" w14:textId="77777777" w:rsidR="00A562F8" w:rsidRDefault="00A562F8" w:rsidP="00A562F8">
      <w:pPr>
        <w:pStyle w:val="CommentText"/>
        <w:jc w:val="left"/>
      </w:pPr>
      <w:r>
        <w:t>Early childhood educators ensure compliance with the National Quality Standard and related regulations and laws while providing opportunities for children to access and engage with the local and broader communities through the following approaches:</w:t>
      </w:r>
    </w:p>
    <w:p w14:paraId="6496DA0E" w14:textId="77777777" w:rsidR="00A562F8" w:rsidRDefault="00A562F8" w:rsidP="00A562F8">
      <w:pPr>
        <w:pStyle w:val="CommentText"/>
        <w:jc w:val="left"/>
      </w:pPr>
      <w:r>
        <w:rPr>
          <w:b/>
          <w:bCs/>
        </w:rPr>
        <w:t>Collaborative Partnerships with Families and Communities:</w:t>
      </w:r>
    </w:p>
    <w:p w14:paraId="0A383869" w14:textId="77777777" w:rsidR="00A562F8" w:rsidRDefault="00A562F8" w:rsidP="00A562F8">
      <w:pPr>
        <w:pStyle w:val="CommentText"/>
        <w:jc w:val="left"/>
      </w:pPr>
      <w:r>
        <w:t>They implement strategies to foster strong partnerships with families and community organisations to facilitate children's participation in community-based activities and events. Educators collaborate with local businesses, cultural institutions, and service providers to create meaningful learning experiences and promote community engagement.</w:t>
      </w:r>
    </w:p>
    <w:p w14:paraId="29D8C825" w14:textId="77777777" w:rsidR="00A562F8" w:rsidRDefault="00A562F8" w:rsidP="00A562F8">
      <w:pPr>
        <w:pStyle w:val="CommentText"/>
        <w:jc w:val="left"/>
      </w:pPr>
      <w:r>
        <w:rPr>
          <w:b/>
          <w:bCs/>
        </w:rPr>
        <w:t>Educational Program and Practice:</w:t>
      </w:r>
    </w:p>
    <w:p w14:paraId="7C830F86" w14:textId="77777777" w:rsidR="00A562F8" w:rsidRDefault="00A562F8" w:rsidP="00A562F8">
      <w:pPr>
        <w:pStyle w:val="CommentText"/>
        <w:jc w:val="left"/>
      </w:pPr>
      <w:r>
        <w:t>Educators design educational programs that incorporate community-based learning experiences, such as excursions, visits, and guest speakers, to enrich children's understanding of their local and broader communities. They integrate concepts of citizenship, environmental stewardship, and cultural diversity into the curriculum to promote social responsibility and civic engagement among children.</w:t>
      </w:r>
    </w:p>
    <w:p w14:paraId="4AF790F3" w14:textId="77777777" w:rsidR="00A562F8" w:rsidRDefault="00A562F8" w:rsidP="00A562F8">
      <w:pPr>
        <w:pStyle w:val="CommentText"/>
        <w:jc w:val="left"/>
      </w:pPr>
      <w:r>
        <w:rPr>
          <w:b/>
          <w:bCs/>
        </w:rPr>
        <w:t>Roles of the Tiers of Government in the Provision and Funding of Children’s Education and Care Services:</w:t>
      </w:r>
    </w:p>
    <w:p w14:paraId="16808B21" w14:textId="77777777" w:rsidR="00A562F8" w:rsidRDefault="00A562F8" w:rsidP="00A562F8">
      <w:pPr>
        <w:pStyle w:val="CommentText"/>
        <w:jc w:val="left"/>
      </w:pPr>
      <w:r>
        <w:t>Educators adhere to regulatory requirements and funding guidelines set forth by government agencies while planning and implementing community-based activities and outings. They collaborate with local authorities and community stakeholders to ensure compliance with safety, health, and supervision standards during children's participation in community events.</w:t>
      </w:r>
    </w:p>
    <w:p w14:paraId="5C662417" w14:textId="77777777" w:rsidR="00A562F8" w:rsidRDefault="00A562F8" w:rsidP="00A562F8">
      <w:pPr>
        <w:pStyle w:val="CommentText"/>
        <w:jc w:val="left"/>
      </w:pPr>
      <w:r>
        <w:rPr>
          <w:b/>
          <w:bCs/>
        </w:rPr>
        <w:t>Strategies and Procedures for Involving Family Members in the Service:</w:t>
      </w:r>
    </w:p>
    <w:p w14:paraId="55835B8C" w14:textId="77777777" w:rsidR="00A562F8" w:rsidRDefault="00A562F8" w:rsidP="00A562F8">
      <w:pPr>
        <w:pStyle w:val="CommentText"/>
        <w:jc w:val="left"/>
      </w:pPr>
      <w:r>
        <w:t>Educators engage families in the planning and organisation of community-based activities, seeking their input and feedback to ensure activities align with children's interests and families' preferences. They provide families with information about upcoming community events and opportunities for involvement, encouraging their active participation and support.</w:t>
      </w:r>
    </w:p>
    <w:p w14:paraId="2B5BF7DB" w14:textId="77777777" w:rsidR="00A562F8" w:rsidRDefault="00A562F8" w:rsidP="00A562F8">
      <w:pPr>
        <w:pStyle w:val="CommentText"/>
        <w:jc w:val="left"/>
      </w:pPr>
      <w:r>
        <w:rPr>
          <w:b/>
          <w:bCs/>
        </w:rPr>
        <w:t>Exchange of Information with Families about Children:</w:t>
      </w:r>
    </w:p>
    <w:p w14:paraId="024058EA" w14:textId="77777777" w:rsidR="00A562F8" w:rsidRDefault="00A562F8" w:rsidP="00A562F8">
      <w:pPr>
        <w:pStyle w:val="CommentText"/>
        <w:jc w:val="left"/>
      </w:pPr>
      <w:r>
        <w:t>Educators communicate with families about children's experiences and learning outcomes resulting from their engagement in community activities, highlighting the value of community-based learning opportunities. They solicit feedback from families regarding children's interests and preferences for future community engagements, fostering a collaborative approach to program planning and development.</w:t>
      </w:r>
    </w:p>
    <w:p w14:paraId="799FC001" w14:textId="77777777" w:rsidR="00A562F8" w:rsidRDefault="00A562F8" w:rsidP="00A562F8">
      <w:pPr>
        <w:pStyle w:val="CommentText"/>
        <w:jc w:val="left"/>
      </w:pPr>
      <w:r>
        <w:rPr>
          <w:b/>
          <w:bCs/>
        </w:rPr>
        <w:t>Provision of Service and Community Information for Families in Appropriate Formats and Languages:</w:t>
      </w:r>
    </w:p>
    <w:p w14:paraId="0095CCA6" w14:textId="77777777" w:rsidR="00A562F8" w:rsidRDefault="00A562F8" w:rsidP="00A562F8">
      <w:pPr>
        <w:pStyle w:val="CommentText"/>
        <w:jc w:val="left"/>
      </w:pPr>
      <w:r>
        <w:t>Educators share information with families about community resources, events, and opportunities for engagement in formats and languages that are accessible and culturally relevant. They collaborate with community organisations and agencies to disseminate information to families about available community services, supports, and resources that may benefit their children and families.</w:t>
      </w:r>
    </w:p>
    <w:p w14:paraId="0DD89E1A" w14:textId="77777777" w:rsidR="00A562F8" w:rsidRDefault="00A562F8" w:rsidP="00A562F8">
      <w:pPr>
        <w:pStyle w:val="CommentText"/>
        <w:jc w:val="left"/>
      </w:pPr>
      <w:r>
        <w:rPr>
          <w:b/>
          <w:bCs/>
        </w:rPr>
        <w:t>Maintaining Currency of Information to be Shared with Families:</w:t>
      </w:r>
    </w:p>
    <w:p w14:paraId="4A35FBDA" w14:textId="77777777" w:rsidR="00A562F8" w:rsidRDefault="00A562F8" w:rsidP="00A562F8">
      <w:pPr>
        <w:pStyle w:val="CommentText"/>
        <w:jc w:val="left"/>
      </w:pPr>
      <w:r>
        <w:t>Educators regularly update families on community-based opportunities and resources, ensuring that information remains current, accurate, and relevant to children's interests and developmental needs. They monitor changes in community programs, services, and events to provide families with up-to-date information and support their active participation in community life.</w:t>
      </w:r>
    </w:p>
    <w:p w14:paraId="140BA637" w14:textId="77777777" w:rsidR="00A562F8" w:rsidRDefault="00A562F8" w:rsidP="00A562F8">
      <w:pPr>
        <w:pStyle w:val="CommentText"/>
        <w:jc w:val="left"/>
      </w:pPr>
      <w:r>
        <w:rPr>
          <w:b/>
          <w:bCs/>
        </w:rPr>
        <w:t>Theories and Research that Underpin the Value of Family-Educator Relationships in Relation to Outcomes for Children:</w:t>
      </w:r>
    </w:p>
    <w:p w14:paraId="1DF436D8" w14:textId="77777777" w:rsidR="00A562F8" w:rsidRDefault="00A562F8" w:rsidP="00A562F8">
      <w:pPr>
        <w:pStyle w:val="CommentText"/>
        <w:jc w:val="left"/>
      </w:pPr>
      <w:r>
        <w:t>Educators draw upon research and theoretical frameworks that highlight the importance of community engagement in promoting positive developmental outcomes for children. They emphasise the role of family-educator partnerships in facilitating children's access to community resources, networks, and learning opportunities, enhancing their social, cognitive, and emotional development.</w:t>
      </w:r>
    </w:p>
    <w:p w14:paraId="3CE8AC0C" w14:textId="77777777" w:rsidR="00A562F8" w:rsidRDefault="00A562F8" w:rsidP="00A562F8">
      <w:pPr>
        <w:pStyle w:val="CommentText"/>
        <w:jc w:val="left"/>
      </w:pPr>
      <w:r>
        <w:t>By aligning community engagement initiatives with regulatory requirements and best practices in early childhood education, educators create meaningful opportunities for children to connect with their local and broader communities, fostering a sense of belonging, curiosity, and civic responsibility among young learners.</w:t>
      </w:r>
    </w:p>
    <w:p w14:paraId="451D2F50" w14:textId="77777777" w:rsidR="00A562F8" w:rsidRDefault="00A562F8" w:rsidP="00A562F8">
      <w:pPr>
        <w:pStyle w:val="CommentText"/>
        <w:jc w:val="left"/>
      </w:pPr>
      <w:r>
        <w:rPr>
          <w:b/>
          <w:bCs/>
        </w:rPr>
        <w:t>Benchmark Answer 2:</w:t>
      </w:r>
    </w:p>
    <w:p w14:paraId="0BACD992" w14:textId="77777777" w:rsidR="00A562F8" w:rsidRDefault="00A562F8" w:rsidP="00A562F8">
      <w:pPr>
        <w:pStyle w:val="CommentText"/>
        <w:jc w:val="left"/>
      </w:pPr>
      <w:r>
        <w:t>She ensures compliance with the National Quality Standard (NQS) and relevant regulations while creating opportunities for children to engage with their communities by integrating community-focused learning experiences into the curriculum. For instance, during their exploration of the natural environment, she incorporates discussions about environmental stewardship and sustainability, aligning with NQS Quality Area 3: Physical Environment. Children participate in activities such as planting trees in a local park or conducting litter clean-ups, fostering a sense of environmental responsibility and community connection.</w:t>
      </w:r>
    </w:p>
    <w:p w14:paraId="012370C9" w14:textId="77777777" w:rsidR="00A562F8" w:rsidRDefault="00A562F8" w:rsidP="00A562F8">
      <w:pPr>
        <w:pStyle w:val="CommentText"/>
        <w:jc w:val="left"/>
      </w:pPr>
      <w:r>
        <w:t>She maintains thorough documentation of their community engagement activities, including photographs, children's artwork, and reflections on their experiences. This documentation serves as evidence of compliance with the NQS Quality Area 1: Educational Program and Practice, demonstrating how community interactions support children's learning and development. Through regular reflection sessions with colleagues and families, they discuss the impact of community engagement on children's holistic development and identify areas for further enhancement.</w:t>
      </w:r>
    </w:p>
    <w:p w14:paraId="47AA9215" w14:textId="77777777" w:rsidR="00A562F8" w:rsidRDefault="00A562F8" w:rsidP="00A562F8">
      <w:pPr>
        <w:pStyle w:val="CommentText"/>
        <w:jc w:val="left"/>
      </w:pPr>
      <w:r>
        <w:rPr>
          <w:b/>
          <w:bCs/>
        </w:rPr>
        <w:t>Benchmark Answer 3:</w:t>
      </w:r>
    </w:p>
    <w:p w14:paraId="75B2F8E8" w14:textId="77777777" w:rsidR="00A562F8" w:rsidRDefault="00A562F8" w:rsidP="00A562F8">
      <w:pPr>
        <w:pStyle w:val="CommentText"/>
        <w:jc w:val="left"/>
      </w:pPr>
      <w:r>
        <w:t>She actively involves families and other stakeholders in decision-making processes related to community engagement initiatives, ensuring that their perspectives and input are considered. For example, when planning a visit to a local museum or cultural centre, she seeks input from families regarding their interests and preferences, as well as any cultural considerations that should be taken into account. This collaborative approach promotes a sense of ownership and partnership among all stakeholders, aligning with NQS Quality Area 6: Collaborative Partnerships with Families and Communities.</w:t>
      </w:r>
    </w:p>
    <w:p w14:paraId="71049E8A" w14:textId="77777777" w:rsidR="00A562F8" w:rsidRDefault="00A562F8" w:rsidP="00A562F8">
      <w:pPr>
        <w:pStyle w:val="CommentText"/>
        <w:jc w:val="left"/>
      </w:pPr>
      <w:r>
        <w:t>She prioritises staff training and professional development opportunities to ensure that educators are knowledgeable about relevant regulations and laws governing community engagement in early childhood education. By staying informed about compliance requirements, educators can confidently plan and implement community-based activities that align with legislative standards. Training sessions may include updates on child safety protocols, risk management procedures, and legal considerations when organising off-site excursions or community events.</w:t>
      </w:r>
    </w:p>
  </w:comment>
  <w:comment w:id="217" w:author="John Philip Dizon" w:date="2024-08-16T11:50:00Z" w:initials="JD">
    <w:p w14:paraId="3F02E4A8" w14:textId="77777777" w:rsidR="00A562F8" w:rsidRDefault="00A562F8" w:rsidP="00A562F8">
      <w:pPr>
        <w:pStyle w:val="CommentText"/>
        <w:jc w:val="left"/>
      </w:pPr>
      <w:r w:rsidRPr="00F41B1A">
        <w:rPr>
          <w:rStyle w:val="CommentReference"/>
        </w:rPr>
        <w:annotationRef/>
      </w:r>
      <w:r>
        <w:rPr>
          <w:b/>
          <w:bCs/>
        </w:rPr>
        <w:t>Benchmark Answer 1:</w:t>
      </w:r>
    </w:p>
    <w:p w14:paraId="6D0AD83F" w14:textId="77777777" w:rsidR="00A562F8" w:rsidRDefault="00A562F8" w:rsidP="00A562F8">
      <w:pPr>
        <w:pStyle w:val="CommentText"/>
        <w:jc w:val="left"/>
      </w:pPr>
      <w:r>
        <w:t>Practitioners engage families in children’s connections with the community by inviting their participation in community-based activities, volunteering opportunities, or special events hosted by the childcare service. This may include encouraging families to join outings, contribute resources or expertise, or share cultural traditions or practices with the broader community. By fostering collaboration between families and the community, educators strengthen relationships, promote cultural diversity, and enrich children’s learning experiences.</w:t>
      </w:r>
    </w:p>
    <w:p w14:paraId="5416D336" w14:textId="77777777" w:rsidR="00A562F8" w:rsidRDefault="00A562F8" w:rsidP="00A562F8">
      <w:pPr>
        <w:pStyle w:val="CommentText"/>
        <w:jc w:val="left"/>
      </w:pPr>
      <w:r>
        <w:t>Early childhood educators facilitate ongoing professional development by considering the diverse range of child-rearing practices and parenting styles while actively engaging families in children’s connections with the community. This encompasses:</w:t>
      </w:r>
    </w:p>
    <w:p w14:paraId="0AB18EDE" w14:textId="77777777" w:rsidR="00A562F8" w:rsidRDefault="00A562F8" w:rsidP="00A562F8">
      <w:pPr>
        <w:pStyle w:val="CommentText"/>
        <w:jc w:val="left"/>
      </w:pPr>
      <w:r>
        <w:rPr>
          <w:b/>
          <w:bCs/>
        </w:rPr>
        <w:t>Origin of Child-Rearing Practices and Parenting Styles:</w:t>
      </w:r>
    </w:p>
    <w:p w14:paraId="58C2A2BA" w14:textId="77777777" w:rsidR="00A562F8" w:rsidRDefault="00A562F8" w:rsidP="00A562F8">
      <w:pPr>
        <w:pStyle w:val="CommentText"/>
        <w:jc w:val="left"/>
      </w:pPr>
      <w:r>
        <w:t>Educators understand the historical, cultural, and societal factors that shape child-rearing practices and parenting styles within different communities and ethnic groups. They explore the influence of cultural traditions, religious beliefs, and socioeconomic factors on parenting approaches and family dynamics.</w:t>
      </w:r>
    </w:p>
    <w:p w14:paraId="3DE9AFBC" w14:textId="77777777" w:rsidR="00A562F8" w:rsidRDefault="00A562F8" w:rsidP="00A562F8">
      <w:pPr>
        <w:pStyle w:val="CommentText"/>
        <w:jc w:val="left"/>
      </w:pPr>
      <w:r>
        <w:rPr>
          <w:b/>
          <w:bCs/>
        </w:rPr>
        <w:t>Own Experience and Its Influence on Beliefs:</w:t>
      </w:r>
    </w:p>
    <w:p w14:paraId="490783EE" w14:textId="77777777" w:rsidR="00A562F8" w:rsidRDefault="00A562F8" w:rsidP="00A562F8">
      <w:pPr>
        <w:pStyle w:val="CommentText"/>
        <w:jc w:val="left"/>
      </w:pPr>
      <w:r>
        <w:t>They reflect on personal experiences and upbringing to gain insights into their own beliefs, biases, and assumptions about parenting and child-rearing. Recognising the impact of familial, cultural, and societal influences on their perceptions of effective parenting practices and approaches to early childhood education is vital.</w:t>
      </w:r>
    </w:p>
    <w:p w14:paraId="405D29FC" w14:textId="77777777" w:rsidR="00A562F8" w:rsidRDefault="00A562F8" w:rsidP="00A562F8">
      <w:pPr>
        <w:pStyle w:val="CommentText"/>
        <w:jc w:val="left"/>
      </w:pPr>
      <w:r>
        <w:rPr>
          <w:b/>
          <w:bCs/>
        </w:rPr>
        <w:t>Value of the Family as the First Educator:</w:t>
      </w:r>
    </w:p>
    <w:p w14:paraId="5120914C" w14:textId="77777777" w:rsidR="00A562F8" w:rsidRDefault="00A562F8" w:rsidP="00A562F8">
      <w:pPr>
        <w:pStyle w:val="CommentText"/>
        <w:jc w:val="left"/>
      </w:pPr>
      <w:r>
        <w:t>Educators acknowledge the crucial role of families as the primary educators and nurturers of young children, recognising the significance of family involvement in children's learning and development. Collaborating with families helps honour and build upon their cultural values, parenting philosophies, and strengths in supporting children's growth and well-being.</w:t>
      </w:r>
    </w:p>
    <w:p w14:paraId="6972E7E6" w14:textId="77777777" w:rsidR="00A562F8" w:rsidRDefault="00A562F8" w:rsidP="00A562F8">
      <w:pPr>
        <w:pStyle w:val="CommentText"/>
        <w:jc w:val="left"/>
      </w:pPr>
      <w:r>
        <w:rPr>
          <w:b/>
          <w:bCs/>
        </w:rPr>
        <w:t>Contemporary Family Structures:</w:t>
      </w:r>
    </w:p>
    <w:p w14:paraId="783753D8" w14:textId="77777777" w:rsidR="00A562F8" w:rsidRDefault="00A562F8" w:rsidP="00A562F8">
      <w:pPr>
        <w:pStyle w:val="CommentText"/>
        <w:jc w:val="left"/>
      </w:pPr>
      <w:r>
        <w:t>Educators recognise the diverse and evolving nature of family structures, including nuclear families, extended families, blended families, single-parent households, same-sex families, and foster or kinship care arrangements. They embrace the unique strengths, challenges, and dynamics associated with various family configurations, providing inclusive support to all families within the early childhood education setting.</w:t>
      </w:r>
    </w:p>
    <w:p w14:paraId="7D9877E1" w14:textId="77777777" w:rsidR="00A562F8" w:rsidRDefault="00A562F8" w:rsidP="00A562F8">
      <w:pPr>
        <w:pStyle w:val="CommentText"/>
        <w:jc w:val="left"/>
      </w:pPr>
      <w:r>
        <w:rPr>
          <w:b/>
          <w:bCs/>
        </w:rPr>
        <w:t>Evolution of Family:</w:t>
      </w:r>
    </w:p>
    <w:p w14:paraId="5D3C0107" w14:textId="77777777" w:rsidR="00A562F8" w:rsidRDefault="00A562F8" w:rsidP="00A562F8">
      <w:pPr>
        <w:pStyle w:val="CommentText"/>
        <w:jc w:val="left"/>
      </w:pPr>
      <w:r>
        <w:t>Understanding the historical and societal changes that have influenced the structure, roles, and functions of families over time, such as industrialisation, urbanisation, migration, and globalisation, is crucial. Educators recognise the ongoing evolution of family norms, roles, and relationships in response to changing social, economic, and cultural contexts, adapting their practice to meet the needs of diverse families.</w:t>
      </w:r>
    </w:p>
    <w:p w14:paraId="620040FC" w14:textId="77777777" w:rsidR="00A562F8" w:rsidRDefault="00A562F8" w:rsidP="00A562F8">
      <w:pPr>
        <w:pStyle w:val="CommentText"/>
        <w:jc w:val="left"/>
      </w:pPr>
      <w:r>
        <w:rPr>
          <w:b/>
          <w:bCs/>
        </w:rPr>
        <w:t>Diversity Within Family:</w:t>
      </w:r>
    </w:p>
    <w:p w14:paraId="3EC9DC6A" w14:textId="77777777" w:rsidR="00A562F8" w:rsidRDefault="00A562F8" w:rsidP="00A562F8">
      <w:pPr>
        <w:pStyle w:val="CommentText"/>
        <w:jc w:val="left"/>
      </w:pPr>
      <w:r>
        <w:t>Educators embrace the diversity of experiences, backgrounds, and perspectives within families, including differences in language, ethnicity, religion, socioeconomic status, abilities, and family traditions. They respect and value the unique strengths, identities, and contributions of each family member, creating inclusive environments that celebrate diversity and promote equity and social justice.</w:t>
      </w:r>
    </w:p>
    <w:p w14:paraId="61199251" w14:textId="77777777" w:rsidR="00A562F8" w:rsidRDefault="00A562F8" w:rsidP="00A562F8">
      <w:pPr>
        <w:pStyle w:val="CommentText"/>
        <w:jc w:val="left"/>
      </w:pPr>
      <w:r>
        <w:rPr>
          <w:b/>
          <w:bCs/>
        </w:rPr>
        <w:t>Engaging Families in Children’s Connections with Community:</w:t>
      </w:r>
    </w:p>
    <w:p w14:paraId="2D0F1607" w14:textId="77777777" w:rsidR="00A562F8" w:rsidRDefault="00A562F8" w:rsidP="00A562F8">
      <w:pPr>
        <w:pStyle w:val="CommentText"/>
        <w:jc w:val="left"/>
      </w:pPr>
      <w:r>
        <w:t>Educators involve families in children’s participation in community activities, events, and excursions, fostering collaboration between educators, families, and the wider community. They facilitate opportunities for families to contribute their cultural knowledge, expertise, and experiences to enrich children’s understanding of the community and its diverse cultures, traditions, and resources.</w:t>
      </w:r>
    </w:p>
    <w:p w14:paraId="36CCD3E6" w14:textId="77777777" w:rsidR="00A562F8" w:rsidRDefault="00A562F8" w:rsidP="00A562F8">
      <w:pPr>
        <w:pStyle w:val="CommentText"/>
        <w:jc w:val="left"/>
      </w:pPr>
      <w:r>
        <w:t>By considering the range of child-rearing practices and parenting styles while actively engaging families in children’s connections with the community, educators can enhance their professional development and promote meaningful partnerships that support children’s holistic development and well-being.</w:t>
      </w:r>
    </w:p>
    <w:p w14:paraId="6AE9F1B9" w14:textId="77777777" w:rsidR="00A562F8" w:rsidRDefault="00A562F8" w:rsidP="00A562F8">
      <w:pPr>
        <w:pStyle w:val="CommentText"/>
        <w:jc w:val="left"/>
      </w:pPr>
      <w:r>
        <w:rPr>
          <w:b/>
          <w:bCs/>
        </w:rPr>
        <w:t>Origin of Child-Rearing Practices and Parenting Styles:</w:t>
      </w:r>
    </w:p>
    <w:p w14:paraId="2BEB37E0" w14:textId="77777777" w:rsidR="00A562F8" w:rsidRDefault="00A562F8" w:rsidP="00A562F8">
      <w:pPr>
        <w:pStyle w:val="CommentText"/>
        <w:jc w:val="left"/>
      </w:pPr>
      <w:r>
        <w:t>Example: As an early childhood educator in a culturally diverse community, she organises workshops and invites guest speakers to discuss the cultural origins and variations in child-rearing practices and parenting styles among different ethnic groups represented in their program.</w:t>
      </w:r>
    </w:p>
    <w:p w14:paraId="79CB54FA" w14:textId="77777777" w:rsidR="00A562F8" w:rsidRDefault="00A562F8" w:rsidP="00A562F8">
      <w:pPr>
        <w:pStyle w:val="CommentText"/>
        <w:jc w:val="left"/>
      </w:pPr>
      <w:r>
        <w:rPr>
          <w:b/>
          <w:bCs/>
        </w:rPr>
        <w:t>Own Experience and Its Influence on Beliefs:</w:t>
      </w:r>
    </w:p>
    <w:p w14:paraId="0887FB67" w14:textId="77777777" w:rsidR="00A562F8" w:rsidRDefault="00A562F8" w:rsidP="00A562F8">
      <w:pPr>
        <w:pStyle w:val="CommentText"/>
        <w:jc w:val="left"/>
      </w:pPr>
      <w:r>
        <w:t>Example: Through reflective practice sessions, she explores how her own upbringing and cultural background influence her beliefs and approaches to parenting and caregiving, fostering self-awareness and cultural humility.</w:t>
      </w:r>
    </w:p>
    <w:p w14:paraId="63C44634" w14:textId="77777777" w:rsidR="00A562F8" w:rsidRDefault="00A562F8" w:rsidP="00A562F8">
      <w:pPr>
        <w:pStyle w:val="CommentText"/>
        <w:jc w:val="left"/>
      </w:pPr>
      <w:r>
        <w:rPr>
          <w:b/>
          <w:bCs/>
        </w:rPr>
        <w:t>Value of the Family as the First Educator:</w:t>
      </w:r>
    </w:p>
    <w:p w14:paraId="7BC62409" w14:textId="77777777" w:rsidR="00A562F8" w:rsidRDefault="00A562F8" w:rsidP="00A562F8">
      <w:pPr>
        <w:pStyle w:val="CommentText"/>
        <w:jc w:val="left"/>
      </w:pPr>
      <w:r>
        <w:t>Example: At their childcare centre, they establish a Family Advisory Council comprising parents from diverse backgrounds to provide input and feedback on program decisions, ensuring that family voices are heard and valued in shaping their educational environment.</w:t>
      </w:r>
    </w:p>
    <w:p w14:paraId="7B6163BA" w14:textId="77777777" w:rsidR="00A562F8" w:rsidRDefault="00A562F8" w:rsidP="00A562F8">
      <w:pPr>
        <w:pStyle w:val="CommentText"/>
        <w:jc w:val="left"/>
      </w:pPr>
      <w:r>
        <w:rPr>
          <w:b/>
          <w:bCs/>
        </w:rPr>
        <w:t>Contemporary Family Structures:</w:t>
      </w:r>
    </w:p>
    <w:p w14:paraId="623BDD84" w14:textId="77777777" w:rsidR="00A562F8" w:rsidRDefault="00A562F8" w:rsidP="00A562F8">
      <w:pPr>
        <w:pStyle w:val="CommentText"/>
        <w:jc w:val="left"/>
      </w:pPr>
      <w:r>
        <w:t>Example: In their preschool curriculum, she incorporates literature, activities, and discussions that celebrate diverse family structures, such as books featuring characters from single-parent households, LGBTQ+ families, or families with adopted children, promoting inclusivity and respect for all family types.</w:t>
      </w:r>
    </w:p>
    <w:p w14:paraId="2DADF00A" w14:textId="77777777" w:rsidR="00A562F8" w:rsidRDefault="00A562F8" w:rsidP="00A562F8">
      <w:pPr>
        <w:pStyle w:val="CommentText"/>
        <w:jc w:val="left"/>
      </w:pPr>
      <w:r>
        <w:rPr>
          <w:b/>
          <w:bCs/>
        </w:rPr>
        <w:t>Evolution of Family:</w:t>
      </w:r>
    </w:p>
    <w:p w14:paraId="04DE765E" w14:textId="77777777" w:rsidR="00A562F8" w:rsidRDefault="00A562F8" w:rsidP="00A562F8">
      <w:pPr>
        <w:pStyle w:val="CommentText"/>
        <w:jc w:val="left"/>
      </w:pPr>
      <w:r>
        <w:t>Example: She attends professional development workshops or webinars on the evolving nature of family dynamics in modern society, exploring topics such as the impact of technology, globalisation, and changing gender roles on family life and early childhood development.</w:t>
      </w:r>
    </w:p>
    <w:p w14:paraId="656FB99B" w14:textId="77777777" w:rsidR="00A562F8" w:rsidRDefault="00A562F8" w:rsidP="00A562F8">
      <w:pPr>
        <w:pStyle w:val="CommentText"/>
        <w:jc w:val="left"/>
      </w:pPr>
      <w:r>
        <w:rPr>
          <w:b/>
          <w:bCs/>
        </w:rPr>
        <w:t>Diversity Within Family:</w:t>
      </w:r>
    </w:p>
    <w:p w14:paraId="0A3057C3" w14:textId="77777777" w:rsidR="00A562F8" w:rsidRDefault="00A562F8" w:rsidP="00A562F8">
      <w:pPr>
        <w:pStyle w:val="CommentText"/>
        <w:jc w:val="left"/>
      </w:pPr>
      <w:r>
        <w:t>Example: At their childcare centre, they host cultural heritage celebrations where families are invited to share their traditions, cuisines, and customs with the children and staff, fostering appreciation for diversity and promoting cultural competence among all stakeholders.</w:t>
      </w:r>
    </w:p>
    <w:p w14:paraId="7BA38F41" w14:textId="77777777" w:rsidR="00A562F8" w:rsidRDefault="00A562F8" w:rsidP="00A562F8">
      <w:pPr>
        <w:pStyle w:val="CommentText"/>
        <w:jc w:val="left"/>
      </w:pPr>
      <w:r>
        <w:rPr>
          <w:b/>
          <w:bCs/>
        </w:rPr>
        <w:t>Engaging Families in Children’s Connections with Community:</w:t>
      </w:r>
    </w:p>
    <w:p w14:paraId="4CBBB263" w14:textId="77777777" w:rsidR="00A562F8" w:rsidRDefault="00A562F8" w:rsidP="00A562F8">
      <w:pPr>
        <w:pStyle w:val="CommentText"/>
        <w:jc w:val="left"/>
      </w:pPr>
      <w:r>
        <w:t>Example: As a preschool teacher, she partners with local organisations, such as libraries, museums, or environmental groups, to offer family-friendly events and outings that provide opportunities for children and families to explore and connect with their community together.</w:t>
      </w:r>
    </w:p>
    <w:p w14:paraId="57B770E1" w14:textId="77777777" w:rsidR="00A562F8" w:rsidRDefault="00A562F8" w:rsidP="00A562F8">
      <w:pPr>
        <w:pStyle w:val="CommentText"/>
        <w:jc w:val="left"/>
      </w:pPr>
      <w:r>
        <w:rPr>
          <w:b/>
          <w:bCs/>
        </w:rPr>
        <w:t>Benchmark Answer 2:</w:t>
      </w:r>
    </w:p>
    <w:p w14:paraId="33725DAD" w14:textId="77777777" w:rsidR="00A562F8" w:rsidRDefault="00A562F8" w:rsidP="00A562F8">
      <w:pPr>
        <w:pStyle w:val="CommentText"/>
        <w:jc w:val="left"/>
      </w:pPr>
      <w:r>
        <w:t>She facilitates ongoing professional development by providing training opportunities that address the diversity of child-rearing practices and parenting styles encountered within their community. For instance, they may offer workshops on cultural competency, where educators learn about different cultural values, beliefs, and parenting approaches. By understanding and respecting the varied perspectives of families, educators can better support children's connections with their communities while fostering inclusive learning environments.</w:t>
      </w:r>
    </w:p>
    <w:p w14:paraId="45808BF1" w14:textId="77777777" w:rsidR="00A562F8" w:rsidRDefault="00A562F8" w:rsidP="00A562F8">
      <w:pPr>
        <w:pStyle w:val="CommentText"/>
        <w:jc w:val="left"/>
      </w:pPr>
      <w:r>
        <w:t>In addition to staff training, she organises workshops and events specifically designed to engage families in their children's community connections. These workshops may cover topics such as community resources, neighbourhood safety, and strategies for promoting community involvement at home. By empowering families with information and resources, they strengthen the bond between home and early childhood education settings, facilitating meaningful community engagement experiences for children.</w:t>
      </w:r>
    </w:p>
    <w:p w14:paraId="6F856B13" w14:textId="77777777" w:rsidR="00A562F8" w:rsidRDefault="00A562F8" w:rsidP="00A562F8">
      <w:pPr>
        <w:pStyle w:val="CommentText"/>
        <w:jc w:val="left"/>
      </w:pPr>
      <w:r>
        <w:rPr>
          <w:b/>
          <w:bCs/>
        </w:rPr>
        <w:t>Benchmark Answer 3:</w:t>
      </w:r>
    </w:p>
    <w:p w14:paraId="6C699F87" w14:textId="77777777" w:rsidR="00A562F8" w:rsidRDefault="00A562F8" w:rsidP="00A562F8">
      <w:pPr>
        <w:pStyle w:val="CommentText"/>
        <w:jc w:val="left"/>
      </w:pPr>
      <w:r>
        <w:t>As part of ongoing professional development, she encourages educators to engage in reflective practice and seek feedback from families regarding their approaches to community connections. For example, educators may reflect on their interactions with families during community outings and discuss any challenges or successes encountered. By regularly reflecting on their practice and incorporating feedback from families, educators can refine their strategies for supporting children's connections with the community.</w:t>
      </w:r>
    </w:p>
    <w:p w14:paraId="6EFEC612" w14:textId="77777777" w:rsidR="00A562F8" w:rsidRDefault="00A562F8" w:rsidP="00A562F8">
      <w:pPr>
        <w:pStyle w:val="CommentText"/>
        <w:jc w:val="left"/>
      </w:pPr>
      <w:r>
        <w:t>She promotes the development of collaborative learning communities within the early childhood education setting, where educators can share knowledge and experiences related to community engagement. Through peer observations, team meetings, and collaborative planning sessions, educators have opportunities to learn from each other and develop innovative approaches to supporting children's connections with their communities. This collaborative approach to professional development fosters a culture of continuous learning and improvement within the early childhood education industry.</w:t>
      </w:r>
    </w:p>
  </w:comment>
  <w:comment w:id="218" w:author="John Philip Dizon" w:date="2024-08-16T11:50:00Z" w:initials="JD">
    <w:p w14:paraId="130EF303" w14:textId="77777777" w:rsidR="00A562F8" w:rsidRDefault="00A562F8" w:rsidP="00A562F8">
      <w:pPr>
        <w:pStyle w:val="CommentText"/>
        <w:jc w:val="left"/>
      </w:pPr>
      <w:r w:rsidRPr="00F41B1A">
        <w:rPr>
          <w:rStyle w:val="CommentReference"/>
        </w:rPr>
        <w:annotationRef/>
      </w:r>
      <w:r>
        <w:rPr>
          <w:b/>
          <w:bCs/>
        </w:rPr>
        <w:t>Benchmark Answer 1:</w:t>
      </w:r>
    </w:p>
    <w:p w14:paraId="3F8D7668" w14:textId="77777777" w:rsidR="00A562F8" w:rsidRDefault="00A562F8" w:rsidP="00A562F8">
      <w:pPr>
        <w:pStyle w:val="CommentText"/>
        <w:jc w:val="left"/>
      </w:pPr>
      <w:r>
        <w:t>Early childhood educators access and interpret current and accurate information about community services and resources by maintaining up-to-date knowledge of available supports and networks through research, professional development, and collaboration with community partners. This information is then shared with families through various channels such as newsletters, resource libraries, or workshops, ensuring they have access to valuable resources and supports to meet their needs.</w:t>
      </w:r>
    </w:p>
    <w:p w14:paraId="31045617" w14:textId="77777777" w:rsidR="00A562F8" w:rsidRDefault="00A562F8" w:rsidP="00A562F8">
      <w:pPr>
        <w:pStyle w:val="CommentText"/>
        <w:jc w:val="left"/>
      </w:pPr>
      <w:r>
        <w:rPr>
          <w:b/>
          <w:bCs/>
        </w:rPr>
        <w:t>Benchmark Answer 2:</w:t>
      </w:r>
    </w:p>
    <w:p w14:paraId="0E676FD3" w14:textId="77777777" w:rsidR="00A562F8" w:rsidRDefault="00A562F8" w:rsidP="00A562F8">
      <w:pPr>
        <w:pStyle w:val="CommentText"/>
        <w:jc w:val="left"/>
      </w:pPr>
      <w:r>
        <w:t>She builds a comprehensive list of all the helpful resources in their community, such as libraries, parks, and cultural centres. This way, families can find activities to do with their children, like story time at the library or free educational events. She keeps this list up to date and informs families about new resources through newsletters, emails, and bulletin boards. By providing families with this information, she helps them connect with all the great resources their community has to offer.</w:t>
      </w:r>
    </w:p>
    <w:p w14:paraId="31399F5C" w14:textId="77777777" w:rsidR="00A562F8" w:rsidRDefault="00A562F8" w:rsidP="00A562F8">
      <w:pPr>
        <w:pStyle w:val="CommentText"/>
        <w:jc w:val="left"/>
      </w:pPr>
      <w:r>
        <w:rPr>
          <w:b/>
          <w:bCs/>
        </w:rPr>
        <w:t>Benchmark Answer 3:</w:t>
      </w:r>
    </w:p>
    <w:p w14:paraId="7AB48A80" w14:textId="77777777" w:rsidR="00A562F8" w:rsidRDefault="00A562F8" w:rsidP="00A562F8">
      <w:pPr>
        <w:pStyle w:val="CommentText"/>
        <w:jc w:val="left"/>
      </w:pPr>
      <w:r>
        <w:t>To connect families with helpful resources in their community, she partners with groups like health clinics to learn about their services. She also engages directly with families to identify the types of support they need. For instance, if parents are looking for activities outside of daycare, she can find information about sports leagues or art classes. By collaborating with these groups, she builds a comprehensive list of accurate and up-to-date resources that families can use to help their children thrive.</w:t>
      </w:r>
    </w:p>
  </w:comment>
  <w:comment w:id="219" w:author="John Philip Dizon" w:date="2024-08-16T11:50:00Z" w:initials="JD">
    <w:p w14:paraId="3F8B7963" w14:textId="77777777" w:rsidR="00A562F8" w:rsidRDefault="00A562F8" w:rsidP="00A562F8">
      <w:pPr>
        <w:pStyle w:val="CommentText"/>
        <w:jc w:val="left"/>
      </w:pPr>
      <w:r w:rsidRPr="00F41B1A">
        <w:rPr>
          <w:rStyle w:val="CommentReference"/>
        </w:rPr>
        <w:annotationRef/>
      </w:r>
      <w:r>
        <w:rPr>
          <w:b/>
          <w:bCs/>
        </w:rPr>
        <w:t>Benchmark Answer 1:</w:t>
      </w:r>
    </w:p>
    <w:p w14:paraId="64BCA6E6" w14:textId="77777777" w:rsidR="00A562F8" w:rsidRDefault="00A562F8" w:rsidP="00A562F8">
      <w:pPr>
        <w:pStyle w:val="CommentText"/>
        <w:jc w:val="left"/>
      </w:pPr>
      <w:r>
        <w:t>Practitioners source current and relevant information regarding community services and resources according to service policies and procedures by establishing partnerships with local agencies, organisations, and government bodies, and regularly reviewing and updating resource directories or databases. This ensures that families have access to comprehensive information about available supports and resources that align with their diverse needs and circumstances.</w:t>
      </w:r>
    </w:p>
    <w:p w14:paraId="345BC0E3" w14:textId="77777777" w:rsidR="00A562F8" w:rsidRDefault="00A562F8" w:rsidP="00A562F8">
      <w:pPr>
        <w:pStyle w:val="CommentText"/>
        <w:jc w:val="left"/>
      </w:pPr>
      <w:r>
        <w:rPr>
          <w:b/>
          <w:bCs/>
        </w:rPr>
        <w:t>Benchmark Answer 2:</w:t>
      </w:r>
    </w:p>
    <w:p w14:paraId="3F039D8E" w14:textId="77777777" w:rsidR="00A562F8" w:rsidRDefault="00A562F8" w:rsidP="00A562F8">
      <w:pPr>
        <w:pStyle w:val="CommentText"/>
        <w:jc w:val="left"/>
      </w:pPr>
      <w:r>
        <w:t>To find the latest resources for families, she networks with local organisations such as libraries and government agencies. She attends meetings and workshops to learn about their services and conducts online research while subscribing to updates from trusted sources. For instance, she might follow a community centre on social media or receive newsletters from the government's family services department. By staying connected and conducting her research, she can build a helpful list of up-to-date resources to share with families.</w:t>
      </w:r>
    </w:p>
    <w:p w14:paraId="08C0294E" w14:textId="77777777" w:rsidR="00A562F8" w:rsidRDefault="00A562F8" w:rsidP="00A562F8">
      <w:pPr>
        <w:pStyle w:val="CommentText"/>
        <w:jc w:val="left"/>
      </w:pPr>
      <w:r>
        <w:rPr>
          <w:b/>
          <w:bCs/>
        </w:rPr>
        <w:t>Benchmark Answer 3:</w:t>
      </w:r>
    </w:p>
    <w:p w14:paraId="03170ADE" w14:textId="77777777" w:rsidR="00A562F8" w:rsidRDefault="00A562F8" w:rsidP="00A562F8">
      <w:pPr>
        <w:pStyle w:val="CommentText"/>
        <w:jc w:val="left"/>
      </w:pPr>
      <w:r>
        <w:t>She listens closely to families to determine what resources they need, whether it be after-school activities or assistance with childcare. She also attends workshops and training sessions to learn new methods for finding information about these resources in the community. For example, she might participate in a training session on using online databases to locate local services. By staying informed and attentive to families' needs, she ensures they have all the information necessary to support their children's development.</w:t>
      </w:r>
    </w:p>
  </w:comment>
  <w:comment w:id="220" w:author="John Philip Dizon" w:date="2024-08-16T11:50:00Z" w:initials="JD">
    <w:p w14:paraId="4D235B37" w14:textId="77777777" w:rsidR="00A562F8" w:rsidRDefault="00A562F8" w:rsidP="00A562F8">
      <w:pPr>
        <w:pStyle w:val="CommentText"/>
        <w:jc w:val="left"/>
      </w:pPr>
      <w:r w:rsidRPr="00F41B1A">
        <w:rPr>
          <w:rStyle w:val="CommentReference"/>
        </w:rPr>
        <w:annotationRef/>
      </w:r>
      <w:r>
        <w:rPr>
          <w:b/>
          <w:bCs/>
        </w:rPr>
        <w:t>Benchmark Answer 1:</w:t>
      </w:r>
    </w:p>
    <w:p w14:paraId="606F379A" w14:textId="77777777" w:rsidR="00A562F8" w:rsidRDefault="00A562F8" w:rsidP="00A562F8">
      <w:pPr>
        <w:pStyle w:val="CommentText"/>
        <w:jc w:val="left"/>
      </w:pPr>
      <w:r>
        <w:t>Early childhood educators provide appropriate referrals to government and community services and resources based on families’ needs by conducting thorough assessments, identifying relevant supports, and facilitating connections between families and service providers. This may involve coordinating appointments, providing advocacy or support during the referral process, and following up to ensure families receive the assistance they require. By offering personalised support and guidance, educators empower families to access the resources and services that best meet their individual needs and circumstances.</w:t>
      </w:r>
    </w:p>
    <w:p w14:paraId="25B4FAFE" w14:textId="77777777" w:rsidR="00A562F8" w:rsidRDefault="00A562F8" w:rsidP="00A562F8">
      <w:pPr>
        <w:pStyle w:val="CommentText"/>
        <w:jc w:val="left"/>
      </w:pPr>
      <w:r>
        <w:rPr>
          <w:b/>
          <w:bCs/>
        </w:rPr>
        <w:t>Benchmark Answer 2:</w:t>
      </w:r>
    </w:p>
    <w:p w14:paraId="2B0DB944" w14:textId="77777777" w:rsidR="00A562F8" w:rsidRDefault="00A562F8" w:rsidP="00A562F8">
      <w:pPr>
        <w:pStyle w:val="CommentText"/>
        <w:jc w:val="left"/>
      </w:pPr>
      <w:r>
        <w:t>She works with families to understand what kind of support they need. For instance, if a parent is worried about their child's speech, she helps them find a speech therapist. She maintains a comprehensive list of all the government and community resources available, such as therapists or early intervention programs. This list is always up-to-date, and she even holds workshops with guest speakers from these organisations so families can learn more firsthand. By engaging with families and having this information readily available, she can connect them with the best resources to help their children thrive.</w:t>
      </w:r>
    </w:p>
    <w:p w14:paraId="48893B1F" w14:textId="77777777" w:rsidR="00A562F8" w:rsidRDefault="00A562F8" w:rsidP="00A562F8">
      <w:pPr>
        <w:pStyle w:val="CommentText"/>
        <w:jc w:val="left"/>
      </w:pPr>
      <w:r>
        <w:rPr>
          <w:b/>
          <w:bCs/>
        </w:rPr>
        <w:t>Benchmark Answer 3:</w:t>
      </w:r>
    </w:p>
    <w:p w14:paraId="08332666" w14:textId="77777777" w:rsidR="00A562F8" w:rsidRDefault="00A562F8" w:rsidP="00A562F8">
      <w:pPr>
        <w:pStyle w:val="CommentText"/>
        <w:jc w:val="left"/>
      </w:pPr>
      <w:r>
        <w:t>She collaborates closely with families to understand their unique needs. For example, if a parent is concerned about their child's speech, she discusses it with them and explores all the options together. To assist, she keeps a comprehensive, up-to-date list of government and community resources, such as speech therapists. She also organises workshops with experts from these organisations to provide families with direct learning opportunities. By facilitating discussions and having this information accessible, she can connect families with the best resources to support their child's development.</w:t>
      </w:r>
    </w:p>
  </w:comment>
  <w:comment w:id="221" w:author="John Philip Dizon" w:date="2024-08-16T11:52:00Z" w:initials="JD">
    <w:p w14:paraId="0289ED3C" w14:textId="77777777" w:rsidR="00984E31" w:rsidRDefault="00984E31" w:rsidP="00984E31">
      <w:pPr>
        <w:pStyle w:val="CommentText"/>
        <w:jc w:val="left"/>
      </w:pPr>
      <w:r w:rsidRPr="00F41B1A">
        <w:rPr>
          <w:rStyle w:val="CommentReference"/>
        </w:rPr>
        <w:annotationRef/>
      </w:r>
      <w:r>
        <w:rPr>
          <w:b/>
          <w:bCs/>
        </w:rPr>
        <w:t>Benchmark Answer 1:</w:t>
      </w:r>
    </w:p>
    <w:p w14:paraId="005EC841" w14:textId="77777777" w:rsidR="00984E31" w:rsidRDefault="00984E31" w:rsidP="00984E31">
      <w:pPr>
        <w:pStyle w:val="CommentText"/>
        <w:jc w:val="left"/>
      </w:pPr>
      <w:r>
        <w:t>Early childhood educators demonstrate the ability to engage in reflective practice by regularly assessing their performance in collaboration with supervisors and peers. They utilise structured self-evaluation tools, such as reflective journals or performance appraisal frameworks, to assess their strengths, areas for improvement, and progress toward professional goals. Collaboration with supervisors and peers fosters a supportive environment for constructive feedback and promotes continuous professional growth and development.</w:t>
      </w:r>
    </w:p>
    <w:p w14:paraId="4F351498" w14:textId="77777777" w:rsidR="00984E31" w:rsidRDefault="00984E31" w:rsidP="00984E31">
      <w:pPr>
        <w:pStyle w:val="CommentText"/>
        <w:jc w:val="left"/>
      </w:pPr>
      <w:r>
        <w:rPr>
          <w:b/>
          <w:bCs/>
        </w:rPr>
        <w:t>Benchmark Answer 2:</w:t>
      </w:r>
    </w:p>
    <w:p w14:paraId="4263F7C9" w14:textId="77777777" w:rsidR="00984E31" w:rsidRDefault="00984E31" w:rsidP="00984E31">
      <w:pPr>
        <w:pStyle w:val="CommentText"/>
        <w:jc w:val="left"/>
      </w:pPr>
      <w:r>
        <w:t>She constantly looks for ways to improve her teaching by reflecting on her work. For instance, after an activity, she thinks about how well it went and if all the children participated. She also receives feedback from her co-workers and supervisor. For example, a co-worker might observe how she leads circle time and suggest ways to make it more engaging. By engaging in self-reflection and obtaining feedback from others, she ensures her teaching methods align with the high standards set for early childhood education.</w:t>
      </w:r>
    </w:p>
    <w:p w14:paraId="1025AB2C" w14:textId="77777777" w:rsidR="00984E31" w:rsidRDefault="00984E31" w:rsidP="00984E31">
      <w:pPr>
        <w:pStyle w:val="CommentText"/>
        <w:jc w:val="left"/>
      </w:pPr>
      <w:r>
        <w:rPr>
          <w:b/>
          <w:bCs/>
        </w:rPr>
        <w:t>Benchmark Answer 3:</w:t>
      </w:r>
    </w:p>
    <w:p w14:paraId="28372CF1" w14:textId="77777777" w:rsidR="00984E31" w:rsidRDefault="00984E31" w:rsidP="00984E31">
      <w:pPr>
        <w:pStyle w:val="CommentText"/>
        <w:jc w:val="left"/>
      </w:pPr>
      <w:r>
        <w:t>She consistently collaborates with her supervisor and colleagues to set goals for improving her teaching, adhering to the high standards for early childhood education. For instance, if she wants to learn more about including all children in activities, her supervisor might suggest a training course. She also stays informed about the latest best practices, such as the National Quality Framework, to ensure she is on the right track. By working together and following these guidelines, she continuously finds ways to enhance her effectiveness as a teacher for the children.</w:t>
      </w:r>
    </w:p>
  </w:comment>
  <w:comment w:id="222" w:author="John Philip Dizon" w:date="2024-08-16T11:52:00Z" w:initials="JD">
    <w:p w14:paraId="67CBB7D1" w14:textId="77777777" w:rsidR="00984E31" w:rsidRDefault="00984E31" w:rsidP="00984E31">
      <w:pPr>
        <w:pStyle w:val="CommentText"/>
        <w:jc w:val="left"/>
      </w:pPr>
      <w:r w:rsidRPr="00F41B1A">
        <w:rPr>
          <w:rStyle w:val="CommentReference"/>
        </w:rPr>
        <w:annotationRef/>
      </w:r>
      <w:r>
        <w:rPr>
          <w:b/>
          <w:bCs/>
        </w:rPr>
        <w:t>Benchmark Answer 1:</w:t>
      </w:r>
    </w:p>
    <w:p w14:paraId="0D57C27E" w14:textId="77777777" w:rsidR="00984E31" w:rsidRDefault="00984E31" w:rsidP="00984E31">
      <w:pPr>
        <w:pStyle w:val="CommentText"/>
        <w:jc w:val="left"/>
      </w:pPr>
      <w:r>
        <w:t>In the early childhood education industry, she has engaged in reflective practice to understand how her values, beliefs, and behaviour influence her interactions with children, families, and colleagues. Recognising the importance of cultural competence, she has reflected on how her own cultural background and biases may impact her practice. Through structured self-reflection sessions and journaling, she has identified areas where her values and beliefs may differ from those of the families she serves, such as discipline practices or approaches to education. By critically examining these factors, she has been able to adjust her practice to better meet the needs of diverse families and promote inclusivity.</w:t>
      </w:r>
    </w:p>
    <w:p w14:paraId="7ACD0F05" w14:textId="77777777" w:rsidR="00984E31" w:rsidRDefault="00984E31" w:rsidP="00984E31">
      <w:pPr>
        <w:pStyle w:val="CommentText"/>
        <w:jc w:val="left"/>
      </w:pPr>
      <w:r>
        <w:rPr>
          <w:b/>
          <w:bCs/>
        </w:rPr>
        <w:t>Personal Development Plan:</w:t>
      </w:r>
    </w:p>
    <w:p w14:paraId="27C63C50" w14:textId="77777777" w:rsidR="00984E31" w:rsidRDefault="00984E31" w:rsidP="00984E31">
      <w:pPr>
        <w:pStyle w:val="CommentText"/>
        <w:jc w:val="left"/>
      </w:pPr>
      <w:r>
        <w:rPr>
          <w:b/>
          <w:bCs/>
        </w:rPr>
        <w:t>Goals:</w:t>
      </w:r>
    </w:p>
    <w:p w14:paraId="7B048886" w14:textId="77777777" w:rsidR="00984E31" w:rsidRDefault="00984E31" w:rsidP="00984E31">
      <w:pPr>
        <w:pStyle w:val="CommentText"/>
        <w:numPr>
          <w:ilvl w:val="0"/>
          <w:numId w:val="57"/>
        </w:numPr>
        <w:jc w:val="left"/>
      </w:pPr>
      <w:r>
        <w:t>Enhance cultural competence and sensitivity in working with diverse families.</w:t>
      </w:r>
    </w:p>
    <w:p w14:paraId="77F6771C" w14:textId="77777777" w:rsidR="00984E31" w:rsidRDefault="00984E31" w:rsidP="00984E31">
      <w:pPr>
        <w:pStyle w:val="CommentText"/>
        <w:numPr>
          <w:ilvl w:val="0"/>
          <w:numId w:val="57"/>
        </w:numPr>
        <w:jc w:val="left"/>
      </w:pPr>
      <w:r>
        <w:t>Improve communication skills to effectively engage with parents and caregivers.</w:t>
      </w:r>
    </w:p>
    <w:p w14:paraId="454465E2" w14:textId="77777777" w:rsidR="00984E31" w:rsidRDefault="00984E31" w:rsidP="00984E31">
      <w:pPr>
        <w:pStyle w:val="CommentText"/>
        <w:numPr>
          <w:ilvl w:val="0"/>
          <w:numId w:val="57"/>
        </w:numPr>
        <w:jc w:val="left"/>
      </w:pPr>
      <w:r>
        <w:t>Develop strategies for fostering positive relationships with colleagues and promoting a collaborative work environment.</w:t>
      </w:r>
    </w:p>
    <w:p w14:paraId="6C055A8D" w14:textId="77777777" w:rsidR="00984E31" w:rsidRDefault="00984E31" w:rsidP="00984E31">
      <w:pPr>
        <w:pStyle w:val="CommentText"/>
        <w:jc w:val="left"/>
      </w:pPr>
      <w:r>
        <w:rPr>
          <w:b/>
          <w:bCs/>
        </w:rPr>
        <w:t>Timeframes:</w:t>
      </w:r>
    </w:p>
    <w:p w14:paraId="246FD00E" w14:textId="77777777" w:rsidR="00984E31" w:rsidRDefault="00984E31" w:rsidP="00984E31">
      <w:pPr>
        <w:pStyle w:val="CommentText"/>
        <w:numPr>
          <w:ilvl w:val="0"/>
          <w:numId w:val="58"/>
        </w:numPr>
        <w:jc w:val="left"/>
      </w:pPr>
      <w:r>
        <w:t>Goal 1: Enhance cultural competence - 6 months</w:t>
      </w:r>
    </w:p>
    <w:p w14:paraId="708D743D" w14:textId="77777777" w:rsidR="00984E31" w:rsidRDefault="00984E31" w:rsidP="00984E31">
      <w:pPr>
        <w:pStyle w:val="CommentText"/>
        <w:numPr>
          <w:ilvl w:val="0"/>
          <w:numId w:val="58"/>
        </w:numPr>
        <w:jc w:val="left"/>
      </w:pPr>
      <w:r>
        <w:t>Goal 2: Improve communication skills - 3 months</w:t>
      </w:r>
    </w:p>
    <w:p w14:paraId="7DB1291D" w14:textId="77777777" w:rsidR="00984E31" w:rsidRDefault="00984E31" w:rsidP="00984E31">
      <w:pPr>
        <w:pStyle w:val="CommentText"/>
        <w:numPr>
          <w:ilvl w:val="0"/>
          <w:numId w:val="58"/>
        </w:numPr>
        <w:jc w:val="left"/>
      </w:pPr>
      <w:r>
        <w:t>Goal 3: Develop strategies for fostering positive relationships - ongoing, with regular reviews</w:t>
      </w:r>
    </w:p>
    <w:p w14:paraId="10833F8A" w14:textId="77777777" w:rsidR="00984E31" w:rsidRDefault="00984E31" w:rsidP="00984E31">
      <w:pPr>
        <w:pStyle w:val="CommentText"/>
        <w:jc w:val="left"/>
      </w:pPr>
      <w:r>
        <w:rPr>
          <w:b/>
          <w:bCs/>
        </w:rPr>
        <w:t>Ways of Measuring Progress:</w:t>
      </w:r>
    </w:p>
    <w:p w14:paraId="16294A4E" w14:textId="77777777" w:rsidR="00984E31" w:rsidRDefault="00984E31" w:rsidP="00984E31">
      <w:pPr>
        <w:pStyle w:val="CommentText"/>
        <w:numPr>
          <w:ilvl w:val="0"/>
          <w:numId w:val="59"/>
        </w:numPr>
        <w:jc w:val="left"/>
      </w:pPr>
      <w:r>
        <w:rPr>
          <w:b/>
          <w:bCs/>
        </w:rPr>
        <w:t>Goal 1: Enhance cultural competence</w:t>
      </w:r>
    </w:p>
    <w:p w14:paraId="49145C84" w14:textId="77777777" w:rsidR="00984E31" w:rsidRDefault="00984E31" w:rsidP="00984E31">
      <w:pPr>
        <w:pStyle w:val="CommentText"/>
        <w:numPr>
          <w:ilvl w:val="1"/>
          <w:numId w:val="59"/>
        </w:numPr>
        <w:jc w:val="left"/>
      </w:pPr>
      <w:r>
        <w:t>Attend cultural competency training workshops.</w:t>
      </w:r>
    </w:p>
    <w:p w14:paraId="2D2E070D" w14:textId="77777777" w:rsidR="00984E31" w:rsidRDefault="00984E31" w:rsidP="00984E31">
      <w:pPr>
        <w:pStyle w:val="CommentText"/>
        <w:numPr>
          <w:ilvl w:val="1"/>
          <w:numId w:val="59"/>
        </w:numPr>
        <w:jc w:val="left"/>
      </w:pPr>
      <w:r>
        <w:t>Seek feedback from families and colleagues on interactions.</w:t>
      </w:r>
    </w:p>
    <w:p w14:paraId="59D1420E" w14:textId="77777777" w:rsidR="00984E31" w:rsidRDefault="00984E31" w:rsidP="00984E31">
      <w:pPr>
        <w:pStyle w:val="CommentText"/>
        <w:numPr>
          <w:ilvl w:val="1"/>
          <w:numId w:val="59"/>
        </w:numPr>
        <w:jc w:val="left"/>
      </w:pPr>
      <w:r>
        <w:t>Reflect on experiences and challenges in journal entries.</w:t>
      </w:r>
    </w:p>
    <w:p w14:paraId="4BE0061A" w14:textId="77777777" w:rsidR="00984E31" w:rsidRDefault="00984E31" w:rsidP="00984E31">
      <w:pPr>
        <w:pStyle w:val="CommentText"/>
        <w:numPr>
          <w:ilvl w:val="0"/>
          <w:numId w:val="59"/>
        </w:numPr>
        <w:jc w:val="left"/>
      </w:pPr>
      <w:r>
        <w:rPr>
          <w:b/>
          <w:bCs/>
        </w:rPr>
        <w:t>Goal 2: Improve communication skills</w:t>
      </w:r>
    </w:p>
    <w:p w14:paraId="6C56E650" w14:textId="77777777" w:rsidR="00984E31" w:rsidRDefault="00984E31" w:rsidP="00984E31">
      <w:pPr>
        <w:pStyle w:val="CommentText"/>
        <w:numPr>
          <w:ilvl w:val="1"/>
          <w:numId w:val="59"/>
        </w:numPr>
        <w:jc w:val="left"/>
      </w:pPr>
      <w:r>
        <w:t>Practice active listening during interactions with families.</w:t>
      </w:r>
    </w:p>
    <w:p w14:paraId="5CCE8738" w14:textId="77777777" w:rsidR="00984E31" w:rsidRDefault="00984E31" w:rsidP="00984E31">
      <w:pPr>
        <w:pStyle w:val="CommentText"/>
        <w:numPr>
          <w:ilvl w:val="1"/>
          <w:numId w:val="59"/>
        </w:numPr>
        <w:jc w:val="left"/>
      </w:pPr>
      <w:r>
        <w:t>Set measurable objectives for improving communication, such as reducing misunderstandings or conflicts.</w:t>
      </w:r>
    </w:p>
    <w:p w14:paraId="7A26486E" w14:textId="77777777" w:rsidR="00984E31" w:rsidRDefault="00984E31" w:rsidP="00984E31">
      <w:pPr>
        <w:pStyle w:val="CommentText"/>
        <w:numPr>
          <w:ilvl w:val="1"/>
          <w:numId w:val="59"/>
        </w:numPr>
        <w:jc w:val="left"/>
      </w:pPr>
      <w:r>
        <w:t>Seek feedback from supervisors or mentors on communication effectiveness.</w:t>
      </w:r>
    </w:p>
    <w:p w14:paraId="29B5A30A" w14:textId="77777777" w:rsidR="00984E31" w:rsidRDefault="00984E31" w:rsidP="00984E31">
      <w:pPr>
        <w:pStyle w:val="CommentText"/>
        <w:numPr>
          <w:ilvl w:val="0"/>
          <w:numId w:val="59"/>
        </w:numPr>
        <w:jc w:val="left"/>
      </w:pPr>
      <w:r>
        <w:rPr>
          <w:b/>
          <w:bCs/>
        </w:rPr>
        <w:t>Goal 3: Develop strategies for fostering positive relationships</w:t>
      </w:r>
    </w:p>
    <w:p w14:paraId="383C92DF" w14:textId="77777777" w:rsidR="00984E31" w:rsidRDefault="00984E31" w:rsidP="00984E31">
      <w:pPr>
        <w:pStyle w:val="CommentText"/>
        <w:numPr>
          <w:ilvl w:val="1"/>
          <w:numId w:val="59"/>
        </w:numPr>
        <w:jc w:val="left"/>
      </w:pPr>
      <w:r>
        <w:t>Implement collaboration initiatives with colleagues, such as joint planning sessions or team-building activities.</w:t>
      </w:r>
    </w:p>
    <w:p w14:paraId="06DB3F7F" w14:textId="77777777" w:rsidR="00984E31" w:rsidRDefault="00984E31" w:rsidP="00984E31">
      <w:pPr>
        <w:pStyle w:val="CommentText"/>
        <w:numPr>
          <w:ilvl w:val="1"/>
          <w:numId w:val="59"/>
        </w:numPr>
        <w:jc w:val="left"/>
      </w:pPr>
      <w:r>
        <w:t>Monitor team dynamics and observe changes in working relationships.</w:t>
      </w:r>
    </w:p>
    <w:p w14:paraId="241F8D62" w14:textId="77777777" w:rsidR="00984E31" w:rsidRDefault="00984E31" w:rsidP="00984E31">
      <w:pPr>
        <w:pStyle w:val="CommentText"/>
        <w:numPr>
          <w:ilvl w:val="1"/>
          <w:numId w:val="59"/>
        </w:numPr>
        <w:jc w:val="left"/>
      </w:pPr>
      <w:r>
        <w:t>Solicit feedback from team members on the effectiveness of implemented strategies.</w:t>
      </w:r>
    </w:p>
    <w:p w14:paraId="697F9C73" w14:textId="77777777" w:rsidR="00984E31" w:rsidRDefault="00984E31" w:rsidP="00984E31">
      <w:pPr>
        <w:pStyle w:val="CommentText"/>
        <w:jc w:val="left"/>
      </w:pPr>
      <w:r>
        <w:t>By creating a structured personal development plan with clear goals, timeframes, and ways of measuring progress, she aims to enhance her effectiveness as an early childhood educator and contribute to positive outcomes for children, families, and colleagues.</w:t>
      </w:r>
    </w:p>
    <w:p w14:paraId="5FA1DC4A" w14:textId="77777777" w:rsidR="00984E31" w:rsidRDefault="00984E31" w:rsidP="00984E31">
      <w:pPr>
        <w:pStyle w:val="CommentText"/>
        <w:jc w:val="left"/>
      </w:pPr>
      <w:r>
        <w:rPr>
          <w:b/>
          <w:bCs/>
        </w:rPr>
        <w:t>Benchmark Answer 2:</w:t>
      </w:r>
    </w:p>
    <w:p w14:paraId="5F8CEE07" w14:textId="77777777" w:rsidR="00984E31" w:rsidRDefault="00984E31" w:rsidP="00984E31">
      <w:pPr>
        <w:pStyle w:val="CommentText"/>
        <w:jc w:val="left"/>
      </w:pPr>
      <w:r>
        <w:t>She maintains a reflective journal where she documents her thoughts, experiences, and observations related to values, beliefs, and behaviours in her practice. Through this process, she analyses how her personal values and beliefs influence her interactions with children, families, and colleagues. For example, after a challenging situation involving cultural differences, she reflected on how her own biases may have affected her response and brainstormed strategies to approach similar situations more effectively in the future.</w:t>
      </w:r>
    </w:p>
    <w:p w14:paraId="3C947901" w14:textId="77777777" w:rsidR="00984E31" w:rsidRDefault="00984E31" w:rsidP="00984E31">
      <w:pPr>
        <w:pStyle w:val="CommentText"/>
        <w:jc w:val="left"/>
      </w:pPr>
      <w:r>
        <w:t>She engages in structured professional development activities to enhance her understanding of cultural competency and ethical practices in early childhood education. This includes attending workshops, webinars, and training sessions focused on diversity, inclusion, and ethical decision-making. By aligning these activities with industry benchmarks and standards, such as the Early Years Learning Framework (EYLF) in Australia, she ensures that her practice reflects the values and expectations of the early childhood education industry.</w:t>
      </w:r>
    </w:p>
    <w:p w14:paraId="26F2FBDF" w14:textId="77777777" w:rsidR="00984E31" w:rsidRDefault="00984E31" w:rsidP="00984E31">
      <w:pPr>
        <w:pStyle w:val="CommentText"/>
        <w:jc w:val="left"/>
      </w:pPr>
      <w:r>
        <w:rPr>
          <w:b/>
          <w:bCs/>
        </w:rPr>
        <w:t>Benchmark Answer 3:</w:t>
      </w:r>
    </w:p>
    <w:p w14:paraId="52B5720D" w14:textId="77777777" w:rsidR="00984E31" w:rsidRDefault="00984E31" w:rsidP="00984E31">
      <w:pPr>
        <w:pStyle w:val="CommentText"/>
        <w:jc w:val="left"/>
      </w:pPr>
      <w:r>
        <w:t>She regularly consults with her supervisor to discuss the alignment of her practice with industry benchmarks and standards. During these consultations, they review specific incidents or challenges she has encountered and explore the underlying values, beliefs, and behaviours influencing her approach. For instance, after a disagreement with a colleague over disciplinary practices, she and her supervisor discussed the importance of respecting diverse perspectives and finding common ground in line with industry expectations.</w:t>
      </w:r>
    </w:p>
    <w:p w14:paraId="485D7F70" w14:textId="77777777" w:rsidR="00984E31" w:rsidRDefault="00984E31" w:rsidP="00984E31">
      <w:pPr>
        <w:pStyle w:val="CommentText"/>
        <w:jc w:val="left"/>
      </w:pPr>
      <w:r>
        <w:t>She seeks feedback from peers and colleagues to gain insights into alternative viewpoints and approaches. Through collaborative discussions and peer observations, she gains valuable perspectives on how her values and beliefs manifest in her practice and how they align with industry benchmarks. For example, during a team meeting focused on cultural diversity, she shared her experiences and received constructive feedback from colleagues on how to promote inclusivity and cultural responsiveness in her interactions with children and families.</w:t>
      </w:r>
    </w:p>
  </w:comment>
  <w:comment w:id="223" w:author="John Philip Dizon" w:date="2024-08-16T11:52:00Z" w:initials="JD">
    <w:p w14:paraId="40D11604" w14:textId="77777777" w:rsidR="00984E31" w:rsidRDefault="00984E31" w:rsidP="00984E31">
      <w:pPr>
        <w:pStyle w:val="CommentText"/>
        <w:jc w:val="left"/>
      </w:pPr>
      <w:r w:rsidRPr="00F41B1A">
        <w:rPr>
          <w:rStyle w:val="CommentReference"/>
        </w:rPr>
        <w:annotationRef/>
      </w:r>
      <w:r>
        <w:rPr>
          <w:b/>
          <w:bCs/>
        </w:rPr>
        <w:t>Benchmark Answer 1:</w:t>
      </w:r>
    </w:p>
    <w:p w14:paraId="30466AC6" w14:textId="77777777" w:rsidR="00984E31" w:rsidRDefault="00984E31" w:rsidP="00984E31">
      <w:pPr>
        <w:pStyle w:val="CommentText"/>
        <w:jc w:val="left"/>
      </w:pPr>
      <w:r>
        <w:t>Early childhood educators foster a culture of open communication and collaboration by actively engaging in two-way feedback exchanges with coworkers or peers. They provide constructive feedback in a supportive manner, highlighting strengths and areas for growth, and actively listen to and consider feedback from others with an open mind. By creating a safe and respectful feedback environment, they encourage ongoing learning, professional development, and mutual support among colleagues.</w:t>
      </w:r>
    </w:p>
    <w:p w14:paraId="187B072C" w14:textId="77777777" w:rsidR="00984E31" w:rsidRDefault="00984E31" w:rsidP="00984E31">
      <w:pPr>
        <w:pStyle w:val="CommentText"/>
        <w:jc w:val="left"/>
      </w:pPr>
      <w:r>
        <w:rPr>
          <w:b/>
          <w:bCs/>
        </w:rPr>
        <w:t>Benchmark Answer 2:</w:t>
      </w:r>
    </w:p>
    <w:p w14:paraId="42CEE346" w14:textId="77777777" w:rsidR="00984E31" w:rsidRDefault="00984E31" w:rsidP="00984E31">
      <w:pPr>
        <w:pStyle w:val="CommentText"/>
        <w:jc w:val="left"/>
      </w:pPr>
      <w:r>
        <w:t>She collaborates with her colleagues in two ways to improve their teaching. First, at team meetings, they share their experiences and give each other feedback. For instance, she might praise a coworker for handling a difficult situation and mention specific things they did well. Second, they observe each other’s teaching. By watching one another and discussing it afterwards, they can share ideas and learn from each other. This teamwork helps them all become better educators for the children.</w:t>
      </w:r>
    </w:p>
    <w:p w14:paraId="15F1C86D" w14:textId="77777777" w:rsidR="00984E31" w:rsidRDefault="00984E31" w:rsidP="00984E31">
      <w:pPr>
        <w:pStyle w:val="CommentText"/>
        <w:jc w:val="left"/>
      </w:pPr>
      <w:r>
        <w:rPr>
          <w:b/>
          <w:bCs/>
        </w:rPr>
        <w:t>Benchmark Answer 3:</w:t>
      </w:r>
    </w:p>
    <w:p w14:paraId="77A2C8D3" w14:textId="77777777" w:rsidR="00984E31" w:rsidRDefault="00984E31" w:rsidP="00984E31">
      <w:pPr>
        <w:pStyle w:val="CommentText"/>
        <w:jc w:val="left"/>
      </w:pPr>
      <w:r>
        <w:t>To improve their teaching as a team, she suggested a program where they receive feedback from all angles, including parents and coworkers. This way, they can see what they are doing well and where they can improve. For instance, she recently received feedback on her storytelling, while she assisted a colleague with their paperwork. They also coach each other, taking turns giving and receiving advice. By working together and learning from one another, they can all strive to be the best educators they can be for the children.</w:t>
      </w:r>
    </w:p>
    <w:p w14:paraId="74A05415" w14:textId="77777777" w:rsidR="00984E31" w:rsidRDefault="00984E31" w:rsidP="00984E31">
      <w:pPr>
        <w:pStyle w:val="CommentText"/>
        <w:jc w:val="left"/>
      </w:pPr>
    </w:p>
  </w:comment>
  <w:comment w:id="224" w:author="John Philip Dizon" w:date="2024-08-16T11:52:00Z" w:initials="JD">
    <w:p w14:paraId="64AB0197" w14:textId="77777777" w:rsidR="00984E31" w:rsidRDefault="00984E31" w:rsidP="00984E31">
      <w:pPr>
        <w:pStyle w:val="CommentText"/>
        <w:jc w:val="left"/>
      </w:pPr>
      <w:r w:rsidRPr="00F41B1A">
        <w:rPr>
          <w:rStyle w:val="CommentReference"/>
        </w:rPr>
        <w:annotationRef/>
      </w:r>
      <w:r>
        <w:rPr>
          <w:b/>
          <w:bCs/>
        </w:rPr>
        <w:t>Benchmark Answer 1:</w:t>
      </w:r>
    </w:p>
    <w:p w14:paraId="0F68ECFA" w14:textId="77777777" w:rsidR="00984E31" w:rsidRDefault="00984E31" w:rsidP="00984E31">
      <w:pPr>
        <w:pStyle w:val="CommentText"/>
        <w:jc w:val="left"/>
      </w:pPr>
      <w:r>
        <w:t>Early childhood educators actively seek feedback from clients, organisations, and other relevant stakeholders to gain insights into their performance and identify areas for improvement. They utilise a variety of feedback mechanisms, such as surveys, focus groups, or informal conversations, to gather feedback on their practice, program effectiveness, and service quality. By reflecting on the feedback received, they identify strengths to celebrate and areas for growth to address, demonstrating a commitment to continuous improvement and responsive practice.</w:t>
      </w:r>
    </w:p>
    <w:p w14:paraId="4757F49B" w14:textId="77777777" w:rsidR="00984E31" w:rsidRDefault="00984E31" w:rsidP="00984E31">
      <w:pPr>
        <w:pStyle w:val="CommentText"/>
        <w:jc w:val="left"/>
      </w:pPr>
      <w:r>
        <w:rPr>
          <w:b/>
          <w:bCs/>
        </w:rPr>
        <w:t>Benchmark Answer 2:</w:t>
      </w:r>
    </w:p>
    <w:p w14:paraId="144FCA95" w14:textId="77777777" w:rsidR="00984E31" w:rsidRDefault="00984E31" w:rsidP="00984E31">
      <w:pPr>
        <w:pStyle w:val="CommentText"/>
        <w:jc w:val="left"/>
      </w:pPr>
      <w:r>
        <w:t>She is always looking for ways to improve her teaching. She asks parents for feedback through surveys, such as after they added a new play area to see if their children liked it. She also attends workshops and conferences to learn new things and share ideas with other educators. For instance, she attended a workshop on including all children in activities and then asked her colleagues if her new teaching methods were effective. By listening to parents and other educators, she can keep learning and be the best teacher she can be for the children.</w:t>
      </w:r>
    </w:p>
    <w:p w14:paraId="541B7BA9" w14:textId="77777777" w:rsidR="00984E31" w:rsidRDefault="00984E31" w:rsidP="00984E31">
      <w:pPr>
        <w:pStyle w:val="CommentText"/>
        <w:jc w:val="left"/>
      </w:pPr>
      <w:r>
        <w:rPr>
          <w:b/>
          <w:bCs/>
        </w:rPr>
        <w:t>Benchmark Answer 3:</w:t>
      </w:r>
    </w:p>
    <w:p w14:paraId="36D47CD2" w14:textId="77777777" w:rsidR="00984E31" w:rsidRDefault="00984E31" w:rsidP="00984E31">
      <w:pPr>
        <w:pStyle w:val="CommentText"/>
        <w:jc w:val="left"/>
      </w:pPr>
      <w:r>
        <w:t>To improve her teaching, she holds regular meetings with her colleagues to discuss their experiences with the children and families. They ask each other for honest feedback, especially after challenging days. They also observe each other’s teaching. For instance, she had a colleague watch her during circle time and provide suggestions, while she did the same for their storytelling. By engaging in open conversations and learning from one another, they can all become better educators for the children.</w:t>
      </w:r>
    </w:p>
  </w:comment>
  <w:comment w:id="225" w:author="John Philip Dizon" w:date="2024-08-16T11:52:00Z" w:initials="JD">
    <w:p w14:paraId="67644BE8" w14:textId="77777777" w:rsidR="00984E31" w:rsidRDefault="00984E31" w:rsidP="00984E31">
      <w:pPr>
        <w:pStyle w:val="CommentText"/>
        <w:jc w:val="left"/>
      </w:pPr>
      <w:r w:rsidRPr="00F41B1A">
        <w:rPr>
          <w:rStyle w:val="CommentReference"/>
        </w:rPr>
        <w:annotationRef/>
      </w:r>
      <w:r>
        <w:rPr>
          <w:b/>
          <w:bCs/>
        </w:rPr>
        <w:t>Benchmark Answer 1:</w:t>
      </w:r>
    </w:p>
    <w:p w14:paraId="0DC0F660" w14:textId="77777777" w:rsidR="00984E31" w:rsidRDefault="00984E31" w:rsidP="00984E31">
      <w:pPr>
        <w:pStyle w:val="CommentText"/>
        <w:jc w:val="left"/>
      </w:pPr>
      <w:r>
        <w:t>Early childhood educators take a proactive approach to enhancing their practice by systematically analysing their self-evaluation findings and feedback from others to identify areas for improvement. They prioritise areas that align with industry benchmarks, professional standards, and organisational goals, setting clear objectives for professional development and growth. By taking ownership of their learning and growth, they demonstrate a commitment to excellence and continuous improvement in their practice.</w:t>
      </w:r>
    </w:p>
    <w:p w14:paraId="3EB8745A" w14:textId="77777777" w:rsidR="00984E31" w:rsidRDefault="00984E31" w:rsidP="00984E31">
      <w:pPr>
        <w:pStyle w:val="CommentText"/>
        <w:jc w:val="left"/>
      </w:pPr>
      <w:r>
        <w:rPr>
          <w:b/>
          <w:bCs/>
        </w:rPr>
        <w:t>Benchmark Answer 2:</w:t>
      </w:r>
    </w:p>
    <w:p w14:paraId="4554725E" w14:textId="77777777" w:rsidR="00984E31" w:rsidRDefault="00984E31" w:rsidP="00984E31">
      <w:pPr>
        <w:pStyle w:val="CommentText"/>
        <w:jc w:val="left"/>
      </w:pPr>
      <w:r>
        <w:t>She constantly reflects on her teaching by journaling about her experiences. For instance, after a challenging conversation with a parent, she realised she needed to listen better. She also undertakes research projects to improve specific areas, such as making outdoor play more engaging. One project involved redesigning the space and adding nature activities. By reflecting, researching, and implementing changes, she ensures her teaching meets the latest standards and supports all children’s learning and growth.</w:t>
      </w:r>
    </w:p>
    <w:p w14:paraId="53B45989" w14:textId="77777777" w:rsidR="00984E31" w:rsidRDefault="00984E31" w:rsidP="00984E31">
      <w:pPr>
        <w:pStyle w:val="CommentText"/>
        <w:jc w:val="left"/>
      </w:pPr>
      <w:r>
        <w:rPr>
          <w:b/>
          <w:bCs/>
        </w:rPr>
        <w:t>Benchmark Answer 3:</w:t>
      </w:r>
    </w:p>
    <w:p w14:paraId="38DC6CD5" w14:textId="77777777" w:rsidR="00984E31" w:rsidRDefault="00984E31" w:rsidP="00984E31">
      <w:pPr>
        <w:pStyle w:val="CommentText"/>
        <w:jc w:val="left"/>
      </w:pPr>
      <w:r>
        <w:t>She always seeks ways to improve her teaching by collaborating with other early childhood educators. They meet in groups to discuss what works well and what could be enhanced. For instance, they recently discussed celebrating different cultures in the classroom, and she gained valuable ideas for new activities. She also meets with her supervisor regularly to set goals for improvement. For example, she recently learned more about trauma-informed practices to better support all children in her class. By working with others and setting goals, she ensures her teaching stays current with the latest standards.</w:t>
      </w:r>
    </w:p>
  </w:comment>
  <w:comment w:id="226" w:author="John Philip Dizon" w:date="2024-08-16T11:52:00Z" w:initials="JD">
    <w:p w14:paraId="46740854" w14:textId="77777777" w:rsidR="00984E31" w:rsidRDefault="00984E31" w:rsidP="00984E31">
      <w:pPr>
        <w:pStyle w:val="CommentText"/>
        <w:jc w:val="left"/>
      </w:pPr>
      <w:r w:rsidRPr="00F41B1A">
        <w:rPr>
          <w:rStyle w:val="CommentReference"/>
        </w:rPr>
        <w:annotationRef/>
      </w:r>
      <w:r>
        <w:rPr>
          <w:b/>
          <w:bCs/>
        </w:rPr>
        <w:t>Benchmark Answer 1:</w:t>
      </w:r>
      <w:r>
        <w:br/>
        <w:t>Early childhood educators recognise the importance of building support networks both within and outside their organisation to enhance their practice. They actively seek out mentors, colleagues, and professional associations within the early childhood education community to exchange ideas, share best practices, and seek guidance. Additionally, they leverage external resources such as workshops, conferences, and online forums to access diverse perspectives and stay abreast of industry trends and innovations. By tapping into support networks, they enrich their professional development and contribute to a culture of collaboration and knowledge sharing.</w:t>
      </w:r>
    </w:p>
    <w:p w14:paraId="6C705F52" w14:textId="77777777" w:rsidR="00984E31" w:rsidRDefault="00984E31" w:rsidP="00984E31">
      <w:pPr>
        <w:pStyle w:val="CommentText"/>
        <w:jc w:val="left"/>
      </w:pPr>
      <w:r>
        <w:rPr>
          <w:b/>
          <w:bCs/>
        </w:rPr>
        <w:t>Benchmark Answer 2:</w:t>
      </w:r>
      <w:r>
        <w:br/>
        <w:t>To improve her teaching, she looks for help from both inside and outside her school. Inside, she connects with colleagues who excel in areas she wants to learn more about. For instance, if she aims to be more inclusive, she might ask a coworker who excels in that area for tips. Outside of school, she attends conferences and workshops for early childhood educators, which allows her to meet experts and learn new strategies, such as helping children with their emotions. By seeking assistance from both sources, she can continue growing as a teacher and provide the best possible experience for the children.</w:t>
      </w:r>
    </w:p>
    <w:p w14:paraId="24DED59B" w14:textId="77777777" w:rsidR="00984E31" w:rsidRDefault="00984E31" w:rsidP="00984E31">
      <w:pPr>
        <w:pStyle w:val="CommentText"/>
        <w:jc w:val="left"/>
      </w:pPr>
      <w:r>
        <w:rPr>
          <w:b/>
          <w:bCs/>
        </w:rPr>
        <w:t>Benchmark Answer 3:</w:t>
      </w:r>
      <w:r>
        <w:br/>
        <w:t>She builds a network of support to enhance her teaching in two ways. Within her school, she collaborates with other departments, like the curriculum team, to share ideas and learn new techniques. For example, they may assist her in finding ways to make her lessons more engaging. She also connects with organisations outside of school, such as libraries, to access additional resources for the children and their families. By working with others both internally and externally, she ensures continuous learning and growth in her teaching practice.</w:t>
      </w:r>
    </w:p>
  </w:comment>
  <w:comment w:id="227" w:author="John Philip Dizon" w:date="2024-08-16T11:52:00Z" w:initials="JD">
    <w:p w14:paraId="309D160B"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a proactive approach to professional development by seeking specialist advice or further training when specific needs are identified. They consult with experts, attend workshops, or enrol in relevant courses to deepen their knowledge and skills in areas critical to their practice. They ensure that any training or professional development activities align with industry benchmarks, regulatory requirements, and organisational priorities, enhancing their ability to provide high-quality care and education to children and families.</w:t>
      </w:r>
    </w:p>
    <w:p w14:paraId="15638063" w14:textId="77777777" w:rsidR="00984E31" w:rsidRDefault="00984E31" w:rsidP="00984E31">
      <w:pPr>
        <w:pStyle w:val="CommentText"/>
        <w:jc w:val="left"/>
      </w:pPr>
      <w:r>
        <w:rPr>
          <w:b/>
          <w:bCs/>
        </w:rPr>
        <w:t>Benchmark Answer 2:</w:t>
      </w:r>
      <w:r>
        <w:br/>
        <w:t>To improve her teaching and ensure it meets the latest standards, she builds partnerships with both colleagues and outside organisations. Inside the school, she collaborates with teams like the curriculum team to learn new strategies, such as creating more engaging lessons. Outside of school, she partners with libraries or cultural centres to access additional resources. She also attends workshops and online forums to connect with other early childhood educators and learn from their experiences. By collaborating with these diverse individuals and organisations, she can discover the best ways to support the children in her class.</w:t>
      </w:r>
    </w:p>
    <w:p w14:paraId="05C52F20" w14:textId="77777777" w:rsidR="00984E31" w:rsidRDefault="00984E31" w:rsidP="00984E31">
      <w:pPr>
        <w:pStyle w:val="CommentText"/>
        <w:jc w:val="left"/>
      </w:pPr>
      <w:r>
        <w:rPr>
          <w:b/>
          <w:bCs/>
        </w:rPr>
        <w:t>Benchmark Answer 3:</w:t>
      </w:r>
      <w:r>
        <w:br/>
        <w:t>When she identifies areas to improve her teaching methods, she seeks assistance from both within and outside her school. Inside the school, she collaborates with curriculum specialists to learn new, industry-approved teaching strategies. For instance, they might help her design lessons that are more engaging. She also partners with external organisations like libraries or cultural centres to obtain additional resources that meet the latest standards and support the children and their families. By building these connections and attending workshops, she ensures her teaching remains up-to-date and effectively meets the needs of all the children in her class.</w:t>
      </w:r>
    </w:p>
  </w:comment>
  <w:comment w:id="228" w:author="John Philip Dizon" w:date="2024-08-16T11:53:00Z" w:initials="JD">
    <w:p w14:paraId="13CB824F" w14:textId="77777777" w:rsidR="00984E31" w:rsidRDefault="00984E31" w:rsidP="00984E31">
      <w:pPr>
        <w:pStyle w:val="CommentText"/>
        <w:jc w:val="left"/>
      </w:pPr>
      <w:r w:rsidRPr="00F41B1A">
        <w:rPr>
          <w:rStyle w:val="CommentReference"/>
        </w:rPr>
        <w:annotationRef/>
      </w:r>
      <w:r>
        <w:rPr>
          <w:b/>
          <w:bCs/>
        </w:rPr>
        <w:t>Benchmark Answer 1:</w:t>
      </w:r>
      <w:r>
        <w:br/>
        <w:t>Early childhood educators prioritise self-care and recognise the importance of maintaining personal well-being to sustain professional effectiveness. They identify signs of burnout, stress, or fatigue and take proactive steps to address their own needs, such as setting boundaries, practising mindfulness, or seeking support from colleagues or mental health professionals. They also recognise when additional support is needed, such as counselling services or time off, and advocate for their own well-being. By prioritising self-care, they ensure they can continue to provide high-quality care and support to children and families in their care.</w:t>
      </w:r>
    </w:p>
    <w:p w14:paraId="0152D50A" w14:textId="77777777" w:rsidR="00984E31" w:rsidRDefault="00984E31" w:rsidP="00984E31">
      <w:pPr>
        <w:pStyle w:val="CommentText"/>
        <w:jc w:val="left"/>
      </w:pPr>
      <w:r>
        <w:rPr>
          <w:b/>
          <w:bCs/>
        </w:rPr>
        <w:t>Benchmark Answer 2:</w:t>
      </w:r>
      <w:r>
        <w:br/>
        <w:t>Taking care of herself is important so she can be the best teacher for the children. She regularly checks in with herself to assess her physical and emotional well-being. For instance, if she feels tired or burnt out, she knows she needs to take some time for herself. If she requires extra help, she can reach out to her colleagues, supervisor, or even a counsellor provided by her workplace. By prioritising her self-care and seeking help when needed, she can remain happy and healthy and be an effective teacher for the children.</w:t>
      </w:r>
    </w:p>
    <w:p w14:paraId="588E053A" w14:textId="77777777" w:rsidR="00984E31" w:rsidRDefault="00984E31" w:rsidP="00984E31">
      <w:pPr>
        <w:pStyle w:val="CommentText"/>
        <w:jc w:val="left"/>
      </w:pPr>
      <w:r>
        <w:rPr>
          <w:b/>
          <w:bCs/>
        </w:rPr>
        <w:t>Benchmark Answer 3:</w:t>
      </w:r>
      <w:r>
        <w:br/>
        <w:t>To stay happy and healthy so she can be a great teacher, she ensures she takes care of herself. This involves setting clear boundaries between work and personal life, such as avoiding excessive overtime. She also seeks professional development opportunities focused on self-care, for instance, by attending workshops on mindfulness. By learning to manage stress and prioritising her well-being, she can be more effective in the classroom and maintain the energy to give her best to the children.</w:t>
      </w:r>
    </w:p>
  </w:comment>
  <w:comment w:id="229" w:author="John Philip Dizon" w:date="2024-08-16T11:53:00Z" w:initials="JD">
    <w:p w14:paraId="07D2B86D" w14:textId="77777777" w:rsidR="00984E31" w:rsidRDefault="00984E31" w:rsidP="00984E31">
      <w:pPr>
        <w:pStyle w:val="CommentText"/>
        <w:jc w:val="left"/>
      </w:pPr>
      <w:r w:rsidRPr="00F41B1A">
        <w:rPr>
          <w:rStyle w:val="CommentReference"/>
        </w:rPr>
        <w:annotationRef/>
      </w:r>
      <w:r>
        <w:rPr>
          <w:b/>
          <w:bCs/>
        </w:rPr>
        <w:t>Benchmark Answer 1:</w:t>
      </w:r>
      <w:r>
        <w:br/>
        <w:t>Early childhood educators take a systematic approach to professional growth by devising, documenting, and implementing a self-development plan that sets realistic goals and targets. They reflect on their strengths, areas for improvement, and career aspirations to identify specific learning objectives and action steps. Their self-development plan is guided by industry benchmarks, regulatory requirements, and personal aspirations, ensuring relevance and alignment with their professional goals. By documenting their plan and monitoring progress regularly, they demonstrate accountability and commitment to continuous improvement in their practice.</w:t>
      </w:r>
    </w:p>
    <w:p w14:paraId="39F9E0A0" w14:textId="77777777" w:rsidR="00984E31" w:rsidRDefault="00984E31" w:rsidP="00984E31">
      <w:pPr>
        <w:pStyle w:val="CommentText"/>
        <w:jc w:val="left"/>
      </w:pPr>
      <w:r>
        <w:rPr>
          <w:b/>
          <w:bCs/>
        </w:rPr>
        <w:t>Benchmark Answer 2:</w:t>
      </w:r>
      <w:r>
        <w:br/>
        <w:t>She constantly assesses herself to identify areas where she can improve as an early childhood educator. She reflects on her strengths and weaknesses, recognising, for example, a need to know more about including all children in activities. She then sets specific goals to achieve this, such as taking an online course on inclusive teaching within the next six months. This approach allows her to continue growing as a teacher and meet both the high standards for the industry and her own personal goals.</w:t>
      </w:r>
    </w:p>
    <w:p w14:paraId="7F205989" w14:textId="77777777" w:rsidR="00984E31" w:rsidRDefault="00984E31" w:rsidP="00984E31">
      <w:pPr>
        <w:pStyle w:val="CommentText"/>
        <w:jc w:val="left"/>
      </w:pPr>
      <w:r>
        <w:rPr>
          <w:b/>
          <w:bCs/>
        </w:rPr>
        <w:t>Benchmark Answer 3:</w:t>
      </w:r>
      <w:r>
        <w:br/>
        <w:t>She begins by reflecting on her teaching strengths and weaknesses, noting areas such as the need to learn more about inclusive practices. This self-assessment helps her identify growth opportunities that align with the high standards of early childhood education. She then sets specific and achievable goals to address those needs. For instance, she might aim to improve her knowledge by taking an online course on inclusion within the next six months. This self-development plan supports her journey to become a better teacher while meeting both her aspirations and industry benchmarks.</w:t>
      </w:r>
    </w:p>
  </w:comment>
  <w:comment w:id="230" w:author="John Philip Dizon" w:date="2024-08-16T11:53:00Z" w:initials="JD">
    <w:p w14:paraId="12429ECA" w14:textId="77777777" w:rsidR="00984E31" w:rsidRDefault="00984E31" w:rsidP="00984E31">
      <w:pPr>
        <w:pStyle w:val="CommentText"/>
        <w:jc w:val="left"/>
      </w:pPr>
      <w:r w:rsidRPr="00F41B1A">
        <w:rPr>
          <w:rStyle w:val="CommentReference"/>
        </w:rPr>
        <w:annotationRef/>
      </w:r>
      <w:r>
        <w:rPr>
          <w:b/>
          <w:bCs/>
        </w:rPr>
        <w:t>Benchmark Answer 1:</w:t>
      </w:r>
      <w:r>
        <w:br/>
        <w:t>Early childhood educators actively seek out and review information on current and emerging industry developments through professional literature, research publications, conferences, and online resources. They stay informed about new trends, research findings, and best practices in early childhood education, using this knowledge to enhance their practice. By remaining abreast of industry developments, they demonstrate a commitment to staying current and continuously improving their skills and knowledge to better serve children and families.</w:t>
      </w:r>
    </w:p>
    <w:p w14:paraId="20D266CE" w14:textId="77777777" w:rsidR="00984E31" w:rsidRDefault="00984E31" w:rsidP="00984E31">
      <w:pPr>
        <w:pStyle w:val="CommentText"/>
        <w:jc w:val="left"/>
      </w:pPr>
      <w:r>
        <w:rPr>
          <w:b/>
          <w:bCs/>
        </w:rPr>
        <w:t>Benchmark Answer 2:</w:t>
      </w:r>
      <w:r>
        <w:br/>
        <w:t>She constantly assesses her teaching to stay informed about the latest advancements in early childhood education. By reflecting on her strengths and weaknesses, she identifies areas for growth, such as needing to learn more about inclusive practices. This self-assessment helps her set specific, achievable goals that align with industry standards. For example, she might aim to improve her knowledge by taking an online course on inclusion within the next six months. This focus on continuous learning ensures her teaching methods are effective and meet the evolving needs of the field.</w:t>
      </w:r>
    </w:p>
    <w:p w14:paraId="1F1338F2" w14:textId="77777777" w:rsidR="00984E31" w:rsidRDefault="00984E31" w:rsidP="00984E31">
      <w:pPr>
        <w:pStyle w:val="CommentText"/>
        <w:jc w:val="left"/>
      </w:pPr>
      <w:r>
        <w:rPr>
          <w:b/>
          <w:bCs/>
        </w:rPr>
        <w:t>Benchmark Answer 3:</w:t>
      </w:r>
      <w:r>
        <w:br/>
        <w:t>She stays up-to-date on the latest trends in early childhood education by attending workshops and conferences. These events provide her with new insights, such as innovative assessment methods. She then reflects on how to apply what she has learned in her classroom. For instance, she might adapt those new assessment methods to better track the children's progress and tailor her teaching to their individual needs. By constantly seeking new knowledge, she ensures her teaching methods remain effective and aligned with the latest standards.</w:t>
      </w:r>
    </w:p>
  </w:comment>
  <w:comment w:id="231" w:author="John Philip Dizon" w:date="2024-08-16T11:53:00Z" w:initials="JD">
    <w:p w14:paraId="3294D81A" w14:textId="77777777" w:rsidR="00984E31" w:rsidRDefault="00984E31" w:rsidP="00984E31">
      <w:pPr>
        <w:pStyle w:val="CommentText"/>
        <w:jc w:val="left"/>
      </w:pPr>
      <w:r w:rsidRPr="00F41B1A">
        <w:rPr>
          <w:rStyle w:val="CommentReference"/>
        </w:rPr>
        <w:annotationRef/>
      </w:r>
      <w:r>
        <w:rPr>
          <w:b/>
          <w:bCs/>
        </w:rPr>
        <w:t>Benchmark Answer 1:</w:t>
      </w:r>
      <w:r>
        <w:br/>
        <w:t>Early childhood educators regularly assess and confirm their practice against ethical and legal requirements and opportunities within the early childhood education industry. They familiarise themselves with relevant codes of ethics, regulations, and professional standards governing their practice, ensuring compliance in their daily work. They critically reflect on their actions and decisions, seeking guidance from supervisors, colleagues, or professional organisations when faced with ethical dilemmas or uncertainties. By upholding ethical and legal standards, they maintain trust and integrity in their professional relationships and contribute to a culture of accountability and professionalism within the field.</w:t>
      </w:r>
    </w:p>
    <w:p w14:paraId="13333903" w14:textId="77777777" w:rsidR="00984E31" w:rsidRDefault="00984E31" w:rsidP="00984E31">
      <w:pPr>
        <w:pStyle w:val="CommentText"/>
        <w:jc w:val="left"/>
      </w:pPr>
      <w:r>
        <w:rPr>
          <w:b/>
          <w:bCs/>
        </w:rPr>
        <w:t>Codes of Practice:</w:t>
      </w:r>
      <w:r>
        <w:t xml:space="preserve"> As an early childhood educator in Australia, she adheres to the Early Childhood Australia (ECA) Code of Ethics. This code outlines principles and guidelines for ethical conduct in early childhood settings, emphasising respect for children's rights, diversity, and professionalism. By following this code, she ensures she provides high-quality care and education while upholding ethical standards.</w:t>
      </w:r>
    </w:p>
    <w:p w14:paraId="2F1EDA38" w14:textId="77777777" w:rsidR="00984E31" w:rsidRDefault="00984E31" w:rsidP="00984E31">
      <w:pPr>
        <w:pStyle w:val="CommentText"/>
        <w:jc w:val="left"/>
      </w:pPr>
      <w:r>
        <w:rPr>
          <w:b/>
          <w:bCs/>
        </w:rPr>
        <w:t>Duty of Care:</w:t>
      </w:r>
      <w:r>
        <w:t xml:space="preserve"> She has a legal and ethical duty of care to ensure the health, safety, and well-being of children in her care. This duty encompasses providing a safe environment, supervising children effectively, and responding appropriately to their needs. She follows regulations such as the National Quality Standard (NQS) and relevant state or territory legislation to fulfil her duty of care obligations.</w:t>
      </w:r>
    </w:p>
    <w:p w14:paraId="4DA65DAD" w14:textId="77777777" w:rsidR="00984E31" w:rsidRDefault="00984E31" w:rsidP="00984E31">
      <w:pPr>
        <w:pStyle w:val="CommentText"/>
        <w:jc w:val="left"/>
      </w:pPr>
      <w:r>
        <w:rPr>
          <w:b/>
          <w:bCs/>
        </w:rPr>
        <w:t>Rights and Responsibilities of Workers and Employers:</w:t>
      </w:r>
      <w:r>
        <w:t xml:space="preserve"> As an early childhood educator in Australia, she has rights protected by industrial awards and agreements, including fair wages, working conditions, and access to professional development opportunities. Employers have responsibilities to provide a safe workplace, adequate resources, and support for staff well-being. Compliance with the National Employment Standards (NES) and relevant industrial instruments ensures that her rights are upheld and that employers fulfil their obligations.</w:t>
      </w:r>
    </w:p>
    <w:p w14:paraId="02648CB2" w14:textId="77777777" w:rsidR="00984E31" w:rsidRDefault="00984E31" w:rsidP="00984E31">
      <w:pPr>
        <w:pStyle w:val="CommentText"/>
        <w:jc w:val="left"/>
      </w:pPr>
      <w:r>
        <w:rPr>
          <w:b/>
          <w:bCs/>
        </w:rPr>
        <w:t>Work Role Boundaries – Responsibilities and Limitations:</w:t>
      </w:r>
      <w:r>
        <w:t xml:space="preserve"> She recognises the boundaries of her role to ensure professional practice and child safety. While she has responsibilities such as planning and implementing learning programs, she understands her limitations, particularly regarding medical or specialised interventions. Collaboration with families, health professionals, and support agencies helps delineate responsibilities and provide holistic support for children's development.</w:t>
      </w:r>
    </w:p>
    <w:p w14:paraId="667629C8" w14:textId="77777777" w:rsidR="00984E31" w:rsidRDefault="00984E31" w:rsidP="00984E31">
      <w:pPr>
        <w:pStyle w:val="CommentText"/>
        <w:jc w:val="left"/>
      </w:pPr>
      <w:r>
        <w:rPr>
          <w:b/>
          <w:bCs/>
        </w:rPr>
        <w:t>Models and Processes of Professional Reflection:</w:t>
      </w:r>
      <w:r>
        <w:t xml:space="preserve"> As an early childhood educator in Australia, she engages in reflective practice to enhance her professional competence and improve outcomes for children. She may use models such as the Critical Reflection Framework, which encourages her to critically analyse her practice, challenge assumptions, and consider alternative perspectives. Through regular reflection, she identifies areas for improvement, sets goals for professional development, and contributes to continuous quality improvement in early childhood settings.</w:t>
      </w:r>
    </w:p>
    <w:p w14:paraId="5E2DC270" w14:textId="77777777" w:rsidR="00984E31" w:rsidRDefault="00984E31" w:rsidP="00984E31">
      <w:pPr>
        <w:pStyle w:val="CommentText"/>
        <w:jc w:val="left"/>
      </w:pPr>
      <w:r>
        <w:rPr>
          <w:b/>
          <w:bCs/>
        </w:rPr>
        <w:t>Benchmark Answer 2:</w:t>
      </w:r>
      <w:r>
        <w:br/>
        <w:t>She regularly assesses and confirms her practice against legal and ethical considerations by familiarising herself with relevant laws, regulations, and professional codes of conduct in the early childhood education industry. For example, she ensures compliance with privacy laws when handling children's confidential information and maintains transparency in communication with families regarding their rights and responsibilities.</w:t>
      </w:r>
    </w:p>
    <w:p w14:paraId="1C8918EF" w14:textId="77777777" w:rsidR="00984E31" w:rsidRDefault="00984E31" w:rsidP="00984E31">
      <w:pPr>
        <w:pStyle w:val="CommentText"/>
        <w:jc w:val="left"/>
      </w:pPr>
      <w:r>
        <w:t>Additionally, she engages in consultations with colleagues, supervisors, and legal experts to seek clarification on any legal or ethical concerns that may arise in her practice. Through reflective practice, she critically evaluates her decisions and actions to ensure they align with ethical principles and industry standards, fostering a safe and respectful learning environment for children.</w:t>
      </w:r>
    </w:p>
    <w:p w14:paraId="528E3EEC" w14:textId="77777777" w:rsidR="00984E31" w:rsidRDefault="00984E31" w:rsidP="00984E31">
      <w:pPr>
        <w:pStyle w:val="CommentText"/>
        <w:jc w:val="left"/>
      </w:pPr>
      <w:r>
        <w:rPr>
          <w:b/>
          <w:bCs/>
        </w:rPr>
        <w:t>Benchmark Answer 3:</w:t>
      </w:r>
      <w:r>
        <w:br/>
        <w:t>She regularly reviews the policies and procedures of her organisation to ensure that her practice aligns with legal and ethical considerations in the early childhood education industry. By staying informed about updates and revisions to these documents, she can proactively adjust her practice to maintain compliance with regulatory requirements.</w:t>
      </w:r>
    </w:p>
    <w:p w14:paraId="1417E20A" w14:textId="77777777" w:rsidR="00984E31" w:rsidRDefault="00984E31" w:rsidP="00984E31">
      <w:pPr>
        <w:pStyle w:val="CommentText"/>
        <w:jc w:val="left"/>
      </w:pPr>
      <w:r>
        <w:t>She also maintains detailed records of her interactions and decisions to demonstrate accountability and adherence to legal and ethical standards. For instance, she documents consent forms for activities involving children, ensuring that parents are fully informed and have provided consent in accordance with legal requirements. This documentation serves as evidence of her commitment to ethical practice and safeguards against potential legal issues.</w:t>
      </w:r>
    </w:p>
  </w:comment>
  <w:comment w:id="232" w:author="John Philip Dizon" w:date="2024-08-16T11:53:00Z" w:initials="JD">
    <w:p w14:paraId="07DFD0CB" w14:textId="77777777" w:rsidR="00984E31" w:rsidRDefault="00984E31" w:rsidP="00984E31">
      <w:pPr>
        <w:pStyle w:val="CommentText"/>
        <w:jc w:val="left"/>
      </w:pPr>
      <w:r w:rsidRPr="00F41B1A">
        <w:rPr>
          <w:rStyle w:val="CommentReference"/>
        </w:rPr>
        <w:annotationRef/>
      </w:r>
      <w:r>
        <w:rPr>
          <w:b/>
          <w:bCs/>
        </w:rPr>
        <w:t>Benchmark Answer 1:</w:t>
      </w:r>
      <w:r>
        <w:br/>
        <w:t>In the early childhood education industry, continuously enhancing expertise is crucial for providing high-quality care and education to children. As part of her professional development, she actively seeks out various opportunities to extend and expand her knowledge and skills.</w:t>
      </w:r>
    </w:p>
    <w:p w14:paraId="3059B18C" w14:textId="77777777" w:rsidR="00984E31" w:rsidRDefault="00984E31" w:rsidP="00984E31">
      <w:pPr>
        <w:pStyle w:val="CommentText"/>
        <w:jc w:val="left"/>
      </w:pPr>
      <w:r>
        <w:rPr>
          <w:b/>
          <w:bCs/>
        </w:rPr>
        <w:t>Professional Development Opportunities:</w:t>
      </w:r>
    </w:p>
    <w:p w14:paraId="7BFD0B5E" w14:textId="77777777" w:rsidR="00984E31" w:rsidRDefault="00984E31" w:rsidP="00984E31">
      <w:pPr>
        <w:pStyle w:val="CommentText"/>
        <w:jc w:val="left"/>
      </w:pPr>
      <w:r>
        <w:rPr>
          <w:b/>
          <w:bCs/>
        </w:rPr>
        <w:t>Industry Networking:</w:t>
      </w:r>
      <w:r>
        <w:t xml:space="preserve"> She participates in industry events, conferences, and workshops where she can connect with other professionals, share experiences, and exchange best practices. Networking allows her to stay updated on industry trends and forge valuable connections within the early childhood education community.</w:t>
      </w:r>
    </w:p>
    <w:p w14:paraId="35AA083D" w14:textId="77777777" w:rsidR="00984E31" w:rsidRDefault="00984E31" w:rsidP="00984E31">
      <w:pPr>
        <w:pStyle w:val="CommentText"/>
        <w:jc w:val="left"/>
      </w:pPr>
      <w:r>
        <w:rPr>
          <w:b/>
          <w:bCs/>
        </w:rPr>
        <w:t>Professional Associations:</w:t>
      </w:r>
      <w:r>
        <w:t xml:space="preserve"> She is a member of professional associations such as Early Childhood Australia (ECA) or the Australian Childcare Alliance (ACA). These associations provide access to resources, publications, and professional development opportunities tailored to early childhood educators.</w:t>
      </w:r>
    </w:p>
    <w:p w14:paraId="570AE600" w14:textId="77777777" w:rsidR="00984E31" w:rsidRDefault="00984E31" w:rsidP="00984E31">
      <w:pPr>
        <w:pStyle w:val="CommentText"/>
        <w:jc w:val="left"/>
      </w:pPr>
      <w:r>
        <w:rPr>
          <w:b/>
          <w:bCs/>
        </w:rPr>
        <w:t>Training Requirements and Options:</w:t>
      </w:r>
      <w:r>
        <w:t xml:space="preserve"> She stays informed about mandatory training requirements outlined by regulatory bodies such as the Australian Children's Education and Care Quality Authority (ACECQA). Additionally, she seeks out relevant training programs and courses offered by reputable providers to deepen her knowledge in areas such as child development, pedagogy, and health and safety.</w:t>
      </w:r>
    </w:p>
    <w:p w14:paraId="58265FAC" w14:textId="77777777" w:rsidR="00984E31" w:rsidRDefault="00984E31" w:rsidP="00984E31">
      <w:pPr>
        <w:pStyle w:val="CommentText"/>
        <w:jc w:val="left"/>
      </w:pPr>
      <w:r>
        <w:rPr>
          <w:b/>
          <w:bCs/>
        </w:rPr>
        <w:t>Informal and Formal Ways of Learning and Developing:</w:t>
      </w:r>
      <w:r>
        <w:t xml:space="preserve"> She engages in a combination of informal and formal learning approaches, including self-directed study, online courses, webinars, peer mentoring, and on-the-job training. This diverse approach allows her to cater to different learning styles and preferences while acquiring new knowledge and skills.</w:t>
      </w:r>
    </w:p>
    <w:p w14:paraId="533122DF" w14:textId="77777777" w:rsidR="00984E31" w:rsidRDefault="00984E31" w:rsidP="00984E31">
      <w:pPr>
        <w:pStyle w:val="CommentText"/>
        <w:jc w:val="left"/>
      </w:pPr>
      <w:r>
        <w:rPr>
          <w:b/>
          <w:bCs/>
        </w:rPr>
        <w:t>Principles and Techniques for Personal Development:</w:t>
      </w:r>
    </w:p>
    <w:p w14:paraId="1F13B99A" w14:textId="77777777" w:rsidR="00984E31" w:rsidRDefault="00984E31" w:rsidP="00984E31">
      <w:pPr>
        <w:pStyle w:val="CommentText"/>
        <w:jc w:val="left"/>
      </w:pPr>
      <w:r>
        <w:rPr>
          <w:b/>
          <w:bCs/>
        </w:rPr>
        <w:t>Creating a Personal Development Plan:</w:t>
      </w:r>
      <w:r>
        <w:t xml:space="preserve"> She develops a structured personal development plan that outlines her goals, objectives, and action steps for professional growth. This plan serves as a roadmap for her continuous learning journey and ensures that her efforts are focused and purposeful.</w:t>
      </w:r>
    </w:p>
    <w:p w14:paraId="52C414B2" w14:textId="77777777" w:rsidR="00984E31" w:rsidRDefault="00984E31" w:rsidP="00984E31">
      <w:pPr>
        <w:pStyle w:val="CommentText"/>
        <w:jc w:val="left"/>
      </w:pPr>
      <w:r>
        <w:rPr>
          <w:b/>
          <w:bCs/>
        </w:rPr>
        <w:t>Personal Goal Setting:</w:t>
      </w:r>
      <w:r>
        <w:t xml:space="preserve"> She sets specific, measurable, achievable, relevant, and time-bound (SMART) goals aligned with her career aspirations and industry benchmarks. By breaking down larger objectives into smaller, manageable tasks, she maintains motivation and tracks progress effectively.</w:t>
      </w:r>
    </w:p>
    <w:p w14:paraId="475AE301" w14:textId="77777777" w:rsidR="00984E31" w:rsidRDefault="00984E31" w:rsidP="00984E31">
      <w:pPr>
        <w:pStyle w:val="CommentText"/>
        <w:jc w:val="left"/>
      </w:pPr>
      <w:r>
        <w:rPr>
          <w:b/>
          <w:bCs/>
        </w:rPr>
        <w:t>Setting Realistic Timeframes:</w:t>
      </w:r>
      <w:r>
        <w:t xml:space="preserve"> She establishes realistic timeframes for achieving her goals, taking into account factors such as workload, resource availability, and personal commitments. This helps her prioritise tasks, manage her time efficiently, and stay on track with her development plan.</w:t>
      </w:r>
    </w:p>
    <w:p w14:paraId="04C37E40" w14:textId="77777777" w:rsidR="00984E31" w:rsidRDefault="00984E31" w:rsidP="00984E31">
      <w:pPr>
        <w:pStyle w:val="CommentText"/>
        <w:jc w:val="left"/>
      </w:pPr>
      <w:r>
        <w:rPr>
          <w:b/>
          <w:bCs/>
        </w:rPr>
        <w:t>Measuring Progress and Performance:</w:t>
      </w:r>
      <w:r>
        <w:t xml:space="preserve"> She regularly reviews and evaluates her progress against set objectives, using key performance indicators (KPIs) and benchmarks to assess achievement. By monitoring her performance, she identifies areas of strength and areas needing improvement, allowing for timely adjustments to her development plan.</w:t>
      </w:r>
    </w:p>
    <w:p w14:paraId="5ACF0B68" w14:textId="77777777" w:rsidR="00984E31" w:rsidRDefault="00984E31" w:rsidP="00984E31">
      <w:pPr>
        <w:pStyle w:val="CommentText"/>
        <w:jc w:val="left"/>
      </w:pPr>
      <w:r>
        <w:rPr>
          <w:b/>
          <w:bCs/>
        </w:rPr>
        <w:t>Types of Work Methods and Practices:</w:t>
      </w:r>
    </w:p>
    <w:p w14:paraId="53F56A6C" w14:textId="77777777" w:rsidR="00984E31" w:rsidRDefault="00984E31" w:rsidP="00984E31">
      <w:pPr>
        <w:pStyle w:val="CommentText"/>
        <w:jc w:val="left"/>
      </w:pPr>
      <w:r>
        <w:rPr>
          <w:b/>
          <w:bCs/>
        </w:rPr>
        <w:t>Implementing Reflective Practice:</w:t>
      </w:r>
      <w:r>
        <w:t xml:space="preserve"> She engages in reflective practice to critically analyse her experiences, identify learning opportunities, and enhance her practice. This involves self-reflection, seeking feedback from colleagues and supervisors, and continuously adapting strategies based on insights gained.</w:t>
      </w:r>
    </w:p>
    <w:p w14:paraId="0900A2AE" w14:textId="77777777" w:rsidR="00984E31" w:rsidRDefault="00984E31" w:rsidP="00984E31">
      <w:pPr>
        <w:pStyle w:val="CommentText"/>
        <w:jc w:val="left"/>
      </w:pPr>
      <w:r>
        <w:rPr>
          <w:b/>
          <w:bCs/>
        </w:rPr>
        <w:t>Collaborative Learning:</w:t>
      </w:r>
      <w:r>
        <w:t xml:space="preserve"> She actively participates in collaborative learning opportunities such as team meetings, group discussions, and peer learning circles. By sharing knowledge, exchanging ideas, and problem-solving collectively, she leverages the expertise of others to enhance her own performance and contribute to a culture of continuous improvement.</w:t>
      </w:r>
    </w:p>
    <w:p w14:paraId="786DA0D5" w14:textId="77777777" w:rsidR="00984E31" w:rsidRDefault="00984E31" w:rsidP="00984E31">
      <w:pPr>
        <w:pStyle w:val="CommentText"/>
        <w:jc w:val="left"/>
      </w:pPr>
      <w:r>
        <w:rPr>
          <w:b/>
          <w:bCs/>
        </w:rPr>
        <w:t>Action Learning Projects:</w:t>
      </w:r>
      <w:r>
        <w:t xml:space="preserve"> She undertakes action learning projects where she applies new knowledge and skills to real-life situations, reflects on outcomes, and iterates on her approaches. This hands-on approach allows for experiential learning and fosters innovation and creativity in practice.</w:t>
      </w:r>
    </w:p>
    <w:p w14:paraId="20C0115A" w14:textId="77777777" w:rsidR="00984E31" w:rsidRDefault="00984E31" w:rsidP="00984E31">
      <w:pPr>
        <w:pStyle w:val="CommentText"/>
        <w:jc w:val="left"/>
      </w:pPr>
      <w:r>
        <w:rPr>
          <w:b/>
          <w:bCs/>
        </w:rPr>
        <w:t>Learning Styles and Individual Preferences:</w:t>
      </w:r>
    </w:p>
    <w:p w14:paraId="03667AD9" w14:textId="77777777" w:rsidR="00984E31" w:rsidRDefault="00984E31" w:rsidP="00984E31">
      <w:pPr>
        <w:pStyle w:val="CommentText"/>
        <w:jc w:val="left"/>
      </w:pPr>
      <w:r>
        <w:rPr>
          <w:b/>
          <w:bCs/>
        </w:rPr>
        <w:t>Recognising Diverse Learning Styles:</w:t>
      </w:r>
      <w:r>
        <w:t xml:space="preserve"> She acknowledges that individuals have different learning preferences and styles, such as visual, auditory, kinaesthetic, or experiential learning. As such, she varies her learning methods and delivery formats to accommodate diverse needs and ensure that information is accessible and engaging for all learners.</w:t>
      </w:r>
    </w:p>
    <w:p w14:paraId="0D837F72" w14:textId="77777777" w:rsidR="00984E31" w:rsidRDefault="00984E31" w:rsidP="00984E31">
      <w:pPr>
        <w:pStyle w:val="CommentText"/>
        <w:jc w:val="left"/>
      </w:pPr>
      <w:r>
        <w:rPr>
          <w:b/>
          <w:bCs/>
        </w:rPr>
        <w:t>Tailoring Learning Experiences:</w:t>
      </w:r>
      <w:r>
        <w:t xml:space="preserve"> She customises learning experiences to align with the preferences and strengths of individuals, providing opportunities for self-directed exploration, collaborative learning, hands-on activities, or multimedia resources. By catering to diverse learning styles, she promotes inclusivity and optimises learning outcomes for all participants.</w:t>
      </w:r>
    </w:p>
    <w:p w14:paraId="08BCFD21" w14:textId="77777777" w:rsidR="00984E31" w:rsidRDefault="00984E31" w:rsidP="00984E31">
      <w:pPr>
        <w:pStyle w:val="CommentText"/>
        <w:jc w:val="left"/>
      </w:pPr>
      <w:r>
        <w:rPr>
          <w:b/>
          <w:bCs/>
        </w:rPr>
        <w:t>Benchmark Answer 2:</w:t>
      </w:r>
      <w:r>
        <w:br/>
        <w:t>She actively seeks out professional development opportunities such as workshops, conferences, and online courses to expand her expertise in early childhood education. For example, she recently attended a seminar on inclusive teaching practices, where she learned strategies for supporting children with diverse learning needs in the classroom.</w:t>
      </w:r>
    </w:p>
    <w:p w14:paraId="55477DC1" w14:textId="77777777" w:rsidR="00984E31" w:rsidRDefault="00984E31" w:rsidP="00984E31">
      <w:pPr>
        <w:pStyle w:val="CommentText"/>
        <w:jc w:val="left"/>
      </w:pPr>
      <w:r>
        <w:t>Additionally, she applies principles of reflective practice to continuously evaluate and improve her skills and knowledge. By regularly reflecting on her experiences and seeking feedback from colleagues and mentors, she identifies areas for growth and development. For instance, she regularly journals about her teaching experiences and uses this reflection to refine her practice.</w:t>
      </w:r>
    </w:p>
    <w:p w14:paraId="32B039BE" w14:textId="77777777" w:rsidR="00984E31" w:rsidRDefault="00984E31" w:rsidP="00984E31">
      <w:pPr>
        <w:pStyle w:val="CommentText"/>
        <w:jc w:val="left"/>
      </w:pPr>
      <w:r>
        <w:rPr>
          <w:b/>
          <w:bCs/>
        </w:rPr>
        <w:t>Benchmark Answer 3:</w:t>
      </w:r>
      <w:r>
        <w:br/>
        <w:t>She explores a variety of teaching methods and practices to enhance her expertise in early childhood education. For example, she incorporates play-based learning activities into her curriculum to foster children's creativity and problem-solving skills. She also collaborates with colleagues to share best practices and learn from their experiences.</w:t>
      </w:r>
    </w:p>
    <w:p w14:paraId="78ACF8EC" w14:textId="77777777" w:rsidR="00984E31" w:rsidRDefault="00984E31" w:rsidP="00984E31">
      <w:pPr>
        <w:pStyle w:val="CommentText"/>
        <w:jc w:val="left"/>
      </w:pPr>
      <w:r>
        <w:t>Moreover, she recognises that individuals have different learning styles and preferences, so she tailors her professional development efforts to meet her own needs. For instance, she prefers hands-on learning experiences, so she participates in workshops that offer interactive activities and practical demonstrations. Additionally, she engages in peer mentoring relationships to exchange knowledge and support each other's growth.</w:t>
      </w:r>
    </w:p>
  </w:comment>
  <w:comment w:id="233" w:author="John Philip Dizon" w:date="2024-08-16T11:53:00Z" w:initials="JD">
    <w:p w14:paraId="5EDD019F"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a commitment to upgrading their skills and knowledge by regularly participating in review processes within the early childhood education industry. They engage in performance appraisals, self-assessments, and professional development planning sessions to reflect on their practice, set goals, and identify areas for improvement. They actively seek feedback from supervisors, colleagues, and other stakeholders to gain insights into their strengths and areas for growth. By participating in review processes, they demonstrate accountability, reflective practice, and a commitment to continuous learning and improvement in their professional practice.</w:t>
      </w:r>
    </w:p>
    <w:p w14:paraId="5F941829" w14:textId="77777777" w:rsidR="00984E31" w:rsidRDefault="00984E31" w:rsidP="00984E31">
      <w:pPr>
        <w:pStyle w:val="CommentText"/>
        <w:jc w:val="left"/>
      </w:pPr>
      <w:r>
        <w:rPr>
          <w:b/>
          <w:bCs/>
        </w:rPr>
        <w:t>Benchmark Answer 2:</w:t>
      </w:r>
      <w:r>
        <w:br/>
        <w:t>To stay sharp and improve her teaching, she constantly looks for new developments in early childhood education. She attends workshops and conferences to learn about new methods, technologies, and approaches, like innovative assessment methods. After these events, she reflects on how she can use these new ideas in her classroom. For instance, she might adapt those assessment methods to better track the children's progress and tailor her teaching to their unique needs. By actively participating in these learning opportunities and reflecting on how to apply them, she keeps her skills up-to-date and ensures her teaching remains effective.</w:t>
      </w:r>
    </w:p>
    <w:p w14:paraId="6C0168E8" w14:textId="77777777" w:rsidR="00984E31" w:rsidRDefault="00984E31" w:rsidP="00984E31">
      <w:pPr>
        <w:pStyle w:val="CommentText"/>
        <w:jc w:val="left"/>
      </w:pPr>
      <w:r>
        <w:rPr>
          <w:b/>
          <w:bCs/>
        </w:rPr>
        <w:t>Benchmark Answer 3:</w:t>
      </w:r>
      <w:r>
        <w:br/>
        <w:t>She regularly participates in review processes to improve her teaching. This commitment includes attending workshops, such as one she recently took on inquiry-based learning. These workshops provide her with new strategies to use in the classroom. She also actively seeks feedback from parents and supervisors, especially after a unit on sustainability. Their input helps her see what is working and what can be improved for next time. By constantly learning and reflecting on feedback, she continues to grow as a teacher and provide the best possible experience for the children.</w:t>
      </w:r>
    </w:p>
  </w:comment>
  <w:comment w:id="234" w:author="John Philip Dizon" w:date="2024-08-16T11:55:00Z" w:initials="JD">
    <w:p w14:paraId="1627C935"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the ability to actively listen to family members, ask clarifying questions, and engage in empathetic communication to swiftly understand the nature and scope of their concerns. They prioritise open dialogue and collaboration to ensure effective problem-solving and resolution.</w:t>
      </w:r>
    </w:p>
    <w:p w14:paraId="0F5EB293" w14:textId="77777777" w:rsidR="00984E31" w:rsidRDefault="00984E31" w:rsidP="00984E31">
      <w:pPr>
        <w:pStyle w:val="CommentText"/>
        <w:jc w:val="left"/>
      </w:pPr>
      <w:r>
        <w:rPr>
          <w:b/>
          <w:bCs/>
        </w:rPr>
        <w:t>Benchmark Answer 2:</w:t>
      </w:r>
      <w:r>
        <w:br/>
        <w:t>When a parent approaches her with a concern, she listens carefully and tries to see things from their perspective. For instance, if a parent is worried about their child's behaviour at drop-off, she acknowledges their feelings and creates a safe space for them to talk. She also keeps the communication open by asking questions and sharing information to get a clear picture of the situation. This collaborative approach allows them to work together to identify the issue and find a solution.</w:t>
      </w:r>
    </w:p>
    <w:p w14:paraId="6B90BCE5" w14:textId="77777777" w:rsidR="00984E31" w:rsidRDefault="00984E31" w:rsidP="00984E31">
      <w:pPr>
        <w:pStyle w:val="CommentText"/>
        <w:jc w:val="left"/>
      </w:pPr>
      <w:r>
        <w:rPr>
          <w:b/>
          <w:bCs/>
        </w:rPr>
        <w:t>Benchmark Answer 3:</w:t>
      </w:r>
      <w:r>
        <w:br/>
        <w:t>She takes a proactive approach to listen to parents' concerns in early childhood education. For instance, if a parent expresses worry about their child's progress, she schedules a meeting immediately to discuss the matter. By listening attentively and collaborating to solve problems, they can determine the best course of action and find a solution that works for everyone. This ensures a positive experience for both the child and the family.</w:t>
      </w:r>
    </w:p>
  </w:comment>
  <w:comment w:id="235" w:author="John Philip Dizon" w:date="2024-08-16T11:55:00Z" w:initials="JD">
    <w:p w14:paraId="0DB6D198" w14:textId="77777777" w:rsidR="00984E31" w:rsidRDefault="00984E31" w:rsidP="00984E31">
      <w:pPr>
        <w:pStyle w:val="CommentText"/>
        <w:jc w:val="left"/>
      </w:pPr>
      <w:r w:rsidRPr="00F41B1A">
        <w:rPr>
          <w:rStyle w:val="CommentReference"/>
        </w:rPr>
        <w:annotationRef/>
      </w:r>
      <w:r>
        <w:rPr>
          <w:b/>
          <w:bCs/>
        </w:rPr>
        <w:t>Benchmark Answer 1:</w:t>
      </w:r>
      <w:r>
        <w:br/>
        <w:t>Early childhood educators utilise clear and respectful communication strategies, such as active listening, empathy, and transparency, to engage with family members in discussions about possible resolutions. They foster a collaborative approach that empowers families to participate in decision-making processes, ensuring their voices are heard and respected.</w:t>
      </w:r>
    </w:p>
    <w:p w14:paraId="399360BA" w14:textId="77777777" w:rsidR="00984E31" w:rsidRDefault="00984E31" w:rsidP="00984E31">
      <w:pPr>
        <w:pStyle w:val="CommentText"/>
        <w:jc w:val="left"/>
      </w:pPr>
      <w:r>
        <w:rPr>
          <w:b/>
          <w:bCs/>
        </w:rPr>
        <w:t>Benchmark Answer 2:</w:t>
      </w:r>
      <w:r>
        <w:br/>
        <w:t>In early childhood education, she takes a proactive approach to addressing parents' concerns. For instance, if a parent worries about their child's progress, she sets up a meeting immediately to discuss their specific issues. By talking things through together, they can collaborate on solutions. She believes parents are part of the team, inviting them to share their ideas. This collaborative effort helps find a solution that works for everyone and creates a positive experience for both the child and the family.</w:t>
      </w:r>
    </w:p>
    <w:p w14:paraId="024328FA" w14:textId="77777777" w:rsidR="00984E31" w:rsidRDefault="00984E31" w:rsidP="00984E31">
      <w:pPr>
        <w:pStyle w:val="CommentText"/>
        <w:jc w:val="left"/>
      </w:pPr>
      <w:r>
        <w:rPr>
          <w:b/>
          <w:bCs/>
        </w:rPr>
        <w:t>Benchmark Answer 3:</w:t>
      </w:r>
      <w:r>
        <w:br/>
        <w:t>When a parent has a concern, such as their child's learning progress, she ensures that the communication is clear and transparent. For instance, she provides them with detailed information about various ways to support their child. This open communication allows parents to make informed decisions and be part of the solution. She also believes in working together to solve problems. If a parent expresses dissatisfaction with something in the classroom, she invites them to brainstorm solutions collaboratively. By working together, they can find a resolution that benefits both the child and the family.</w:t>
      </w:r>
    </w:p>
  </w:comment>
  <w:comment w:id="236" w:author="John Philip Dizon" w:date="2024-08-16T11:55:00Z" w:initials="JD">
    <w:p w14:paraId="278052BD" w14:textId="77777777" w:rsidR="00984E31" w:rsidRDefault="00984E31" w:rsidP="00984E31">
      <w:pPr>
        <w:pStyle w:val="CommentText"/>
        <w:jc w:val="left"/>
      </w:pPr>
      <w:r w:rsidRPr="00F41B1A">
        <w:rPr>
          <w:rStyle w:val="CommentReference"/>
        </w:rPr>
        <w:annotationRef/>
      </w:r>
      <w:r>
        <w:rPr>
          <w:b/>
          <w:bCs/>
        </w:rPr>
        <w:t>Benchmark Answer 1:</w:t>
      </w:r>
      <w:r>
        <w:br/>
        <w:t>Early childhood educators confirm next steps and agreements with family members and other relevant parties through clear communication and documentation, ensuring alignment with service privacy and confidentiality requirements. They prioritise confidentiality and respect the privacy of families while maintaining transparency and accountability in the resolution process.</w:t>
      </w:r>
    </w:p>
    <w:p w14:paraId="00F2DF6D" w14:textId="77777777" w:rsidR="00984E31" w:rsidRDefault="00984E31" w:rsidP="00984E31">
      <w:pPr>
        <w:pStyle w:val="CommentText"/>
        <w:jc w:val="left"/>
      </w:pPr>
      <w:r>
        <w:rPr>
          <w:b/>
          <w:bCs/>
        </w:rPr>
        <w:t>Benchmark Answer 2:</w:t>
      </w:r>
      <w:r>
        <w:br/>
        <w:t>In early childhood education, she keeps everyone informed and on the same page while protecting privacy. This involves consistently documenting decisions and obtaining written consent from families, especially when sharing personal information. For example, if they agree on a plan to help a child develop, she ensures that written permission is secured from the parents before proceeding. She also holds regular meetings with all involved parties to review progress and ensure alignment. This collaborative approach allows them to work together to support the children while respecting everyone’s privacy.</w:t>
      </w:r>
    </w:p>
    <w:p w14:paraId="41A86594" w14:textId="77777777" w:rsidR="00984E31" w:rsidRDefault="00984E31" w:rsidP="00984E31">
      <w:pPr>
        <w:pStyle w:val="CommentText"/>
        <w:jc w:val="left"/>
      </w:pPr>
      <w:r>
        <w:rPr>
          <w:b/>
          <w:bCs/>
        </w:rPr>
        <w:t>Benchmark Answer 3:</w:t>
      </w:r>
      <w:r>
        <w:br/>
        <w:t>In early childhood education, she ensures that all involved parties agree on the next steps while maintaining confidentiality. She does this by facilitating meetings with parents, teachers, and any necessary specialists. For instance, if a child requires additional support with behaviour, she sets up a meeting with the parents, teachers, and specialists to discuss a plan and obtain everyone's approval. She also utilises written agreements to confirm decisions, particularly when changes are made to a child's learning plan. This ensures that everyone has a clear record of the proceedings and facilitates collaboration to support the child while safeguarding their privacy.</w:t>
      </w:r>
    </w:p>
  </w:comment>
  <w:comment w:id="237" w:author="John Philip Dizon" w:date="2024-08-16T11:56:00Z" w:initials="JD">
    <w:p w14:paraId="27CE2685"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adherence to service privacy and confidentiality requirements by handling sensitive information with discretion and professionalism, particularly in emotionally charged situations involving family members. They maintain confidentiality while addressing family concerns, ensuring that personal information is safeguarded and shared only with authorised individuals in accordance with organisational policies and legal obligations. This includes employing effective communication strategies to navigate delicate conversations with empathetic understanding and respect for the family's emotions and privacy.</w:t>
      </w:r>
    </w:p>
    <w:p w14:paraId="2AA87B08" w14:textId="77777777" w:rsidR="00984E31" w:rsidRDefault="00984E31" w:rsidP="00984E31">
      <w:pPr>
        <w:pStyle w:val="CommentText"/>
        <w:jc w:val="left"/>
      </w:pPr>
      <w:r>
        <w:rPr>
          <w:b/>
          <w:bCs/>
        </w:rPr>
        <w:t>Benchmark Answer 2:</w:t>
      </w:r>
      <w:r>
        <w:br/>
        <w:t>In early childhood education, she takes privacy very seriously, especially when a family member is emotional about a concern. She always meets with them privately, in a confidential setting, to discuss the issue. This ensures that only the individuals who need to know are involved and that the family's privacy is respected. She also follows all privacy regulations, such as obtaining written consent before sharing any personal information and communicating only with those who are authorised and directly need to know. This approach allows her to address their concerns while still protecting the child's confidentiality.</w:t>
      </w:r>
    </w:p>
    <w:p w14:paraId="1C84BD06" w14:textId="77777777" w:rsidR="00984E31" w:rsidRDefault="00984E31" w:rsidP="00984E31">
      <w:pPr>
        <w:pStyle w:val="CommentText"/>
        <w:jc w:val="left"/>
      </w:pPr>
      <w:r>
        <w:rPr>
          <w:b/>
          <w:bCs/>
        </w:rPr>
        <w:t>Benchmark Answer 3:</w:t>
      </w:r>
      <w:r>
        <w:br/>
        <w:t>In early childhood education, she prioritises privacy, even when a family member is upset. She listens carefully and acknowledges their feelings to create a safe space for discussion. For instance, if they express concerns about their child's progress, she lets them know that she understands and takes their concerns seriously. However, she also explains the necessity of following privacy rules, clarifying that she cannot share information about other children and that all conversations are confidential. By adhering to these guidelines, she effectively addresses their concerns while safeguarding everyone’s privacy.</w:t>
      </w:r>
    </w:p>
    <w:p w14:paraId="02213A97" w14:textId="77777777" w:rsidR="00984E31" w:rsidRDefault="00984E31" w:rsidP="00984E31">
      <w:pPr>
        <w:pStyle w:val="CommentText"/>
        <w:jc w:val="left"/>
      </w:pPr>
    </w:p>
  </w:comment>
  <w:comment w:id="238" w:author="John Philip Dizon" w:date="2024-08-16T11:56:00Z" w:initials="JD">
    <w:p w14:paraId="1AE5E4DA" w14:textId="77777777" w:rsidR="00984E31" w:rsidRDefault="00984E31" w:rsidP="00984E31">
      <w:pPr>
        <w:pStyle w:val="CommentText"/>
        <w:jc w:val="left"/>
      </w:pPr>
      <w:r w:rsidRPr="00F41B1A">
        <w:rPr>
          <w:rStyle w:val="CommentReference"/>
        </w:rPr>
        <w:annotationRef/>
      </w:r>
      <w:r>
        <w:rPr>
          <w:b/>
          <w:bCs/>
        </w:rPr>
        <w:t>Benchmark Answer 1:</w:t>
      </w:r>
      <w:r>
        <w:br/>
        <w:t>Early childhood educators demonstrate respect and empathy when listening to individuals' grievances or complaints, creating a supportive environment where concerns are acknowledged and validated. They employ active listening skills to understand the underlying issues and emotions, fostering trust and openness in the resolution process.</w:t>
      </w:r>
    </w:p>
    <w:p w14:paraId="00892D6E" w14:textId="77777777" w:rsidR="00984E31" w:rsidRDefault="00984E31" w:rsidP="00984E31">
      <w:pPr>
        <w:pStyle w:val="CommentText"/>
        <w:jc w:val="left"/>
      </w:pPr>
      <w:r>
        <w:rPr>
          <w:b/>
          <w:bCs/>
        </w:rPr>
        <w:t>Benchmark Answer 2:</w:t>
      </w:r>
      <w:r>
        <w:br/>
        <w:t>When someone approaches her with a complaint in early childhood education, she listens attentively and respectfully. She uses techniques such as making eye contact and nodding to convey her understanding. She acknowledges their feelings and avoids becoming defensive. For instance, if a parent expresses dissatisfaction or a staff member raises concerns, she reassures them that their perspective is valid and that she is open to hearing their point of view. This approach creates a safe space for open dialogue, which facilitates collaborative problem-solving.</w:t>
      </w:r>
    </w:p>
    <w:p w14:paraId="1E33AB2D" w14:textId="77777777" w:rsidR="00984E31" w:rsidRDefault="00984E31" w:rsidP="00984E31">
      <w:pPr>
        <w:pStyle w:val="CommentText"/>
        <w:jc w:val="left"/>
      </w:pPr>
      <w:r>
        <w:rPr>
          <w:b/>
          <w:bCs/>
        </w:rPr>
        <w:t>Benchmark Answer 3:</w:t>
      </w:r>
      <w:r>
        <w:br/>
        <w:t>In early childhood education, when someone has a complaint, she listens respectfully and ensures that they understand each other clearly. She asks questions to gather more details and then summarises what they have shared to demonstrate her attentiveness. Instead of solely focusing on the problem, she collaborates with them to find a solution that works for everyone. For example, if a parent is unhappy with the schedule for parent-teacher meetings, she brainstorms alternative times or formats that would be more suitable. By working together, they can find a solution that effectively addresses their concerns.</w:t>
      </w:r>
    </w:p>
  </w:comment>
  <w:comment w:id="239" w:author="John Philip Dizon" w:date="2024-08-16T11:56:00Z" w:initials="JD">
    <w:p w14:paraId="4B774729" w14:textId="77777777" w:rsidR="00984E31" w:rsidRDefault="00984E31" w:rsidP="00984E31">
      <w:pPr>
        <w:pStyle w:val="CommentText"/>
        <w:jc w:val="left"/>
      </w:pPr>
      <w:r w:rsidRPr="00F41B1A">
        <w:rPr>
          <w:rStyle w:val="CommentReference"/>
        </w:rPr>
        <w:annotationRef/>
      </w:r>
      <w:r>
        <w:rPr>
          <w:b/>
          <w:bCs/>
        </w:rPr>
        <w:t>Benchmark Answer 1:</w:t>
      </w:r>
      <w:r>
        <w:br/>
        <w:t>Early childhood educators follow established service procedures to systematically identify, investigate, and discuss the issues underlying grievances or complaints. They conduct thorough investigations, gather relevant information, and engage in open dialogue with all parties involved to gain a comprehensive understanding of the situation and explore potential resolutions.</w:t>
      </w:r>
    </w:p>
    <w:p w14:paraId="39F1CF5B" w14:textId="77777777" w:rsidR="00984E31" w:rsidRDefault="00984E31" w:rsidP="00984E31">
      <w:pPr>
        <w:pStyle w:val="CommentText"/>
        <w:jc w:val="left"/>
      </w:pPr>
      <w:r>
        <w:rPr>
          <w:b/>
          <w:bCs/>
        </w:rPr>
        <w:t>Benchmark Answer 2:</w:t>
      </w:r>
      <w:r>
        <w:br/>
        <w:t>In early childhood education, she follows a systematic approach to identify and address grievances. First, she listens carefully to the concerns raised by parents, staff, or anyone else involved. For instance, if a parent is unhappy with communication practices, she takes detailed notes. Then, she conducts a thorough investigation to understand the root cause. This may involve reviewing documents, talking to the individuals involved, and checking relevant policies. For example, if there are complaints about the playground being unsafe, she would inspect the area, review past incident reports, and consult with staff to identify ways to enhance safety.</w:t>
      </w:r>
    </w:p>
    <w:p w14:paraId="16B6D7EB" w14:textId="77777777" w:rsidR="00984E31" w:rsidRDefault="00984E31" w:rsidP="00984E31">
      <w:pPr>
        <w:pStyle w:val="CommentText"/>
        <w:jc w:val="left"/>
      </w:pPr>
      <w:r>
        <w:rPr>
          <w:b/>
          <w:bCs/>
        </w:rPr>
        <w:t>Benchmark Answer 3:</w:t>
      </w:r>
      <w:r>
        <w:br/>
        <w:t>In early childhood education, she employs a step-by-step process to address grievances. First, she documents all relevant information according to established procedures, including who made the complaint, the nature of the issue, and any supporting evidence. Next, she analyses this information to determine if there are larger systemic problems. For instance, if multiple parents express dissatisfaction with the curriculum, she would review feedback forms and observe classroom activities to pinpoint areas for improvement. Once she understands the problem, she convenes a meeting with all parties involved, which could include parents, teachers, managers, or even external experts. During this discussion, she ensures that everyone feels comfortable sharing their views and collaboratively explores solutions. For example, if the food service is a concern, she might organise a meeting with the caterers, parents, and management to discuss menu options and dietary needs, working towards a consensus on how to improve the situation.</w:t>
      </w:r>
    </w:p>
  </w:comment>
  <w:comment w:id="240" w:author="John Philip Dizon" w:date="2024-08-16T11:56:00Z" w:initials="JD">
    <w:p w14:paraId="7BFA55F2" w14:textId="77777777" w:rsidR="00984E31" w:rsidRDefault="00984E31" w:rsidP="00984E31">
      <w:pPr>
        <w:pStyle w:val="CommentText"/>
        <w:jc w:val="left"/>
      </w:pPr>
      <w:r w:rsidRPr="00F41B1A">
        <w:rPr>
          <w:rStyle w:val="CommentReference"/>
        </w:rPr>
        <w:annotationRef/>
      </w:r>
      <w:r>
        <w:rPr>
          <w:b/>
          <w:bCs/>
        </w:rPr>
        <w:t>Benchmark Answer 1:</w:t>
      </w:r>
      <w:r>
        <w:br/>
        <w:t>Early childhood educators prioritise grievances or complaints based on their urgency and potential impact on the well-being of children, families, or staff. They take swift and appropriate action to address urgent concerns, ensuring the safety and welfare of all parties involved while adhering to service procedures and regulatory requirements.</w:t>
      </w:r>
    </w:p>
    <w:p w14:paraId="4DC01754" w14:textId="77777777" w:rsidR="00984E31" w:rsidRDefault="00984E31" w:rsidP="00984E31">
      <w:pPr>
        <w:pStyle w:val="CommentText"/>
        <w:jc w:val="left"/>
      </w:pPr>
      <w:r>
        <w:rPr>
          <w:b/>
          <w:bCs/>
        </w:rPr>
        <w:t>Benchmark Answer 2:</w:t>
      </w:r>
      <w:r>
        <w:br/>
        <w:t>In early childhood education, she addresses complaints according to their urgency, placing safety issues at the forefront. For instance, if a complaint involves a child's safety, she takes immediate action to protect them. She also prioritises complaints that may affect a large number of people or the centre's reputation. Regardless of the complaint's nature, she communicates clearly with everyone involved, informing them that she has received the complaint and providing an estimated timeframe for resolution. This keeps everyone informed and demonstrates her commitment to addressing the issue. For example, if parents raise concerns about staffing shortages affecting supervision, she promptly communicates the steps being taken to ensure their child’s safety.</w:t>
      </w:r>
    </w:p>
    <w:p w14:paraId="1F02F50A" w14:textId="77777777" w:rsidR="00984E31" w:rsidRDefault="00984E31" w:rsidP="00984E31">
      <w:pPr>
        <w:pStyle w:val="CommentText"/>
        <w:jc w:val="left"/>
      </w:pPr>
      <w:r>
        <w:rPr>
          <w:b/>
          <w:bCs/>
        </w:rPr>
        <w:t>Benchmark Answer 3:</w:t>
      </w:r>
      <w:r>
        <w:br/>
        <w:t>In early childhood education, she implements clear procedures to handle complaints quickly and fairly, considering the seriousness of each issue. For example, if a child's safety is at risk, she takes immediate action. She also establishes timelines for addressing other types of complaints. These procedures are regularly reviewed and updated based on feedback and emerging situations. For instance, if a particular type of complaint consistently takes too long to resolve, she adjusts the procedures to enhance efficiency. This approach ensures that all complaints are addressed effectively and efficiently.</w:t>
      </w:r>
    </w:p>
  </w:comment>
  <w:comment w:id="241" w:author="John Philip Dizon" w:date="2024-08-16T11:56:00Z" w:initials="JD">
    <w:p w14:paraId="4C250879" w14:textId="77777777" w:rsidR="00984E31" w:rsidRDefault="00984E31" w:rsidP="00984E31">
      <w:pPr>
        <w:pStyle w:val="CommentText"/>
        <w:jc w:val="left"/>
      </w:pPr>
      <w:r w:rsidRPr="00F41B1A">
        <w:rPr>
          <w:rStyle w:val="CommentReference"/>
        </w:rPr>
        <w:annotationRef/>
      </w:r>
      <w:r>
        <w:rPr>
          <w:b/>
          <w:bCs/>
        </w:rPr>
        <w:t>Benchmark Answer 1:</w:t>
      </w:r>
      <w:r>
        <w:br/>
        <w:t>Early childhood educators provide clear and transparent explanations of the complaint process to complainants, outlining what they can expect in terms of timelines, procedures, and potential outcomes. They effectively manage expectations, ensuring complainants understand the limitations of the process while offering support and guidance throughout.</w:t>
      </w:r>
    </w:p>
    <w:p w14:paraId="43C2D902" w14:textId="77777777" w:rsidR="00984E31" w:rsidRDefault="00984E31" w:rsidP="00984E31">
      <w:pPr>
        <w:pStyle w:val="CommentText"/>
        <w:jc w:val="left"/>
      </w:pPr>
      <w:r>
        <w:rPr>
          <w:b/>
          <w:bCs/>
        </w:rPr>
        <w:t>Benchmark Answer 2:</w:t>
      </w:r>
      <w:r>
        <w:br/>
        <w:t>In early childhood education, she ensures families understand how complaints are handled. She explains each step clearly, from filing the complaint to resolution, including timelines and their role in the process. She also assures them that everything is confidential. For instance, during orientation, she reviews the complaint process and provides written instructions. Later, she checks in with families to see if they have any questions. It's important for her to set realistic expectations, explaining that a specific outcome or timeline cannot always be guaranteed, particularly for complex issues. By doing so, she helps avoid misunderstandings and keeps families informed. For example, if a parent expresses dissatisfaction with the curriculum, she explains that it may take time to investigate and develop a solution but assures them that their feedback is valued and they will be kept updated.</w:t>
      </w:r>
    </w:p>
    <w:p w14:paraId="2D0724EE" w14:textId="77777777" w:rsidR="00984E31" w:rsidRDefault="00984E31" w:rsidP="00984E31">
      <w:pPr>
        <w:pStyle w:val="CommentText"/>
        <w:jc w:val="left"/>
      </w:pPr>
      <w:r>
        <w:rPr>
          <w:b/>
          <w:bCs/>
        </w:rPr>
        <w:t>Benchmark Answer 3:</w:t>
      </w:r>
      <w:r>
        <w:br/>
        <w:t>In early childhood education, she makes sure everyone understands the complaint process by holding workshops for parents and staff to explain the steps involved, what to expect, and their rights and responsibilities. She also provides written handouts with clear instructions, timelines, and contact information. For instance, parents receive a handbook upon enrolling their child, and she uses visuals and answers questions during information sessions. This approach ensures that everyone has the information they need, minimising misunderstandings.</w:t>
      </w:r>
    </w:p>
  </w:comment>
  <w:comment w:id="242" w:author="John Philip Dizon" w:date="2024-08-16T11:56:00Z" w:initials="JD">
    <w:p w14:paraId="3994AA1E" w14:textId="77777777" w:rsidR="00984E31" w:rsidRDefault="00984E31" w:rsidP="00984E31">
      <w:pPr>
        <w:pStyle w:val="CommentText"/>
        <w:jc w:val="left"/>
      </w:pPr>
      <w:r w:rsidRPr="00F41B1A">
        <w:rPr>
          <w:rStyle w:val="CommentReference"/>
        </w:rPr>
        <w:annotationRef/>
      </w:r>
      <w:r>
        <w:rPr>
          <w:b/>
          <w:bCs/>
        </w:rPr>
        <w:t>Benchmark Answer 1:</w:t>
      </w:r>
      <w:r>
        <w:br/>
        <w:t>Early childhood educators guide complainants to appropriate procedures or forums for further resolution, such as internal grievance mechanisms, regulatory bodies, or external support services. They provide information and support to help complainants navigate the resolution process effectively and access the resources they need to address their concerns.</w:t>
      </w:r>
    </w:p>
    <w:p w14:paraId="174F1785" w14:textId="77777777" w:rsidR="00984E31" w:rsidRDefault="00984E31" w:rsidP="00984E31">
      <w:pPr>
        <w:pStyle w:val="CommentText"/>
        <w:jc w:val="left"/>
      </w:pPr>
      <w:r>
        <w:rPr>
          <w:b/>
          <w:bCs/>
        </w:rPr>
        <w:t>Benchmark Answer 2:</w:t>
      </w:r>
      <w:r>
        <w:br/>
        <w:t>In early childhood education, if someone is dissatisfied with how a complaint is resolved internally, she can assist them in exploring other options. She provides information on relevant government agencies or organisations that handle complaints, such as ombudsman services or mediation centres. For instance, if a parent is unhappy with a fee dispute, she can direct them to the childcare regulatory body. She can also help set up mediation sessions where all parties can discuss the issues and try to find a mutually acceptable solution. This approach can be particularly beneficial for communication issues, like those between a parent and a teacher. By acting as a neutral facilitator, she helps them listen to each other and improve their communication moving forward.</w:t>
      </w:r>
    </w:p>
    <w:p w14:paraId="0E70279F" w14:textId="77777777" w:rsidR="00984E31" w:rsidRDefault="00984E31" w:rsidP="00984E31">
      <w:pPr>
        <w:pStyle w:val="CommentText"/>
        <w:jc w:val="left"/>
      </w:pPr>
      <w:r>
        <w:rPr>
          <w:b/>
          <w:bCs/>
        </w:rPr>
        <w:t>Benchmark Answer 3:</w:t>
      </w:r>
      <w:r>
        <w:br/>
        <w:t>In early childhood education, if a complaint is not resolved internally, she assists families in finding the appropriate resources. For minor issues, she directs them to the relevant person within the centre, such as a supervisor. For more significant issues, she connects them with external organisations like government childcare regulators or legal aid. She provides contact information and offers assistance in filing complaints, ensuring they have all the options necessary to address their concerns effectively.</w:t>
      </w:r>
    </w:p>
  </w:comment>
  <w:comment w:id="243" w:author="John Philip Dizon" w:date="2024-08-16T11:57:00Z" w:initials="JD">
    <w:p w14:paraId="62F29DF0" w14:textId="77777777" w:rsidR="00984E31" w:rsidRDefault="00984E31" w:rsidP="00984E31">
      <w:pPr>
        <w:pStyle w:val="CommentText"/>
        <w:jc w:val="left"/>
      </w:pPr>
      <w:r w:rsidRPr="00F41B1A">
        <w:rPr>
          <w:rStyle w:val="CommentReference"/>
        </w:rPr>
        <w:annotationRef/>
      </w:r>
      <w:r>
        <w:rPr>
          <w:b/>
          <w:bCs/>
        </w:rPr>
        <w:t>Benchmark Answer 1:</w:t>
      </w:r>
    </w:p>
    <w:p w14:paraId="10A1DB87" w14:textId="77777777" w:rsidR="00984E31" w:rsidRDefault="00984E31" w:rsidP="00984E31">
      <w:pPr>
        <w:pStyle w:val="CommentText"/>
        <w:jc w:val="left"/>
      </w:pPr>
      <w:r>
        <w:t>In the early childhood education setting, responding to grievances or complaints requires adherence to service procedures and the application of various techniques to address different scenarios effectively.</w:t>
      </w:r>
    </w:p>
    <w:p w14:paraId="2C6F8DA1" w14:textId="77777777" w:rsidR="00984E31" w:rsidRDefault="00984E31" w:rsidP="00984E31">
      <w:pPr>
        <w:pStyle w:val="CommentText"/>
        <w:jc w:val="left"/>
      </w:pPr>
      <w:r>
        <w:t>Follow Service Procedures:</w:t>
      </w:r>
    </w:p>
    <w:p w14:paraId="4E992D2F" w14:textId="77777777" w:rsidR="00984E31" w:rsidRDefault="00984E31" w:rsidP="00984E31">
      <w:pPr>
        <w:pStyle w:val="CommentText"/>
        <w:jc w:val="left"/>
      </w:pPr>
      <w:r>
        <w:t>Systemic Issue: A complaint is received regarding inconsistent implementation of safety protocols across classrooms. Following service procedures, she conducts a thorough review of current practices, identifies gaps in compliance, and collaborates with the leadership team to implement standardised procedures and training protocols.</w:t>
      </w:r>
    </w:p>
    <w:p w14:paraId="656739CA" w14:textId="77777777" w:rsidR="00984E31" w:rsidRDefault="00984E31" w:rsidP="00984E31">
      <w:pPr>
        <w:pStyle w:val="CommentText"/>
        <w:jc w:val="left"/>
      </w:pPr>
      <w:r>
        <w:t>Emotive Family Member: A family member expresses concerns about the adequacy of the curriculum, expressing strong emotions during the discussion. Following service procedures, she actively listens to their concerns, validates their feelings, and provides reassurance while also assertively clarifying the curriculum's alignment with educational standards and the commitment to meeting children's needs.</w:t>
      </w:r>
    </w:p>
    <w:p w14:paraId="4420F2CB" w14:textId="77777777" w:rsidR="00984E31" w:rsidRDefault="00984E31" w:rsidP="00984E31">
      <w:pPr>
        <w:pStyle w:val="CommentText"/>
        <w:jc w:val="left"/>
      </w:pPr>
      <w:r>
        <w:t>Detailed Written Complaint: A written complaint is submitted outlining specific instances of staff misconduct. Following service procedures, she investigates the allegations, gathers evidence through interviews and documentation review, and provides a detailed response addressing each concern raised, ensuring transparency and accountability.</w:t>
      </w:r>
    </w:p>
    <w:p w14:paraId="3F0F2B9D" w14:textId="77777777" w:rsidR="00984E31" w:rsidRDefault="00984E31" w:rsidP="00984E31">
      <w:pPr>
        <w:pStyle w:val="CommentText"/>
        <w:jc w:val="left"/>
      </w:pPr>
      <w:r>
        <w:t>Use Techniques:</w:t>
      </w:r>
    </w:p>
    <w:p w14:paraId="44090605" w14:textId="77777777" w:rsidR="00984E31" w:rsidRDefault="00984E31" w:rsidP="00984E31">
      <w:pPr>
        <w:pStyle w:val="CommentText"/>
        <w:jc w:val="left"/>
      </w:pPr>
      <w:r>
        <w:t>Active Listening: She employs active listening techniques during interactions with complainants, such as paraphrasing their concerns, reflecting their emotions, and providing empathetic responses to demonstrate understanding and build rapport.</w:t>
      </w:r>
    </w:p>
    <w:p w14:paraId="2938BB72" w14:textId="77777777" w:rsidR="00984E31" w:rsidRDefault="00984E31" w:rsidP="00984E31">
      <w:pPr>
        <w:pStyle w:val="CommentText"/>
        <w:jc w:val="left"/>
      </w:pPr>
      <w:r>
        <w:t>Assertiveness: She assertively communicates organisational policies, procedures, and expectations while respecting the complainant's perspective, ensuring clear boundaries and accountability in resolving the issue.</w:t>
      </w:r>
    </w:p>
    <w:p w14:paraId="007BBECA" w14:textId="77777777" w:rsidR="00984E31" w:rsidRDefault="00984E31" w:rsidP="00984E31">
      <w:pPr>
        <w:pStyle w:val="CommentText"/>
        <w:jc w:val="left"/>
      </w:pPr>
      <w:r>
        <w:t>Questioning: She uses open-ended questions to gather relevant information, clarify misunderstandings, and explore underlying issues, facilitating a comprehensive understanding of the complaint and identifying potential solutions.</w:t>
      </w:r>
    </w:p>
    <w:p w14:paraId="2652EB9B" w14:textId="77777777" w:rsidR="00984E31" w:rsidRDefault="00984E31" w:rsidP="00984E31">
      <w:pPr>
        <w:pStyle w:val="CommentText"/>
        <w:jc w:val="left"/>
      </w:pPr>
      <w:r>
        <w:t>Effective Non-verbal Communication: She utilises non-verbal cues, such as maintaining eye contact, nodding attentively, and using appropriate body language, to convey attentiveness, empathy, and professionalism during discussions with complainants.</w:t>
      </w:r>
    </w:p>
    <w:p w14:paraId="562550D5" w14:textId="77777777" w:rsidR="00984E31" w:rsidRDefault="00984E31" w:rsidP="00984E31">
      <w:pPr>
        <w:pStyle w:val="CommentText"/>
        <w:jc w:val="left"/>
      </w:pPr>
      <w:r>
        <w:t>Negotiation: She engages in negotiation techniques, such as exploring compromise options and seeking mutually beneficial solutions, to address conflicting interests and reach a resolution that meets the needs of all parties involved.</w:t>
      </w:r>
    </w:p>
    <w:p w14:paraId="709AD135" w14:textId="77777777" w:rsidR="00984E31" w:rsidRDefault="00984E31" w:rsidP="00984E31">
      <w:pPr>
        <w:pStyle w:val="CommentText"/>
        <w:jc w:val="left"/>
      </w:pPr>
      <w:r>
        <w:t>Identify and Document Improvement Opportunity:</w:t>
      </w:r>
    </w:p>
    <w:p w14:paraId="7E58CDE5" w14:textId="77777777" w:rsidR="00984E31" w:rsidRDefault="00984E31" w:rsidP="00984E31">
      <w:pPr>
        <w:pStyle w:val="CommentText"/>
        <w:jc w:val="left"/>
      </w:pPr>
      <w:r>
        <w:t>Through the process of addressing complaints, she identifies an opportunity to enhance staff training on conflict resolution and communication skills. Documenting this opportunity, she proposes the development of a workshop focused on active listening, assertiveness, and effective communication techniques to empower staff in managing grievances proactively and fostering positive relationships with families.</w:t>
      </w:r>
    </w:p>
    <w:p w14:paraId="2FDFBCE8" w14:textId="77777777" w:rsidR="00984E31" w:rsidRDefault="00984E31" w:rsidP="00984E31">
      <w:pPr>
        <w:pStyle w:val="CommentText"/>
        <w:jc w:val="left"/>
      </w:pPr>
      <w:r>
        <w:t>By following service procedures, applying effective communication techniques, and documenting improvement opportunities, she ensures the fair and timely resolution of grievances or complaints while promoting continuous improvement in service delivery within the early childhood education sector.</w:t>
      </w:r>
    </w:p>
    <w:p w14:paraId="355EEDB8" w14:textId="77777777" w:rsidR="00984E31" w:rsidRDefault="00984E31" w:rsidP="00984E31">
      <w:pPr>
        <w:pStyle w:val="CommentText"/>
        <w:jc w:val="left"/>
      </w:pPr>
      <w:r>
        <w:t>Example 1: Systemic Issue Grievance</w:t>
      </w:r>
      <w:r>
        <w:br/>
        <w:t>In response to a systemic issue grievance regarding inconsistencies in the implementation of the curriculum across different classrooms, she follows service procedures by seeking advice from the curriculum coordinator and consulting with other educators to gather insights. Through active listening and questioning, she identifies root causes such as varying interpretations of the curriculum guidelines and insufficient training for new staff. With assertiveness and effective non-verbal communication, she facilitates a staff meeting to discuss the issue openly, negotiate solutions, and develop a plan for consistent implementation. As a result, they implement regular training sessions, establish mentorship programs, and update curriculum resources to address the systemic issue. This experience highlights the need for ongoing professional development and clearer communication channels within the organisation.</w:t>
      </w:r>
    </w:p>
    <w:p w14:paraId="15D272BB" w14:textId="77777777" w:rsidR="00984E31" w:rsidRDefault="00984E31" w:rsidP="00984E31">
      <w:pPr>
        <w:pStyle w:val="CommentText"/>
        <w:jc w:val="left"/>
      </w:pPr>
      <w:r>
        <w:t>Example 2: Emotive Family Member Grievance</w:t>
      </w:r>
      <w:r>
        <w:br/>
        <w:t>When responding to a grievance from an emotive family member who expresses dissatisfaction with the handling of their child's behavioural challenges, she employs active listening and assertiveness to validate their concerns while maintaining professional boundaries. Through questioning, she gains a deeper understanding of their perspective and the specific incidents mentioned in their complaint. Utilising effective non-verbal communication, she conveys empathy and understanding, which helps de-escalate the situation. Negotiating potential solutions collaboratively, they agree to implement a behaviour management plan tailored to the child's needs and provide ongoing communication and support to the family. This experience underscores the importance of empathy, patience, and partnership with families in addressing sensitive issues.</w:t>
      </w:r>
    </w:p>
    <w:p w14:paraId="45881CF7" w14:textId="77777777" w:rsidR="00984E31" w:rsidRDefault="00984E31" w:rsidP="00984E31">
      <w:pPr>
        <w:pStyle w:val="CommentText"/>
        <w:jc w:val="left"/>
      </w:pPr>
      <w:r>
        <w:t>Example 3: Detailed Written Complaint Response</w:t>
      </w:r>
      <w:r>
        <w:br/>
        <w:t>In addressing a detailed written complaint regarding billing errors and invoicing discrepancies, she follows service procedures by reviewing the complaint thoroughly and seeking advice from the finance department to understand the underlying issues. Through active listening and assertiveness, she acknowledges the complainant's frustration and assures them of a commitment to resolving the matter promptly. Using questioning techniques, she identifies specific instances of billing errors and discrepancies in their records. With effective non-verbal communication, she conveys professionalism and sincerity in addressing the concerns raised. Negotiating a resolution, they offer a refund for overcharged fees and implement stricter quality control measures to prevent future errors. This experience prompts a review of billing processes and staff training protocols to enhance accuracy and transparency in financial transactions.</w:t>
      </w:r>
    </w:p>
    <w:p w14:paraId="11CC0FF1" w14:textId="77777777" w:rsidR="00984E31" w:rsidRDefault="00984E31" w:rsidP="00984E31">
      <w:pPr>
        <w:pStyle w:val="CommentText"/>
        <w:jc w:val="left"/>
      </w:pPr>
      <w:r>
        <w:t>Opportunity for Improvement:</w:t>
      </w:r>
      <w:r>
        <w:br/>
        <w:t>Through the process of addressing the grievances, she identifies an opportunity for improvement in communication channels and transparency. Implementing a feedback mechanism for families to express concerns and suggestions anonymously could foster a culture of open communication and continuous improvement within the organisation. By regularly reviewing and addressing feedback received, they can proactively identify and address issues before they escalate into formal grievances, enhancing overall service quality and client satisfaction.</w:t>
      </w:r>
    </w:p>
    <w:p w14:paraId="5C8C4CB7" w14:textId="77777777" w:rsidR="00984E31" w:rsidRDefault="00984E31" w:rsidP="00984E31">
      <w:pPr>
        <w:pStyle w:val="CommentText"/>
        <w:jc w:val="left"/>
      </w:pPr>
      <w:r>
        <w:rPr>
          <w:b/>
          <w:bCs/>
        </w:rPr>
        <w:t>Benchmark Answer 2:</w:t>
      </w:r>
    </w:p>
    <w:p w14:paraId="0D680337" w14:textId="77777777" w:rsidR="00984E31" w:rsidRDefault="00984E31" w:rsidP="00984E31">
      <w:pPr>
        <w:pStyle w:val="CommentText"/>
        <w:jc w:val="left"/>
      </w:pPr>
      <w:r>
        <w:t>When responding to grievances or complaints within the early childhood education industry, she prioritises active listening and empathy to understand the complainant's perspective fully. By actively listening to their concerns and acknowledging their emotions, she demonstrates empathy and validates their feelings. For example, if a parent expresses dissatisfaction with the communication regarding their child's progress, she listens attentively to their concerns without interruption, maintains eye contact, and uses affirmative gestures to convey understanding, such as nodding.</w:t>
      </w:r>
    </w:p>
    <w:p w14:paraId="6A501CAF" w14:textId="77777777" w:rsidR="00984E31" w:rsidRDefault="00984E31" w:rsidP="00984E31">
      <w:pPr>
        <w:pStyle w:val="CommentText"/>
        <w:jc w:val="left"/>
      </w:pPr>
      <w:r>
        <w:t>To facilitate resolution according to service procedures, she engages in collaborative problem-solving with the complainant. She generates options by brainstorming potential solutions together, encouraging open dialogue, and exploring alternative perspectives. By involving the complainant in the resolution process, she empowers them to participate actively in finding a mutually acceptable outcome. For instance, if a parent raises concerns about scheduling conflicts with the childcare program, she discusses possible scheduling adjustments or alternative arrangements, seeking input from the parent to find a solution that meets their needs.</w:t>
      </w:r>
    </w:p>
    <w:p w14:paraId="1E695F43" w14:textId="77777777" w:rsidR="00984E31" w:rsidRDefault="00984E31" w:rsidP="00984E31">
      <w:pPr>
        <w:pStyle w:val="CommentText"/>
        <w:jc w:val="left"/>
      </w:pPr>
      <w:r>
        <w:t>Example Scenarios:</w:t>
      </w:r>
    </w:p>
    <w:p w14:paraId="4B784037" w14:textId="77777777" w:rsidR="00984E31" w:rsidRDefault="00984E31" w:rsidP="00984E31">
      <w:pPr>
        <w:pStyle w:val="CommentText"/>
        <w:jc w:val="left"/>
      </w:pPr>
      <w:r>
        <w:t>Example 1: A parent expresses concerns about the lack of diversity in the curriculum and teaching materials at the childcare centre, highlighting the need for greater representation of different cultures and backgrounds. In response, she actively listens to the parent's perspective, acknowledges the importance of diversity, and initiates discussions with relevant stakeholders to review and enhance the centre's curriculum to ensure inclusivity and cultural responsiveness.</w:t>
      </w:r>
    </w:p>
    <w:p w14:paraId="5F4464A1" w14:textId="77777777" w:rsidR="00984E31" w:rsidRDefault="00984E31" w:rsidP="00984E31">
      <w:pPr>
        <w:pStyle w:val="CommentText"/>
        <w:jc w:val="left"/>
      </w:pPr>
      <w:r>
        <w:t>Example 2: A parent becomes emotional while discussing their child's behavioural challenges and expresses frustration with the support provided by the educators. She responds by actively listening to their concerns, offering reassurance, and collaborating with the parent to develop a personalised support plan for their child. Through ongoing communication and support, they work together to address the child's needs effectively.</w:t>
      </w:r>
    </w:p>
    <w:p w14:paraId="5DD56ED8" w14:textId="77777777" w:rsidR="00984E31" w:rsidRDefault="00984E31" w:rsidP="00984E31">
      <w:pPr>
        <w:pStyle w:val="CommentText"/>
        <w:jc w:val="left"/>
      </w:pPr>
      <w:r>
        <w:t>Example 3: The childcare centre receives a detailed written complaint from a parent regarding health and safety concerns, including specific incidents and observations. She reviews the complaint carefully, conducts a thorough investigation, and engages in transparent communication with the parent to address each issue systematically. By addressing the concerns raised in the complaint with diligence and transparency, they demonstrate a commitment to ensuring the well-being of the children in their care.</w:t>
      </w:r>
    </w:p>
    <w:p w14:paraId="600A460F" w14:textId="77777777" w:rsidR="00984E31" w:rsidRDefault="00984E31" w:rsidP="00984E31">
      <w:pPr>
        <w:pStyle w:val="CommentText"/>
        <w:jc w:val="left"/>
      </w:pPr>
      <w:r>
        <w:rPr>
          <w:b/>
          <w:bCs/>
        </w:rPr>
        <w:t>Benchmark Answer 3:</w:t>
      </w:r>
    </w:p>
    <w:p w14:paraId="052E9561" w14:textId="77777777" w:rsidR="00984E31" w:rsidRDefault="00984E31" w:rsidP="00984E31">
      <w:pPr>
        <w:pStyle w:val="CommentText"/>
        <w:jc w:val="left"/>
      </w:pPr>
      <w:r>
        <w:t>In responding to grievances or complaints within the early childhood education industry, she employs questioning techniques to gather relevant information and clarify the issues raised by the complainant. By asking open-ended questions and seeking clarification on specific details, she ensures a comprehensive understanding of the situation. For example, if a parent submits a written complaint regarding billing discrepancies, she seeks clarification on the specific charges in question and gathers relevant documentation to investigate the matter thoroughly.</w:t>
      </w:r>
    </w:p>
    <w:p w14:paraId="67255B3D" w14:textId="77777777" w:rsidR="00984E31" w:rsidRDefault="00984E31" w:rsidP="00984E31">
      <w:pPr>
        <w:pStyle w:val="CommentText"/>
        <w:jc w:val="left"/>
      </w:pPr>
      <w:r>
        <w:t>To facilitate resolution according to service procedures, she engages in negotiation and conflict resolution techniques to address grievances effectively. She identifies common interests, explores potential compromises, and works collaboratively with the complainant to find mutually acceptable solutions. For instance, if a parent expresses dissatisfaction with the quality of meals provided at the childcare centre, she negotiates adjustments to the menu or meal preparation process in consultation with the parent and catering staff to address their concerns and improve satisfaction levels.</w:t>
      </w:r>
    </w:p>
    <w:p w14:paraId="1F2A2B6C" w14:textId="77777777" w:rsidR="00984E31" w:rsidRDefault="00984E31" w:rsidP="00984E31">
      <w:pPr>
        <w:pStyle w:val="CommentText"/>
        <w:jc w:val="left"/>
      </w:pPr>
      <w:r>
        <w:t>Example Scenarios:</w:t>
      </w:r>
    </w:p>
    <w:p w14:paraId="2FD0962B" w14:textId="77777777" w:rsidR="00984E31" w:rsidRDefault="00984E31" w:rsidP="00984E31">
      <w:pPr>
        <w:pStyle w:val="CommentText"/>
        <w:jc w:val="left"/>
      </w:pPr>
      <w:r>
        <w:t>Example 1: A parent raises concerns about the lack of outdoor play equipment and limited outdoor playtime for children at the childcare centre. Through questioning and investigation, she identifies the underlying issues contributing to the situation, such as safety regulations and resource constraints. She collaborates with the parent and management team to develop a plan for enhancing outdoor play opportunities, securing additional equipment, and adjusting scheduling to meet regulatory requirements while prioritising children's well-being and development.</w:t>
      </w:r>
    </w:p>
    <w:p w14:paraId="701DB17B" w14:textId="77777777" w:rsidR="00984E31" w:rsidRDefault="00984E31" w:rsidP="00984E31">
      <w:pPr>
        <w:pStyle w:val="CommentText"/>
        <w:jc w:val="left"/>
      </w:pPr>
      <w:r>
        <w:t>Example 2: A parent becomes upset during a discussion about their child's behavioural challenges and expresses frustration with the perceived lack of support from the educators. She employs active listening and assertiveness to validate the parent's concerns while providing reassurance and guidance. By maintaining a calm and empathetic demeanour, she helps de-escalate the situation and facilitates constructive dialogue to address the underlying issues and develop a supportive plan for the child's needs.</w:t>
      </w:r>
    </w:p>
    <w:p w14:paraId="67508BBA" w14:textId="77777777" w:rsidR="00984E31" w:rsidRDefault="00984E31" w:rsidP="00984E31">
      <w:pPr>
        <w:pStyle w:val="CommentText"/>
        <w:jc w:val="left"/>
      </w:pPr>
      <w:r>
        <w:t>Example 3: The childcare centre receives a detailed written complaint from a parent regarding concerns about staff professionalism and communication practices. She reviews the complaint, gathers relevant information from staff members involved, and facilitates a meeting with the parent to address their specific concerns. Through open communication, transparency, and a commitment to addressing the issues raised, she seeks to resolve the complaint and restore trust and confidence in the centre's services.</w:t>
      </w:r>
    </w:p>
  </w:comment>
  <w:comment w:id="244" w:author="John Philip Dizon" w:date="2024-08-16T11:57:00Z" w:initials="JD">
    <w:p w14:paraId="38BDE27C" w14:textId="77777777" w:rsidR="00984E31" w:rsidRDefault="00984E31" w:rsidP="00984E31">
      <w:pPr>
        <w:pStyle w:val="CommentText"/>
        <w:jc w:val="left"/>
      </w:pPr>
      <w:r w:rsidRPr="00F41B1A">
        <w:rPr>
          <w:rStyle w:val="CommentReference"/>
        </w:rPr>
        <w:annotationRef/>
      </w:r>
      <w:r>
        <w:rPr>
          <w:b/>
          <w:bCs/>
        </w:rPr>
        <w:t>Benchmark Answer 1:</w:t>
      </w:r>
      <w:r>
        <w:br/>
        <w:t>Early childhood educators facilitate mediation between concerned parties by creating a safe and neutral space for dialogue, promoting active listening and understanding, and guiding constructive communication to reach mutually acceptable resolutions. They ensure fairness, impartiality, and confidentiality throughout the mediation process, fostering cooperation and reconciliation among conflicting parties.</w:t>
      </w:r>
    </w:p>
    <w:p w14:paraId="67A677BA" w14:textId="77777777" w:rsidR="00984E31" w:rsidRDefault="00984E31" w:rsidP="00984E31">
      <w:pPr>
        <w:pStyle w:val="CommentText"/>
        <w:jc w:val="left"/>
      </w:pPr>
      <w:r>
        <w:rPr>
          <w:b/>
          <w:bCs/>
        </w:rPr>
        <w:t>Example 1: Privacy and Confidentiality Requirements</w:t>
      </w:r>
      <w:r>
        <w:br/>
        <w:t>In mediating a dispute between two families regarding an incident involving their children, she ensures strict adherence to privacy and confidentiality requirements. By maintaining the confidentiality of sensitive information shared during the mediation process, such as details of the incident and personal circumstances, she upholds the privacy rights of the families involved. This includes conducting mediation sessions in private settings, limiting access to confidential documents, and obtaining consent from parties before sharing information with other stakeholders.</w:t>
      </w:r>
    </w:p>
    <w:p w14:paraId="784BFBC0" w14:textId="77777777" w:rsidR="00984E31" w:rsidRDefault="00984E31" w:rsidP="00984E31">
      <w:pPr>
        <w:pStyle w:val="CommentText"/>
        <w:jc w:val="left"/>
      </w:pPr>
      <w:r>
        <w:rPr>
          <w:b/>
          <w:bCs/>
        </w:rPr>
        <w:t>Example 2: Regulatory Requirements</w:t>
      </w:r>
      <w:r>
        <w:br/>
        <w:t>When mediating a complaint involving allegations of misconduct by a staff member, she follows regulatory requirements for reporting to authorities. This includes promptly notifying relevant regulatory bodies, such as the licensing agency or child protection services, of any serious incidents or concerns that may require investigation or intervention. By fulfilling legal obligations to report potential violations, she upholds the safety and welfare of children and complies with regulatory standards for accountability and transparency.</w:t>
      </w:r>
    </w:p>
    <w:p w14:paraId="1605E525" w14:textId="77777777" w:rsidR="00984E31" w:rsidRDefault="00984E31" w:rsidP="00984E31">
      <w:pPr>
        <w:pStyle w:val="CommentText"/>
        <w:jc w:val="left"/>
      </w:pPr>
      <w:r>
        <w:rPr>
          <w:b/>
          <w:bCs/>
        </w:rPr>
        <w:t>Example 3: Relevant Codes of Ethics</w:t>
      </w:r>
      <w:r>
        <w:br/>
        <w:t>Throughout the mediation process, she adheres to relevant codes of ethics governing the early childhood education profession. This includes upholding principles of integrity, fairness, and respect for diversity in all interactions with families and staff members. By demonstrating professionalism and impartiality, she ensures that the mediation process is conducted ethically and in accordance with the highest standards of conduct. This commitment to ethical practice instills confidence in the integrity and credibility of the organisation and contributes to the resolution of grievances in a fair and equitable manner.</w:t>
      </w:r>
    </w:p>
    <w:p w14:paraId="7B348199" w14:textId="77777777" w:rsidR="00984E31" w:rsidRDefault="00984E31" w:rsidP="00984E31">
      <w:pPr>
        <w:pStyle w:val="CommentText"/>
        <w:jc w:val="left"/>
      </w:pPr>
      <w:r>
        <w:rPr>
          <w:b/>
          <w:bCs/>
        </w:rPr>
        <w:t>Example 4: Range of Family Member Responses</w:t>
      </w:r>
      <w:r>
        <w:br/>
        <w:t>In mediating disputes involving family members, she encounters a range of responses that influence her approach to addressing issues. Some families express frustration and anger, while others are more cooperative and open to dialogue. By recognising and empathising with the emotions underlying these responses, she adapts her communication style and strategies accordingly. For example, when dealing with highly emotional families, she employs active listening and empathy to validate their concerns and defuse tension. In contrast, with more cooperative families, she focuses on collaborative decision-making and problem-solving to reach mutually acceptable resolutions.</w:t>
      </w:r>
    </w:p>
    <w:p w14:paraId="285CBD86" w14:textId="77777777" w:rsidR="00984E31" w:rsidRDefault="00984E31" w:rsidP="00984E31">
      <w:pPr>
        <w:pStyle w:val="CommentText"/>
        <w:jc w:val="left"/>
      </w:pPr>
      <w:r>
        <w:rPr>
          <w:b/>
          <w:bCs/>
        </w:rPr>
        <w:t>Example 5: Communication Techniques</w:t>
      </w:r>
      <w:r>
        <w:br/>
        <w:t>Throughout the mediation process, she utilises a variety of communication techniques to facilitate productive dialogue and resolution. Active listening techniques, such as paraphrasing and summarising, help clarify issues and demonstrate empathy towards participants. Collaborative decision-making techniques encourage parties to work together towards common goals and solutions. Empathising with the person's situation while upholding service policy involves acknowledging emotions while reinforcing the importance of adhering to organisational policies and procedures. Non-verbal communication, including body language and facial expressions, is also crucial in conveying empathy and building rapport with participants. Additionally, questioning techniques are used to gather information, clarify misunderstandings, and guide discussions towards constructive outcomes.</w:t>
      </w:r>
    </w:p>
    <w:p w14:paraId="08DF89BC" w14:textId="77777777" w:rsidR="00984E31" w:rsidRDefault="00984E31" w:rsidP="00984E31">
      <w:pPr>
        <w:pStyle w:val="CommentText"/>
        <w:jc w:val="left"/>
      </w:pPr>
      <w:r>
        <w:rPr>
          <w:b/>
          <w:bCs/>
        </w:rPr>
        <w:t>Example 6: Typical Features of Complaint Procedures</w:t>
      </w:r>
      <w:r>
        <w:br/>
        <w:t>In mediating complaints, she follows typical features of complaint procedures outlined by the organisation. This includes establishing clear timelines for resolution, documenting all communication and decisions, and providing regular updates to parties involved. By following established procedures, she ensures transparency, consistency, and accountability throughout the mediation process. This helps build trust and confidence in the fairness and effectiveness of the complaint resolution mechanisms, ultimately contributing to the successful resolution of grievances within the early childhood education setting.</w:t>
      </w:r>
    </w:p>
    <w:p w14:paraId="02B3B2CA" w14:textId="77777777" w:rsidR="00984E31" w:rsidRDefault="00984E31" w:rsidP="00984E31">
      <w:pPr>
        <w:pStyle w:val="CommentText"/>
        <w:jc w:val="left"/>
      </w:pPr>
      <w:r>
        <w:rPr>
          <w:b/>
          <w:bCs/>
        </w:rPr>
        <w:t>Benchmark Answer 2:</w:t>
      </w:r>
      <w:r>
        <w:br/>
        <w:t>When facilitating mediation between concerned parties, she prioritises creating a neutral and safe environment conducive to open communication and conflict resolution. For example, in mediating a dispute between two families regarding conflicting drop-off times, she arranges a private meeting room where both parties can express their concerns without interruption or judgment.</w:t>
      </w:r>
    </w:p>
    <w:p w14:paraId="42DE996B" w14:textId="77777777" w:rsidR="00984E31" w:rsidRDefault="00984E31" w:rsidP="00984E31">
      <w:pPr>
        <w:pStyle w:val="CommentText"/>
        <w:jc w:val="left"/>
      </w:pPr>
      <w:r>
        <w:t>During mediation, she employs active listening and empathetic communication techniques to ensure all parties feel heard and understood. She encourages each participant to share their perspective openly while demonstrating empathy and understanding. For instance, when mediating a conflict between an educator and a parent regarding disciplinary approaches, she actively listens to both parties' concerns, validates their emotions, and acknowledges the challenges they face.</w:t>
      </w:r>
    </w:p>
    <w:p w14:paraId="70B073E3" w14:textId="77777777" w:rsidR="00984E31" w:rsidRDefault="00984E31" w:rsidP="00984E31">
      <w:pPr>
        <w:pStyle w:val="CommentText"/>
        <w:jc w:val="left"/>
      </w:pPr>
      <w:r>
        <w:rPr>
          <w:b/>
          <w:bCs/>
        </w:rPr>
        <w:t>Example Scenarios:</w:t>
      </w:r>
    </w:p>
    <w:p w14:paraId="3C5AD063" w14:textId="77777777" w:rsidR="00984E31" w:rsidRDefault="00984E31" w:rsidP="00984E31">
      <w:pPr>
        <w:pStyle w:val="CommentText"/>
        <w:jc w:val="left"/>
      </w:pPr>
      <w:r>
        <w:rPr>
          <w:b/>
          <w:bCs/>
        </w:rPr>
        <w:t>Example 1:</w:t>
      </w:r>
      <w:r>
        <w:t xml:space="preserve"> Mediating a dispute between two families regarding sensitive information shared in confidence during a parent committee meeting. She ensures strict adherence to confidentiality requirements by emphasising the importance of respecting each other's privacy and refraining from disclosing confidential information outside of the mediation session.</w:t>
      </w:r>
    </w:p>
    <w:p w14:paraId="02F948CD" w14:textId="77777777" w:rsidR="00984E31" w:rsidRDefault="00984E31" w:rsidP="00984E31">
      <w:pPr>
        <w:pStyle w:val="CommentText"/>
        <w:jc w:val="left"/>
      </w:pPr>
      <w:r>
        <w:rPr>
          <w:b/>
          <w:bCs/>
        </w:rPr>
        <w:t>Example 2:</w:t>
      </w:r>
      <w:r>
        <w:t xml:space="preserve"> Facilitating mediation between a parent and the centre director regarding concerns about compliance with licensing regulations. She familiarises herself with relevant regulatory requirements and guides the discussion toward identifying actionable steps to address compliance issues while ensuring the best interests of the children are prioritised.</w:t>
      </w:r>
    </w:p>
    <w:p w14:paraId="306A83FD" w14:textId="77777777" w:rsidR="00984E31" w:rsidRDefault="00984E31" w:rsidP="00984E31">
      <w:pPr>
        <w:pStyle w:val="CommentText"/>
        <w:jc w:val="left"/>
      </w:pPr>
      <w:r>
        <w:rPr>
          <w:b/>
          <w:bCs/>
        </w:rPr>
        <w:t>Example 3:</w:t>
      </w:r>
      <w:r>
        <w:t xml:space="preserve"> Mediating a conflict between two families with contrasting communication styles and emotional responses. She adapts her approach to accommodate the diverse needs of each family, employing assertiveness and empathy as needed to navigate the mediation process effectively and reach a mutually satisfactory resolution.</w:t>
      </w:r>
    </w:p>
    <w:p w14:paraId="01565E81" w14:textId="77777777" w:rsidR="00984E31" w:rsidRDefault="00984E31" w:rsidP="00984E31">
      <w:pPr>
        <w:pStyle w:val="CommentText"/>
        <w:jc w:val="left"/>
      </w:pPr>
      <w:r>
        <w:rPr>
          <w:b/>
          <w:bCs/>
        </w:rPr>
        <w:t>Benchmark Answer 3:</w:t>
      </w:r>
      <w:r>
        <w:br/>
        <w:t>Before commencing mediation, she establishes clear expectations and ground rules for respectful communication and constructive engagement. She outlines the purpose of mediation, confidentiality requirements, and the commitment required from all parties to reach a resolution. For example, when mediating a dispute between a family and an educator regarding curriculum preferences, she sets ground rules that prioritise respectful dialogue and mutual understanding.</w:t>
      </w:r>
    </w:p>
    <w:p w14:paraId="697419F5" w14:textId="77777777" w:rsidR="00984E31" w:rsidRDefault="00984E31" w:rsidP="00984E31">
      <w:pPr>
        <w:pStyle w:val="CommentText"/>
        <w:jc w:val="left"/>
      </w:pPr>
      <w:r>
        <w:t>During mediation, she facilitates open dialogue and negotiation between the parties, encouraging them to express their needs, concerns, and preferences. She guides the conversation toward identifying common goals and exploring potential solutions collaboratively. For instance, when mediating a disagreement between families and management regarding fee increases, she facilitates negotiations to find a compromise that balances the centre's financial sustainability with the families' affordability concerns.</w:t>
      </w:r>
    </w:p>
    <w:p w14:paraId="2614B475" w14:textId="77777777" w:rsidR="00984E31" w:rsidRDefault="00984E31" w:rsidP="00984E31">
      <w:pPr>
        <w:pStyle w:val="CommentText"/>
        <w:jc w:val="left"/>
      </w:pPr>
      <w:r>
        <w:rPr>
          <w:b/>
          <w:bCs/>
        </w:rPr>
        <w:t>Example Scenarios:</w:t>
      </w:r>
    </w:p>
    <w:p w14:paraId="035BB364" w14:textId="77777777" w:rsidR="00984E31" w:rsidRDefault="00984E31" w:rsidP="00984E31">
      <w:pPr>
        <w:pStyle w:val="CommentText"/>
        <w:jc w:val="left"/>
      </w:pPr>
      <w:r>
        <w:rPr>
          <w:b/>
          <w:bCs/>
        </w:rPr>
        <w:t>Example 1:</w:t>
      </w:r>
      <w:r>
        <w:t xml:space="preserve"> Mediating a conflict between a family and an educator concerning allegations of misconduct. She ensures strict adherence to privacy and confidentiality requirements by limiting discussions to relevant information and refraining from disclosing sensitive details outside of the mediation process.</w:t>
      </w:r>
    </w:p>
    <w:p w14:paraId="6FFDB05C" w14:textId="77777777" w:rsidR="00984E31" w:rsidRDefault="00984E31" w:rsidP="00984E31">
      <w:pPr>
        <w:pStyle w:val="CommentText"/>
        <w:jc w:val="left"/>
      </w:pPr>
      <w:r>
        <w:rPr>
          <w:b/>
          <w:bCs/>
        </w:rPr>
        <w:t>Example 2:</w:t>
      </w:r>
      <w:r>
        <w:t xml:space="preserve"> Facilitating mediation between a family and an educator regarding disagreements over disciplinary practices. She references relevant codes of ethics and professional standards to guide the discussion toward practices that prioritise the well-being and dignity of the children while respecting cultural differences and individual needs.</w:t>
      </w:r>
    </w:p>
    <w:p w14:paraId="5F84669F" w14:textId="77777777" w:rsidR="00984E31" w:rsidRDefault="00984E31" w:rsidP="00984E31">
      <w:pPr>
        <w:pStyle w:val="CommentText"/>
        <w:jc w:val="left"/>
      </w:pPr>
      <w:r>
        <w:rPr>
          <w:b/>
          <w:bCs/>
        </w:rPr>
        <w:t>Example 3:</w:t>
      </w:r>
      <w:r>
        <w:t xml:space="preserve"> Mediating a dispute between families and management regarding communication breakdowns and misunderstandings. She utilises effective communication techniques, such as active listening, paraphrasing, and summarising, to clarify misinterpretations and foster mutual understanding among the parties involved.</w:t>
      </w:r>
    </w:p>
  </w:comment>
  <w:comment w:id="245" w:author="John Philip Dizon" w:date="2024-08-16T11:57:00Z" w:initials="JD">
    <w:p w14:paraId="5D4801BC" w14:textId="77777777" w:rsidR="00984E31" w:rsidRDefault="00984E31" w:rsidP="00984E31">
      <w:pPr>
        <w:pStyle w:val="CommentText"/>
        <w:jc w:val="left"/>
      </w:pPr>
      <w:r w:rsidRPr="00F41B1A">
        <w:rPr>
          <w:rStyle w:val="CommentReference"/>
        </w:rPr>
        <w:annotationRef/>
      </w:r>
      <w:r>
        <w:rPr>
          <w:b/>
          <w:bCs/>
        </w:rPr>
        <w:t>Benchmark Answer 1:</w:t>
      </w:r>
      <w:r>
        <w:br/>
        <w:t>Early childhood educators obtain agreement regarding the resolution of issues by engaging all parties in open dialogue, clarifying expectations, and negotiating mutually acceptable solutions. They seek consensus and document agreements to ensure clarity and accountability, fostering trust and satisfaction among stakeholders.</w:t>
      </w:r>
    </w:p>
    <w:p w14:paraId="2E777FE9" w14:textId="77777777" w:rsidR="00984E31" w:rsidRDefault="00984E31" w:rsidP="00984E31">
      <w:pPr>
        <w:pStyle w:val="CommentText"/>
        <w:jc w:val="left"/>
      </w:pPr>
      <w:r>
        <w:rPr>
          <w:b/>
          <w:bCs/>
        </w:rPr>
        <w:t>Example 1: Conflict Theory</w:t>
      </w:r>
      <w:r>
        <w:br/>
        <w:t>In addressing a complaint related to conflicts among staff members, she applied conflict theory to understand the underlying dynamics. Signs of conflict included increased tension during team meetings, decreased productivity, and interpersonal friction observed by colleagues. The conflict progressed through stages, starting with latent conflict arising from differences in work styles and escalating to manifest conflict characterised by open disagreements and strained relationships. Factors involved in the conflict included communication breakdowns, role ambiguity, and conflicting priorities. If left unresolved, the conflict could result in decreased morale, staff turnover, and compromised service quality.</w:t>
      </w:r>
    </w:p>
    <w:p w14:paraId="3972D5BA" w14:textId="77777777" w:rsidR="00984E31" w:rsidRDefault="00984E31" w:rsidP="00984E31">
      <w:pPr>
        <w:pStyle w:val="CommentText"/>
        <w:jc w:val="left"/>
      </w:pPr>
      <w:r>
        <w:rPr>
          <w:b/>
          <w:bCs/>
        </w:rPr>
        <w:t>Example 2: Conflict Resolution Techniques</w:t>
      </w:r>
      <w:r>
        <w:br/>
        <w:t>To resolve the conflict among staff members, she employed assertiveness, diffusing escalated reactions, negotiation, and appropriate communication strategies. Through assertive communication, she addressed the concerns of each party while advocating for a collaborative solution. Diffusing escalated reactions involved de-escalating tense situations by remaining calm, empathetic, and respectful. Negotiation techniques were utilised to find common ground and reach a mutually acceptable resolution. By fostering open and transparent communication, she facilitated constructive dialogue and encouraged parties to express their viewpoints respectfully. Principles of mediation, such as impartiality, confidentiality, and fairness, guided the resolution process, ensuring that all parties felt heard and valued.</w:t>
      </w:r>
    </w:p>
    <w:p w14:paraId="057E105F" w14:textId="77777777" w:rsidR="00984E31" w:rsidRDefault="00984E31" w:rsidP="00984E31">
      <w:pPr>
        <w:pStyle w:val="CommentText"/>
        <w:jc w:val="left"/>
      </w:pPr>
      <w:r>
        <w:rPr>
          <w:b/>
          <w:bCs/>
        </w:rPr>
        <w:t>Example 3: Service Standards, Policies, and Procedures</w:t>
      </w:r>
      <w:r>
        <w:br/>
        <w:t>Throughout the resolution process, she adhered to service standards, policies, and procedures for collaborative partnerships with families and community complaints management. Collaborative partnerships were fostered by engaging families in the resolution process, seeking their input and feedback, and involving community resources as needed. Service standards and policies outlined clear protocols for addressing complaints, including escalation procedures, timelines for resolution, and confidentiality measures. By following established procedures, she ensured transparency, accountability, and fairness in resolving grievances, thereby upholding the trust and confidence of families and the community in the organisation's commitment to quality and responsiveness.</w:t>
      </w:r>
    </w:p>
    <w:p w14:paraId="5046D125" w14:textId="77777777" w:rsidR="00984E31" w:rsidRDefault="00984E31" w:rsidP="00984E31">
      <w:pPr>
        <w:pStyle w:val="CommentText"/>
        <w:jc w:val="left"/>
      </w:pPr>
      <w:r>
        <w:rPr>
          <w:b/>
          <w:bCs/>
        </w:rPr>
        <w:t>Opportunity for Improvement:</w:t>
      </w:r>
      <w:r>
        <w:br/>
        <w:t>Reflecting on the resolution of grievances, an opportunity for improvement lies in enhancing conflict prevention strategies within the organisation. By proactively addressing potential sources of conflict, such as role clarity, communication channels, and team dynamics, the likelihood of grievances arising can be mitigated. Implementing regular conflict resolution training for staff, fostering a culture of open dialogue and respect, and revising policies to address emerging issues promptly can strengthen the organisation's capacity to manage conflicts effectively and maintain a harmonious work environment.</w:t>
      </w:r>
    </w:p>
    <w:p w14:paraId="47D260F7" w14:textId="77777777" w:rsidR="00984E31" w:rsidRDefault="00984E31" w:rsidP="00984E31">
      <w:pPr>
        <w:pStyle w:val="CommentText"/>
        <w:jc w:val="left"/>
      </w:pPr>
      <w:r>
        <w:rPr>
          <w:b/>
          <w:bCs/>
        </w:rPr>
        <w:t>Benchmark Answer 2:</w:t>
      </w:r>
      <w:r>
        <w:br/>
        <w:t>To obtain agreement regarding the resolution of issues, she prioritises collaborative problem-solving approaches that involve all parties in the decision-making process. For instance, when addressing a complaint about insufficient outdoor play equipment, she convenes a meeting involving relevant stakeholders, including parents, educators, and management, to brainstorm solutions collaboratively.</w:t>
      </w:r>
    </w:p>
    <w:p w14:paraId="6CDECC7A" w14:textId="77777777" w:rsidR="00984E31" w:rsidRDefault="00984E31" w:rsidP="00984E31">
      <w:pPr>
        <w:pStyle w:val="CommentText"/>
        <w:jc w:val="left"/>
      </w:pPr>
      <w:r>
        <w:t>In cases where grievances or complaints require mediation or negotiation, she facilitates discussions aimed at finding mutually acceptable resolutions. Utilising conflict resolution techniques such as active listening, reframing, and compromise, she guides participants toward consensus. For example, when mediating a conflict between staff members and parents regarding communication protocols, she encourages open dialogue and negotiates a communication plan that meets everyone's needs.</w:t>
      </w:r>
    </w:p>
    <w:p w14:paraId="3A5761FA" w14:textId="77777777" w:rsidR="00984E31" w:rsidRDefault="00984E31" w:rsidP="00984E31">
      <w:pPr>
        <w:pStyle w:val="CommentText"/>
        <w:jc w:val="left"/>
      </w:pPr>
      <w:r>
        <w:rPr>
          <w:b/>
          <w:bCs/>
        </w:rPr>
        <w:t>Example 1: Conflict Theory</w:t>
      </w:r>
      <w:r>
        <w:br/>
        <w:t>Addressing a complaint from a family regarding perceived favouritism toward certain children in the classroom, she applies conflict theory principles to identify underlying power dynamics and promote equitable solutions that ensure all children receive fair treatment and attention from educators.</w:t>
      </w:r>
    </w:p>
    <w:p w14:paraId="45567ED3" w14:textId="77777777" w:rsidR="00984E31" w:rsidRDefault="00984E31" w:rsidP="00984E31">
      <w:pPr>
        <w:pStyle w:val="CommentText"/>
        <w:jc w:val="left"/>
      </w:pPr>
      <w:r>
        <w:rPr>
          <w:b/>
          <w:bCs/>
        </w:rPr>
        <w:t>Example 2: Conflict Resolution Techniques</w:t>
      </w:r>
      <w:r>
        <w:br/>
        <w:t>Handling a grievance related to scheduling conflicts for parent-teacher meetings, she employs conflict resolution techniques such as active listening and reframing to de-escalate tensions and explore flexible scheduling options that accommodate parents' availability and educators' responsibilities.</w:t>
      </w:r>
    </w:p>
    <w:p w14:paraId="224C37AD" w14:textId="77777777" w:rsidR="00984E31" w:rsidRDefault="00984E31" w:rsidP="00984E31">
      <w:pPr>
        <w:pStyle w:val="CommentText"/>
        <w:jc w:val="left"/>
      </w:pPr>
      <w:r>
        <w:rPr>
          <w:b/>
          <w:bCs/>
        </w:rPr>
        <w:t>Benchmark Answer 3:</w:t>
      </w:r>
      <w:r>
        <w:br/>
        <w:t>To obtain agreement on issue resolution, she emphasises transparent communication that clarifies expectations, responsibilities, and timelines. For example, when addressing a complaint about inconsistent meal planning, she communicates proposed solutions clearly, outlining how menu changes will be implemented and evaluated in collaboration with families and staff.</w:t>
      </w:r>
    </w:p>
    <w:p w14:paraId="6100A536" w14:textId="77777777" w:rsidR="00984E31" w:rsidRDefault="00984E31" w:rsidP="00984E31">
      <w:pPr>
        <w:pStyle w:val="CommentText"/>
        <w:jc w:val="left"/>
      </w:pPr>
      <w:r>
        <w:t>In instances where grievances involve deep-seated conflicts, she employs conflict transformation strategies aimed at addressing underlying root causes and fostering sustainable resolutions. For instance, when handling a complaint about cultural insensitivity in curriculum materials, she facilitates workshops and training sessions to promote cultural competence among educators and develop inclusive learning resources.</w:t>
      </w:r>
    </w:p>
    <w:p w14:paraId="70CEFFC0" w14:textId="77777777" w:rsidR="00984E31" w:rsidRDefault="00984E31" w:rsidP="00984E31">
      <w:pPr>
        <w:pStyle w:val="CommentText"/>
        <w:jc w:val="left"/>
      </w:pPr>
      <w:r>
        <w:rPr>
          <w:b/>
          <w:bCs/>
        </w:rPr>
        <w:t>Example 1: Adherence to Service Standards</w:t>
      </w:r>
      <w:r>
        <w:br/>
        <w:t>Resolving a complaint related to safety concerns in the outdoor play area, she ensures adherence to service standards by conducting a thorough risk assessment, implementing necessary modifications, and communicating updated safety protocols to families, staff, and regulatory authorities.</w:t>
      </w:r>
    </w:p>
    <w:p w14:paraId="4C2EB93A" w14:textId="77777777" w:rsidR="00984E31" w:rsidRDefault="00984E31" w:rsidP="00984E31">
      <w:pPr>
        <w:pStyle w:val="CommentText"/>
        <w:jc w:val="left"/>
      </w:pPr>
      <w:r>
        <w:rPr>
          <w:b/>
          <w:bCs/>
        </w:rPr>
        <w:t>Example 2: Collaborative Partnerships with Families</w:t>
      </w:r>
      <w:r>
        <w:br/>
        <w:t>Addressing a grievance regarding inadequate communication about child development milestones, she establishes collaborative partnerships with families by organising parent education sessions and implementing regular progress reports that keep parents informed and engaged in their child's learning journey.</w:t>
      </w:r>
    </w:p>
  </w:comment>
  <w:comment w:id="246" w:author="John Philip Dizon" w:date="2024-08-16T11:57:00Z" w:initials="JD">
    <w:p w14:paraId="58769EB6" w14:textId="77777777" w:rsidR="00984E31" w:rsidRDefault="00984E31" w:rsidP="00984E31">
      <w:pPr>
        <w:pStyle w:val="CommentText"/>
        <w:jc w:val="left"/>
      </w:pPr>
      <w:r w:rsidRPr="00F41B1A">
        <w:rPr>
          <w:rStyle w:val="CommentReference"/>
        </w:rPr>
        <w:annotationRef/>
      </w:r>
      <w:r>
        <w:rPr>
          <w:b/>
          <w:bCs/>
        </w:rPr>
        <w:t>Benchmark Answer 1:</w:t>
      </w:r>
      <w:r>
        <w:br/>
        <w:t>Early childhood educators document the process and outcomes of complaint resolution systematically, adhering to established service procedures and regulatory requirements. They maintain accurate records of all relevant communications, actions taken, and agreements reached, ensuring transparency, accountability, and compliance with organisational policies and legal standards.</w:t>
      </w:r>
    </w:p>
    <w:p w14:paraId="59B38E92" w14:textId="77777777" w:rsidR="00984E31" w:rsidRDefault="00984E31" w:rsidP="00984E31">
      <w:pPr>
        <w:pStyle w:val="CommentText"/>
        <w:jc w:val="left"/>
      </w:pPr>
      <w:r>
        <w:rPr>
          <w:b/>
          <w:bCs/>
        </w:rPr>
        <w:t>Benchmark Answer 2:</w:t>
      </w:r>
      <w:r>
        <w:br/>
        <w:t>In early childhood education, she keeps a detailed record of how complaints are resolved. This includes everything she does to address the issue, such as meetings with parents or implementing new strategies for a child's behaviour. Once a complaint is resolved, she checks in with everyone involved to see if the solution worked and how things can be improved in the future. For instance, if a parent is unhappy with the billing, she asks for their feedback after addressing the issue to determine if there's anything further that can be done to clarify the billing process. This approach allows her to learn from each complaint and ensures continuous improvement in resolving them.</w:t>
      </w:r>
    </w:p>
    <w:p w14:paraId="5E5B9689" w14:textId="77777777" w:rsidR="00984E31" w:rsidRDefault="00984E31" w:rsidP="00984E31">
      <w:pPr>
        <w:pStyle w:val="CommentText"/>
        <w:jc w:val="left"/>
      </w:pPr>
      <w:r>
        <w:rPr>
          <w:b/>
          <w:bCs/>
        </w:rPr>
        <w:t>Benchmark Answer 3:</w:t>
      </w:r>
      <w:r>
        <w:br/>
        <w:t>In early childhood education, she carefully documents every aspect of the complaint process to maintain transparency and accountability. This includes keeping detailed written records of meetings, emails, and any agreements reached. For instance, if there’s a complaint about a staff member, she documents the investigation, the actions taken, and how the situation was resolved. Once a complaint is resolved, she communicates the outcome clearly to everyone involved, summarising the decisions made, any next steps, and how follow-up will occur. For example, if a parent complains about cleanliness, she sends them an email outlining the cleaning improvements and requests their feedback. This ensures that everyone is kept informed and aligned.</w:t>
      </w:r>
    </w:p>
  </w:comment>
  <w:comment w:id="247" w:author="John Philip Dizon" w:date="2024-08-16T11:58:00Z" w:initials="JD">
    <w:p w14:paraId="5C6BE5CD" w14:textId="77777777" w:rsidR="00984E31" w:rsidRDefault="00984E31" w:rsidP="00984E31">
      <w:pPr>
        <w:pStyle w:val="CommentText"/>
        <w:jc w:val="left"/>
      </w:pPr>
      <w:r w:rsidRPr="00F41B1A">
        <w:rPr>
          <w:rStyle w:val="CommentReference"/>
        </w:rPr>
        <w:annotationRef/>
      </w:r>
      <w:r>
        <w:rPr>
          <w:b/>
          <w:bCs/>
        </w:rPr>
        <w:t>Benchmark Answer 1:</w:t>
      </w:r>
      <w:r>
        <w:br/>
        <w:t>Early childhood educators seek feedback from relevant parties, including complainants, staff members, and other stakeholders, about the outcome of grievances or complaints. They use feedback mechanisms such as surveys, interviews, or focus groups to gather insights and perspectives on the effectiveness of the resolution process and the satisfaction of all parties involved.</w:t>
      </w:r>
    </w:p>
    <w:p w14:paraId="325BCA35" w14:textId="77777777" w:rsidR="00984E31" w:rsidRDefault="00984E31" w:rsidP="00984E31">
      <w:pPr>
        <w:pStyle w:val="CommentText"/>
        <w:jc w:val="left"/>
      </w:pPr>
      <w:r>
        <w:rPr>
          <w:b/>
          <w:bCs/>
        </w:rPr>
        <w:t>Benchmark Answer 2:</w:t>
      </w:r>
      <w:r>
        <w:br/>
        <w:t>In early childhood education, after resolving a complaint, she gathers feedback from everyone involved. She holds meetings where parents, staff, and managers can discuss the outcome and suggest improvements. For instance, after addressing playground safety issues, she meets with all parties to assess whether they feel the new measures are effective. She also offers anonymous options, like surveys or suggestion boxes, to allow people to share their thoughts confidentially. This approach ensures that everyone feels comfortable providing feedback, enabling continuous improvement in complaint handling.</w:t>
      </w:r>
    </w:p>
    <w:p w14:paraId="494A2785" w14:textId="77777777" w:rsidR="00984E31" w:rsidRDefault="00984E31" w:rsidP="00984E31">
      <w:pPr>
        <w:pStyle w:val="CommentText"/>
        <w:jc w:val="left"/>
      </w:pPr>
      <w:r>
        <w:rPr>
          <w:b/>
          <w:bCs/>
        </w:rPr>
        <w:t>Benchmark Answer 3:</w:t>
      </w:r>
      <w:r>
        <w:br/>
        <w:t>In early childhood education, after resolving a complaint, she asks everyone involved for their feedback. She conducts one-on-one meetings with parents and staff regarding scheduling issues to hear their thoughts and suggestions confidentially. She also provides online surveys or email feedback options so people can offer their honest opinions anonymously. For example, after making building improvements, she sends an email survey to assess whether everyone is satisfied with the changes and to identify any further actions that may be needed. This way, she obtains a comprehensive understanding of how all parties feel about the complaint resolution process.</w:t>
      </w:r>
    </w:p>
  </w:comment>
  <w:comment w:id="248" w:author="John Philip Dizon" w:date="2024-08-16T11:58:00Z" w:initials="JD">
    <w:p w14:paraId="4EB2CD84" w14:textId="77777777" w:rsidR="00984E31" w:rsidRDefault="00984E31" w:rsidP="00984E31">
      <w:pPr>
        <w:pStyle w:val="CommentText"/>
        <w:jc w:val="left"/>
      </w:pPr>
      <w:r w:rsidRPr="00F41B1A">
        <w:rPr>
          <w:rStyle w:val="CommentReference"/>
        </w:rPr>
        <w:annotationRef/>
      </w:r>
      <w:r>
        <w:rPr>
          <w:b/>
          <w:bCs/>
        </w:rPr>
        <w:t>Benchmark Answer 1:</w:t>
      </w:r>
      <w:r>
        <w:br/>
        <w:t>Early childhood educators clarify misunderstandings or concerns regarding the process or their role by engaging in open dialogue, providing explanations, and addressing any questions or misconceptions raised by stakeholders. They promote transparency and accountability, ensuring that all parties have a clear understanding of the resolution process and their roles and responsibilities within it.</w:t>
      </w:r>
    </w:p>
    <w:p w14:paraId="3C8324FC" w14:textId="77777777" w:rsidR="00984E31" w:rsidRDefault="00984E31" w:rsidP="00984E31">
      <w:pPr>
        <w:pStyle w:val="CommentText"/>
        <w:jc w:val="left"/>
      </w:pPr>
      <w:r>
        <w:rPr>
          <w:b/>
          <w:bCs/>
        </w:rPr>
        <w:t>Benchmark Answer 2:</w:t>
      </w:r>
      <w:r>
        <w:br/>
        <w:t>In early childhood education, if there's confusion about a complaint, she clarifies the issues by communicating directly with everyone involved. For instance, if parents do not understand the curriculum complaint process, she meets with them to explain the steps and her role in resolving the matter. She also carefully reviews all complaint documents to identify any errors or missing information. For example, if there is confusion about the timeline for resolving a staff conduct complaint, she reviews emails and discusses the situation with all parties to ensure clarity. This approach allows her to address misunderstandings and keeps everyone informed throughout the complaint process.</w:t>
      </w:r>
    </w:p>
    <w:p w14:paraId="25C7C160" w14:textId="77777777" w:rsidR="00984E31" w:rsidRDefault="00984E31" w:rsidP="00984E31">
      <w:pPr>
        <w:pStyle w:val="CommentText"/>
        <w:jc w:val="left"/>
      </w:pPr>
      <w:r>
        <w:rPr>
          <w:b/>
          <w:bCs/>
        </w:rPr>
        <w:t>Benchmark Answer 3:</w:t>
      </w:r>
      <w:r>
        <w:br/>
        <w:t>In early childhood education, when confusion arises about a complaint, she listens attentively to everyone involved to identify any misunderstandings. For instance, if parents do not understand the timeline for a maintenance complaint, she addresses their concerns and explains the details clearly. She can also organise meetings to clarify everyone's roles. For example, if parents are uncertain about her role in a communication issue, she meets with them, staff, and management to explain her purpose in facilitating better communication. By actively listening and clarifying roles, she ensures that everyone is aligned throughout the complaint process.</w:t>
      </w:r>
    </w:p>
  </w:comment>
  <w:comment w:id="249" w:author="John Philip Dizon" w:date="2024-08-16T11:58:00Z" w:initials="JD">
    <w:p w14:paraId="627C68BB" w14:textId="77777777" w:rsidR="00984E31" w:rsidRDefault="00984E31" w:rsidP="00984E31">
      <w:pPr>
        <w:pStyle w:val="CommentText"/>
        <w:jc w:val="left"/>
      </w:pPr>
      <w:r w:rsidRPr="00F41B1A">
        <w:rPr>
          <w:rStyle w:val="CommentReference"/>
        </w:rPr>
        <w:annotationRef/>
      </w:r>
      <w:r>
        <w:rPr>
          <w:b/>
          <w:bCs/>
        </w:rPr>
        <w:t>Benchmark Answer 1:</w:t>
      </w:r>
      <w:r>
        <w:br/>
        <w:t>Early childhood educators use feedback and lessons learned from the review of grievance or complaint outcomes to identify areas for improvement in their practice and service delivery. They reflect on the effectiveness of their communication, problem-solving, and conflict resolution skills, and seek opportunities for professional development or process enhancement to better address future concerns and promote continuous improvement.</w:t>
      </w:r>
    </w:p>
    <w:p w14:paraId="59CAC897" w14:textId="77777777" w:rsidR="00984E31" w:rsidRDefault="00984E31" w:rsidP="00984E31">
      <w:pPr>
        <w:pStyle w:val="CommentText"/>
        <w:jc w:val="left"/>
      </w:pPr>
      <w:r>
        <w:rPr>
          <w:b/>
          <w:bCs/>
        </w:rPr>
        <w:t>Benchmark Answer 2:</w:t>
      </w:r>
      <w:r>
        <w:br/>
        <w:t>In early childhood education, she utilises complaint feedback to enhance her practices. She carefully analyses the feedback received after a complaint is resolved to identify common issues. For instance, if multiple complaints mention confusing communication, she seeks ways to clarify communication methods. She then implements changes, such as revising policies or providing additional training for staff. For example, if complaints indicate that staff require more training on child safety, she develops a new training program. This approach allows her to learn from complaints and continually improve the education and care provided.</w:t>
      </w:r>
    </w:p>
    <w:p w14:paraId="0DB20D0C" w14:textId="77777777" w:rsidR="00984E31" w:rsidRDefault="00984E31" w:rsidP="00984E31">
      <w:pPr>
        <w:pStyle w:val="CommentText"/>
        <w:jc w:val="left"/>
      </w:pPr>
      <w:r>
        <w:rPr>
          <w:b/>
          <w:bCs/>
        </w:rPr>
        <w:t>Benchmark Answer 3:</w:t>
      </w:r>
      <w:r>
        <w:br/>
        <w:t>In early childhood education, she transforms complaint feedback into actionable improvements. She analyses the feedback to identify specific areas needing enhancement, such as delays in communication. For instance, if complaints highlight slow response times, she creates a system to track and respond to inquiries more efficiently. She also collaborates with others to address problems. For example, if complaints point out issues with meals, she convenes meetings with kitchen staff, teachers, and nutritionists to develop a new menu that meets everyone’s needs. By working together and leveraging feedback, she ensures continuous improvement in the education and care provided.</w:t>
      </w:r>
    </w:p>
  </w:comment>
  <w:comment w:id="250" w:author="John Philip Dizon" w:date="2024-08-16T11:59:00Z" w:initials="JD">
    <w:p w14:paraId="1740AF21" w14:textId="77777777" w:rsidR="009675BB" w:rsidRDefault="009675BB" w:rsidP="009675BB">
      <w:pPr>
        <w:pStyle w:val="CommentText"/>
        <w:jc w:val="left"/>
      </w:pPr>
      <w:r w:rsidRPr="00F41B1A">
        <w:rPr>
          <w:rStyle w:val="CommentReference"/>
        </w:rPr>
        <w:annotationRef/>
      </w:r>
      <w:r>
        <w:rPr>
          <w:b/>
          <w:bCs/>
        </w:rPr>
        <w:t>Benchmark Answer 1:</w:t>
      </w:r>
      <w:r>
        <w:br/>
        <w:t>Early childhood educators develop detailed daily schedules and activity plans that align with curriculum goals and children's developmental needs. Success is measured by the ability to maintain a structured routine, engage children in age-appropriate activities, and ensure a safe and stimulating learning environment. As a team leader in an early childhood education centre, she has developed a comprehensive plan to streamline the day-to-day activities of the staff. This plan includes:</w:t>
      </w:r>
    </w:p>
    <w:p w14:paraId="278B432E" w14:textId="77777777" w:rsidR="009675BB" w:rsidRDefault="009675BB" w:rsidP="009675BB">
      <w:pPr>
        <w:pStyle w:val="CommentText"/>
        <w:jc w:val="left"/>
      </w:pPr>
      <w:r>
        <w:rPr>
          <w:b/>
          <w:bCs/>
        </w:rPr>
        <w:t>Effective Procedures to Maximise Staff Work Performance:</w:t>
      </w:r>
      <w:r>
        <w:br/>
        <w:t>She has implemented a structured daily schedule outlining specific tasks and responsibilities for each staff member. She established clear communication channels to ensure timely dissemination of information and updates. She introduced performance benchmarks and quality standards to monitor staff productivity and ensure accountability.</w:t>
      </w:r>
    </w:p>
    <w:p w14:paraId="249D0C69" w14:textId="77777777" w:rsidR="009675BB" w:rsidRDefault="009675BB" w:rsidP="009675BB">
      <w:pPr>
        <w:pStyle w:val="CommentText"/>
        <w:jc w:val="left"/>
      </w:pPr>
      <w:r>
        <w:rPr>
          <w:b/>
          <w:bCs/>
        </w:rPr>
        <w:t>Strategies for Collaboration and Cooperative Work Practices:</w:t>
      </w:r>
      <w:r>
        <w:br/>
        <w:t>She conducts regular team meetings to foster open communication, share ideas, and address any issues or concerns. She encourages collaborative problem-solving and decision-making among team members to promote a sense of ownership and teamwork. She has implemented peer mentoring programs to facilitate knowledge sharing and skill development among staff members.</w:t>
      </w:r>
    </w:p>
    <w:p w14:paraId="37F1E3AC" w14:textId="77777777" w:rsidR="009675BB" w:rsidRDefault="009675BB" w:rsidP="009675BB">
      <w:pPr>
        <w:pStyle w:val="CommentText"/>
        <w:jc w:val="left"/>
      </w:pPr>
      <w:r>
        <w:rPr>
          <w:b/>
          <w:bCs/>
        </w:rPr>
        <w:t>Strategies for Work Performance and Outcomes:</w:t>
      </w:r>
      <w:r>
        <w:br/>
        <w:t>She provides ongoing training and professional development opportunities to enhance staff skills and competencies. She establishes performance goals and targets aligned with organisational objectives to motivate staff and drive performance improvement. She implements performance evaluation processes to assess individual and team performance and identify areas for improvement.</w:t>
      </w:r>
    </w:p>
    <w:p w14:paraId="55B81AEB" w14:textId="77777777" w:rsidR="009675BB" w:rsidRDefault="009675BB" w:rsidP="009675BB">
      <w:pPr>
        <w:pStyle w:val="CommentText"/>
        <w:jc w:val="left"/>
      </w:pPr>
      <w:r>
        <w:rPr>
          <w:b/>
          <w:bCs/>
        </w:rPr>
        <w:t>Identification of Barriers and Constraints and Development of Strategies to Address Them:</w:t>
      </w:r>
      <w:r>
        <w:br/>
        <w:t>She identifies barriers such as limited resources, staff shortages, and time constraints that hinder productivity and performance. She develops strategies to address these barriers, such as reallocating resources, adjusting staffing levels, and streamlining workflows. She implements feedback mechanisms to solicit input from staff and identify additional barriers or challenges requiring intervention. Overall, the success of this plan is measured by increased staff productivity, improved collaboration and teamwork, and positive outcomes for children and families served by the early childhood education centre.</w:t>
      </w:r>
    </w:p>
    <w:p w14:paraId="12ED969F" w14:textId="77777777" w:rsidR="009675BB" w:rsidRDefault="009675BB" w:rsidP="009675BB">
      <w:pPr>
        <w:pStyle w:val="CommentText"/>
        <w:jc w:val="left"/>
      </w:pPr>
      <w:r>
        <w:rPr>
          <w:b/>
          <w:bCs/>
        </w:rPr>
        <w:t>Benchmark Answer 2:</w:t>
      </w:r>
      <w:r>
        <w:br/>
        <w:t>Developing and implementing plans to ensure the smooth execution of day-to-day activities within an early childhood education work group requires a comprehensive approach that addresses various aspects of employee productivity, teamwork, job performance, and problem-solving. Here’s how she would approach this:</w:t>
      </w:r>
    </w:p>
    <w:p w14:paraId="3FB7FECB" w14:textId="77777777" w:rsidR="009675BB" w:rsidRDefault="009675BB" w:rsidP="009675BB">
      <w:pPr>
        <w:pStyle w:val="CommentText"/>
        <w:jc w:val="left"/>
      </w:pPr>
      <w:r>
        <w:t>To enhance productivity, she would start by clearly defining roles and responsibilities for each team member, ensuring everyone understands their tasks and expectations. Implementing effective time management techniques, such as creating daily schedules or task lists, can help prioritise activities and minimise distractions. Additionally, providing necessary resources and training opportunities can empower employees to perform their duties efficiently.</w:t>
      </w:r>
    </w:p>
    <w:p w14:paraId="10B691F5" w14:textId="77777777" w:rsidR="009675BB" w:rsidRDefault="009675BB" w:rsidP="009675BB">
      <w:pPr>
        <w:pStyle w:val="CommentText"/>
        <w:jc w:val="left"/>
      </w:pPr>
      <w:r>
        <w:t>Promoting teamwork is essential for achieving collective goals in an early childhood education work group. She would foster open communication and create a supportive environment where team members feel comfortable sharing ideas and seeking assistance from one another. Implementing regular team meetings or brainstorming sessions can encourage collaboration and the exchange of innovative solutions to challenges.</w:t>
      </w:r>
    </w:p>
    <w:p w14:paraId="470A202C" w14:textId="77777777" w:rsidR="009675BB" w:rsidRDefault="009675BB" w:rsidP="009675BB">
      <w:pPr>
        <w:pStyle w:val="CommentText"/>
        <w:jc w:val="left"/>
      </w:pPr>
      <w:r>
        <w:t>To enhance job performance, she would establish clear performance expectations and provide constructive feedback regularly. Recognising and celebrating achievements can motivate team members to maintain high standards of performance. Additionally, she would encourage professional development opportunities, such as workshops or seminars, to enhance skills and knowledge relevant to the role.</w:t>
      </w:r>
    </w:p>
    <w:p w14:paraId="6A810C5A" w14:textId="77777777" w:rsidR="009675BB" w:rsidRDefault="009675BB" w:rsidP="009675BB">
      <w:pPr>
        <w:pStyle w:val="CommentText"/>
        <w:jc w:val="left"/>
      </w:pPr>
      <w:r>
        <w:t>Identifying obstacles and limitations is crucial for proactive problem-solving. She would encourage open communication to identify any challenges or barriers faced by team members. Once identified, she would work collaboratively with the team to develop strategies and action plans to address these challenges effectively. This may involve reallocating resources, adjusting workflows, or providing additional support where needed.</w:t>
      </w:r>
    </w:p>
    <w:p w14:paraId="73C3C6C3" w14:textId="77777777" w:rsidR="009675BB" w:rsidRDefault="009675BB" w:rsidP="009675BB">
      <w:pPr>
        <w:pStyle w:val="CommentText"/>
        <w:jc w:val="left"/>
      </w:pPr>
      <w:r>
        <w:t>In terms of benchmarks to measure success, she would consider various indicators such as completion of tasks within designated timeframes, quality of work output, levels of employee satisfaction and engagement, achievement of performance targets and goals, reduction in errors or rework, and improvement in overall team cohesion and collaboration. Regular performance reviews and feedback sessions can help track progress against these benchmarks and identify areas for continuous improvement. By implementing these strategies and monitoring progress closely, she can ensure the smooth execution of day-to-day activities within the early childhood education work group while fostering a culture of productivity, teamwork, and continuous improvement.</w:t>
      </w:r>
    </w:p>
    <w:p w14:paraId="38AD2086" w14:textId="77777777" w:rsidR="009675BB" w:rsidRDefault="009675BB" w:rsidP="009675BB">
      <w:pPr>
        <w:pStyle w:val="CommentText"/>
        <w:jc w:val="left"/>
      </w:pPr>
      <w:r>
        <w:rPr>
          <w:b/>
          <w:bCs/>
        </w:rPr>
        <w:t>Benchmark Answer 3:</w:t>
      </w:r>
      <w:r>
        <w:br/>
        <w:t>To ensure the smooth execution of day-to-day activities within an early childhood education work group, it’s crucial to develop and implement comprehensive plans that address various aspects of productivity, teamwork, job performance, and problem-solving. Here’s how she would approach it:</w:t>
      </w:r>
    </w:p>
    <w:p w14:paraId="64C58DEB" w14:textId="77777777" w:rsidR="009675BB" w:rsidRDefault="009675BB" w:rsidP="009675BB">
      <w:pPr>
        <w:pStyle w:val="CommentText"/>
        <w:jc w:val="left"/>
      </w:pPr>
      <w:r>
        <w:t>She would begin by conducting a thorough assessment of current workflows and processes to identify areas for improvement. This may involve streamlining administrative tasks, optimising resource allocation, and implementing technology solutions where applicable. By providing clear expectations and offering ongoing training and support, she can empower employees to work more efficiently.</w:t>
      </w:r>
    </w:p>
    <w:p w14:paraId="09E25707" w14:textId="77777777" w:rsidR="009675BB" w:rsidRDefault="009675BB" w:rsidP="009675BB">
      <w:pPr>
        <w:pStyle w:val="CommentText"/>
        <w:jc w:val="left"/>
      </w:pPr>
      <w:r>
        <w:t>Building a strong sense of teamwork and collaboration is essential for achieving shared goals. She would encourage regular team meetings to facilitate communication and idea-sharing. Additionally, implementing team-building activities and fostering a culture of mutual respect and support can strengthen relationships among team members and enhance collaboration.</w:t>
      </w:r>
    </w:p>
    <w:p w14:paraId="4B31552D" w14:textId="77777777" w:rsidR="009675BB" w:rsidRDefault="009675BB" w:rsidP="009675BB">
      <w:pPr>
        <w:pStyle w:val="CommentText"/>
        <w:jc w:val="left"/>
      </w:pPr>
      <w:r>
        <w:t>Setting clear, measurable goals is key to driving performance improvement. She would work with individual team members to establish performance objectives aligned with organisational priorities. Regular feedback and coaching sessions would provide opportunities to recognise achievements and address any performance gaps. By offering relevant training and development opportunities, she can help employees build the skills and competencies needed to excel in their roles.</w:t>
      </w:r>
    </w:p>
    <w:p w14:paraId="3E9D6A93" w14:textId="77777777" w:rsidR="009675BB" w:rsidRDefault="009675BB" w:rsidP="009675BB">
      <w:pPr>
        <w:pStyle w:val="CommentText"/>
        <w:jc w:val="left"/>
      </w:pPr>
      <w:r>
        <w:t>It’s important to proactively identify and address any obstacles or limitations that may impede productivity and performance. This may involve conducting regular reviews of processes and workflows to identify inefficiencies and areas for improvement. By fostering a culture of continuous improvement and innovation, she can encourage team members to identify creative solutions to challenges and overcome obstacles collaboratively.</w:t>
      </w:r>
    </w:p>
    <w:p w14:paraId="412C2B5D" w14:textId="77777777" w:rsidR="009675BB" w:rsidRDefault="009675BB" w:rsidP="009675BB">
      <w:pPr>
        <w:pStyle w:val="CommentText"/>
        <w:jc w:val="left"/>
      </w:pPr>
      <w:r>
        <w:t>In terms of benchmarks to measure success, she would track key performance indicators such as productivity metrics, team collaboration scores, employee satisfaction levels, and the achievement of established goals. Regular performance reviews and feedback sessions would provide valuable insights into areas of strength and opportunities for improvement. By continuously monitoring progress and adjusting strategies as needed, she can ensure the smooth execution of day-to-day activities within the early childhood education work group.</w:t>
      </w:r>
    </w:p>
  </w:comment>
  <w:comment w:id="251" w:author="John Philip Dizon" w:date="2024-08-16T11:59:00Z" w:initials="JD">
    <w:p w14:paraId="07219C3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collaborate with teachers, parents, and administrators to develop and implement strategies such as regular team meetings, professional development opportunities, and performance incentives. Effectiveness is assessed through feedback mechanisms, performance evaluations, and observation of improved outcomes, such as increased student engagement and learning gains.</w:t>
      </w:r>
    </w:p>
    <w:p w14:paraId="2F727D9D" w14:textId="77777777" w:rsidR="009675BB" w:rsidRDefault="009675BB" w:rsidP="009675BB">
      <w:pPr>
        <w:pStyle w:val="CommentText"/>
        <w:jc w:val="left"/>
      </w:pPr>
      <w:r>
        <w:rPr>
          <w:b/>
          <w:bCs/>
        </w:rPr>
        <w:t>Benchmark Answer 2:</w:t>
      </w:r>
      <w:r>
        <w:br/>
        <w:t>In early childhood education, she works with everyone to improve performance and outcomes for the children. First, she learns about the centre's goals and how they communicate. Then she employs different leadership styles, such as coaching to help teachers grow, to create a strong team. She manages schedules and evaluates performance to ensure they are on track. To reduce stress and conflict, she fosters open communication and provides support. Additionally, she connects with outside resources and celebrates diversity in the centre. Finally, she encourages everyone to reflect on what’s working and what’s not so they can continue improving. To measure success, she considers a mix of factors, such as feedback from parents and teachers, progress towards goals, and teamwork. By constantly checking in and making adjustments, she ensures they are providing the best possible education and care.</w:t>
      </w:r>
    </w:p>
    <w:p w14:paraId="5636C0E0" w14:textId="77777777" w:rsidR="009675BB" w:rsidRDefault="009675BB" w:rsidP="009675BB">
      <w:pPr>
        <w:pStyle w:val="CommentText"/>
        <w:jc w:val="left"/>
      </w:pPr>
      <w:r>
        <w:rPr>
          <w:b/>
          <w:bCs/>
        </w:rPr>
        <w:t>Benchmark Answer 3:</w:t>
      </w:r>
      <w:r>
        <w:br/>
        <w:t>In early childhood education, she collaborates with everyone to enhance performance and results for the children. First, she assesses the centre's goals and how the team works together. Then, she applies various leadership styles, including coaching to support teacher development, to build a strong team. Clear expectations are established, and regular feedback is provided while tracking progress to ensure they remain on course. To minimise stress and conflict, she promotes open communication and mutual support. Additionally, she connects with outside resources and values the unique backgrounds of all children and families. Finally, she encourages ongoing reflection on what is working well and what needs improvement. To evaluate success, she looks at various indicators, including surveys, achievement of goals, and collaboration effectiveness. By continuously monitoring progress and making adjustments, she ensures they are delivering the best possible education and care.</w:t>
      </w:r>
    </w:p>
  </w:comment>
  <w:comment w:id="252" w:author="John Philip Dizon" w:date="2024-08-16T12:00:00Z" w:initials="JD">
    <w:p w14:paraId="327248C3" w14:textId="77777777" w:rsidR="009675BB" w:rsidRDefault="009675BB" w:rsidP="009675BB">
      <w:pPr>
        <w:pStyle w:val="CommentText"/>
        <w:jc w:val="left"/>
      </w:pPr>
      <w:r w:rsidRPr="00F41B1A">
        <w:rPr>
          <w:rStyle w:val="CommentReference"/>
        </w:rPr>
        <w:annotationRef/>
      </w:r>
      <w:r>
        <w:rPr>
          <w:b/>
          <w:bCs/>
        </w:rPr>
        <w:t>Benchmark Answer 1:</w:t>
      </w:r>
      <w:r>
        <w:br/>
        <w:t>Early childhood educators identify planning issues such as resource shortages, scheduling conflicts, or communication breakdowns. Strategies may include brainstorming sessions, problem-solving workshops, and stakeholder consultations to develop actionable solutions. Success is measured by the resolution of identified issues and improved workflow efficiency.</w:t>
      </w:r>
    </w:p>
    <w:p w14:paraId="655E411F" w14:textId="77777777" w:rsidR="009675BB" w:rsidRDefault="009675BB" w:rsidP="009675BB">
      <w:pPr>
        <w:pStyle w:val="CommentText"/>
        <w:jc w:val="left"/>
      </w:pPr>
      <w:r>
        <w:rPr>
          <w:b/>
          <w:bCs/>
        </w:rPr>
        <w:t>Benchmark Answer 2:</w:t>
      </w:r>
      <w:r>
        <w:br/>
        <w:t>In early childhood education, she identifies problems with planning by first understanding the centre's goals and how they work together. She uses group discussions and different leadership styles to brainstorm solutions with the team. For instance, she might coach teachers to help them develop new skills or overcome challenges. She ensures the right staff are in the right places at the right times and addresses any conflicts or stress that might be hindering progress. In addition to working internally with the team, she connects with outside resources and values the unique needs of all the children and families. Finally, she reflects on what’s working and what’s not so they can continue improving their planning process. By employing a variety of strategies and collaborating with everyone involved, she ensures their plans are effective and meet the needs of the children and families they serve.</w:t>
      </w:r>
    </w:p>
    <w:p w14:paraId="4DCE0495" w14:textId="77777777" w:rsidR="009675BB" w:rsidRDefault="009675BB" w:rsidP="009675BB">
      <w:pPr>
        <w:pStyle w:val="CommentText"/>
        <w:jc w:val="left"/>
      </w:pPr>
      <w:r>
        <w:rPr>
          <w:b/>
          <w:bCs/>
        </w:rPr>
        <w:t>Benchmark Answer 3:</w:t>
      </w:r>
      <w:r>
        <w:br/>
        <w:t>In early childhood education, she identifies planning issues by first understanding the centre's goals. She engages in group discussions and employs different leadership styles, such as coaching, to brainstorm solutions with the team. For instance, she might assist teachers in developing new skills or finding better ways to manage their schedules. She also considers staffing levels and communication to ensure everything runs smoothly. Alongside the team, she connects with outside resources and prioritises the unique needs of all children and families. Finally, she reflects on what’s working and what’s not, enabling continuous improvement in their planning. By using a variety of strategies and collaborating with everyone involved, she ensures their plans are effective and cater to the needs of the children they serve.</w:t>
      </w:r>
    </w:p>
  </w:comment>
  <w:comment w:id="253" w:author="John Philip Dizon" w:date="2024-08-16T12:00:00Z" w:initials="JD">
    <w:p w14:paraId="019BD3D9"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adhere to strict confidentiality protocols when handling sensitive information related to staff recruitment, performance management, and disciplinary matters. They ensure that only authorised personnel have access to confidential data and follow established procedures for data storage and transmission to protect employee privacy.</w:t>
      </w:r>
    </w:p>
    <w:p w14:paraId="521ADD82" w14:textId="77777777" w:rsidR="009675BB" w:rsidRDefault="009675BB" w:rsidP="009675BB">
      <w:pPr>
        <w:pStyle w:val="CommentText"/>
        <w:jc w:val="left"/>
      </w:pPr>
      <w:r>
        <w:rPr>
          <w:b/>
          <w:bCs/>
        </w:rPr>
        <w:t>Benchmark Answer 2:</w:t>
      </w:r>
      <w:r>
        <w:br/>
        <w:t>In early childhood education, keeping information confidential during hiring is essential. This involves understanding the centre's values and following their rules regarding information sharing. Leaders act with integrity and set a good example. She can also coach staff on how to handle confidential information. For instance, during scheduling, only those directly involved would see private staff details. By following these steps and being transparent about confidentiality, they can build trust with the staff. Regular checks of their processes ensure everything is adhered to correctly, with adjustments made as needed.</w:t>
      </w:r>
    </w:p>
    <w:p w14:paraId="02BF94E6" w14:textId="77777777" w:rsidR="009675BB" w:rsidRDefault="009675BB" w:rsidP="009675BB">
      <w:pPr>
        <w:pStyle w:val="CommentText"/>
        <w:jc w:val="left"/>
      </w:pPr>
      <w:r>
        <w:rPr>
          <w:b/>
          <w:bCs/>
        </w:rPr>
        <w:t>Benchmark Answer 3:</w:t>
      </w:r>
      <w:r>
        <w:br/>
        <w:t>In early childhood education, maintaining confidentiality during hiring is crucial. This entails understanding the centre's values and adhering to their rules about information sharing. Leaders should demonstrate honesty and set a positive example. She can also coach staff on managing confidential information, ensuring that only the appropriate individuals see staff details during scheduling. By implementing these practices, promoting transparency about confidentiality, and regularly reviewing their processes, they can build trust with the staff and ensure compliance with all protocols.</w:t>
      </w:r>
    </w:p>
  </w:comment>
  <w:comment w:id="254" w:author="John Philip Dizon" w:date="2024-08-16T12:00:00Z" w:initials="JD">
    <w:p w14:paraId="579A15EB"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conduct regular assessments of staffing levels, skill gaps, and resource requirements to ensure optimal program delivery and student support. Strategies may include workforce planning, budget allocation, and collaboration with HR departments to recruit and retain qualified staff. Success is measured by the ability to maintain appropriate staffing levels and meet program objectives.</w:t>
      </w:r>
    </w:p>
    <w:p w14:paraId="4D47BAFA" w14:textId="77777777" w:rsidR="009675BB" w:rsidRDefault="009675BB" w:rsidP="009675BB">
      <w:pPr>
        <w:pStyle w:val="CommentText"/>
        <w:jc w:val="left"/>
      </w:pPr>
      <w:r>
        <w:rPr>
          <w:b/>
          <w:bCs/>
        </w:rPr>
        <w:t>Benchmark Answer 2:</w:t>
      </w:r>
      <w:r>
        <w:br/>
        <w:t>In early childhood education, to identify staffing and resource needs, she starts by understanding the centre's goals and how they provide care. She then uses group discussions and different leadership styles to gather ideas from the team. For instance, she might coach teachers to identify areas where they need more support. They also consider things like scheduling and how to handle conflict to make sure they have the right staff in the right places. In addition to working with the team internally, she connects with outside resources to find additional support. By using a variety of strategies, they can ensure they have the staff and resources needed to provide high-quality care for the children.</w:t>
      </w:r>
    </w:p>
    <w:p w14:paraId="76CE249B" w14:textId="77777777" w:rsidR="009675BB" w:rsidRDefault="009675BB" w:rsidP="009675BB">
      <w:pPr>
        <w:pStyle w:val="CommentText"/>
        <w:jc w:val="left"/>
      </w:pPr>
      <w:r>
        <w:rPr>
          <w:b/>
          <w:bCs/>
        </w:rPr>
        <w:t>Benchmark Answer 3:</w:t>
      </w:r>
      <w:r>
        <w:br/>
        <w:t>In early childhood education, she works with everyone to figure out staffing and resource needs. This involves talking to teachers, parents, and leaders to see what's working and what's not. She also looks at data, like enrolment numbers, to see where they might need more staff or resources. They regularly review their plans and make adjustments as needed. For instance, she might identify that teachers need training in time management, so they can offer them workshops. They can also partner with other organisations to get extra support. By keeping communication open, exploring new ideas, and being willing to change, they can ensure they have the staff and resources needed to provide the best possible care for the children</w:t>
      </w:r>
    </w:p>
  </w:comment>
  <w:comment w:id="255" w:author="John Philip Dizon" w:date="2024-08-16T12:00:00Z" w:initials="JD">
    <w:p w14:paraId="6BDF135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actively participate in recruitment processes by reviewing applications, conducting interviews, and assessing candidates' qualifications, experience, and fit with organisational culture. They prioritise candidates who demonstrate a passion for early childhood education, relevant qualifications, and strong interpersonal skills. Success is measured by the recruitment of qualified candidates who contribute positively to team dynamics and program quality.</w:t>
      </w:r>
    </w:p>
    <w:p w14:paraId="67F5B17E" w14:textId="77777777" w:rsidR="009675BB" w:rsidRDefault="009675BB" w:rsidP="009675BB">
      <w:pPr>
        <w:pStyle w:val="CommentText"/>
        <w:jc w:val="left"/>
      </w:pPr>
      <w:r>
        <w:rPr>
          <w:b/>
          <w:bCs/>
        </w:rPr>
        <w:t>Benchmark Answer 2:</w:t>
      </w:r>
      <w:r>
        <w:br/>
        <w:t>In early childhood education, hiring people who fit the centre's mission is important. To do this, she starts by understanding the centre's goals and philosophy. Then she works with the hiring manager to write clear descriptions of the job and what the ideal candidate would be like. During the process, she uses different leadership styles, like coaching, to help candidates present themselves well. She also considers things like scheduling and makes sure everyone is treated fairly. By following these steps, they can ensure they hire people who will be a great fit for the team and the children.</w:t>
      </w:r>
    </w:p>
    <w:p w14:paraId="1AFB7DEB" w14:textId="77777777" w:rsidR="009675BB" w:rsidRDefault="009675BB" w:rsidP="009675BB">
      <w:pPr>
        <w:pStyle w:val="CommentText"/>
        <w:jc w:val="left"/>
      </w:pPr>
      <w:r>
        <w:rPr>
          <w:b/>
          <w:bCs/>
        </w:rPr>
        <w:t>Benchmark Answer 3:</w:t>
      </w:r>
      <w:r>
        <w:br/>
        <w:t>In early childhood education, hiring new staff is about finding people who are qualified and a good fit for the centre's mission. To do this, she starts by understanding what the centre values and what they're looking for in a candidate. She works with the hiring manager to write clear job descriptions and communicate clearly with candidates throughout the process. She can also use coaching to help candidates feel supported during interviews. They consider things like scheduling and make sure everyone involved is professional and respectful of differences. By following these steps, they can ensure they hire qualified staff who are a great fit for the centre, the children, and the overall mission.</w:t>
      </w:r>
    </w:p>
  </w:comment>
  <w:comment w:id="256" w:author="John Philip Dizon" w:date="2024-08-16T12:00:00Z" w:initials="JD">
    <w:p w14:paraId="6E0EA1C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develop comprehensive induction programs that provide new staff with essential information, training, and mentorship opportunities. They offer ongoing support through regular check-ins, professional development opportunities, and feedback mechanisms to promote continuous learning and professional growth. Success is measured by the retention of motivated and competent staff members who contribute positively to the organisation's mission and objectives.</w:t>
      </w:r>
    </w:p>
    <w:p w14:paraId="426057C8" w14:textId="77777777" w:rsidR="009675BB" w:rsidRDefault="009675BB" w:rsidP="009675BB">
      <w:pPr>
        <w:pStyle w:val="CommentText"/>
        <w:jc w:val="left"/>
      </w:pPr>
      <w:r>
        <w:rPr>
          <w:b/>
          <w:bCs/>
        </w:rPr>
        <w:t>Benchmark Answer 2:</w:t>
      </w:r>
      <w:r>
        <w:br/>
        <w:t>In early childhood education, to help new staff feel welcome and supported, she starts by explaining the centre's mission and how they work together. She also makes sure everyone knows how to communicate with each other. Using group activities and different leadership styles, like coaching, helps everyone learn from each other. They regularly evaluate staff performance and provide feedback to help them improve. By following these steps and being respectful of everyone's differences, they can create a positive work environment where everyone feels supported and successful.</w:t>
      </w:r>
    </w:p>
    <w:p w14:paraId="510469BD" w14:textId="77777777" w:rsidR="009675BB" w:rsidRDefault="009675BB" w:rsidP="009675BB">
      <w:pPr>
        <w:pStyle w:val="CommentText"/>
        <w:jc w:val="left"/>
      </w:pPr>
      <w:r>
        <w:rPr>
          <w:b/>
          <w:bCs/>
        </w:rPr>
        <w:t>Benchmark Answer 3:</w:t>
      </w:r>
      <w:r>
        <w:br/>
        <w:t>In early childhood education, to help new staff feel welcome and supported, she starts by explaining the centre's mission and how they work together. They also have a set program for new hires that includes information about the centre, meeting key people, and asking questions. She pairs new staff with experienced teachers who can help them learn the ropes. They regularly meet with new staff to see how they're doing and offer feedback. They also offer training opportunities and recognise staff achievements to help them feel valued. By following these steps and creating a positive work environment, they can ensure all staff feel supported and contribute effectively to the children's education.</w:t>
      </w:r>
    </w:p>
  </w:comment>
  <w:comment w:id="257" w:author="John Philip Dizon" w:date="2024-08-16T12:00:00Z" w:initials="JD">
    <w:p w14:paraId="4314C599"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offer personalised instruction and support to staff members to address individual learning needs and enhance job performance. They monitor worker and client outcomes through performance evaluations, client feedback surveys, and quality assurance assessments to ensure that support interventions are achieving desired results. Success is measured by improved worker competencies, client satisfaction, and program effectiveness.</w:t>
      </w:r>
    </w:p>
    <w:p w14:paraId="0EED53A1" w14:textId="77777777" w:rsidR="009675BB" w:rsidRDefault="009675BB" w:rsidP="009675BB">
      <w:pPr>
        <w:pStyle w:val="CommentText"/>
        <w:jc w:val="left"/>
      </w:pPr>
      <w:r>
        <w:rPr>
          <w:b/>
          <w:bCs/>
        </w:rPr>
        <w:t>Benchmark Answer 2:</w:t>
      </w:r>
      <w:r>
        <w:br/>
        <w:t>In early childhood education, her job is to help teachers and staff provide the best possible care for the children. To do that, she starts by understanding the centre's mission and using clear communication to share information. She also uses group activities and different leadership styles to help teachers learn from each other and improve their skills. They track things like teacher retention and satisfaction surveys to see how well their strategies are working. By creating a supportive environment that celebrates differences and offers extra help when needed, they can ensure both teachers and children have a positive experience.</w:t>
      </w:r>
    </w:p>
    <w:p w14:paraId="104C0FA7" w14:textId="77777777" w:rsidR="009675BB" w:rsidRDefault="009675BB" w:rsidP="009675BB">
      <w:pPr>
        <w:pStyle w:val="CommentText"/>
        <w:jc w:val="left"/>
      </w:pPr>
      <w:r>
        <w:rPr>
          <w:b/>
          <w:bCs/>
        </w:rPr>
        <w:t>Benchmark Answer 3:</w:t>
      </w:r>
      <w:r>
        <w:br/>
        <w:t>In early childhood education, she helps staff succeed by understanding the centre's mission and using clear communication channels to deliver instruction. She also uses group activities and different leadership styles to help teachers learn from each other. She can coach teachers and set goals to improve their skills. To see if her strategies are working, she uses feedback and performance reviews to track things like staff satisfaction and how well children are learning. By creating a welcoming environment that offers extra support when needed, they can ensure both staff and children thrive.</w:t>
      </w:r>
    </w:p>
  </w:comment>
  <w:comment w:id="258" w:author="John Philip Dizon" w:date="2024-08-16T12:00:00Z" w:initials="JD">
    <w:p w14:paraId="49B8EDC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promote a culture of continuous learning and professional development by offering a range of training opportunities, including workshops, seminars, and online courses. They align training initiatives with organisational goals and individual career aspirations through needs assessments, performance evaluations, and career development plans. Success is measured by increased staff engagement, skill development, and job satisfaction, leading to improved program quality and outcomes.</w:t>
      </w:r>
    </w:p>
    <w:p w14:paraId="5685EFA9" w14:textId="77777777" w:rsidR="009675BB" w:rsidRDefault="009675BB" w:rsidP="009675BB">
      <w:pPr>
        <w:pStyle w:val="CommentText"/>
        <w:jc w:val="left"/>
      </w:pPr>
      <w:r>
        <w:rPr>
          <w:b/>
          <w:bCs/>
        </w:rPr>
        <w:t>Benchmark Answer 2:</w:t>
      </w:r>
      <w:r>
        <w:br/>
        <w:t>In early childhood education, to help staff keep their skills sharp and reach their career goals, she starts by understanding the centre's mission and what kind of learning is most important. She uses clear communication channels to let staff know about training opportunities. During the training sessions, she uses activities to keep everyone engaged. She can also meet with staff one-on-one to discuss their career goals and find training that fits. They consider staff schedules and offer flexible options to make sure everyone can participate. By creating a supportive environment that respects everyone's background and learning style, they can ensure staff have the opportunity to develop their skills and the centre can reach its goals.</w:t>
      </w:r>
    </w:p>
    <w:p w14:paraId="6B480B78" w14:textId="77777777" w:rsidR="009675BB" w:rsidRDefault="009675BB" w:rsidP="009675BB">
      <w:pPr>
        <w:pStyle w:val="CommentText"/>
        <w:jc w:val="left"/>
      </w:pPr>
      <w:r>
        <w:rPr>
          <w:b/>
          <w:bCs/>
        </w:rPr>
        <w:t>Benchmark Answer 3:</w:t>
      </w:r>
      <w:r>
        <w:br/>
        <w:t>In early childhood education, she helps staff grow in their careers by understanding the centre's mission and finding training that aligns with it. She uses staff meetings and emails to spread the word about training opportunities. During the sessions, she uses activities to keep everyone engaged. She also meets with staff one-on-one to discuss their goals and find training that's a good fit for them. They consider staff schedules and offer online or evening sessions to make participation easier. By creating a supportive environment that respects everyone's background, they can ensure staff have opportunities to develop new skills, which helps the centre reach its goals too.</w:t>
      </w:r>
    </w:p>
    <w:p w14:paraId="1A46D1AE" w14:textId="77777777" w:rsidR="009675BB" w:rsidRDefault="009675BB" w:rsidP="009675BB">
      <w:pPr>
        <w:pStyle w:val="CommentText"/>
        <w:jc w:val="left"/>
      </w:pPr>
    </w:p>
  </w:comment>
  <w:comment w:id="259" w:author="John Philip Dizon" w:date="2024-08-16T12:01:00Z" w:initials="JD">
    <w:p w14:paraId="4FD3F4E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establish collaborative relationships with other service providers, such as healthcare professionals, social service agencies, and community organisations, to address the diverse needs of children and families. They facilitate communication, information sharing, and joint planning efforts through regular meetings, cross-training sessions, and service coordination mechanisms. Success is measured by improved access to comprehensive support services, enhanced service integration, and positive outcomes for children and families served.</w:t>
      </w:r>
    </w:p>
    <w:p w14:paraId="116632E2" w14:textId="77777777" w:rsidR="009675BB" w:rsidRDefault="009675BB" w:rsidP="009675BB">
      <w:pPr>
        <w:pStyle w:val="CommentText"/>
        <w:jc w:val="left"/>
      </w:pPr>
      <w:r>
        <w:rPr>
          <w:b/>
          <w:bCs/>
        </w:rPr>
        <w:t>Benchmark Answer 2:</w:t>
      </w:r>
      <w:r>
        <w:br/>
        <w:t>In early childhood education, she works with other professionals to meet all the needs of the children and families they serve. Understanding the centre's mission helps them know which outside services are most important. They use clear communication to collaborate with other providers, like social workers or healthcare providers. When they meet, they use techniques like active listening to make sure everyone's heard. By following a plan and being respectful of everyone's background, they can build strong partnerships that benefit the children and families they work with.</w:t>
      </w:r>
    </w:p>
    <w:p w14:paraId="28FA89E6" w14:textId="77777777" w:rsidR="009675BB" w:rsidRDefault="009675BB" w:rsidP="009675BB">
      <w:pPr>
        <w:pStyle w:val="CommentText"/>
        <w:jc w:val="left"/>
      </w:pPr>
      <w:r>
        <w:rPr>
          <w:b/>
          <w:bCs/>
        </w:rPr>
        <w:t>Benchmark Answer 3:</w:t>
      </w:r>
      <w:r>
        <w:br/>
        <w:t>In early childhood education, she works with other professionals to meet the whole child's needs. Knowing the centre's mission helps them find the right partners, like a local family support agency if they focus on family involvement. They use clear communication channels and meetings to share ideas and brainstorm solutions. She can also help other providers improve their skills by sharing resources or best practices. By following a plan, being respectful of everyone's background, and checking in regularly, they can build strong partnerships that benefit the children and families they serve.</w:t>
      </w:r>
    </w:p>
  </w:comment>
  <w:comment w:id="261" w:author="John Philip Dizon" w:date="2024-08-16T12:01:00Z" w:initials="JD">
    <w:p w14:paraId="40F26CA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engage in regular self-reflection, seeking feedback from peers, supervisors, and professional development opportunities to identify areas for improvement and update their knowledge and skills. They participate in relevant training, conferences, and continuing education courses to stay abreast of best practices and emerging trends in early childhood education leadership. Success is measured by demonstrated growth, adaptability, and effectiveness in leading a high-performing work team.</w:t>
      </w:r>
    </w:p>
    <w:p w14:paraId="2F3EF7DE" w14:textId="77777777" w:rsidR="009675BB" w:rsidRDefault="009675BB" w:rsidP="009675BB">
      <w:pPr>
        <w:pStyle w:val="CommentText"/>
        <w:jc w:val="left"/>
      </w:pPr>
      <w:r>
        <w:rPr>
          <w:b/>
          <w:bCs/>
        </w:rPr>
        <w:t>Benchmark Answer 2:</w:t>
      </w:r>
      <w:r>
        <w:br/>
        <w:t>As a leader in early childhood education, she constantly reflects on her practice to make sure it aligns with the centre's mission, like focusing on play-based learning if that's important. She holds regular meetings and uses different activities to keep everyone engaged. She can also adapt her leadership style depending on the situation and use coaching techniques to help staff grow in their roles. By always looking for ways to learn and improve, and by creating a supportive and respectful team environment, she can be a more effective leader.</w:t>
      </w:r>
    </w:p>
    <w:p w14:paraId="1DB7D824" w14:textId="77777777" w:rsidR="009675BB" w:rsidRDefault="009675BB" w:rsidP="009675BB">
      <w:pPr>
        <w:pStyle w:val="CommentText"/>
        <w:jc w:val="left"/>
      </w:pPr>
      <w:r>
        <w:rPr>
          <w:b/>
          <w:bCs/>
        </w:rPr>
        <w:t>Benchmark Answer 3:</w:t>
      </w:r>
      <w:r>
        <w:br/>
        <w:t>She constantly reflects on her leadership and looks for ways to improve. Each week, she takes time to think about how she interacts with teachers, children, and families. This helps her identify areas where she can learn more or improve her skills. She also takes workshops and courses to stay up-to-date on the latest research and best practices. Additionally, she coaches her team members by giving them feedback, setting goals, and offering mentorship. By reflecting, learning, and supporting her team, she can be the best leader possible for their early childhood education program.</w:t>
      </w:r>
    </w:p>
    <w:p w14:paraId="64DD1B5C" w14:textId="77777777" w:rsidR="009675BB" w:rsidRDefault="009675BB" w:rsidP="009675BB">
      <w:pPr>
        <w:pStyle w:val="CommentText"/>
        <w:jc w:val="left"/>
      </w:pPr>
    </w:p>
  </w:comment>
  <w:comment w:id="262" w:author="John Philip Dizon" w:date="2024-08-16T12:01:00Z" w:initials="JD">
    <w:p w14:paraId="56C03643"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adhere to ethical principles, organisational values, and policies governing professional conduct, decision-making, and interpersonal relationships. They model ethical behaviour, promote transparency, and uphold accountability in their leadership practice, fostering trust and respect among team members. Success is measured by adherence to ethical standards, compliance with organisational policies, and positive feedback from stakeholders regarding leadership integrity and consistency.</w:t>
      </w:r>
    </w:p>
    <w:p w14:paraId="26EE8913" w14:textId="77777777" w:rsidR="009675BB" w:rsidRDefault="009675BB" w:rsidP="009675BB">
      <w:pPr>
        <w:pStyle w:val="CommentText"/>
        <w:jc w:val="left"/>
      </w:pPr>
      <w:r>
        <w:rPr>
          <w:b/>
          <w:bCs/>
        </w:rPr>
        <w:t>Benchmark Answer 2:</w:t>
      </w:r>
      <w:r>
        <w:br/>
        <w:t>As a leader in early childhood education, she constantly makes sure her actions align with the centre's mission, like prioritising well-rounded child development if that's a focus. She uses clear communication channels to keep everyone informed and employs different activities during meetings to get everyone involved. She can also switch up her leadership style depending on the situation and use coaching or mentoring to help staff develop their skills. By always learning new things, creating a supportive team environment, and reflecting on her own practices, she can be a more effective leader.</w:t>
      </w:r>
    </w:p>
    <w:p w14:paraId="21C9F45F" w14:textId="77777777" w:rsidR="009675BB" w:rsidRDefault="009675BB" w:rsidP="009675BB">
      <w:pPr>
        <w:pStyle w:val="CommentText"/>
        <w:jc w:val="left"/>
      </w:pPr>
      <w:r>
        <w:rPr>
          <w:b/>
          <w:bCs/>
        </w:rPr>
        <w:t>Benchmark Answer 3:</w:t>
      </w:r>
      <w:r>
        <w:br/>
        <w:t>As an early childhood education leader, she constantly makes sure her actions align with the centre's mission, like prioritising play-based learning if that's a focus. She uses clear communication to keep everyone informed and employs activities during meetings to get everyone involved. She can also adapt her leadership style to the situation and use coaching or mentoring to help staff develop their skills. By always learning new things, reflecting on her practices, and working together with her team, she can be a more effective leader who follows the centre's guidelines.</w:t>
      </w:r>
    </w:p>
  </w:comment>
  <w:comment w:id="263" w:author="John Philip Dizon" w:date="2024-08-16T12:01:00Z" w:initials="JD">
    <w:p w14:paraId="60E1E31E"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establish clear boundaries between personal and professional relationships to maintain objectivity, fairness, and professionalism in their leadership role. They prioritise the interests of the organisation and the well-being of staff members while avoiding favouritism, conflicts of interest, or inappropriate behaviour. Success is measured by the ability to navigate interpersonal dynamics, resolve conflicts, and maintain a supportive work environment conducive to team collaboration and productivity.</w:t>
      </w:r>
    </w:p>
    <w:p w14:paraId="54D2E637" w14:textId="77777777" w:rsidR="009675BB" w:rsidRDefault="009675BB" w:rsidP="009675BB">
      <w:pPr>
        <w:pStyle w:val="CommentText"/>
        <w:jc w:val="left"/>
      </w:pPr>
      <w:r>
        <w:rPr>
          <w:b/>
          <w:bCs/>
        </w:rPr>
        <w:t>Benchmark Answer 2:</w:t>
      </w:r>
      <w:r>
        <w:br/>
        <w:t>She keeps her professional and personal life separate to avoid any conflicts. The centre's mission guides how she interacts with staff, and she uses clear communication channels to keep things work-related. During meetings, she focuses on the topic and keeps things professional. By using different leadership styles and focusing on tasks during performance reviews, she can offer support while maintaining boundaries. If there are any personal issues, she can help staff find outside resources. She also values diversity and reflects on her own actions to make sure she treats everyone fairly. By following these steps, she can build strong relationships with staff while still being an effective leader.</w:t>
      </w:r>
    </w:p>
    <w:p w14:paraId="39D6B089" w14:textId="77777777" w:rsidR="009675BB" w:rsidRDefault="009675BB" w:rsidP="009675BB">
      <w:pPr>
        <w:pStyle w:val="CommentText"/>
        <w:jc w:val="left"/>
      </w:pPr>
      <w:r>
        <w:rPr>
          <w:b/>
          <w:bCs/>
        </w:rPr>
        <w:t>Benchmark Answer 3:</w:t>
      </w:r>
      <w:r>
        <w:br/>
        <w:t>She keeps professional and personal lives separate to avoid conflicts. The centre's mission guides how she interacts with staff, and she uses clear communication to keep things work-related. During meetings, she uses techniques like active listening to keep the focus on work. She can adapt her leadership style depending on the situation, but always focuses on tasks and provides clear expectations. Separate from her role, she encourages staff to use available resources for personal challenges. By respecting everyone's background and reflecting on her own actions, she can build strong relationships with staff while still being a leader who follows the centre's guidelines.</w:t>
      </w:r>
    </w:p>
    <w:p w14:paraId="1B88C566" w14:textId="77777777" w:rsidR="009675BB" w:rsidRDefault="009675BB" w:rsidP="009675BB">
      <w:pPr>
        <w:pStyle w:val="CommentText"/>
        <w:jc w:val="left"/>
      </w:pPr>
    </w:p>
  </w:comment>
  <w:comment w:id="264" w:author="John Philip Dizon" w:date="2024-08-16T12:01:00Z" w:initials="JD">
    <w:p w14:paraId="7EE68A25"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promote a culture of collaboration by facilitating open communication, team-building activities, and opportunities for shared decision-making. They establish clear channels for feedback, encourage mutual respect and support, and recognise contributions to promote a positive work environment. Success is measured by improved morale, increased staff engagement, and enhanced productivity resulting from effective workplace relations.</w:t>
      </w:r>
    </w:p>
    <w:p w14:paraId="6D4EB79B" w14:textId="77777777" w:rsidR="009675BB" w:rsidRDefault="009675BB" w:rsidP="009675BB">
      <w:pPr>
        <w:pStyle w:val="CommentText"/>
        <w:jc w:val="left"/>
      </w:pPr>
      <w:r>
        <w:t>Example:</w:t>
      </w:r>
      <w:r>
        <w:br/>
        <w:t>In the early childhood education centre where she works, implementing collaborative processes and practices is essential to uphold the organisation's mission, philosophy, and values.</w:t>
      </w:r>
    </w:p>
    <w:p w14:paraId="7FE6B369" w14:textId="77777777" w:rsidR="009675BB" w:rsidRDefault="009675BB" w:rsidP="009675BB">
      <w:pPr>
        <w:pStyle w:val="CommentText"/>
        <w:jc w:val="left"/>
      </w:pPr>
      <w:r>
        <w:t>Organisation Mission, Philosophy:</w:t>
      </w:r>
      <w:r>
        <w:br/>
        <w:t>The centre's mission is to provide high-quality early childhood education that nurtures the holistic development of each child. To align with this mission, they emphasise collaboration and teamwork among staff members to create a supportive and enriching learning environment. The philosophy emphasises the importance of respect, communication, and continuous improvement. Collaborative processes enable them to uphold these values by fostering open dialogue, sharing best practices, and collectively striving for excellence.</w:t>
      </w:r>
    </w:p>
    <w:p w14:paraId="507DB7F5" w14:textId="77777777" w:rsidR="009675BB" w:rsidRDefault="009675BB" w:rsidP="009675BB">
      <w:pPr>
        <w:pStyle w:val="CommentText"/>
        <w:jc w:val="left"/>
      </w:pPr>
      <w:r>
        <w:t>Organisation Structure and Communication Protocols:</w:t>
      </w:r>
      <w:r>
        <w:br/>
        <w:t>They have established clear organisational structures and communication protocols to facilitate collaboration and coordination among staff members. Regular team meetings, departmental huddles, and communication platforms such as Slack or Microsoft Teams ensure that everyone is informed and aligned with organisational goals and priorities. For example, their weekly staff meetings provide a forum for discussing upcoming events, sharing updates on curriculum enhancements, and addressing any concerns or challenges that arise. This structured communication ensures that information flows smoothly across all levels of the organisation and promotes a sense of inclusivity and transparency.</w:t>
      </w:r>
    </w:p>
    <w:p w14:paraId="020712BE" w14:textId="77777777" w:rsidR="009675BB" w:rsidRDefault="009675BB" w:rsidP="009675BB">
      <w:pPr>
        <w:pStyle w:val="CommentText"/>
        <w:jc w:val="left"/>
      </w:pPr>
      <w:r>
        <w:t>Group Facilitation Processes:</w:t>
      </w:r>
      <w:r>
        <w:br/>
        <w:t>As a leader within the centre, she utilises various techniques for facilitating group discussions and meetings to ensure productive collaboration and meaningful engagement. For instance, she employs active listening skills to encourage participation and create a supportive atmosphere where diverse viewpoints are valued. During team brainstorming sessions or problem-solving workshops, she uses techniques such as mind mapping or affinity diagramming to visually organise ideas and stimulate creativity. These facilitation methods help harness the collective wisdom and creativity of the team to generate innovative solutions to complex challenges.</w:t>
      </w:r>
    </w:p>
    <w:p w14:paraId="6466A33E" w14:textId="77777777" w:rsidR="009675BB" w:rsidRDefault="009675BB" w:rsidP="009675BB">
      <w:pPr>
        <w:pStyle w:val="CommentText"/>
        <w:jc w:val="left"/>
      </w:pPr>
      <w:r>
        <w:t>Leadership Styles and Their Application:</w:t>
      </w:r>
      <w:r>
        <w:br/>
        <w:t>Different leadership styles are applied to support the organisation's mission, objectives, and values. For example, a transformational leadership approach inspires and motivates staff by articulating a compelling vision for the future and empowering them to contribute to its realisation. In contrast, a servant leadership style prioritises the needs of staff members and focuses on their personal and professional development. By embodying humility, empathy, and a commitment to serving others, servant leaders foster trust, collaboration, and mutual respect within the organisation.</w:t>
      </w:r>
    </w:p>
    <w:p w14:paraId="50915F69" w14:textId="77777777" w:rsidR="009675BB" w:rsidRDefault="009675BB" w:rsidP="009675BB">
      <w:pPr>
        <w:pStyle w:val="CommentText"/>
        <w:jc w:val="left"/>
      </w:pPr>
      <w:r>
        <w:t>Coaching Principles and Techniques:</w:t>
      </w:r>
      <w:r>
        <w:br/>
        <w:t>Coaching principles and techniques are utilised to support staff members in achieving their full potential and contributing effectively to the organisation's success. For instance, she engages in regular one-on-one coaching sessions with team members to provide constructive feedback, set performance goals, and offer guidance and support. Using the GROW model (Goal, Reality, Options, Way forward), she helps staff members identify their goals, assess their current reality, explore potential options for action, and develop a plan of action to achieve their objectives. This coaching approach promotes self-awareness, accountability, and continuous improvement among staff members.</w:t>
      </w:r>
    </w:p>
    <w:p w14:paraId="74062079" w14:textId="77777777" w:rsidR="009675BB" w:rsidRDefault="009675BB" w:rsidP="009675BB">
      <w:pPr>
        <w:pStyle w:val="CommentText"/>
        <w:jc w:val="left"/>
      </w:pPr>
      <w:r>
        <w:t>Difference Between Coaching and Mentoring:</w:t>
      </w:r>
      <w:r>
        <w:br/>
        <w:t>While coaching and mentoring both involve supporting the growth and development of individuals, they differ in focus and approach. Coaching typically focuses on specific skill development or performance improvement goals, while mentoring tends to involve a broader, more long-term relationship aimed at providing guidance, support, and career advice. For example, a coach may work with a teacher to enhance their classroom management skills or improve their instructional practices, whereas a mentor may provide ongoing guidance and career advice to help the teacher navigate their career path and achieve their professional aspirations.</w:t>
      </w:r>
    </w:p>
    <w:p w14:paraId="2A18C04A" w14:textId="77777777" w:rsidR="009675BB" w:rsidRDefault="009675BB" w:rsidP="009675BB">
      <w:pPr>
        <w:pStyle w:val="CommentText"/>
        <w:jc w:val="left"/>
      </w:pPr>
      <w:r>
        <w:t>Performance Management:</w:t>
      </w:r>
      <w:r>
        <w:br/>
        <w:t>Performance management processes provide valuable sources of information on best practice work techniques relevant to the early childhood education sector. By regularly reviewing staff performance, identifying areas for improvement, and providing targeted feedback and support, performance management systems contribute to the ongoing development and effectiveness of staff members. For example, performance appraisals may highlight specific training needs or skill gaps that can be addressed through targeted professional development initiatives. Additionally, peer feedback and self-assessments can provide valuable insights into staff strengths, weaknesses, and areas for growth.</w:t>
      </w:r>
    </w:p>
    <w:p w14:paraId="129593F4" w14:textId="77777777" w:rsidR="009675BB" w:rsidRDefault="009675BB" w:rsidP="009675BB">
      <w:pPr>
        <w:pStyle w:val="CommentText"/>
        <w:jc w:val="left"/>
      </w:pPr>
      <w:r>
        <w:t>Rostering and Timetabling:</w:t>
      </w:r>
      <w:r>
        <w:br/>
        <w:t>Efficient rostering and timetabling practices are essential for optimising staffing levels, ensuring adequate coverage, and maximising productivity within the early childhood education centre. By carefully balancing staff availability, qualifications, and workload requirements, rostering and timetabling processes contribute to the smooth operation of programs and services. For example, rostering software may be used to create staff schedules that align with program requirements, minimise overtime costs, and accommodate staff preferences and availability. Regular review and adjustment of rosters in response to changing needs and priorities help maintain flexibility and responsiveness in staffing arrangements.</w:t>
      </w:r>
    </w:p>
    <w:p w14:paraId="0F59AC8B" w14:textId="77777777" w:rsidR="009675BB" w:rsidRDefault="009675BB" w:rsidP="009675BB">
      <w:pPr>
        <w:pStyle w:val="CommentText"/>
        <w:jc w:val="left"/>
      </w:pPr>
      <w:r>
        <w:t>Sources of Conflict and Stress and Techniques to Address Them:</w:t>
      </w:r>
      <w:r>
        <w:br/>
        <w:t>Conflict and stress can arise in any workplace setting, including early childhood education centres, due to factors such as interpersonal differences, workload pressures, and organisational changes. Techniques for addressing and managing conflict and stress include proactive communication, conflict resolution strategies, stress management techniques, and fostering a supportive work environment. For example, establishing clear expectations, promoting open communication channels, and providing opportunities for staff input and feedback can help prevent conflicts from escalating and facilitate constructive resolution. Additionally, offering stress management resources such as employee assistance programs, mindfulness training, or wellness initiatives can support staff in managing stress and maintaining well-being.</w:t>
      </w:r>
    </w:p>
    <w:p w14:paraId="7E3D0D1C" w14:textId="77777777" w:rsidR="009675BB" w:rsidRDefault="009675BB" w:rsidP="009675BB">
      <w:pPr>
        <w:pStyle w:val="CommentText"/>
        <w:jc w:val="left"/>
      </w:pPr>
      <w:r>
        <w:t>Referral Networks:</w:t>
      </w:r>
      <w:r>
        <w:br/>
        <w:t>Referral networks play a crucial role in connecting early childhood education centres with external resources and support services to meet the diverse needs of children, families, and staff members. By establishing partnerships with community organisations, healthcare providers, social service agencies, and educational institutions, referral networks enhance the capacity of early childhood education centres to address complex challenges and provide comprehensive support. For example, a referral network may include partnerships with local mental health providers to offer counselling services for children and families, collaboration with community organisations to access resources such as food assistance or housing support, or connections with professional development providers to offer training and continuing education opportunities for staff. These partnerships strengthen the centre's ability to provide holistic support and promote positive outcomes for children and families served.</w:t>
      </w:r>
    </w:p>
    <w:p w14:paraId="072CE95B" w14:textId="77777777" w:rsidR="009675BB" w:rsidRDefault="009675BB" w:rsidP="009675BB">
      <w:pPr>
        <w:pStyle w:val="CommentText"/>
        <w:jc w:val="left"/>
      </w:pPr>
      <w:r>
        <w:rPr>
          <w:b/>
          <w:bCs/>
        </w:rPr>
        <w:t>Benchmark Answer 2:</w:t>
      </w:r>
      <w:r>
        <w:br/>
        <w:t>Implementing collaborative processes and practices within the early childhood education sector is crucial for fostering cooperative work practices and maintaining positive relationships with staff and management. Here's how she approaches it, considering the terms in the Knowledge Evidence:</w:t>
      </w:r>
    </w:p>
    <w:p w14:paraId="6100F709" w14:textId="77777777" w:rsidR="009675BB" w:rsidRDefault="009675BB" w:rsidP="009675BB">
      <w:pPr>
        <w:pStyle w:val="CommentText"/>
        <w:jc w:val="left"/>
      </w:pPr>
      <w:r>
        <w:t>Organisational Mission and Ethos:</w:t>
      </w:r>
      <w:r>
        <w:br/>
        <w:t>She ensures that all collaborative efforts align with the organisation's mission and ethos, emphasising the importance of teamwork and shared goals. For example, if the organisation's mission emphasises inclusive education, collaborative processes would focus on incorporating diverse perspectives into decision-making.</w:t>
      </w:r>
    </w:p>
    <w:p w14:paraId="7D121033" w14:textId="77777777" w:rsidR="009675BB" w:rsidRDefault="009675BB" w:rsidP="009675BB">
      <w:pPr>
        <w:pStyle w:val="CommentText"/>
        <w:jc w:val="left"/>
      </w:pPr>
      <w:r>
        <w:t>Organisational Framework and Communication Guidelines:</w:t>
      </w:r>
      <w:r>
        <w:br/>
        <w:t>Adhering to established communication protocols ensures clarity and transparency in collaborative endeavours. Regular team meetings, email updates, and shared documents facilitate effective communication among staff and management.</w:t>
      </w:r>
    </w:p>
    <w:p w14:paraId="39045F00" w14:textId="77777777" w:rsidR="009675BB" w:rsidRDefault="009675BB" w:rsidP="009675BB">
      <w:pPr>
        <w:pStyle w:val="CommentText"/>
        <w:jc w:val="left"/>
      </w:pPr>
      <w:r>
        <w:t>Group Coordination Methodologies:</w:t>
      </w:r>
      <w:r>
        <w:br/>
        <w:t>Techniques such as brainstorming sessions, roundtable discussions, and collaborative workshops are employed to guide group dialogues and assemblies. These methods encourage active participation and idea-sharing among team members.</w:t>
      </w:r>
    </w:p>
    <w:p w14:paraId="77BD612F" w14:textId="77777777" w:rsidR="009675BB" w:rsidRDefault="009675BB" w:rsidP="009675BB">
      <w:pPr>
        <w:pStyle w:val="CommentText"/>
        <w:jc w:val="left"/>
      </w:pPr>
      <w:r>
        <w:t>Leadership Approaches:</w:t>
      </w:r>
      <w:r>
        <w:br/>
        <w:t>As a leader, she utilises different leadership styles, such as transformational or democratic leadership, to advance the organisation's purpose, goals, and principles. For instance, during strategic planning sessions, she may adopt a visionary leadership approach to inspire team members towards a common vision.</w:t>
      </w:r>
    </w:p>
    <w:p w14:paraId="37462E47" w14:textId="77777777" w:rsidR="009675BB" w:rsidRDefault="009675BB" w:rsidP="009675BB">
      <w:pPr>
        <w:pStyle w:val="CommentText"/>
        <w:jc w:val="left"/>
      </w:pPr>
      <w:r>
        <w:t>Coaching Methodologies and Tactics:</w:t>
      </w:r>
      <w:r>
        <w:br/>
        <w:t>Coaching is utilised to support staff development and enhance performance. Through one-on-one coaching sessions, she provides personalised feedback, goal-setting, and skill-building opportunities tailored to each staff member's needs.</w:t>
      </w:r>
    </w:p>
    <w:p w14:paraId="1A6A2A58" w14:textId="77777777" w:rsidR="009675BB" w:rsidRDefault="009675BB" w:rsidP="009675BB">
      <w:pPr>
        <w:pStyle w:val="CommentText"/>
        <w:jc w:val="left"/>
      </w:pPr>
      <w:r>
        <w:t>Distinctions Between Coaching and Mentoring:</w:t>
      </w:r>
      <w:r>
        <w:br/>
        <w:t>While coaching focuses on skill development and performance improvement, mentoring involves long-term career guidance and support. For example, coaching may involve training a staff member on effective classroom management techniques, while mentoring could entail providing guidance on career advancement opportunities within the organisation.</w:t>
      </w:r>
    </w:p>
    <w:p w14:paraId="75E72F8F" w14:textId="77777777" w:rsidR="009675BB" w:rsidRDefault="009675BB" w:rsidP="009675BB">
      <w:pPr>
        <w:pStyle w:val="CommentText"/>
        <w:jc w:val="left"/>
      </w:pPr>
      <w:r>
        <w:t>Performance Oversight:</w:t>
      </w:r>
      <w:r>
        <w:br/>
        <w:t>Continuous performance management ensures that staff members have access to resources for acquiring knowledge on optimal work techniques relevant to the industry sector. This may include training programs, workshops, or access to educational materials.</w:t>
      </w:r>
    </w:p>
    <w:p w14:paraId="411866A1" w14:textId="77777777" w:rsidR="009675BB" w:rsidRDefault="009675BB" w:rsidP="009675BB">
      <w:pPr>
        <w:pStyle w:val="CommentText"/>
        <w:jc w:val="left"/>
      </w:pPr>
      <w:r>
        <w:t>Scheduling and Arranging Timetables:</w:t>
      </w:r>
      <w:r>
        <w:br/>
        <w:t>Efficient rostering and timetabling practices ensure that staff members are allocated to tasks effectively, maximising productivity and minimising conflicts. Utilising scheduling software and regular review meetings help in optimising work schedules.</w:t>
      </w:r>
    </w:p>
    <w:p w14:paraId="6025F4B2" w14:textId="77777777" w:rsidR="009675BB" w:rsidRDefault="009675BB" w:rsidP="009675BB">
      <w:pPr>
        <w:pStyle w:val="CommentText"/>
        <w:jc w:val="left"/>
      </w:pPr>
      <w:r>
        <w:t>Handling Tension and Strain:</w:t>
      </w:r>
      <w:r>
        <w:br/>
        <w:t>When tensions arise, she addresses them promptly through open dialogue and conflict resolution techniques. Active listening, empathy, and problem-solving skills are employed to mitigate conflicts and restore harmony within the team.</w:t>
      </w:r>
    </w:p>
    <w:p w14:paraId="2B293213" w14:textId="77777777" w:rsidR="009675BB" w:rsidRDefault="009675BB" w:rsidP="009675BB">
      <w:pPr>
        <w:pStyle w:val="CommentText"/>
        <w:jc w:val="left"/>
      </w:pPr>
      <w:r>
        <w:t>Referral Networks:</w:t>
      </w:r>
      <w:r>
        <w:br/>
        <w:t>Establishing referral networks with external agencies or professionals allows for additional support when needed. For example, if a child requires specialised intervention, she collaborates with external specialists or agencies to ensure comprehensive care and support.</w:t>
      </w:r>
    </w:p>
    <w:p w14:paraId="6672BB79" w14:textId="77777777" w:rsidR="009675BB" w:rsidRDefault="009675BB" w:rsidP="009675BB">
      <w:pPr>
        <w:pStyle w:val="CommentText"/>
        <w:jc w:val="left"/>
      </w:pPr>
      <w:r>
        <w:t>By implementing these collaborative processes and practices, she fosters a culture of teamwork, innovation, and continuous improvement within the early childhood education setting, ultimately benefiting both staff and management alike.</w:t>
      </w:r>
    </w:p>
    <w:p w14:paraId="5A8EF01D" w14:textId="77777777" w:rsidR="009675BB" w:rsidRDefault="009675BB" w:rsidP="009675BB">
      <w:pPr>
        <w:pStyle w:val="CommentText"/>
        <w:jc w:val="left"/>
      </w:pPr>
      <w:r>
        <w:rPr>
          <w:b/>
          <w:bCs/>
        </w:rPr>
        <w:t>Benchmark Answer 3:</w:t>
      </w:r>
      <w:r>
        <w:br/>
        <w:t>To implement collaborative processes and practices within the early childhood education sector effectively, she employs a multifaceted approach that considers various factors outlined in the Knowledge Evidence:</w:t>
      </w:r>
    </w:p>
    <w:p w14:paraId="389E7C9A" w14:textId="77777777" w:rsidR="009675BB" w:rsidRDefault="009675BB" w:rsidP="009675BB">
      <w:pPr>
        <w:pStyle w:val="CommentText"/>
        <w:jc w:val="left"/>
      </w:pPr>
      <w:r>
        <w:t>Organisational Mission and Ethos:</w:t>
      </w:r>
      <w:r>
        <w:br/>
        <w:t>She begins by aligning collaborative efforts with the organisation's mission and philosophy. For example, if the organisation prioritises child-centred learning, collaborative practices would focus on enhancing teaching methods that cater to individual learning styles.</w:t>
      </w:r>
    </w:p>
    <w:p w14:paraId="331EE149" w14:textId="77777777" w:rsidR="009675BB" w:rsidRDefault="009675BB" w:rsidP="009675BB">
      <w:pPr>
        <w:pStyle w:val="CommentText"/>
        <w:jc w:val="left"/>
      </w:pPr>
      <w:r>
        <w:t>Organisational Framework and Communication Protocols:</w:t>
      </w:r>
      <w:r>
        <w:br/>
        <w:t>Clear communication channels and structured frameworks are essential. Regular team meetings, email updates, and shared documents ensure that everyone is informed and involved in decision-making processes.</w:t>
      </w:r>
    </w:p>
    <w:p w14:paraId="42B56FFB" w14:textId="77777777" w:rsidR="009675BB" w:rsidRDefault="009675BB" w:rsidP="009675BB">
      <w:pPr>
        <w:pStyle w:val="CommentText"/>
        <w:jc w:val="left"/>
      </w:pPr>
      <w:r>
        <w:t>Group Facilitation Processes:</w:t>
      </w:r>
      <w:r>
        <w:br/>
        <w:t>She employs various techniques to facilitate group discussions and meetings effectively. These include brainstorming sessions, team-building activities, and consensus-building exercises to encourage active participation and creative problem-solving.</w:t>
      </w:r>
    </w:p>
    <w:p w14:paraId="4595CE72" w14:textId="77777777" w:rsidR="009675BB" w:rsidRDefault="009675BB" w:rsidP="009675BB">
      <w:pPr>
        <w:pStyle w:val="CommentText"/>
        <w:jc w:val="left"/>
      </w:pPr>
      <w:r>
        <w:t>Leadership Styles:</w:t>
      </w:r>
      <w:r>
        <w:br/>
        <w:t>Adaptability is key in leadership styles. Depending on the situation, she may adopt a democratic approach to involve team members in decision-making or a transformational style to inspire innovation and motivation.</w:t>
      </w:r>
    </w:p>
    <w:p w14:paraId="1F1DB239" w14:textId="77777777" w:rsidR="009675BB" w:rsidRDefault="009675BB" w:rsidP="009675BB">
      <w:pPr>
        <w:pStyle w:val="CommentText"/>
        <w:jc w:val="left"/>
      </w:pPr>
      <w:r>
        <w:t>Coaching Principles and Techniques:</w:t>
      </w:r>
      <w:r>
        <w:br/>
        <w:t>Coaching is utilised to develop staff skills and enhance performance. Through regular feedback sessions and skill-building workshops, she supports staff members in achieving their professional goals and contributing effectively to the team.</w:t>
      </w:r>
    </w:p>
    <w:p w14:paraId="514B0122" w14:textId="77777777" w:rsidR="009675BB" w:rsidRDefault="009675BB" w:rsidP="009675BB">
      <w:pPr>
        <w:pStyle w:val="CommentText"/>
        <w:jc w:val="left"/>
      </w:pPr>
      <w:r>
        <w:t>Difference Between Coaching and Mentoring:</w:t>
      </w:r>
      <w:r>
        <w:br/>
        <w:t>While coaching focuses on skill development and performance improvement, mentoring involves providing guidance and support for long-term career growth. For instance, coaching may involve providing feedback on lesson planning skills, while mentoring may entail career advice and professional development opportunities.</w:t>
      </w:r>
    </w:p>
    <w:p w14:paraId="457759AE" w14:textId="77777777" w:rsidR="009675BB" w:rsidRDefault="009675BB" w:rsidP="009675BB">
      <w:pPr>
        <w:pStyle w:val="CommentText"/>
        <w:jc w:val="left"/>
      </w:pPr>
      <w:r>
        <w:t>Performance Management:</w:t>
      </w:r>
      <w:r>
        <w:br/>
        <w:t>Regular performance assessments and feedback sessions help identify areas for improvement and provide opportunities for growth. Access to resources such as training programs and industry best practices ensures continuous learning and development.</w:t>
      </w:r>
    </w:p>
    <w:p w14:paraId="0EB84A5F" w14:textId="77777777" w:rsidR="009675BB" w:rsidRDefault="009675BB" w:rsidP="009675BB">
      <w:pPr>
        <w:pStyle w:val="CommentText"/>
        <w:jc w:val="left"/>
      </w:pPr>
      <w:r>
        <w:t>Rostering and Timetabling:</w:t>
      </w:r>
      <w:r>
        <w:br/>
        <w:t>Efficient scheduling practices ensure that tasks are allocated effectively, considering staff availability and skill sets. Regular reviews and adjustments to schedules help optimise productivity and minimise conflicts.</w:t>
      </w:r>
    </w:p>
    <w:p w14:paraId="4F09D00A" w14:textId="77777777" w:rsidR="009675BB" w:rsidRDefault="009675BB" w:rsidP="009675BB">
      <w:pPr>
        <w:pStyle w:val="CommentText"/>
        <w:jc w:val="left"/>
      </w:pPr>
      <w:r>
        <w:t>Addressing Conflict and Stress:</w:t>
      </w:r>
      <w:r>
        <w:br/>
        <w:t>Conflict resolution techniques, such as active listening and mediation, are employed to address tensions within the team. Encouraging open communication and fostering a supportive work environment help mitigate stress and promote positive relationships.</w:t>
      </w:r>
    </w:p>
    <w:p w14:paraId="467EEBF2" w14:textId="77777777" w:rsidR="009675BB" w:rsidRDefault="009675BB" w:rsidP="009675BB">
      <w:pPr>
        <w:pStyle w:val="CommentText"/>
        <w:jc w:val="left"/>
      </w:pPr>
      <w:r>
        <w:t>Referral Networks:</w:t>
      </w:r>
      <w:r>
        <w:br/>
        <w:t>Collaborating with external service providers and professionals expands the support network available to staff and families. This ensures that children with additional needs receive comprehensive care and support tailored to their requirements.</w:t>
      </w:r>
    </w:p>
    <w:p w14:paraId="08EB7CBB" w14:textId="77777777" w:rsidR="009675BB" w:rsidRDefault="009675BB" w:rsidP="009675BB">
      <w:pPr>
        <w:pStyle w:val="CommentText"/>
        <w:jc w:val="left"/>
      </w:pPr>
      <w:r>
        <w:t>By implementing these collaborative processes and practices, she cultivates a supportive and inclusive work environment where staff members feel valued, motivated, and empowered to contribute to the organisation's success.</w:t>
      </w:r>
    </w:p>
  </w:comment>
  <w:comment w:id="265" w:author="John Philip Dizon" w:date="2024-08-16T12:01:00Z" w:initials="JD">
    <w:p w14:paraId="706DECFB"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model effective communication behaviours by actively listening to staff concerns, providing timely and transparent information, and fostering an environment where diverse perspectives are valued and respected. They encourage open dialogue, constructive feedback, and collaborative problem-solving to promote a culture of communication and trust. Success is measured by improved communication flows, reduced misunderstandings, and enhanced teamwork resulting from effective communication practices.</w:t>
      </w:r>
    </w:p>
    <w:p w14:paraId="44294B86" w14:textId="77777777" w:rsidR="009675BB" w:rsidRDefault="009675BB" w:rsidP="009675BB">
      <w:pPr>
        <w:pStyle w:val="CommentText"/>
        <w:jc w:val="left"/>
      </w:pPr>
      <w:r>
        <w:rPr>
          <w:b/>
          <w:bCs/>
        </w:rPr>
        <w:t>Benchmark Answer 2:</w:t>
      </w:r>
      <w:r>
        <w:br/>
        <w:t>As an early childhood education leader, she communicates in a way that aligns with the centre's mission, such as prioritising open communication if that is a focus for the families. She uses clear channels like meetings and emails to keep everyone informed. During discussions, she actively listens and employs techniques to keep everyone engaged. She can also coach staff on communication skills, such as how to give constructive feedback. By following these practices, she creates a trusting and collaborative work environment where everyone feels heard.</w:t>
      </w:r>
    </w:p>
    <w:p w14:paraId="255BCAB5" w14:textId="77777777" w:rsidR="009675BB" w:rsidRDefault="009675BB" w:rsidP="009675BB">
      <w:pPr>
        <w:pStyle w:val="CommentText"/>
        <w:jc w:val="left"/>
      </w:pPr>
      <w:r>
        <w:rPr>
          <w:b/>
          <w:bCs/>
        </w:rPr>
        <w:t>Benchmark Answer 3:</w:t>
      </w:r>
      <w:r>
        <w:br/>
        <w:t>As an early childhood education leader, she communicates in a way that reflects the centre's mission, such as using inclusive language if that is important to the families. She utilises clear channels and meetings to keep everyone informed. During discussions, she actively listens and uses techniques like brainstorming to engage everyone. She can also coach staff on communication skills, such as giving constructive feedback. By following these practices, she fosters a trusting and collaborative work environment where everyone feels comfortable sharing their ideas.</w:t>
      </w:r>
    </w:p>
  </w:comment>
  <w:comment w:id="266" w:author="John Philip Dizon" w:date="2024-08-16T12:02:00Z" w:initials="JD">
    <w:p w14:paraId="7F30A4F3"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proactively identify signs of conflict, such as increased tension or communication breakdowns, through regular communication, observation, and feedback mechanisms. They address conflicts promptly and constructively by facilitating open dialogue, clarifying expectations, and mediating disputes to reach mutually acceptable solutions. Success is measured by the resolution of conflicts, restored harmony, and strengthened relationships among team members.</w:t>
      </w:r>
    </w:p>
    <w:p w14:paraId="083509CC" w14:textId="77777777" w:rsidR="009675BB" w:rsidRDefault="009675BB" w:rsidP="009675BB">
      <w:pPr>
        <w:pStyle w:val="CommentText"/>
        <w:jc w:val="left"/>
      </w:pPr>
      <w:r>
        <w:rPr>
          <w:b/>
          <w:bCs/>
        </w:rPr>
        <w:t>Benchmark Answer 2:</w:t>
      </w:r>
      <w:r>
        <w:br/>
        <w:t>As an early childhood education leader, she works to prevent and address conflicts to keep the environment positive for everyone. The centre's mission guides her approach to conflict, such as using open communication if that is a focus. Clear communication channels and defined roles help avoid misunderstandings. During group issues, she might use facilitation techniques like group discussions to help people find solutions together. She can also coach staff on communication and conflict resolution skills. By following these practices, she creates a more peaceful environment where everyone feels comfortable resolving their own issues.</w:t>
      </w:r>
    </w:p>
    <w:p w14:paraId="75C592F9" w14:textId="77777777" w:rsidR="009675BB" w:rsidRDefault="009675BB" w:rsidP="009675BB">
      <w:pPr>
        <w:pStyle w:val="CommentText"/>
        <w:jc w:val="left"/>
      </w:pPr>
      <w:r>
        <w:rPr>
          <w:b/>
          <w:bCs/>
        </w:rPr>
        <w:t>Benchmark Answer 3:</w:t>
      </w:r>
      <w:r>
        <w:br/>
        <w:t>As an early childhood education leader, she works to prevent and address conflicts to maintain a positive environment for everyone. She encourages open communication through meetings and discussions so staff feel comfortable raising concerns. She also provides training on conflict resolution skills like active listening. When conflicts arise, she helps mediate and find common ground. By ensuring roles are clear and promoting teamwork, she prevents misunderstandings. She also looks for ways to identify potential conflicts beforehand and creates plans to address them. By constantly seeking feedback and improving their approach, she fosters a work environment where conflicts are handled effectively and everyone feels supported.</w:t>
      </w:r>
    </w:p>
    <w:p w14:paraId="4864F754" w14:textId="77777777" w:rsidR="009675BB" w:rsidRDefault="009675BB" w:rsidP="009675BB">
      <w:pPr>
        <w:pStyle w:val="CommentText"/>
        <w:jc w:val="left"/>
      </w:pPr>
    </w:p>
  </w:comment>
  <w:comment w:id="267" w:author="John Philip Dizon" w:date="2024-08-16T12:02:00Z" w:initials="JD">
    <w:p w14:paraId="3D0B3A7C"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ensure that conflict resolution processes are conducted in a fair, impartial, and confidential manner, respecting the rights and privacy of all parties involved. They provide access to mediation services, counselling support, and debriefing sessions to help individuals cope with the emotional and professional impact of conflicts. Success is measured by the effective resolution of conflicts, the restoration of trust, and the promotion of a supportive work environment conducive to collaboration and mutual respect.</w:t>
      </w:r>
    </w:p>
    <w:p w14:paraId="72CF7951" w14:textId="77777777" w:rsidR="009675BB" w:rsidRDefault="009675BB" w:rsidP="009675BB">
      <w:pPr>
        <w:pStyle w:val="CommentText"/>
        <w:jc w:val="left"/>
      </w:pPr>
      <w:r>
        <w:rPr>
          <w:b/>
          <w:bCs/>
        </w:rPr>
        <w:t>Benchmark Answer 2:</w:t>
      </w:r>
      <w:r>
        <w:br/>
        <w:t>As an early childhood education leader, she follows the centre's mission to create a supportive environment when resolving conflicts. She uses clear communication channels to keep everyone informed throughout the process. During mediation sessions, she employs techniques like active listening to create a safe space for everyone to share their views. She can also adapt her leadership style to best support the situation. While she provides guidance and support, she knows when to refer to experts like counsellors for more complex situations. Most importantly, she respects everyone's privacy and confidentiality throughout the process. By following these steps, she helps resolve conflicts effectively and build stronger relationships within the centre.</w:t>
      </w:r>
    </w:p>
    <w:p w14:paraId="7D7184F7" w14:textId="77777777" w:rsidR="009675BB" w:rsidRDefault="009675BB" w:rsidP="009675BB">
      <w:pPr>
        <w:pStyle w:val="CommentText"/>
        <w:jc w:val="left"/>
      </w:pPr>
      <w:r>
        <w:rPr>
          <w:b/>
          <w:bCs/>
        </w:rPr>
        <w:t>Benchmark Answer 3:</w:t>
      </w:r>
      <w:r>
        <w:br/>
        <w:t>She manages conflicts while following the centre's mission, such as prioritising children's well-being. Clear communication channels and established steps guide the process. During discussions, she uses techniques like active listening to help everyone be heard. She can also adapt her leadership style and offer coaching to help people find solutions themselves. For complex situations, she refers individuals to experts. Most importantly, she keeps everything confidential and follows up to ensure the resolution works. By constantly reflecting on her approach, she improves conflict resolution for everyone.</w:t>
      </w:r>
    </w:p>
  </w:comment>
  <w:comment w:id="268" w:author="John Philip Dizon" w:date="2024-08-16T12:02:00Z" w:initials="JD">
    <w:p w14:paraId="17ABA2D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address problems or issues promptly and effectively by identifying root causes, developing action plans, and mobilising resources to implement solutions. They encourage proactive problem-solving, empower staff to take initiative, and provide guidance and support as needed to overcome challenges. Success is measured by the timely resolution of problems, the prevention of recurring issues, and the maintenance of smooth work unit activities despite disruptions.</w:t>
      </w:r>
    </w:p>
    <w:p w14:paraId="2E91DFA1" w14:textId="77777777" w:rsidR="009675BB" w:rsidRDefault="009675BB" w:rsidP="009675BB">
      <w:pPr>
        <w:pStyle w:val="CommentText"/>
        <w:jc w:val="left"/>
      </w:pPr>
      <w:r>
        <w:rPr>
          <w:b/>
          <w:bCs/>
        </w:rPr>
        <w:t>Benchmark Answer 2:</w:t>
      </w:r>
      <w:r>
        <w:br/>
        <w:t>She solves problems in a way that aligns with the centre's mission, such as prioritising child development. She uses clear channels for communication, like team meetings, to discuss issues. During discussions, she employs techniques like active listening to get everyone's ideas. She can also adapt her leadership style and coach staff on problem-solving skills. For complex problems, she connects them with experts. She also follows up to ensure the solutions actually work and adjusts as needed. By doing this, she minimises disruptions and keeps the team working well together.</w:t>
      </w:r>
    </w:p>
    <w:p w14:paraId="034BACE7" w14:textId="77777777" w:rsidR="009675BB" w:rsidRDefault="009675BB" w:rsidP="009675BB">
      <w:pPr>
        <w:pStyle w:val="CommentText"/>
        <w:jc w:val="left"/>
      </w:pPr>
      <w:r>
        <w:rPr>
          <w:b/>
          <w:bCs/>
        </w:rPr>
        <w:t>Benchmark Answer 3:</w:t>
      </w:r>
      <w:r>
        <w:br/>
        <w:t>She solves problems in a way that aligns with the centre's mission, such as using positive guidance. She uses clear communication channels to discuss issues with the team. During discussions, she employs techniques like active listening to gather everyone's ideas on how to fix the problem. She can also adapt her leadership style and coach staff on problem-solving skills. For complex problems, she connects individuals with experts. She also follows up to ensure the solutions work effectively and adjusts as needed. By doing this, she minimises disruptions and keeps the team working well together to meet the centre's goals.</w:t>
      </w:r>
    </w:p>
  </w:comment>
  <w:comment w:id="269" w:author="John Philip Dizon" w:date="2024-08-16T12:02:00Z" w:initials="JD">
    <w:p w14:paraId="728D4939"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conduct regular meetings with stakeholders, including staff, parents, and administrators, to review progress, solicit feedback, and assess the impact of plans and practices on organisational goals and objectives. They use evaluation tools such as surveys, performance metrics, and qualitative assessments to gather input and make data-informed decisions. Success is measured by the alignment of plans with organisational goals, stakeholder satisfaction, and achievement of desired outcomes.</w:t>
      </w:r>
    </w:p>
    <w:p w14:paraId="313F0F63" w14:textId="77777777" w:rsidR="009675BB" w:rsidRDefault="009675BB" w:rsidP="009675BB">
      <w:pPr>
        <w:pStyle w:val="CommentText"/>
        <w:jc w:val="left"/>
      </w:pPr>
      <w:r>
        <w:t>Example:</w:t>
      </w:r>
      <w:r>
        <w:br/>
        <w:t>To ensure the continuous improvement of work practices in the early childhood education centre, she has facilitated several group meetings and discussions with relevant stakeholders.</w:t>
      </w:r>
    </w:p>
    <w:p w14:paraId="5B3E1038" w14:textId="77777777" w:rsidR="009675BB" w:rsidRDefault="009675BB" w:rsidP="009675BB">
      <w:pPr>
        <w:pStyle w:val="CommentText"/>
        <w:jc w:val="left"/>
      </w:pPr>
      <w:r>
        <w:t>Facilitated Group Meetings or Discussions to Delegate Work Team Activities:</w:t>
      </w:r>
      <w:r>
        <w:br/>
        <w:t>She organised a team meeting to delegate specific tasks and responsibilities to each staff member, ensuring alignment with organisational objectives and individual strengths. She collaborated with team members to establish a rotating schedule for classroom duties, such as lesson planning, materials preparation, and parent communication, to promote equitable workload distribution and optimise efficiency.</w:t>
      </w:r>
    </w:p>
    <w:p w14:paraId="77012A94" w14:textId="77777777" w:rsidR="009675BB" w:rsidRDefault="009675BB" w:rsidP="009675BB">
      <w:pPr>
        <w:pStyle w:val="CommentText"/>
        <w:jc w:val="left"/>
      </w:pPr>
      <w:r>
        <w:t>Facilitated Group Meetings or Discussions to Develop and Evaluate Work Goals:</w:t>
      </w:r>
      <w:r>
        <w:br/>
        <w:t>She conducted a strategic planning session with the team to develop SMART (Specific, Measurable, Achievable, Relevant, Time-bound) goals for the upcoming quarter, focusing on areas such as student learning outcomes, professional development initiatives, and program enhancements. She facilitated a mid-year review meeting to assess progress towards established goals, identify any challenges or obstacles encountered, and adjust strategies or timelines as needed to ensure goal attainment.</w:t>
      </w:r>
    </w:p>
    <w:p w14:paraId="02CB61BC" w14:textId="77777777" w:rsidR="009675BB" w:rsidRDefault="009675BB" w:rsidP="009675BB">
      <w:pPr>
        <w:pStyle w:val="CommentText"/>
        <w:jc w:val="left"/>
      </w:pPr>
      <w:r>
        <w:t>Identified Issues Causing Disruption to Work Team Activities and Facilitated Resolution:</w:t>
      </w:r>
      <w:r>
        <w:br/>
        <w:t>She noticed a breakdown in communication between teaching staff and support personnel, leading to inconsistencies in classroom management practices and student supervision. She facilitated a meeting with both groups to address concerns, clarify roles and responsibilities, and establish protocols for effective communication and collaboration. She identified a shortage of developmentally appropriate materials and resources in the preschool classrooms, hindering the implementation of engaging and enriching learning experiences for children. She collaborated with staff members to develop a resource procurement plan, including budget allocation, supplier selection, and timeline for acquisition, to address the issue and enhance program quality.</w:t>
      </w:r>
    </w:p>
    <w:p w14:paraId="4F712769" w14:textId="77777777" w:rsidR="009675BB" w:rsidRDefault="009675BB" w:rsidP="009675BB">
      <w:pPr>
        <w:pStyle w:val="CommentText"/>
        <w:jc w:val="left"/>
      </w:pPr>
      <w:r>
        <w:t>Reviewed the Performance of and Coached Individuals:</w:t>
      </w:r>
      <w:r>
        <w:br/>
        <w:t>She conducted a performance review with a staff member to assess their progress towards established goals, provide constructive feedback on strengths and areas for improvement, and collaboratively develop a professional development plan to support their growth and development. She offered ongoing coaching and support to a new teacher struggling with classroom management techniques, providing modelling, feedback, and resources to enhance their confidence and effectiveness in meeting student needs.</w:t>
      </w:r>
    </w:p>
    <w:p w14:paraId="4301D73D" w14:textId="77777777" w:rsidR="009675BB" w:rsidRDefault="009675BB" w:rsidP="009675BB">
      <w:pPr>
        <w:pStyle w:val="CommentText"/>
        <w:jc w:val="left"/>
      </w:pPr>
      <w:r>
        <w:rPr>
          <w:b/>
          <w:bCs/>
        </w:rPr>
        <w:t>Benchmark Answer 2:</w:t>
      </w:r>
      <w:r>
        <w:br/>
        <w:t>As an early childhood education leader, she holds regular meetings to keep everyone on the same page and improve programs. Before meetings, she sets clear goals and ensures everyone knows what to expect. During meetings, she creates a welcoming environment where everyone feels comfortable sharing ideas. She uses techniques like brainstorming to get everyone involved and may adjust her leadership style depending on the topic. She can also provide coaching to help educators improve. Throughout the meeting, she tracks progress and addresses any conflicts that arise. For example, she might hold a team meeting to discuss a new curriculum (brainstorming) and a separate meeting to review staff performance (coaching). By meeting regularly and using these techniques, she ensures programs are effective and meet the needs of the children and the organisation.</w:t>
      </w:r>
    </w:p>
    <w:p w14:paraId="38AB25D0" w14:textId="77777777" w:rsidR="009675BB" w:rsidRDefault="009675BB" w:rsidP="009675BB">
      <w:pPr>
        <w:pStyle w:val="CommentText"/>
        <w:jc w:val="left"/>
      </w:pPr>
      <w:r>
        <w:t>Example 1: Staff Development Meeting</w:t>
      </w:r>
      <w:r>
        <w:br/>
        <w:t>In a staff development meeting, she facilitated discussions on implementing a new curriculum framework. Using group facilitation techniques, she encouraged educators to share their insights and concerns about the proposed changes. Through collaborative brainstorming and problem-solving, they developed strategies to integrate the new framework into daily practices while addressing individual learning needs.</w:t>
      </w:r>
    </w:p>
    <w:p w14:paraId="18D6708F" w14:textId="77777777" w:rsidR="009675BB" w:rsidRDefault="009675BB" w:rsidP="009675BB">
      <w:pPr>
        <w:pStyle w:val="CommentText"/>
        <w:jc w:val="left"/>
      </w:pPr>
      <w:r>
        <w:t>Example 2: Parent-Teacher Consultation Meeting</w:t>
      </w:r>
      <w:r>
        <w:br/>
        <w:t>During a parent-teacher consultation meeting, she facilitated discussions between educators and parents to discuss a child's developmental progress. By creating a supportive and empathetic environment, they collaboratively identified areas of strength and areas needing additional support. Through active listening and mutual respect, they developed tailored intervention strategies to meet the child's unique needs effectively.</w:t>
      </w:r>
    </w:p>
    <w:p w14:paraId="75A8E92D" w14:textId="77777777" w:rsidR="009675BB" w:rsidRDefault="009675BB" w:rsidP="009675BB">
      <w:pPr>
        <w:pStyle w:val="CommentText"/>
        <w:jc w:val="left"/>
      </w:pPr>
      <w:r>
        <w:t>Through regular and well-facilitated meetings, she ensures that plans and practices in Early Childhood Education and Care align with organisational goals and effectively meet the needs of all stakeholders involved.</w:t>
      </w:r>
    </w:p>
    <w:p w14:paraId="6C064B45" w14:textId="77777777" w:rsidR="009675BB" w:rsidRDefault="009675BB" w:rsidP="009675BB">
      <w:pPr>
        <w:pStyle w:val="CommentText"/>
        <w:jc w:val="left"/>
      </w:pPr>
      <w:r>
        <w:rPr>
          <w:b/>
          <w:bCs/>
        </w:rPr>
        <w:t>Benchmark Answer 3:</w:t>
      </w:r>
      <w:r>
        <w:br/>
        <w:t>She holds regular meetings to discuss and improve programs. Before meetings, she sets clear goals, like brainstorming curriculum ideas or reviewing staff performance. During meetings, she creates a welcoming environment where everyone feels comfortable sharing. She uses techniques like icebreakers and brainstorming to get everyone involved and may adjust her leadership style depending on the topic. She can also provide coaching to help educators improve. Throughout the meeting, she tracks progress and addresses any conflicts that arise, using techniques like active listening to find solutions. By meeting regularly and using these techniques, she ensures programs are effective and meet the needs of the children and the organisation.</w:t>
      </w:r>
    </w:p>
    <w:p w14:paraId="488293DF" w14:textId="77777777" w:rsidR="009675BB" w:rsidRDefault="009675BB" w:rsidP="009675BB">
      <w:pPr>
        <w:pStyle w:val="CommentText"/>
        <w:jc w:val="left"/>
      </w:pPr>
      <w:r>
        <w:t>Example 1: Team Planning Meeting</w:t>
      </w:r>
      <w:r>
        <w:br/>
        <w:t>In a team planning meeting, she facilitated discussions around developing a new play-based learning curriculum. Using a combination of brainstorming techniques and group collaboration tools, they identified learning objectives, devised activity plans, and assigned responsibilities to team members. Through open dialogue and consensus-building, they created a comprehensive curriculum that catered to the diverse needs and interests of the children.</w:t>
      </w:r>
    </w:p>
    <w:p w14:paraId="546FAAF3" w14:textId="77777777" w:rsidR="009675BB" w:rsidRDefault="009675BB" w:rsidP="009675BB">
      <w:pPr>
        <w:pStyle w:val="CommentText"/>
        <w:jc w:val="left"/>
      </w:pPr>
      <w:r>
        <w:t>Example 2: Parent Engagement Workshop</w:t>
      </w:r>
      <w:r>
        <w:br/>
        <w:t>During a parent engagement workshop, she led discussions on promoting positive parent-teacher partnerships and fostering a supportive learning environment at home. By sharing practical tips, resources, and real-life examples, they empowered parents to actively participate in their child's education and address any challenges they may encounter. Through interactive activities and role-playing exercises, they practised effective communication techniques and explored strategies for building trust and collaboration between parents and educators.</w:t>
      </w:r>
    </w:p>
    <w:p w14:paraId="44BEFD78" w14:textId="77777777" w:rsidR="009675BB" w:rsidRDefault="009675BB" w:rsidP="009675BB">
      <w:pPr>
        <w:pStyle w:val="CommentText"/>
        <w:jc w:val="left"/>
      </w:pPr>
      <w:r>
        <w:t>By consistently facilitating effective meetings and promoting collaborative practices, she ensures that Early Childhood Education and Care programs are grounded in organisational goals, responsive to the needs of children and families, and reflective of best practices in the field.</w:t>
      </w:r>
    </w:p>
  </w:comment>
  <w:comment w:id="270" w:author="John Philip Dizon" w:date="2024-08-16T12:02:00Z" w:initials="JD">
    <w:p w14:paraId="002E9E4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identify areas for improvement through ongoing assessment, feedback, and analysis of performance data. They prioritise areas with the greatest potential for impact and develop action plans with clear objectives, timelines, and accountability measures. Strategies may include staff training, process improvements, resource reallocation, and collaboration with external partners. Success is measured by demonstrated improvements in targeted areas and progress toward organisational goals.</w:t>
      </w:r>
    </w:p>
    <w:p w14:paraId="177A9AA8" w14:textId="77777777" w:rsidR="009675BB" w:rsidRDefault="009675BB" w:rsidP="009675BB">
      <w:pPr>
        <w:pStyle w:val="CommentText"/>
        <w:jc w:val="left"/>
      </w:pPr>
      <w:r>
        <w:rPr>
          <w:b/>
          <w:bCs/>
        </w:rPr>
        <w:t>Benchmark Answer 2:</w:t>
      </w:r>
      <w:r>
        <w:br/>
        <w:t>As an early childhood education leader, she constantly looks for ways to improve programs to align with the centre's mission. She considers aspects like communication channels and how staff work together. She holds meetings where everyone can share ideas, such as brainstorming activities to find solutions. She can also adjust her leadership style depending on the situation and coach staff on new skills. To stay up-to-date on best practices, she attends workshops and networks with other professionals. She also ensures that they have the right staff and resources by examining data on attendance and needs. By addressing any conflicts and working with external resources, she ensures that all children feel welcome and supported. She regularly tracks progress and makes adjustments as needed to keep improving the quality of education provided.</w:t>
      </w:r>
    </w:p>
    <w:p w14:paraId="735914F5" w14:textId="77777777" w:rsidR="009675BB" w:rsidRDefault="009675BB" w:rsidP="009675BB">
      <w:pPr>
        <w:pStyle w:val="CommentText"/>
        <w:jc w:val="left"/>
      </w:pPr>
      <w:r>
        <w:rPr>
          <w:b/>
          <w:bCs/>
        </w:rPr>
        <w:t>Benchmark Answer 3:</w:t>
      </w:r>
      <w:r>
        <w:br/>
        <w:t>As an early childhood education leader, she constantly looks for ways to improve programs to align with the centre's mission, such as ensuring that practices support child-led learning. She holds meetings where everyone can share ideas, including brainstorming sessions. She can also adjust her leadership style depending on the situation and coach staff on new skills. To address areas for improvement, she uses data to create efficient staff schedules and analyses feedback to see what's working and what’s not. She also partners with external resources to support children with special needs. By tracking progress and reflecting on successes and challenges, she ensures continuous improvement in the quality of education provided.</w:t>
      </w:r>
    </w:p>
  </w:comment>
  <w:comment w:id="271" w:author="John Philip Dizon" w:date="2024-08-16T12:02:00Z" w:initials="JD">
    <w:p w14:paraId="7917F187"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regularly review and revise plans and practices based on ongoing evaluation, feedback, and changing circumstances. They establish mechanisms for monitoring progress, such as key performance indicators, milestones, and regular check-ins, to track implementation efforts and identify areas needing adjustment. Success is measured by the responsiveness and adaptability of plans, the achievement of intended outcomes, and the ability to sustain improvements over time.</w:t>
      </w:r>
    </w:p>
    <w:p w14:paraId="2699B3B8" w14:textId="77777777" w:rsidR="009675BB" w:rsidRDefault="009675BB" w:rsidP="009675BB">
      <w:pPr>
        <w:pStyle w:val="CommentText"/>
        <w:jc w:val="left"/>
      </w:pPr>
      <w:r>
        <w:rPr>
          <w:b/>
          <w:bCs/>
        </w:rPr>
        <w:t>Benchmark Answer 2:</w:t>
      </w:r>
      <w:r>
        <w:br/>
        <w:t>As an early childhood education leader, she regularly reviews programs to ensure they align with the mission, such as ensuring inclusivity. She also assesses how staff work together and how information is shared. To identify areas for improvement, she holds meetings where everyone can share ideas and uses techniques like SWOT analysis. She can also adjust her leadership style depending on the situation and coach staff on new skills. Once they have a plan, she uses data, surveys, and feedback to track progress. She also partners with external resources to support all children's needs. By reflecting on experiences and using a mix of data and feedback, she can continuously improve the quality of education provided.</w:t>
      </w:r>
    </w:p>
    <w:p w14:paraId="3E431B90" w14:textId="77777777" w:rsidR="009675BB" w:rsidRDefault="009675BB" w:rsidP="009675BB">
      <w:pPr>
        <w:pStyle w:val="CommentText"/>
        <w:jc w:val="left"/>
      </w:pPr>
      <w:r>
        <w:rPr>
          <w:b/>
          <w:bCs/>
        </w:rPr>
        <w:t>Benchmark Answer 3:</w:t>
      </w:r>
      <w:r>
        <w:br/>
        <w:t>As an early childhood education leader, she regularly reviews programs to ensure they align with the mission, such as promoting holistic child development. She also assesses how staff work together and how information is shared. To identify areas for improvement, she holds meetings where everyone can share ideas and uses techniques like brainstorming. She can also adjust her leadership style depending on the situation and coach staff on new skills. Once they have a plan, she tracks progress using data, surveys, and feedback. They also partner with external resources to support all children's needs. By reflecting on experiences and using data and feedback, she can continuously improve the quality of education provided and adapt to new challenges.</w:t>
      </w:r>
    </w:p>
  </w:comment>
  <w:comment w:id="272" w:author="John Philip Dizon" w:date="2024-08-16T12:03:00Z" w:initials="JD">
    <w:p w14:paraId="7F5E95C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document and report work outcomes using standardised formats, templates, and reporting systems established by the organisation. They maintain accurate records of activities, achievements, and challenges encountered, ensuring transparency and accountability in reporting. They communicate results to stakeholders through formal reports, presentations, and other communication channels, highlighting successes, lessons learned, and areas for improvement. Success is measured by the completeness, accuracy, and clarity of reports, as well as their alignment with organisational goals and objectives.</w:t>
      </w:r>
    </w:p>
    <w:p w14:paraId="6AA400A7" w14:textId="77777777" w:rsidR="009675BB" w:rsidRDefault="009675BB" w:rsidP="009675BB">
      <w:pPr>
        <w:pStyle w:val="CommentText"/>
        <w:jc w:val="left"/>
      </w:pPr>
      <w:r>
        <w:rPr>
          <w:b/>
          <w:bCs/>
        </w:rPr>
        <w:t>Benchmark Answer 2:</w:t>
      </w:r>
      <w:r>
        <w:br/>
        <w:t>As an early childhood education leader, she documents work carefully to show how well goals are being met. For instance, if the mission is child-centred learning, she documents how well children are progressing. She ensures her documentation follows the organisation's rules, such as using specific forms. When a team effort leads to success, she uses meetings to document everyone's contributions. She may adjust her leadership style depending on the situation and coach staff on how to document their work. To ensure accuracy, she stays up-to-date on best practices and keeps track of staff schedules and activities. She also creates a positive work environment to avoid conflicts that might affect reporting. When working with outside partners, she communicates clearly to ensure all information is documented. Most importantly, she respects privacy and confidentiality by following strict protocols. Finally, she regularly reviews her documentation to ensure it is accurate and reflects what is happening in the programs.</w:t>
      </w:r>
    </w:p>
    <w:p w14:paraId="164B6832" w14:textId="77777777" w:rsidR="009675BB" w:rsidRDefault="009675BB" w:rsidP="009675BB">
      <w:pPr>
        <w:pStyle w:val="CommentText"/>
        <w:jc w:val="left"/>
      </w:pPr>
      <w:r>
        <w:rPr>
          <w:b/>
          <w:bCs/>
        </w:rPr>
        <w:t>Benchmark Answer 3:</w:t>
      </w:r>
      <w:r>
        <w:br/>
        <w:t>As an early childhood education leader, she documents work carefully to show how well goals are being met, such as promoting diversity and equity. She follows the organisation's rules for documentation, like using specific templates. When teams work together, she uses meetings to capture everyone's contributions. She may adjust her leadership style depending on the situation and coach staff on documenting their work. To ensure accuracy, she stays up-to-date on best practices and keeps track of schedules. She also creates a positive work environment and collaborates with external partners clearly to ensure all information is documented. Most importantly, she respects privacy and confidentiality. Finally, she regularly reviews her documentation to ensure it is accurate, transparent, and reflects the reality of the programs.</w:t>
      </w:r>
    </w:p>
  </w:comment>
  <w:comment w:id="273" w:author="John Philip Dizon" w:date="2024-08-16T12:03:00Z" w:initials="JD">
    <w:p w14:paraId="7E0050B6"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establish performance management processes that are fair, transparent, and consistent with organisational policies and procedures. They set clear performance expectations, provide regular feedback and coaching, conduct performance evaluations, and document outcomes in accordance with established protocols. Success is measured by the effectiveness and fairness of performance management practices, as well as their alignment with organisational goals and objectives.</w:t>
      </w:r>
    </w:p>
    <w:p w14:paraId="6D2563CE" w14:textId="77777777" w:rsidR="009675BB" w:rsidRDefault="009675BB" w:rsidP="009675BB">
      <w:pPr>
        <w:pStyle w:val="CommentText"/>
        <w:jc w:val="left"/>
      </w:pPr>
      <w:r>
        <w:rPr>
          <w:b/>
          <w:bCs/>
        </w:rPr>
        <w:t>Benchmark Answer 2:</w:t>
      </w:r>
      <w:r>
        <w:br/>
        <w:t>As an early childhood education leader, she ensures performance management aligns with the mission, such as creating nurturing environments. She follows the organisation's procedures for documentation, such as using specific forms. When conducting reviews, she creates a supportive atmosphere to encourage open communication. She may adjust her leadership style depending on the situation and use coaching principles to provide feedback and set goals. To ensure accuracy, she stays up-to-date on best practices and keeps track of staff schedules. She also addresses conflict and collaborates with external resources when needed. Most importantly, she respects privacy and confidentiality. Finally, she regularly reviews performance management to ensure it is effective and fair for everyone.</w:t>
      </w:r>
    </w:p>
    <w:p w14:paraId="7A6CA11A" w14:textId="77777777" w:rsidR="009675BB" w:rsidRDefault="009675BB" w:rsidP="009675BB">
      <w:pPr>
        <w:pStyle w:val="CommentText"/>
        <w:jc w:val="left"/>
      </w:pPr>
      <w:r>
        <w:rPr>
          <w:b/>
          <w:bCs/>
        </w:rPr>
        <w:t>Benchmark Answer 3:</w:t>
      </w:r>
      <w:r>
        <w:br/>
        <w:t>As an early childhood education leader, she ensures performance management aligns with the mission, such as child-centred learning. She follows the organisation's procedures, like using specific software, to document performance reviews. During discussions, she actively listens and encourages participation to reach clear goals. She adjusts her leadership style depending on the situation and uses coaching to provide feedback and set SMART goals. To stay up-to-date, she attends workshops and accesses online resources. She also keeps track of schedules and uses digital tools to manage performance activities. When there is conflict, she promotes open communication and utilises external resources if needed. Most importantly, she respects privacy and confidentiality. Finally, she regularly reviews performance management to ensure it is effective, fair, and considers the unique needs of each educator.</w:t>
      </w:r>
    </w:p>
  </w:comment>
  <w:comment w:id="274" w:author="John Philip Dizon" w:date="2024-08-16T12:03:00Z" w:initials="JD">
    <w:p w14:paraId="4C1C638C"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collaborate with individuals to identify strengths, areas for improvement, and career development goals. They engage in open dialogue, set SMART (Specific, Measurable, Achievable, Relevant, Time-bound) objectives, and document performance improvement and development plans in writing, ensuring alignment with organisational priorities and individual aspirations. Success is measured by the clarity, specificity, and relevance of improvement plans, as well as their contribution to individual growth and organisational effectiveness.</w:t>
      </w:r>
    </w:p>
    <w:p w14:paraId="7823C254" w14:textId="77777777" w:rsidR="009675BB" w:rsidRDefault="009675BB" w:rsidP="009675BB">
      <w:pPr>
        <w:pStyle w:val="CommentText"/>
        <w:jc w:val="left"/>
      </w:pPr>
      <w:r>
        <w:rPr>
          <w:b/>
          <w:bCs/>
        </w:rPr>
        <w:t>Benchmark Answer 2:</w:t>
      </w:r>
      <w:r>
        <w:br/>
        <w:t>As an early childhood education leader, she works with staff openly to create performance improvement plans. This includes regular meetings to discuss goals and areas for improvement, such as classroom management. They then set SMART goals together, like creating new behaviour strategies within a term. She uses coaching to guide them through this process and provide support. Once they have a plan, she documents it using the organisation's templates to track progress and ensure confidentiality. They regularly review the plans and adjust them as needed.</w:t>
      </w:r>
    </w:p>
    <w:p w14:paraId="611138B9" w14:textId="77777777" w:rsidR="009675BB" w:rsidRDefault="009675BB" w:rsidP="009675BB">
      <w:pPr>
        <w:pStyle w:val="CommentText"/>
        <w:jc w:val="left"/>
      </w:pPr>
      <w:r>
        <w:rPr>
          <w:b/>
          <w:bCs/>
        </w:rPr>
        <w:t>Benchmark Answer 3:</w:t>
      </w:r>
      <w:r>
        <w:br/>
        <w:t>As an early childhood education leader, she works with staff to create development plans by discussing their goals and areas for improvement openly. They then set specific, measurable goals together, such as attending a communication workshop within a timeframe. She involves them in creating a plan with steps to achieve those goals, such as mentorship or training. Following the organisation's procedures, she documents the plan with timelines and who is responsible for each step. She regularly checks in with them, provides support, and updates the plan as needed. Throughout this process, she keeps everything confidential and respectful.</w:t>
      </w:r>
    </w:p>
  </w:comment>
  <w:comment w:id="275" w:author="John Philip Dizon" w:date="2024-08-16T12:03:00Z" w:initials="JD">
    <w:p w14:paraId="37554235"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monitor and evaluate performance through regular check-ins, observations, performance metrics, and formal evaluations. They provide timely and constructive feedback to individuals, recognising strengths, addressing areas for improvement, and offering support and resources as needed to promote continuous learning and development. Success is measured by the effectiveness of feedback in driving performance improvement, as well as the achievement of individual and organisational goals.</w:t>
      </w:r>
    </w:p>
    <w:p w14:paraId="5CD9B967" w14:textId="77777777" w:rsidR="009675BB" w:rsidRDefault="009675BB" w:rsidP="009675BB">
      <w:pPr>
        <w:pStyle w:val="CommentText"/>
        <w:jc w:val="left"/>
      </w:pPr>
      <w:r>
        <w:rPr>
          <w:b/>
          <w:bCs/>
        </w:rPr>
        <w:t>Benchmark Answer 2:</w:t>
      </w:r>
      <w:r>
        <w:br/>
        <w:t>As an early childhood education leader, she monitors performance by setting clear goals aligned with their mission, such as child development. She regularly observes teachers, focusing on how they interact with children during circle time. To assess performance fairly, she uses tools like checklists and rubrics. She then provides feedback during regular meetings, highlighting strengths and suggesting improvements. Together, they set goals and create plans to achieve them, such as attending a storytelling workshop. She also provides ongoing support through coaching, mentorship, or professional development opportunities. Finally, she documents everything and conducts regular reviews to track progress and ensure a culture of continuous learning.</w:t>
      </w:r>
    </w:p>
    <w:p w14:paraId="7FAA9780" w14:textId="77777777" w:rsidR="009675BB" w:rsidRDefault="009675BB" w:rsidP="009675BB">
      <w:pPr>
        <w:pStyle w:val="CommentText"/>
        <w:jc w:val="left"/>
      </w:pPr>
      <w:r>
        <w:rPr>
          <w:b/>
          <w:bCs/>
        </w:rPr>
        <w:t>Benchmark Answer 3:</w:t>
      </w:r>
      <w:r>
        <w:br/>
        <w:t>As an early childhood education leader, she monitors performance by setting clear expectations, such as creating a safe and inclusive environment. She regularly reviews educators' performance through formal reviews and informal check-ins. She uses data from observations, student assessments, and parent feedback to inform her evaluations. She then provides constructive feedback, commending effective teaching and suggesting improvements in classroom management. Together, they set SMART goals for improvement and identify professional development opportunities, such as training on positive behaviour techniques. She documents everything and schedules regular check-ins to track progress, adjust plans, and celebrate achievements. She also recognises and appreciates educators' contributions to motivate them and create a positive work environment.</w:t>
      </w:r>
    </w:p>
  </w:comment>
  <w:comment w:id="276" w:author="John Philip Dizon" w:date="2024-08-16T12:03:00Z" w:initials="JD">
    <w:p w14:paraId="5878EEE1"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identify poor performance through performance evaluations, feedback mechanisms, and observation of job performance. They address performance issues promptly and professionally by discussing concerns with the individual, offering support and resources to facilitate improvement, and documenting performance-related discussions and actions taken in accordance with organisational procedures. Success is measured by the timely resolution of performance issues, the improvement of individual performance, and the maintenance of organisational standards and expectations.</w:t>
      </w:r>
    </w:p>
    <w:p w14:paraId="327107CE" w14:textId="77777777" w:rsidR="009675BB" w:rsidRDefault="009675BB" w:rsidP="009675BB">
      <w:pPr>
        <w:pStyle w:val="CommentText"/>
        <w:jc w:val="left"/>
      </w:pPr>
      <w:r>
        <w:rPr>
          <w:b/>
          <w:bCs/>
        </w:rPr>
        <w:t>Benchmark Answer 2:</w:t>
      </w:r>
      <w:r>
        <w:br/>
        <w:t>As an early childhood education leader, she looks for performance that aligns with the mission, such as prioritising child safety. She uses established communication channels to hear about potential issues. Through performance reviews and feedback from observations, parents, and self-assessments, she identifies areas where educators might struggle. Following procedures, she addresses these issues promptly with coaching or training to help them improve. She differentiates between coaching, which focuses on skill development, and mentoring, which provides personal guidance. She documents everything and keeps in mind individual needs while upholding high standards. She regularly checks in, offers support, and encourages reflection to help educators improve and meet organisational goals.</w:t>
      </w:r>
    </w:p>
    <w:p w14:paraId="258CA23F" w14:textId="77777777" w:rsidR="009675BB" w:rsidRDefault="009675BB" w:rsidP="009675BB">
      <w:pPr>
        <w:pStyle w:val="CommentText"/>
        <w:jc w:val="left"/>
      </w:pPr>
      <w:r>
        <w:rPr>
          <w:b/>
          <w:bCs/>
        </w:rPr>
        <w:t>Benchmark Answer 3:</w:t>
      </w:r>
      <w:r>
        <w:br/>
        <w:t>As an early childhood education leader, she ensures educators understand the mission, such as prioritising individual learning. This understanding helps identify performance issues, such as not adapting teaching methods. She relies on established communication channels for reporting concerns. Regular assessments using observations, peer feedback, and self-reflection help identify areas needing improvement. When she finds performance issues, she acts promptly, following procedures and providing support like training or mentoring. This support may involve coaching, which focuses on skill development, or mentoring, which provides personal guidance. She documents everything and keeps in mind individual needs. She regularly checks in, offers support, and encourages reflection to help educators improve and meet goals, ultimately providing high-quality care for children.</w:t>
      </w:r>
    </w:p>
  </w:comment>
  <w:comment w:id="277" w:author="John Philip Dizon" w:date="2024-08-16T12:03:00Z" w:initials="JD">
    <w:p w14:paraId="4C091EC8"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provide ongoing coaching and support to individuals to help them identify areas for improvement, develop action plans, and implement strategies to enhance performance. They offer constructive feedback, set realistic goals, provide training and resources, and offer encouragement and motivation to promote continuous improvement and professional growth. Success is measured by the progress individuals make toward performance goals, their engagement in the coaching process, and the achievement of desired outcomes.</w:t>
      </w:r>
    </w:p>
    <w:p w14:paraId="14EEADC9" w14:textId="77777777" w:rsidR="009675BB" w:rsidRDefault="009675BB" w:rsidP="009675BB">
      <w:pPr>
        <w:pStyle w:val="CommentText"/>
        <w:jc w:val="left"/>
      </w:pPr>
      <w:r>
        <w:rPr>
          <w:b/>
          <w:bCs/>
        </w:rPr>
        <w:t>Benchmark Answer 2:</w:t>
      </w:r>
      <w:r>
        <w:br/>
        <w:t>As an early childhood education leader, she monitors performance by ensuring coaching aligns with the mission, such as prioritising child participation. She uses clear communication through regular meetings to discuss goals and areas for improvement. During coaching sessions, she employs techniques like brainstorming to encourage participation. She adapts her leadership style to the individual's needs, using a supportive approach for new educators. She focuses on the educator's strengths while providing constructive feedback using coaching principles. She differentiates between coaching, which focuses on skill development, and mentoring, which provides guidance. To stay up-to-date on best practices, she attends workshops and uses online resources. She schedules coaching sessions to ensure accountability and addresses challenges like stress. She collaborates with external resources when needed and promotes a culture of respect for diversity. Finally, she encourages educators to reflect on their practice to improve and grow, ultimately providing high-quality care for children.</w:t>
      </w:r>
    </w:p>
    <w:p w14:paraId="536A65F2" w14:textId="77777777" w:rsidR="009675BB" w:rsidRDefault="009675BB" w:rsidP="009675BB">
      <w:pPr>
        <w:pStyle w:val="CommentText"/>
        <w:jc w:val="left"/>
      </w:pPr>
      <w:r>
        <w:rPr>
          <w:b/>
          <w:bCs/>
        </w:rPr>
        <w:t>Benchmark Answer 3:</w:t>
      </w:r>
      <w:r>
        <w:br/>
        <w:t>As an early childhood education leader, she coaches educators by setting goals aligned with the mission, such as inclusion. They establish regular feedback through check-ins and reviews to provide specific and constructive guidance. She focuses on their strengths to help them overcome challenges and create personalised coaching plans. She uses observation and modelling to demonstrate best practices and encourages self-reflection. She connects them with professional development opportunities and creates a supportive environment where they feel comfortable asking questions. They regularly monitor progress, celebrate successes, and adjust her approach based on their needs. This approach helps educators improve their performance, grow professionally, and ultimately benefit the children and families served.</w:t>
      </w:r>
    </w:p>
  </w:comment>
  <w:comment w:id="278" w:author="John Philip Dizon" w:date="2024-08-16T12:03:00Z" w:initials="JD">
    <w:p w14:paraId="329CE0BA" w14:textId="77777777" w:rsidR="009675BB" w:rsidRDefault="009675BB" w:rsidP="009675BB">
      <w:pPr>
        <w:pStyle w:val="CommentText"/>
        <w:jc w:val="left"/>
      </w:pPr>
      <w:r w:rsidRPr="00F41B1A">
        <w:rPr>
          <w:rStyle w:val="CommentReference"/>
        </w:rPr>
        <w:annotationRef/>
      </w:r>
      <w:r>
        <w:rPr>
          <w:b/>
          <w:bCs/>
        </w:rPr>
        <w:t>Benchmark Answer 1:</w:t>
      </w:r>
      <w:r>
        <w:br/>
        <w:t>Early childhood education leaders identify individuals in need of additional support through performance assessments, feedback mechanisms, and observation of job performance. They offer resources, training, and coaching to address skill gaps and performance issues internally and refer individuals to external support services, such as counselling or professional development programs, when necessary. Success is measured by the effectiveness of support interventions in improving individual performance, job satisfaction, and overall organisational effectiveness.</w:t>
      </w:r>
    </w:p>
    <w:p w14:paraId="4766003C" w14:textId="77777777" w:rsidR="009675BB" w:rsidRDefault="009675BB" w:rsidP="009675BB">
      <w:pPr>
        <w:pStyle w:val="CommentText"/>
        <w:jc w:val="left"/>
      </w:pPr>
      <w:r>
        <w:rPr>
          <w:b/>
          <w:bCs/>
        </w:rPr>
        <w:t>Benchmark Answer 2:</w:t>
      </w:r>
      <w:r>
        <w:br/>
        <w:t>As an early childhood education leader, she identifies children who might need extra support by considering the mission, such as prioritising whole-child development. Following procedures, she looks for signs of delays and communicates with families. She collaborates with the centre's support staff and leverages community networks, such as therapists, to get the right referrals. Throughout this process, she respects each family's background and privacy while keeping them informed and involved in decisions. They regularly monitor progress and adjust the support as needed to ensure every child thrives in the program.</w:t>
      </w:r>
    </w:p>
    <w:p w14:paraId="0B6A3FCD" w14:textId="77777777" w:rsidR="009675BB" w:rsidRDefault="009675BB" w:rsidP="009675BB">
      <w:pPr>
        <w:pStyle w:val="CommentText"/>
        <w:jc w:val="left"/>
      </w:pPr>
      <w:r>
        <w:rPr>
          <w:b/>
          <w:bCs/>
        </w:rPr>
        <w:t>Benchmark Answer 3:</w:t>
      </w:r>
      <w:r>
        <w:br/>
        <w:t>As an early childhood educator, she follows the mission, such as inclusion, to identify children who may need extra help. Following procedures, she looks for signs of delays and talks to families. She works with her team and uses community connections, such as therapists, to find the right specialists if needed. Respecting each family's background and privacy, she keeps them informed and involved in decisions. They track progress and adjust the support using proven methods to ensure all children reach their full potential in the program.</w:t>
      </w:r>
    </w:p>
  </w:comment>
  <w:comment w:id="279" w:author="John Philip Dizon" w:date="2024-08-16T12:05:00Z" w:initials="JD">
    <w:p w14:paraId="54354345" w14:textId="77777777" w:rsidR="009675BB" w:rsidRDefault="009675BB" w:rsidP="009675BB">
      <w:pPr>
        <w:pStyle w:val="CommentText"/>
        <w:jc w:val="left"/>
      </w:pPr>
      <w:r w:rsidRPr="00F41B1A">
        <w:rPr>
          <w:rStyle w:val="CommentReference"/>
        </w:rPr>
        <w:annotationRef/>
      </w:r>
      <w:r>
        <w:rPr>
          <w:b/>
          <w:bCs/>
        </w:rPr>
        <w:t>Benchmark Answer 1:</w:t>
      </w:r>
      <w:r>
        <w:b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p w14:paraId="1A628F67" w14:textId="77777777" w:rsidR="009675BB" w:rsidRDefault="009675BB" w:rsidP="009675BB">
      <w:pPr>
        <w:pStyle w:val="CommentText"/>
        <w:jc w:val="left"/>
      </w:pPr>
      <w:r>
        <w:rPr>
          <w:b/>
          <w:bCs/>
        </w:rPr>
        <w:t>Benchmark Answer 2:</w:t>
      </w:r>
      <w:r>
        <w:br/>
        <w:t>She stays up-to-date on early childhood education by attending workshops on new ideas like play-based learning and reading journals like "Young Children." This allows her to evaluate current trends and research to ensure her teaching methods are relevant and effective. Following these practices helps her continuously learn and improve the way she educates young children.</w:t>
      </w:r>
    </w:p>
    <w:p w14:paraId="535860D3" w14:textId="77777777" w:rsidR="009675BB" w:rsidRDefault="009675BB" w:rsidP="009675BB">
      <w:pPr>
        <w:pStyle w:val="CommentText"/>
        <w:jc w:val="left"/>
      </w:pPr>
      <w:r>
        <w:rPr>
          <w:b/>
          <w:bCs/>
        </w:rPr>
        <w:t>Benchmark Answer 3:</w:t>
      </w:r>
      <w:r>
        <w:br/>
        <w:t>To stay current on trends in early childhood education and ensure her teaching stays relevant, she connects with colleagues through online forums and associations to exchange ideas. Additionally, she leverages online resources like webinars from TED-Ed or NAEYC to access a wealth of information on new topics. For instance, a webinar on trauma-informed practices could help her understand how to better support children who have experienced trauma. By staying connected and continuously learning, she can keep her practices effective for all students.</w:t>
      </w:r>
    </w:p>
  </w:comment>
  <w:comment w:id="280" w:author="John Philip Dizon" w:date="2024-08-16T12:05:00Z" w:initials="JD">
    <w:p w14:paraId="688ABD43" w14:textId="77777777" w:rsidR="009675BB" w:rsidRDefault="009675BB" w:rsidP="009675BB">
      <w:pPr>
        <w:pStyle w:val="CommentText"/>
        <w:jc w:val="left"/>
      </w:pPr>
      <w:r w:rsidRPr="00F41B1A">
        <w:rPr>
          <w:rStyle w:val="CommentReference"/>
        </w:rPr>
        <w:annotationRef/>
      </w:r>
      <w:r>
        <w:rPr>
          <w:b/>
          <w:bCs/>
        </w:rPr>
        <w:t>Benchmark Answer 1:</w:t>
      </w:r>
      <w:r>
        <w:br/>
        <w:t>Early childhood educators should regularly assess current trends in their field, such as the adoption of play-based learning approaches, the emphasis on social-emotional development, or the utilisation of inclusive teaching practices, to maintain high-quality standards in their area of practice.</w:t>
      </w:r>
    </w:p>
    <w:p w14:paraId="2D8BA562" w14:textId="77777777" w:rsidR="009675BB" w:rsidRDefault="009675BB" w:rsidP="009675BB">
      <w:pPr>
        <w:pStyle w:val="CommentText"/>
        <w:jc w:val="left"/>
      </w:pPr>
      <w:r>
        <w:rPr>
          <w:b/>
          <w:bCs/>
        </w:rPr>
        <w:t>Benchmark Answer 2:</w:t>
      </w:r>
      <w:r>
        <w:br/>
        <w:t>She stays up-to-date on early childhood education by attending workshops on new ideas like play-based learning and reading journals like "Young Children." This allows her to evaluate current trends and research to ensure her teaching methods are relevant and effective. Following these practices helps her continuously learn and improve the way she educates young children.</w:t>
      </w:r>
    </w:p>
    <w:p w14:paraId="2E312035" w14:textId="77777777" w:rsidR="009675BB" w:rsidRDefault="009675BB" w:rsidP="009675BB">
      <w:pPr>
        <w:pStyle w:val="CommentText"/>
        <w:jc w:val="left"/>
      </w:pPr>
      <w:r>
        <w:rPr>
          <w:b/>
          <w:bCs/>
        </w:rPr>
        <w:t>Benchmark Answer 3:</w:t>
      </w:r>
      <w:r>
        <w:br/>
        <w:t>To stay current on trends in early childhood education and ensure her teaching stays relevant, she connects with colleagues through online forums and associations to exchange ideas. Additionally, she leverages online resources like webinars from TED-Ed or NAEYC to access a wealth of information on new topics. For instance, a webinar on trauma-informed practices could help her understand how to better support children who have experienced trauma. By staying connected and continuously learning, she can keep her practices effective for all students.</w:t>
      </w:r>
    </w:p>
  </w:comment>
  <w:comment w:id="281" w:author="John Philip Dizon" w:date="2024-08-16T12:06:00Z" w:initials="JD">
    <w:p w14:paraId="4ADAB112" w14:textId="77777777" w:rsidR="009675BB" w:rsidRDefault="009675BB" w:rsidP="009675BB">
      <w:pPr>
        <w:pStyle w:val="CommentText"/>
        <w:jc w:val="left"/>
      </w:pPr>
      <w:r w:rsidRPr="00F41B1A">
        <w:rPr>
          <w:rStyle w:val="CommentReference"/>
        </w:rPr>
        <w:annotationRef/>
      </w:r>
      <w:r>
        <w:rPr>
          <w:b/>
          <w:bCs/>
        </w:rPr>
        <w:t>Benchmark Answer 1:</w:t>
      </w:r>
      <w:r>
        <w:br/>
        <w:t>When defining research objectives in early childhood education, practitioners may focus on areas such as improving language acquisition techniques, enhancing parental involvement strategies, or evaluating the effectiveness of curriculum modifications for children with special needs.</w:t>
      </w:r>
    </w:p>
    <w:p w14:paraId="42C7D555" w14:textId="77777777" w:rsidR="009675BB" w:rsidRDefault="009675BB" w:rsidP="009675BB">
      <w:pPr>
        <w:pStyle w:val="CommentText"/>
        <w:jc w:val="left"/>
      </w:pPr>
      <w:r>
        <w:rPr>
          <w:b/>
          <w:bCs/>
        </w:rPr>
        <w:t>Benchmark Answer 2:</w:t>
      </w:r>
      <w:r>
        <w:br/>
        <w:t>To set clear research goals in early childhood education, she first identifies areas she'd like to learn more about, such as how inclusive practices impact children with disabilities. Then, she defines measurable objectives aligned with this goal. For instance, she could research the social and academic progress of these children in inclusive classrooms over a set time period. This focused approach ensures her research is relevant and achievable within her role.</w:t>
      </w:r>
    </w:p>
    <w:p w14:paraId="074FF6E6" w14:textId="77777777" w:rsidR="009675BB" w:rsidRDefault="009675BB" w:rsidP="009675BB">
      <w:pPr>
        <w:pStyle w:val="CommentText"/>
        <w:jc w:val="left"/>
      </w:pPr>
      <w:r>
        <w:rPr>
          <w:b/>
          <w:bCs/>
        </w:rPr>
        <w:t>Benchmark Answer 3:</w:t>
      </w:r>
      <w:r>
        <w:br/>
        <w:t>To set clear and achievable research goals in early childhood education, she first researches existing studies on her topic of interest. For instance, she might find research on inclusive practices but a gap on their impact on social development. She then discusses her ideas with colleagues or experts in early childhood education. For example, she could talk to a university professor about her research interests. This feedback helps her refine her goals to ensure they're relevant, attainable, and address a knowledge gap within the field.</w:t>
      </w:r>
    </w:p>
    <w:p w14:paraId="2438F022" w14:textId="77777777" w:rsidR="009675BB" w:rsidRDefault="009675BB" w:rsidP="009675BB">
      <w:pPr>
        <w:pStyle w:val="CommentText"/>
        <w:jc w:val="left"/>
      </w:pPr>
    </w:p>
  </w:comment>
  <w:comment w:id="282" w:author="John Philip Dizon" w:date="2024-08-16T12:06:00Z" w:initials="JD">
    <w:p w14:paraId="745D0E32" w14:textId="77777777" w:rsidR="009675BB" w:rsidRDefault="009675BB" w:rsidP="009675BB">
      <w:pPr>
        <w:pStyle w:val="CommentText"/>
        <w:jc w:val="left"/>
      </w:pPr>
      <w:r w:rsidRPr="00F41B1A">
        <w:rPr>
          <w:rStyle w:val="CommentReference"/>
        </w:rPr>
        <w:annotationRef/>
      </w:r>
      <w:r>
        <w:rPr>
          <w:b/>
          <w:bCs/>
        </w:rPr>
        <w:t>Benchmark Answer 1:</w:t>
      </w:r>
      <w:r>
        <w:br/>
        <w:t>Early childhood educators should utilise reputable sources such as peer-reviewed journals, academic publications, government reports, and professional organisations' websites to access credible data and evidence for informing their practices, ensuring the reliability and validity of information utilised.</w:t>
      </w:r>
    </w:p>
    <w:p w14:paraId="30F68C93" w14:textId="77777777" w:rsidR="009675BB" w:rsidRDefault="009675BB" w:rsidP="009675BB">
      <w:pPr>
        <w:pStyle w:val="CommentText"/>
        <w:jc w:val="left"/>
      </w:pPr>
      <w:r>
        <w:rPr>
          <w:b/>
          <w:bCs/>
        </w:rPr>
        <w:t>Benchmark Answer 2:</w:t>
      </w:r>
      <w:r>
        <w:br/>
        <w:t>To find reliable information for her research in early childhood education, she uses academic databases like ERIC or Google Scholar to search for peer-reviewed articles on her topic. For instance, if she's researching play-based learning, she can search these databases for relevant studies. Additionally, she explores resources from professional organisations like NAEYC, which offers research summaries and best practices based on evidence. This ensures she's using credible sources to inform her work and improve her practice.</w:t>
      </w:r>
    </w:p>
    <w:p w14:paraId="7F5864C4" w14:textId="77777777" w:rsidR="009675BB" w:rsidRDefault="009675BB" w:rsidP="009675BB">
      <w:pPr>
        <w:pStyle w:val="CommentText"/>
        <w:jc w:val="left"/>
      </w:pPr>
      <w:r>
        <w:rPr>
          <w:b/>
          <w:bCs/>
        </w:rPr>
        <w:t>Benchmark Answer 3:</w:t>
      </w:r>
      <w:r>
        <w:br/>
        <w:t>To find relevant data and improve her early childhood education practice, she conducts action research. This involves observing and documenting children's experiences in her classroom, like trying a new teaching method and seeing its effectiveness. She also networks with colleagues through conferences and workshops. Talking to experts and practitioners allows her to learn about relevant research and get feedback on her own inquiries. This combination of methods helps her gather reliable data to improve her teaching.</w:t>
      </w:r>
    </w:p>
  </w:comment>
  <w:comment w:id="283" w:author="John Philip Dizon" w:date="2024-08-16T12:06:00Z" w:initials="JD">
    <w:p w14:paraId="66DB2C45" w14:textId="77777777" w:rsidR="009675BB" w:rsidRDefault="009675BB" w:rsidP="009675BB">
      <w:pPr>
        <w:pStyle w:val="CommentText"/>
        <w:jc w:val="left"/>
      </w:pPr>
      <w:r w:rsidRPr="00F41B1A">
        <w:rPr>
          <w:rStyle w:val="CommentReference"/>
        </w:rPr>
        <w:annotationRef/>
      </w:r>
      <w:r>
        <w:rPr>
          <w:b/>
          <w:bCs/>
        </w:rPr>
        <w:t>Benchmark Answer 1:</w:t>
      </w:r>
      <w:r>
        <w:br/>
        <w:t>When selecting methods for gathering information, early childhood educators may consider employing techniques such as surveys, observations, interviews, or literature reviews to collect data that aligns with their research objectives and work requirements effectively.</w:t>
      </w:r>
    </w:p>
    <w:p w14:paraId="013E50E0" w14:textId="77777777" w:rsidR="009675BB" w:rsidRDefault="009675BB" w:rsidP="009675BB">
      <w:pPr>
        <w:pStyle w:val="CommentText"/>
        <w:jc w:val="left"/>
      </w:pPr>
      <w:r>
        <w:rPr>
          <w:b/>
          <w:bCs/>
        </w:rPr>
        <w:t>Benchmark Answer 2:</w:t>
      </w:r>
      <w:r>
        <w:br/>
        <w:t>When researching in early childhood education, she uses a mix of methods to gather the best information. For example, studying language development might involve observing how children use language and conducting assessments to measure their proficiency. She chooses the methods based on her goals. If she wants feedback on a new teaching strategy, she might use surveys. But to see how the classroom environment impacts behaviour, she would directly observe the children. This way, she gets a well-rounded picture from both data and real-world experiences.</w:t>
      </w:r>
    </w:p>
    <w:p w14:paraId="02DAC903" w14:textId="77777777" w:rsidR="009675BB" w:rsidRDefault="009675BB" w:rsidP="009675BB">
      <w:pPr>
        <w:pStyle w:val="CommentText"/>
        <w:jc w:val="left"/>
      </w:pPr>
      <w:r>
        <w:rPr>
          <w:b/>
          <w:bCs/>
        </w:rPr>
        <w:t>Benchmark Answer 3:</w:t>
      </w:r>
      <w:r>
        <w:br/>
        <w:t>To gather well-rounded information for her early childhood education research, she uses triangulation, which means using multiple methods to check her findings. For instance, to assess social skills, she might combine observations with parent interviews and developmental assessments. She picks methods that are accessible and feasible, considering factors like time, resources, and the children themselves. For example, if working in a diverse community, she might use visual aids to collect data in a way that's inclusive and engaging. Ultimately, she chooses methods that are practical and ethical, ensuring informed consent and confidentiality throughout the process.</w:t>
      </w:r>
    </w:p>
  </w:comment>
  <w:comment w:id="284" w:author="John Philip Dizon" w:date="2024-08-16T12:06:00Z" w:initials="JD">
    <w:p w14:paraId="2C0C9263" w14:textId="77777777" w:rsidR="009675BB" w:rsidRDefault="009675BB" w:rsidP="009675BB">
      <w:pPr>
        <w:pStyle w:val="CommentText"/>
        <w:jc w:val="left"/>
      </w:pPr>
      <w:r w:rsidRPr="00F41B1A">
        <w:rPr>
          <w:rStyle w:val="CommentReference"/>
        </w:rPr>
        <w:annotationRef/>
      </w:r>
      <w:r>
        <w:rPr>
          <w:b/>
          <w:bCs/>
        </w:rPr>
        <w:t>Benchmark Answer 1:</w:t>
      </w:r>
      <w:r>
        <w:br/>
        <w:t>Early childhood educators may utilise systematic approaches such as creating structured observation checklists, developing interview protocols, or using standardised assessment tools to gather information consistently and comprehensively, minimising biases and ensuring data accuracy.</w:t>
      </w:r>
    </w:p>
    <w:p w14:paraId="7958A9B1" w14:textId="77777777" w:rsidR="009675BB" w:rsidRDefault="009675BB" w:rsidP="009675BB">
      <w:pPr>
        <w:pStyle w:val="CommentText"/>
        <w:jc w:val="left"/>
      </w:pPr>
      <w:r>
        <w:rPr>
          <w:b/>
          <w:bCs/>
        </w:rPr>
        <w:t>Benchmark Answer 2:</w:t>
      </w:r>
      <w:r>
        <w:br/>
        <w:t>To ensure she gathers thorough information in early childhood education, she uses systematic methods. For example, when assessing social interactions, she might develop a checklist outlining specific behaviours to observe, like sharing or taking turns. This structured approach ensures consistency. She also uses documentation systems like digital portfolios to record observations and reflections over time. This allows her to track children's progress, identify patterns, and inform her curriculum planning effectively.</w:t>
      </w:r>
    </w:p>
    <w:p w14:paraId="5972E150" w14:textId="77777777" w:rsidR="009675BB" w:rsidRDefault="009675BB" w:rsidP="009675BB">
      <w:pPr>
        <w:pStyle w:val="CommentText"/>
        <w:jc w:val="left"/>
      </w:pPr>
      <w:r>
        <w:rPr>
          <w:b/>
          <w:bCs/>
        </w:rPr>
        <w:t>Benchmark Answer 3:</w:t>
      </w:r>
      <w:r>
        <w:br/>
        <w:t>She uses systematic approaches to gather comprehensive information. This involves collaboration with colleagues and families. For instance, they might hold meetings to discuss observations and share insights on children's development. She also uses tools like checklists to ensure consistent data collection during observations. Finally, she continuously monitors and reflects on her methods, like reviewing assessments, to improve the accuracy and effectiveness of how she gathers information about the children in her care. This teamwork and self-reflection ensure she gets a well-rounded picture of each child.</w:t>
      </w:r>
    </w:p>
    <w:p w14:paraId="65CA4400" w14:textId="77777777" w:rsidR="009675BB" w:rsidRDefault="009675BB" w:rsidP="009675BB">
      <w:pPr>
        <w:pStyle w:val="CommentText"/>
        <w:jc w:val="left"/>
      </w:pPr>
    </w:p>
  </w:comment>
  <w:comment w:id="285" w:author="John Philip Dizon" w:date="2024-08-16T12:06:00Z" w:initials="JD">
    <w:p w14:paraId="5AC4B20E" w14:textId="77777777" w:rsidR="009675BB" w:rsidRDefault="009675BB" w:rsidP="009675BB">
      <w:pPr>
        <w:pStyle w:val="CommentText"/>
        <w:jc w:val="left"/>
      </w:pPr>
      <w:r w:rsidRPr="00F41B1A">
        <w:rPr>
          <w:rStyle w:val="CommentReference"/>
        </w:rPr>
        <w:annotationRef/>
      </w:r>
      <w:r>
        <w:rPr>
          <w:b/>
          <w:bCs/>
        </w:rPr>
        <w:t>Benchmark Answer 1:</w:t>
      </w:r>
      <w:r>
        <w:br/>
        <w:t>Early childhood educators assess the relevance of information gathered by examining its alignment with research objectives and work requirements, focusing on aspects such as applicability to classroom practices, alignment with educational philosophies, and relevance to child development principles.</w:t>
      </w:r>
    </w:p>
    <w:p w14:paraId="46EFB580" w14:textId="77777777" w:rsidR="009675BB" w:rsidRDefault="009675BB" w:rsidP="009675BB">
      <w:pPr>
        <w:pStyle w:val="CommentText"/>
        <w:jc w:val="left"/>
      </w:pPr>
      <w:r>
        <w:rPr>
          <w:b/>
          <w:bCs/>
        </w:rPr>
        <w:t>Benchmark Answer 2:</w:t>
      </w:r>
      <w:r>
        <w:br/>
        <w:t>To assess how well the information she gathers aligns with her goals in early childhood education, she first considers her research objectives. For instance, if she is studying outdoor play's impact on physical development, the data she collects, like observations or parent surveys, should directly connect to this topic. She also uses triangulation, which means using multiple information sources. This could involve looking at observations, interviews, and academic literature to get a well-rounded picture. By comparing this information, she can see if her findings match up and ensure the data she gathers is truly relevant to her research questions and practical needs in the classroom.</w:t>
      </w:r>
    </w:p>
    <w:p w14:paraId="65E1D41E" w14:textId="77777777" w:rsidR="009675BB" w:rsidRDefault="009675BB" w:rsidP="009675BB">
      <w:pPr>
        <w:pStyle w:val="CommentText"/>
        <w:jc w:val="left"/>
      </w:pPr>
      <w:r>
        <w:rPr>
          <w:b/>
          <w:bCs/>
        </w:rPr>
        <w:t>Benchmark Answer 3:</w:t>
      </w:r>
      <w:r>
        <w:br/>
        <w:t>To ensure the information she gathers is useful for her early childhood education research or professional needs, she first sets criteria based on her goals. For instance, if she is studying outdoor play, she might create a rubric to check if the information is directly related to this topic, current, and comes from credible sources. She can also discuss her findings with colleagues or supervisors to get their feedback on whether the information seems relevant and important to her research question. By using these methods, she can ensure the information she uses is truly relevant and valuable for her work in early childhood education.</w:t>
      </w:r>
    </w:p>
  </w:comment>
  <w:comment w:id="286" w:author="John Philip Dizon" w:date="2024-08-16T12:07:00Z" w:initials="JD">
    <w:p w14:paraId="5F10AD0F" w14:textId="77777777" w:rsidR="009675BB" w:rsidRDefault="009675BB" w:rsidP="009675BB">
      <w:pPr>
        <w:pStyle w:val="CommentText"/>
        <w:jc w:val="left"/>
      </w:pPr>
      <w:r w:rsidRPr="00F41B1A">
        <w:rPr>
          <w:rStyle w:val="CommentReference"/>
        </w:rPr>
        <w:annotationRef/>
      </w:r>
      <w:r>
        <w:rPr>
          <w:b/>
          <w:bCs/>
        </w:rPr>
        <w:t>Benchmark Answer 1:</w:t>
      </w:r>
      <w:r>
        <w:br/>
        <w:t>Early childhood educators may organise information using methods such as categorisation, coding, or creating databases to facilitate its analysis and future reference, ensuring that data is structured in a way that supports efficient retrieval and utilisation in practice.</w:t>
      </w:r>
    </w:p>
    <w:p w14:paraId="1DCC0061" w14:textId="77777777" w:rsidR="009675BB" w:rsidRDefault="009675BB" w:rsidP="009675BB">
      <w:pPr>
        <w:pStyle w:val="CommentText"/>
        <w:jc w:val="left"/>
      </w:pPr>
      <w:r>
        <w:rPr>
          <w:b/>
          <w:bCs/>
        </w:rPr>
        <w:t>Benchmark Answer 2:</w:t>
      </w:r>
      <w:r>
        <w:br/>
        <w:t>To organise information for her early childhood education research or practice, she uses digital or physical systems tailored to her needs. For instance, she might create folders on her computer to categorise data by topic, date, or source. She can also use spreadsheets for quantitative data. This helps her easily find and update information. To analyse the information, she organises it thematically. For instance, if she is studying language development, she might group data on vocabulary or bilingualism. This thematic organisation helps her identify patterns and trends in the information, making it easier to analyse and use in the future.</w:t>
      </w:r>
    </w:p>
    <w:p w14:paraId="6979ECB5" w14:textId="77777777" w:rsidR="009675BB" w:rsidRDefault="009675BB" w:rsidP="009675BB">
      <w:pPr>
        <w:pStyle w:val="CommentText"/>
        <w:jc w:val="left"/>
      </w:pPr>
      <w:r>
        <w:rPr>
          <w:b/>
          <w:bCs/>
        </w:rPr>
        <w:t>Benchmark Answer 3:</w:t>
      </w:r>
      <w:r>
        <w:br/>
        <w:t>To organise information for her early childhood education work, she uses two main methods. First, she keeps things in chronological order, like filing observation notes by date. This lets her see how things develop over time. Second, she uses a system of cross-referencing, like a detailed index or hyperlinks. This allows her to easily find specific information and see how different pieces of data relate to each other. These methods help her analyse the information effectively and use it for future planning and improvement in her practice.</w:t>
      </w:r>
    </w:p>
  </w:comment>
  <w:comment w:id="287" w:author="John Philip Dizon" w:date="2024-08-16T12:07:00Z" w:initials="JD">
    <w:p w14:paraId="0737CB87" w14:textId="77777777" w:rsidR="009675BB" w:rsidRDefault="009675BB" w:rsidP="009675BB">
      <w:pPr>
        <w:pStyle w:val="CommentText"/>
        <w:jc w:val="left"/>
      </w:pPr>
      <w:r w:rsidRPr="00F41B1A">
        <w:rPr>
          <w:rStyle w:val="CommentReference"/>
        </w:rPr>
        <w:annotationRef/>
      </w:r>
      <w:r>
        <w:rPr>
          <w:b/>
          <w:bCs/>
        </w:rPr>
        <w:t>Benchmark Answer 1:</w:t>
      </w:r>
      <w:r>
        <w:br/>
        <w:t>Early childhood educators prioritise information by assessing its relevance and importance to their research objectives and professional practice needs, focusing on critical factors such as urgency, significance, and potential impact on improving teaching and learning outcomes.</w:t>
      </w:r>
    </w:p>
    <w:p w14:paraId="0287B3D1" w14:textId="77777777" w:rsidR="009675BB" w:rsidRDefault="009675BB" w:rsidP="009675BB">
      <w:pPr>
        <w:pStyle w:val="CommentText"/>
        <w:jc w:val="left"/>
      </w:pPr>
      <w:r>
        <w:rPr>
          <w:b/>
          <w:bCs/>
        </w:rPr>
        <w:t>Benchmark Answer 2:</w:t>
      </w:r>
      <w:r>
        <w:br/>
        <w:t>When organising information for her early childhood education research or practice, she prioritises it based on two main factors. First, she considers how well it aligns with her goals. For instance, if she is studying outdoor play, she would prioritise data on outdoor environments and its impact on development over less relevant information. Second, she thinks about urgency and importance. Information about child safety or following regulations would take priority over minor procedural updates. By considering both how relevant and critical the information is, she can ensure she focuses on what matters most for her research or work in early childhood education.</w:t>
      </w:r>
    </w:p>
    <w:p w14:paraId="3E6132E3" w14:textId="77777777" w:rsidR="009675BB" w:rsidRDefault="009675BB" w:rsidP="009675BB">
      <w:pPr>
        <w:pStyle w:val="CommentText"/>
        <w:jc w:val="left"/>
      </w:pPr>
      <w:r>
        <w:rPr>
          <w:b/>
          <w:bCs/>
        </w:rPr>
        <w:t>Benchmark Answer 3:</w:t>
      </w:r>
      <w:r>
        <w:br/>
        <w:t>When prioritising information for her early childhood education research or practice, she considers two key factors. First, she gets input from others involved. For instance, if parents are concerned about meals, she would focus on gathering information about menus and nutrition. Second, she thinks about her own resources. If she has limited time, she might focus on collecting high-quality data from reliable sources instead of trying to gather a lot of information that would be difficult to analyse. By considering both stakeholder needs and her own capacity, she can prioritise the information that is most important and useful for her work.</w:t>
      </w:r>
    </w:p>
  </w:comment>
  <w:comment w:id="288" w:author="John Philip Dizon" w:date="2024-08-16T12:08:00Z" w:initials="JD">
    <w:p w14:paraId="1C93CB1E" w14:textId="77777777" w:rsidR="009675BB" w:rsidRDefault="009675BB" w:rsidP="009675BB">
      <w:pPr>
        <w:pStyle w:val="CommentText"/>
        <w:jc w:val="left"/>
      </w:pPr>
      <w:r w:rsidRPr="00F41B1A">
        <w:rPr>
          <w:rStyle w:val="CommentReference"/>
        </w:rPr>
        <w:annotationRef/>
      </w:r>
      <w:r>
        <w:rPr>
          <w:b/>
          <w:bCs/>
        </w:rPr>
        <w:t>Benchmark Answer 1:</w:t>
      </w:r>
      <w:r>
        <w:br/>
        <w:t>Early childhood educators compare and contrast different sources of information by examining factors such as credibility, reliability, scope, and perspective, allowing them to discern varying viewpoints and synthesise diverse perspectives to inform their practices effectively.</w:t>
      </w:r>
    </w:p>
    <w:p w14:paraId="6CE40959" w14:textId="77777777" w:rsidR="009675BB" w:rsidRDefault="009675BB" w:rsidP="009675BB">
      <w:pPr>
        <w:pStyle w:val="CommentText"/>
        <w:jc w:val="left"/>
      </w:pPr>
      <w:r>
        <w:rPr>
          <w:b/>
          <w:bCs/>
        </w:rPr>
        <w:t>Benchmark Answer 2:</w:t>
      </w:r>
      <w:r>
        <w:br/>
        <w:t>To fully understand information for her early childhood education work, she compares and contrasts different sources. For instance, if she is researching a teaching method, she would look at academic journals, studies, and what practitioners say about it. By examining these different sources, she can see common ideas, but also any differences or gaps in knowledge. She also critically analyses each source, such as checking the author's background and whether the information is based on evidence. This critical analysis helps her identify any biases and ensures she interprets the information in a well-informed way. This approach allows her to gain a more complete picture of the topic.</w:t>
      </w:r>
    </w:p>
    <w:p w14:paraId="6DCC3CBA" w14:textId="77777777" w:rsidR="009675BB" w:rsidRDefault="009675BB" w:rsidP="009675BB">
      <w:pPr>
        <w:pStyle w:val="CommentText"/>
        <w:jc w:val="left"/>
      </w:pPr>
      <w:r>
        <w:rPr>
          <w:b/>
          <w:bCs/>
        </w:rPr>
        <w:t>Benchmark Answer 3:</w:t>
      </w:r>
      <w:r>
        <w:br/>
        <w:t>To ensure a well-rounded understanding in early childhood education, she compares information from various sources. For instance, exploring inclusive education might involve considering viewpoints from researchers, parents, and policymakers. By examining these different perspectives, she can gain a more complete picture of the topic. Additionally, she develops criteria to assess each source's quality. For instance, when reviewing child development, she would prioritise recent research studies over anecdotal evidence. By comparing sources using these criteria, she can identify key ideas and any gaps in knowledge, allowing her to form a more informed perspective on the topic.</w:t>
      </w:r>
    </w:p>
  </w:comment>
  <w:comment w:id="289" w:author="John Philip Dizon" w:date="2024-08-16T12:08:00Z" w:initials="JD">
    <w:p w14:paraId="21D506F9" w14:textId="77777777" w:rsidR="009675BB" w:rsidRDefault="009675BB" w:rsidP="009675BB">
      <w:pPr>
        <w:pStyle w:val="CommentText"/>
        <w:jc w:val="left"/>
      </w:pPr>
      <w:r w:rsidRPr="00F41B1A">
        <w:rPr>
          <w:rStyle w:val="CommentReference"/>
        </w:rPr>
        <w:annotationRef/>
      </w:r>
      <w:r>
        <w:rPr>
          <w:b/>
          <w:bCs/>
        </w:rPr>
        <w:t>Benchmark Answer 1:</w:t>
      </w:r>
      <w:r>
        <w:br/>
        <w:t>Early childhood educators assess the strength, relevance, reliability, and currency of information by evaluating factors such as the reputation of the source, the rigor of research methodology, the timeliness of data, and its alignment with current best practices and theoretical frameworks in early childhood education.</w:t>
      </w:r>
    </w:p>
    <w:p w14:paraId="04794F15" w14:textId="77777777" w:rsidR="009675BB" w:rsidRDefault="009675BB" w:rsidP="009675BB">
      <w:pPr>
        <w:pStyle w:val="CommentText"/>
        <w:jc w:val="left"/>
      </w:pPr>
      <w:r>
        <w:rPr>
          <w:b/>
          <w:bCs/>
        </w:rPr>
        <w:t>Benchmark Answer 2:</w:t>
      </w:r>
      <w:r>
        <w:br/>
        <w:t>To ensure the information she uses in early childhood education is reliable and up-to-date, she critically evaluates each source. She uses tools like CRAAP (Currency, Relevance, Authority, Accuracy, Purpose) to check factors such as the author's expertise and when the information was published. She also compares information across different sources, like research studies and educational organisations. By looking for consensus and using these critical appraisal methods, she can be sure the information she is using is strong, relevant, and reflects the latest knowledge in the field. This helps her make informed decisions for her work with young children.</w:t>
      </w:r>
    </w:p>
    <w:p w14:paraId="56AA5680" w14:textId="77777777" w:rsidR="009675BB" w:rsidRDefault="009675BB" w:rsidP="009675BB">
      <w:pPr>
        <w:pStyle w:val="CommentText"/>
        <w:jc w:val="left"/>
      </w:pPr>
      <w:r>
        <w:rPr>
          <w:b/>
          <w:bCs/>
        </w:rPr>
        <w:t>Benchmark Answer 3:</w:t>
      </w:r>
      <w:r>
        <w:br/>
        <w:t>To ensure the information she uses in early childhood education is reliable and current, she focuses on two key factors: how recent and authoritative the source is. When researching something like early childhood literacy, she looks for recent articles in academic journals by well-known experts in the field, published within the last few years. Additionally, she checks for peer review and citations. Peer review indicates that other experts have evaluated the information, and citations demonstrate that the source is based on other credible sources. By considering these factors, she can be sure the information she uses is strong, up-to-date, and reflects the best practices in early childhood education.</w:t>
      </w:r>
    </w:p>
  </w:comment>
  <w:comment w:id="290" w:author="John Philip Dizon" w:date="2024-08-16T12:08:00Z" w:initials="JD">
    <w:p w14:paraId="5F727424" w14:textId="77777777" w:rsidR="009675BB" w:rsidRDefault="009675BB" w:rsidP="009675BB">
      <w:pPr>
        <w:pStyle w:val="CommentText"/>
        <w:jc w:val="left"/>
      </w:pPr>
      <w:r w:rsidRPr="00F41B1A">
        <w:rPr>
          <w:rStyle w:val="CommentReference"/>
        </w:rPr>
        <w:annotationRef/>
      </w:r>
      <w:r>
        <w:rPr>
          <w:b/>
          <w:bCs/>
        </w:rPr>
        <w:t>Benchmark Answer 1:</w:t>
      </w:r>
      <w:r>
        <w:br/>
        <w:t>Early childhood educators consider factors such as resource availability, potential positive impacts on teaching and learning outcomes, and potential risks or ethical considerations associated with implementing information into practice, ensuring that decisions are informed by a comprehensive assessment of feasibility, benefits, and risks.</w:t>
      </w:r>
    </w:p>
    <w:p w14:paraId="44DE628B" w14:textId="77777777" w:rsidR="009675BB" w:rsidRDefault="009675BB" w:rsidP="009675BB">
      <w:pPr>
        <w:pStyle w:val="CommentText"/>
        <w:jc w:val="left"/>
      </w:pPr>
      <w:r>
        <w:rPr>
          <w:b/>
          <w:bCs/>
        </w:rPr>
        <w:t>Benchmark Answer 2:</w:t>
      </w:r>
    </w:p>
    <w:p w14:paraId="227743B1" w14:textId="77777777" w:rsidR="009675BB" w:rsidRDefault="009675BB" w:rsidP="009675BB">
      <w:pPr>
        <w:pStyle w:val="CommentText"/>
        <w:numPr>
          <w:ilvl w:val="0"/>
          <w:numId w:val="60"/>
        </w:numPr>
        <w:jc w:val="left"/>
      </w:pPr>
      <w:r>
        <w:t>Feasibility: She assesses the feasibility of implementing information gathered by considering factors such as available resources, time constraints, and organisational capacity. For instance, if researching the implementation of a new curriculum approach in early childhood settings, she evaluates whether the required materials, training, and support systems are feasible within the current budget and staffing levels.</w:t>
      </w:r>
    </w:p>
    <w:p w14:paraId="546CA4EE" w14:textId="77777777" w:rsidR="009675BB" w:rsidRDefault="009675BB" w:rsidP="009675BB">
      <w:pPr>
        <w:pStyle w:val="CommentText"/>
        <w:numPr>
          <w:ilvl w:val="0"/>
          <w:numId w:val="60"/>
        </w:numPr>
        <w:jc w:val="left"/>
      </w:pPr>
      <w:r>
        <w:t>Benefits and Risks Analysis: She conducts a thorough benefits and risks analysis to weigh the potential advantages against potential drawbacks associated with the information gathered. For example, when considering the adoption of technology-enhanced learning tools in early childhood programs, she identifies the benefits such as enhanced engagement and learning outcomes, but also evaluates potential risks such as increased screen time and privacy concerns for young children. By conducting a comprehensive analysis, she can make informed decisions that maximise benefits while mitigating risks.</w:t>
      </w:r>
    </w:p>
    <w:p w14:paraId="06AD2193" w14:textId="77777777" w:rsidR="009675BB" w:rsidRDefault="009675BB" w:rsidP="009675BB">
      <w:pPr>
        <w:pStyle w:val="CommentText"/>
        <w:jc w:val="left"/>
      </w:pPr>
      <w:r>
        <w:rPr>
          <w:b/>
          <w:bCs/>
        </w:rPr>
        <w:t>Benchmark Answer 3:</w:t>
      </w:r>
      <w:r>
        <w:br/>
        <w:t>When evaluating information for her early childhood education work, she considers both how realistic it is to implement and the potential pros and cons. For instance, if she finds research on a new curriculum, she thinks about factors like budget and staffing to see if it's actually doable. She also weighs the benefits, like making learning more engaging, against any risks, such as too much screen time. By considering both feasibility and the potential benefits and risks, she can make informed decisions about how to use the information to improve her work with young children.</w:t>
      </w:r>
    </w:p>
  </w:comment>
  <w:comment w:id="291" w:author="John Philip Dizon" w:date="2024-08-16T12:08:00Z" w:initials="JD">
    <w:p w14:paraId="15CBA91E" w14:textId="77777777" w:rsidR="009675BB" w:rsidRDefault="009675BB" w:rsidP="009675BB">
      <w:pPr>
        <w:pStyle w:val="CommentText"/>
        <w:jc w:val="left"/>
      </w:pPr>
      <w:r w:rsidRPr="00F41B1A">
        <w:rPr>
          <w:rStyle w:val="CommentReference"/>
        </w:rPr>
        <w:annotationRef/>
      </w:r>
      <w:r>
        <w:rPr>
          <w:b/>
          <w:bCs/>
        </w:rPr>
        <w:t>Benchmark Answer 1:</w:t>
      </w:r>
      <w:r>
        <w:br/>
        <w:t>Early childhood educators formulate and document conclusions by synthesising findings from their analysis of gathered information, drawing logical inferences, and documenting insights and recommendations in formats such as research reports, case studies, or professional presentations, facilitating informed decision-making and future action planning.</w:t>
      </w:r>
    </w:p>
    <w:p w14:paraId="412392E1" w14:textId="77777777" w:rsidR="009675BB" w:rsidRDefault="009675BB" w:rsidP="009675BB">
      <w:pPr>
        <w:pStyle w:val="CommentText"/>
        <w:jc w:val="left"/>
      </w:pPr>
      <w:r>
        <w:rPr>
          <w:b/>
          <w:bCs/>
        </w:rPr>
        <w:t>Benchmark Answer 2:</w:t>
      </w:r>
      <w:r>
        <w:br/>
        <w:t>In her early childhood education work, she turns the information she gathers into useful insights by using appropriate analysis methods. For instance, if she is evaluating a literacy program, she might use statistics to find patterns in assessment data. Then, she summarises these findings and looks for bigger trends. So, after observing children playing together, she might conclude that collaborative activities help them develop teamwork and friendships. By analysing and synthesising information this way, she can draw well-supported conclusions that inform her practice.</w:t>
      </w:r>
    </w:p>
    <w:p w14:paraId="168F25FA" w14:textId="77777777" w:rsidR="009675BB" w:rsidRDefault="009675BB" w:rsidP="009675BB">
      <w:pPr>
        <w:pStyle w:val="CommentText"/>
        <w:jc w:val="left"/>
      </w:pPr>
      <w:r>
        <w:rPr>
          <w:b/>
          <w:bCs/>
        </w:rPr>
        <w:t>Benchmark Answer 3:</w:t>
      </w:r>
      <w:r>
        <w:br/>
        <w:t>She documents these conclusions systematically, like in a report about parental satisfaction with communication at a daycare. This report would include both survey data and written feedback. She also reflects on her conclusions and validates them by getting feedback from colleagues. For instance, she might share research on outdoor play and physical activity with other educators to ensure her conclusions are well-supported before finalising the report. This process helps her turn the information she gathers into useful and reliable insights for her work with young children.</w:t>
      </w:r>
    </w:p>
  </w:comment>
  <w:comment w:id="292" w:author="John Philip Dizon" w:date="2024-08-16T12:08:00Z" w:initials="JD">
    <w:p w14:paraId="723573A7" w14:textId="77777777" w:rsidR="009675BB" w:rsidRDefault="009675BB" w:rsidP="009675BB">
      <w:pPr>
        <w:pStyle w:val="CommentText"/>
        <w:jc w:val="left"/>
      </w:pPr>
      <w:r w:rsidRPr="00F41B1A">
        <w:rPr>
          <w:rStyle w:val="CommentReference"/>
        </w:rPr>
        <w:annotationRef/>
      </w:r>
      <w:r>
        <w:rPr>
          <w:b/>
          <w:bCs/>
        </w:rPr>
        <w:t>Benchmark Answer 1:</w:t>
      </w:r>
      <w:r>
        <w:br/>
        <w:t>Early childhood educators assess the potential uses of different aspects of information, such as informing curriculum development, guiding instructional strategies, supporting individualised learning plans, or advocating for policy changes, ensuring that information is leveraged effectively to enhance teaching and learning outcomes.</w:t>
      </w:r>
    </w:p>
    <w:p w14:paraId="07A2CBC7" w14:textId="77777777" w:rsidR="009675BB" w:rsidRDefault="009675BB" w:rsidP="009675BB">
      <w:pPr>
        <w:pStyle w:val="CommentText"/>
        <w:jc w:val="left"/>
      </w:pPr>
      <w:r>
        <w:rPr>
          <w:b/>
          <w:bCs/>
        </w:rPr>
        <w:t>Benchmark Answer 2:</w:t>
      </w:r>
      <w:r>
        <w:br/>
        <w:t>When evaluating information for her early childhood education practice, she considers two main things: how well it fits her specific classroom and how she can use it in her daily activities. For instance, when choosing curriculum resources, she thinks about how well they match the ages and backgrounds of her students. She also looks for research on learning approaches but focuses on how the findings can be translated into practical activities for the children in her classroom. By considering both how relevant and applicable the information is, she can ensure it will be truly useful for her work with young children.</w:t>
      </w:r>
    </w:p>
    <w:p w14:paraId="6A82707A" w14:textId="77777777" w:rsidR="009675BB" w:rsidRDefault="009675BB" w:rsidP="009675BB">
      <w:pPr>
        <w:pStyle w:val="CommentText"/>
        <w:jc w:val="left"/>
      </w:pPr>
      <w:r>
        <w:rPr>
          <w:b/>
          <w:bCs/>
        </w:rPr>
        <w:t>Benchmark Answer 3:</w:t>
      </w:r>
      <w:r>
        <w:br/>
        <w:t>In her early childhood education practice, she looks for information in many forms to improve her teaching. This could be research articles, case studies, or even best practice guides. She then considers how this information can be adapted to fit the specific needs of her students and their families. For instance, when creating inclusive learning activities, she might adjust teaching methods or materials to accommodate different learning styles or cultural backgrounds. By finding these resources and adapting them to her unique situation, she can ensure the information she gathers is truly useful for her work with young children.</w:t>
      </w:r>
    </w:p>
  </w:comment>
  <w:comment w:id="293" w:author="John Philip Dizon" w:date="2024-08-16T12:09:00Z" w:initials="JD">
    <w:p w14:paraId="5DA3C7AE" w14:textId="77777777" w:rsidR="009675BB" w:rsidRDefault="009675BB" w:rsidP="009675BB">
      <w:pPr>
        <w:pStyle w:val="CommentText"/>
        <w:jc w:val="left"/>
      </w:pPr>
      <w:r w:rsidRPr="00F41B1A">
        <w:rPr>
          <w:rStyle w:val="CommentReference"/>
        </w:rPr>
        <w:annotationRef/>
      </w:r>
      <w:r>
        <w:rPr>
          <w:b/>
          <w:bCs/>
        </w:rPr>
        <w:t>Benchmark Answer 1:</w:t>
      </w:r>
      <w:r>
        <w:br/>
        <w:t>Early childhood educators utilise information and insights gained from research to identify potential areas for change and improvement in practices, such as refining teaching methodologies, implementing new assessment strategies, or enhancing classroom environments, fostering continuous improvement and innovation in early childhood education settings.</w:t>
      </w:r>
    </w:p>
    <w:p w14:paraId="6F304D07" w14:textId="77777777" w:rsidR="009675BB" w:rsidRDefault="009675BB" w:rsidP="009675BB">
      <w:pPr>
        <w:pStyle w:val="CommentText"/>
        <w:jc w:val="left"/>
      </w:pPr>
      <w:r>
        <w:rPr>
          <w:b/>
          <w:bCs/>
        </w:rPr>
        <w:t>Benchmark Answer 2:</w:t>
      </w:r>
      <w:r>
        <w:br/>
        <w:t>She uses research to improve her teaching in early childhood education by finding areas for growth and then taking action. For instance, research might show outdoor play benefits learning, so she could explore adding more outdoor activities. She can also conduct her own research, like figuring out how to get children more engaged during circle time by trying new methods and seeing what works best. By using research this way, she can continually improve her practice to better meet the needs of the young children she works with.</w:t>
      </w:r>
    </w:p>
    <w:p w14:paraId="357ADB42" w14:textId="77777777" w:rsidR="009675BB" w:rsidRDefault="009675BB" w:rsidP="009675BB">
      <w:pPr>
        <w:pStyle w:val="CommentText"/>
        <w:jc w:val="left"/>
      </w:pPr>
      <w:r>
        <w:rPr>
          <w:b/>
          <w:bCs/>
        </w:rPr>
        <w:t>Benchmark Answer 3:</w:t>
      </w:r>
      <w:r>
        <w:br/>
        <w:t>She uses research to improve her teaching in early childhood education by staying up-to-date and collaborating with colleagues. For instance, attending workshops on new literacy techniques can inspire fresh approaches in her classroom. Research can also spark collaborative efforts. If a study highlights social-emotional learning, she might work with colleagues to explore ways to promote positive social interactions and emotional regulation in their students. By continuously learning and working together, they can ensure their practices are informed by the latest research and best meet the needs of the young children they teach.</w:t>
      </w:r>
    </w:p>
  </w:comment>
  <w:comment w:id="294" w:author="John Philip Dizon" w:date="2024-08-16T12:09:00Z" w:initials="JD">
    <w:p w14:paraId="1266ADAD" w14:textId="77777777" w:rsidR="009675BB" w:rsidRDefault="009675BB" w:rsidP="009675BB">
      <w:pPr>
        <w:pStyle w:val="CommentText"/>
        <w:jc w:val="left"/>
      </w:pPr>
      <w:r w:rsidRPr="00F41B1A">
        <w:rPr>
          <w:rStyle w:val="CommentReference"/>
        </w:rPr>
        <w:annotationRef/>
      </w:r>
      <w:r>
        <w:rPr>
          <w:b/>
          <w:bCs/>
        </w:rPr>
        <w:t>Benchmark Answer 1:</w:t>
      </w:r>
      <w:r>
        <w:br/>
        <w:t>Early childhood educators employ strategies such as conducting literature reviews, engaging in professional dialogue, seeking input from colleagues or experts, and examining emerging trends and challenges in the field to identify unresolved issues or gaps in knowledge that warrant further research and evaluation, contributing to advancing the field of early childhood education.</w:t>
      </w:r>
    </w:p>
    <w:p w14:paraId="08217C40" w14:textId="77777777" w:rsidR="009675BB" w:rsidRDefault="009675BB" w:rsidP="009675BB">
      <w:pPr>
        <w:pStyle w:val="CommentText"/>
        <w:jc w:val="left"/>
      </w:pPr>
      <w:r>
        <w:rPr>
          <w:b/>
          <w:bCs/>
        </w:rPr>
        <w:t>Benchmark Answer 2:</w:t>
      </w:r>
      <w:r>
        <w:br/>
        <w:t>To identify areas where her teaching in early childhood education can improve, she uses reflection and data analysis. Regularly reflecting on her practice, like after a new teaching strategy, helps her see what's working and what might need more research. She also analyses data from assessments, observations, and feedback. For instance, if many children struggle with a concept, she might research evidence-based strategies to address those specific challenges. By reflecting and analysing data, she can pinpoint areas where her knowledge might be incomplete and identify what needs further exploration through research.</w:t>
      </w:r>
    </w:p>
    <w:p w14:paraId="1C272E10" w14:textId="77777777" w:rsidR="009675BB" w:rsidRDefault="009675BB" w:rsidP="009675BB">
      <w:pPr>
        <w:pStyle w:val="CommentText"/>
        <w:jc w:val="left"/>
      </w:pPr>
      <w:r>
        <w:rPr>
          <w:b/>
          <w:bCs/>
        </w:rPr>
        <w:t>Benchmark Answer 3:</w:t>
      </w:r>
      <w:r>
        <w:br/>
        <w:t>To identify areas where research is needed in early childhood education, she uses two main strategies. First, she regularly reviews recent studies. For instance, looking at research on play-based learning might reveal areas where we don't fully understand how it affects different groups of children. Second, she collaborates with colleagues. For instance, if many educators struggle supporting children with special needs, this could point to a need for more research and training on inclusive practices. By staying up-to-date on research and working with colleagues, she can help identify gaps in knowledge that require further exploration.</w:t>
      </w:r>
    </w:p>
  </w:comment>
  <w:comment w:id="295" w:author="John Philip Dizon" w:date="2024-08-16T12:09:00Z" w:initials="JD">
    <w:p w14:paraId="31EF18B8" w14:textId="77777777" w:rsidR="009675BB" w:rsidRDefault="009675BB" w:rsidP="009675BB">
      <w:pPr>
        <w:pStyle w:val="CommentText"/>
        <w:jc w:val="left"/>
      </w:pPr>
      <w:r w:rsidRPr="00F41B1A">
        <w:rPr>
          <w:rStyle w:val="CommentReference"/>
        </w:rPr>
        <w:annotationRef/>
      </w:r>
      <w:r>
        <w:rPr>
          <w:b/>
          <w:bCs/>
        </w:rPr>
        <w:t>Benchmark Answer 1:</w:t>
      </w:r>
      <w:r>
        <w:br/>
        <w:t>Early childhood educators develop actionable plans by translating research findings into practical strategies and initiatives, setting clear goals, outlining implementation steps, and establishing evaluation measures to monitor progress and impact, ensuring that research outcomes are effectively integrated into professional practice to enhance teaching and learning experiences for young children.</w:t>
      </w:r>
    </w:p>
    <w:p w14:paraId="3C9413E6" w14:textId="77777777" w:rsidR="009675BB" w:rsidRDefault="009675BB" w:rsidP="009675BB">
      <w:pPr>
        <w:pStyle w:val="CommentText"/>
        <w:jc w:val="left"/>
      </w:pPr>
      <w:r>
        <w:t>PE question:</w:t>
      </w:r>
      <w:r>
        <w:br/>
        <w:t>How have early childhood educators applied completed research activities, utilising various reasons for undertaking research, to develop actionable strategies addressing two (2) key issues within the early childhood education industry, and what were the outcomes of these actions?</w:t>
      </w:r>
    </w:p>
    <w:p w14:paraId="17CC3C38" w14:textId="77777777" w:rsidR="009675BB" w:rsidRDefault="009675BB" w:rsidP="009675BB">
      <w:pPr>
        <w:pStyle w:val="CommentText"/>
        <w:jc w:val="left"/>
      </w:pPr>
      <w:r>
        <w:t>Industry Benchmarks:</w:t>
      </w:r>
    </w:p>
    <w:p w14:paraId="112EE5C5" w14:textId="77777777" w:rsidR="009675BB" w:rsidRDefault="009675BB" w:rsidP="009675BB">
      <w:pPr>
        <w:pStyle w:val="CommentText"/>
        <w:jc w:val="left"/>
      </w:pPr>
      <w:r>
        <w:t>Issue: Enhancing Social-Emotional Learning (SEL) in Early Childhood Settings</w:t>
      </w:r>
    </w:p>
    <w:p w14:paraId="4F317D99" w14:textId="77777777" w:rsidR="009675BB" w:rsidRDefault="009675BB" w:rsidP="009675BB">
      <w:pPr>
        <w:pStyle w:val="CommentText"/>
        <w:jc w:val="left"/>
      </w:pPr>
      <w:r>
        <w:t>Research Activities:</w:t>
      </w:r>
    </w:p>
    <w:p w14:paraId="38AC37EA" w14:textId="77777777" w:rsidR="009675BB" w:rsidRDefault="009675BB" w:rsidP="009675BB">
      <w:pPr>
        <w:pStyle w:val="CommentText"/>
        <w:jc w:val="left"/>
      </w:pPr>
      <w:r>
        <w:t>Comparison: She conducted a comparative analysis of different SEL intervention models to identify best practices. For example, she compared the efficacy of mindfulness-based interventions versus traditional behavioural approaches in promoting emotional regulation skills.</w:t>
      </w:r>
    </w:p>
    <w:p w14:paraId="41E9E3F9" w14:textId="77777777" w:rsidR="009675BB" w:rsidRDefault="009675BB" w:rsidP="009675BB">
      <w:pPr>
        <w:pStyle w:val="CommentText"/>
        <w:jc w:val="left"/>
      </w:pPr>
      <w:r>
        <w:t>Hypothesis Testing: She hypothesised that implementing daily mindfulness sessions would lead to decreased instances of disruptive behaviour among preschoolers. This hypothesis was tested through pre- and post-intervention behaviour assessments.</w:t>
      </w:r>
    </w:p>
    <w:p w14:paraId="44DBAABD" w14:textId="77777777" w:rsidR="009675BB" w:rsidRDefault="009675BB" w:rsidP="009675BB">
      <w:pPr>
        <w:pStyle w:val="CommentText"/>
        <w:jc w:val="left"/>
      </w:pPr>
      <w:r>
        <w:t>Trend Identification: She identified trends in SEL research, such as the increasing emphasis on trauma-informed practices. She incorporated trauma-informed elements into the SEL curriculum to address the growing need for supporting children who have experienced adverse experiences.</w:t>
      </w:r>
    </w:p>
    <w:p w14:paraId="3A31E1FD" w14:textId="77777777" w:rsidR="009675BB" w:rsidRDefault="009675BB" w:rsidP="009675BB">
      <w:pPr>
        <w:pStyle w:val="CommentText"/>
        <w:jc w:val="left"/>
      </w:pPr>
      <w:r>
        <w:t>Own Knowledge Extension: She engaged in a literature review to expand her understanding of attachment theory and its implications for SEL in early childhood. This knowledge informed her interactions with children displaying attachment-related behaviours.</w:t>
      </w:r>
    </w:p>
    <w:p w14:paraId="26B76BC5" w14:textId="77777777" w:rsidR="009675BB" w:rsidRDefault="009675BB" w:rsidP="009675BB">
      <w:pPr>
        <w:pStyle w:val="CommentText"/>
        <w:jc w:val="left"/>
      </w:pPr>
      <w:r>
        <w:t>Strengthen Quality of Own Practice: She conducted action research within the classroom to assess the effectiveness of different SEL activities. She reflected on observations and adjusted practices accordingly to enhance the quality of SEL implementation.</w:t>
      </w:r>
    </w:p>
    <w:p w14:paraId="65AE3BA2" w14:textId="77777777" w:rsidR="009675BB" w:rsidRDefault="009675BB" w:rsidP="009675BB">
      <w:pPr>
        <w:pStyle w:val="CommentText"/>
        <w:jc w:val="left"/>
      </w:pPr>
      <w:r>
        <w:t>Sources of Information: She utilised established sources such as peer-reviewed journals like the Journal of Applied Developmental Psychology and websites of reputable organisations like CASEL (Collaborative for Academic, Social, and Emotional Learning). She stayed current with emerging research in SEL by attending conferences and webinars focused on social-emotional development in early childhood.</w:t>
      </w:r>
    </w:p>
    <w:p w14:paraId="6832923C" w14:textId="77777777" w:rsidR="009675BB" w:rsidRDefault="009675BB" w:rsidP="009675BB">
      <w:pPr>
        <w:pStyle w:val="CommentText"/>
        <w:jc w:val="left"/>
      </w:pPr>
      <w:r>
        <w:t>Principles and Models of Evidence-Based Practice: She adhered to the rules of evidence by selecting interventions supported by empirical research demonstrating their effectiveness in improving social-emotional skills among young children. She recognised the duty of care requirement to prioritise interventions that promote children's well-being and positive social interactions.</w:t>
      </w:r>
    </w:p>
    <w:p w14:paraId="77210693" w14:textId="77777777" w:rsidR="009675BB" w:rsidRDefault="009675BB" w:rsidP="009675BB">
      <w:pPr>
        <w:pStyle w:val="CommentText"/>
        <w:jc w:val="left"/>
      </w:pPr>
      <w:r>
        <w:t>Ways to Evaluate the Validity of Information Sources: She applied critical appraisal skills to evaluate the credibility and relevance of research studies. She examined factors such as sample size, research design, and statistical analysis methods to assess the validity of research findings.</w:t>
      </w:r>
    </w:p>
    <w:p w14:paraId="49061C21" w14:textId="77777777" w:rsidR="009675BB" w:rsidRDefault="009675BB" w:rsidP="009675BB">
      <w:pPr>
        <w:pStyle w:val="CommentText"/>
        <w:jc w:val="left"/>
      </w:pPr>
      <w:r>
        <w:t>Research Processes: She utilised research methodologies such as pre- and post-intervention assessments, qualitative interviews with children and educators, and systematic observation of classroom interactions. Ethical considerations were addressed by obtaining informed consent from participants and maintaining confidentiality of sensitive information.</w:t>
      </w:r>
    </w:p>
    <w:p w14:paraId="0A71F908" w14:textId="77777777" w:rsidR="009675BB" w:rsidRDefault="009675BB" w:rsidP="009675BB">
      <w:pPr>
        <w:pStyle w:val="CommentText"/>
        <w:jc w:val="left"/>
      </w:pPr>
      <w:r>
        <w:t>Processes that Support Analysis of Information: She engaged in comparative analysis of pre- and post-intervention data to evaluate the effectiveness of SEL interventions. She reflected on observations of children's behaviour and interactions to discern patterns and identify areas for improvement in SEL implementation. She distinguished relevant findings from irrelevant data by focusing on outcomes directly related to the targeted social-emotional skills.</w:t>
      </w:r>
    </w:p>
    <w:p w14:paraId="516B4F9E" w14:textId="77777777" w:rsidR="009675BB" w:rsidRDefault="009675BB" w:rsidP="009675BB">
      <w:pPr>
        <w:pStyle w:val="CommentText"/>
        <w:jc w:val="left"/>
      </w:pPr>
      <w:r>
        <w:t>Issue: Addressing Language and Literacy Disparities among Diverse Learners</w:t>
      </w:r>
    </w:p>
    <w:p w14:paraId="1CDA4494" w14:textId="77777777" w:rsidR="009675BB" w:rsidRDefault="009675BB" w:rsidP="009675BB">
      <w:pPr>
        <w:pStyle w:val="CommentText"/>
        <w:jc w:val="left"/>
      </w:pPr>
      <w:r>
        <w:t>Research Activities:</w:t>
      </w:r>
    </w:p>
    <w:p w14:paraId="7C85B5FB" w14:textId="77777777" w:rsidR="009675BB" w:rsidRDefault="009675BB" w:rsidP="009675BB">
      <w:pPr>
        <w:pStyle w:val="CommentText"/>
        <w:jc w:val="left"/>
      </w:pPr>
      <w:r>
        <w:t>Comparison: She compared the effectiveness of different language acquisition strategies, such as bilingual instruction versus English immersion programs, in promoting literacy development among linguistically diverse learners.</w:t>
      </w:r>
    </w:p>
    <w:p w14:paraId="30A364AE" w14:textId="77777777" w:rsidR="009675BB" w:rsidRDefault="009675BB" w:rsidP="009675BB">
      <w:pPr>
        <w:pStyle w:val="CommentText"/>
        <w:jc w:val="left"/>
      </w:pPr>
      <w:r>
        <w:t>Hypothesis Testing: She hypothesised that implementing a culturally responsive literacy curriculum would lead to improved reading comprehension scores among English language learners. This hypothesis was tested through a quasi-experimental study comparing outcomes between classrooms with and without the culturally responsive curriculum.</w:t>
      </w:r>
    </w:p>
    <w:p w14:paraId="075A42DA" w14:textId="77777777" w:rsidR="009675BB" w:rsidRDefault="009675BB" w:rsidP="009675BB">
      <w:pPr>
        <w:pStyle w:val="CommentText"/>
        <w:jc w:val="left"/>
      </w:pPr>
      <w:r>
        <w:t>Trend Identification: She identified trends in language acquisition research, such as the importance of home language support in literacy development. She incorporated strategies from the "home language scaffolding" approach into classroom instruction to align with current research trends.</w:t>
      </w:r>
    </w:p>
    <w:p w14:paraId="2CC35E4B" w14:textId="77777777" w:rsidR="009675BB" w:rsidRDefault="009675BB" w:rsidP="009675BB">
      <w:pPr>
        <w:pStyle w:val="CommentText"/>
        <w:jc w:val="left"/>
      </w:pPr>
      <w:r>
        <w:t>Own Knowledge Extension: She expanded her knowledge of literacy development theories through graduate coursework in early childhood education. Theoretical frameworks, such as Vygotsky's sociocultural theory, informed her instructional practices aimed at fostering language and literacy skills.</w:t>
      </w:r>
    </w:p>
    <w:p w14:paraId="5E052675" w14:textId="77777777" w:rsidR="009675BB" w:rsidRDefault="009675BB" w:rsidP="009675BB">
      <w:pPr>
        <w:pStyle w:val="CommentText"/>
        <w:jc w:val="left"/>
      </w:pPr>
      <w:r>
        <w:t>Strengthen Quality of Own Practice: She conducted reflective practice sessions with colleagues to analyse the effectiveness of language and literacy instruction. Insights from these reflections were used to refine teaching strategies and differentiate instruction based on individual student needs.</w:t>
      </w:r>
    </w:p>
    <w:p w14:paraId="06A12DB9" w14:textId="77777777" w:rsidR="009675BB" w:rsidRDefault="009675BB" w:rsidP="009675BB">
      <w:pPr>
        <w:pStyle w:val="CommentText"/>
        <w:jc w:val="left"/>
      </w:pPr>
      <w:r>
        <w:t>Sources of Information: She drew from established sources such as peer-reviewed journals like Early Childhood Research Quarterly and the National Association for the Education of Young Children (NAEYC) publications. She stayed informed about current research in language and literacy development by subscribing to academic journals and participating in online forums dedicated to early childhood education.</w:t>
      </w:r>
    </w:p>
    <w:p w14:paraId="7063D62A" w14:textId="77777777" w:rsidR="009675BB" w:rsidRDefault="009675BB" w:rsidP="009675BB">
      <w:pPr>
        <w:pStyle w:val="CommentText"/>
        <w:jc w:val="left"/>
      </w:pPr>
      <w:r>
        <w:t>Principles and Models of Evidence-Based Practice: She adhered to the principles of evidence-based practice by selecting instructional strategies supported by empirical research on effective language and literacy interventions for diverse learners. She recognised the duty of care to provide equitable learning opportunities for all students, regardless of linguistic background.</w:t>
      </w:r>
    </w:p>
    <w:p w14:paraId="411BFFCB" w14:textId="77777777" w:rsidR="009675BB" w:rsidRDefault="009675BB" w:rsidP="009675BB">
      <w:pPr>
        <w:pStyle w:val="CommentText"/>
        <w:jc w:val="left"/>
      </w:pPr>
      <w:r>
        <w:t>Ways to Evaluate the Validity of Information Sources: She critically evaluated the validity of research studies by examining factors such as research design, sample representativeness, and data analysis methods. Consultation with colleagues and mentors helped her discuss the credibility of research findings and ensure rigorous evaluation of information sources.</w:t>
      </w:r>
    </w:p>
    <w:p w14:paraId="6A30F65F" w14:textId="77777777" w:rsidR="009675BB" w:rsidRDefault="009675BB" w:rsidP="009675BB">
      <w:pPr>
        <w:pStyle w:val="CommentText"/>
        <w:jc w:val="left"/>
      </w:pPr>
      <w:r>
        <w:t>Research Processes: She employed research methodologies such as pre- and post-assessments of language and literacy skills, qualitative interviews with students and families, and classroom observations to gather data. She adhered to ethical guidelines by obtaining informed consent from participants and protecting their privacy throughout the research process.</w:t>
      </w:r>
    </w:p>
    <w:p w14:paraId="73687C5E" w14:textId="77777777" w:rsidR="009675BB" w:rsidRDefault="009675BB" w:rsidP="009675BB">
      <w:pPr>
        <w:pStyle w:val="CommentText"/>
        <w:jc w:val="left"/>
      </w:pPr>
      <w:r>
        <w:t>Processes that Support Analysis of Information:</w:t>
      </w:r>
    </w:p>
    <w:p w14:paraId="0A780488" w14:textId="77777777" w:rsidR="009675BB" w:rsidRDefault="009675BB" w:rsidP="009675BB">
      <w:pPr>
        <w:pStyle w:val="CommentText"/>
        <w:jc w:val="left"/>
      </w:pPr>
      <w:r>
        <w:t>Comparing: Comparative analysis involves examining similarities and differences between various interventions, instructional approaches, or research findings. In the context of addressing language and literacy disparities among diverse learners, educators may compare the outcomes of different language acquisition strategies to determine which approach is most effective. For example, they might compare the literacy outcomes of students in bilingual programs versus those in English immersion programs. By comparing these approaches, educators can identify the strengths and weaknesses of each and make informed decisions about which strategies to implement in their classrooms.</w:t>
      </w:r>
    </w:p>
    <w:p w14:paraId="39529BEA" w14:textId="77777777" w:rsidR="009675BB" w:rsidRDefault="009675BB" w:rsidP="009675BB">
      <w:pPr>
        <w:pStyle w:val="CommentText"/>
        <w:jc w:val="left"/>
      </w:pPr>
      <w:r>
        <w:t>Contrasting: Contrasting involves highlighting the differences between different aspects of information or interventions. Educators may contrast the outcomes of different teaching methods or the characteristics of diverse student populations to identify disparities and areas for improvement. For instance, they might contrast the literacy outcomes of English language learners with those of native English speakers to pinpoint specific challenges faced by diverse learners. Contrasting allows educators to gain a nuanced understanding of the factors that influence student achievement and tailor their instructional approaches accordingly.</w:t>
      </w:r>
    </w:p>
    <w:p w14:paraId="313436ED" w14:textId="77777777" w:rsidR="009675BB" w:rsidRDefault="009675BB" w:rsidP="009675BB">
      <w:pPr>
        <w:pStyle w:val="CommentText"/>
        <w:jc w:val="left"/>
      </w:pPr>
      <w:r>
        <w:t>Challenging: Challenging involves critically evaluating assumptions, biases, or prevailing beliefs about a particular issue or intervention. Educators may challenge commonly held beliefs about language and literacy development to uncover underlying misconceptions or biases that may impede effective instruction. For example, they might challenge the notion that English immersion is the most effective approach for language acquisition and critically evaluate the evidence supporting this claim. By challenging established beliefs and assumptions, educators can promote a more nuanced and evidence-based approach to addressing language and literacy disparities among diverse learners.</w:t>
      </w:r>
    </w:p>
    <w:p w14:paraId="3B2BF08C" w14:textId="77777777" w:rsidR="009675BB" w:rsidRDefault="009675BB" w:rsidP="009675BB">
      <w:pPr>
        <w:pStyle w:val="CommentText"/>
        <w:jc w:val="left"/>
      </w:pPr>
      <w:r>
        <w:t>Reflecting: Reflection involves thoughtful consideration of one's experiences, practices, and outcomes to gain insights and inform future actions. Educators may reflect on their teaching practices, student outcomes, and research findings to identify areas of strength and areas for improvement. For instance, they might reflect on the effectiveness of different instructional strategies or interventions and consider how they could modify their approaches to better meet the needs of diverse learners. Reflection fosters continuous improvement and allows educators to refine their practices based on ongoing feedback and self-assessment.</w:t>
      </w:r>
    </w:p>
    <w:p w14:paraId="1FB80B85" w14:textId="77777777" w:rsidR="009675BB" w:rsidRDefault="009675BB" w:rsidP="009675BB">
      <w:pPr>
        <w:pStyle w:val="CommentText"/>
        <w:jc w:val="left"/>
      </w:pPr>
      <w:r>
        <w:t>Distinguishing Relevant from Irrelevant: Distinguishing relevant from irrelevant information involves discerning which data, research findings, or factors are most pertinent to the issue at hand. Educators must sift through a vast amount of information to identify the most salient evidence and insights to inform their practice. For example, when addressing language and literacy disparities among diverse learners, educators must prioritise research findings and instructional strategies that are most relevant to the linguistic and cultural backgrounds of their students. By distinguishing between relevant and irrelevant information, educators can focus their efforts on interventions that are most likely to yield positive outcomes for their students.</w:t>
      </w:r>
    </w:p>
    <w:p w14:paraId="729EACEE" w14:textId="77777777" w:rsidR="009675BB" w:rsidRDefault="009675BB" w:rsidP="009675BB">
      <w:pPr>
        <w:pStyle w:val="CommentText"/>
        <w:jc w:val="left"/>
      </w:pPr>
      <w:r>
        <w:t>Drawing Interdisciplinary Connections: Drawing interdisciplinary connections involves integrating insights and perspectives from multiple fields of study to gain a more comprehensive understanding of complex issues. Educators may draw on theories and research from fields such as linguistics, psychology, sociology, and education to inform their practices. For example, they might integrate insights from sociocultural theory, which emphasises the importance of social interactions and cultural context in learning, into their language and literacy instruction. By drawing interdisciplinary connections, educators can enrich their understanding of language and literacy development and tailor their instructional approaches to meet the diverse needs of their students.</w:t>
      </w:r>
    </w:p>
    <w:p w14:paraId="4C5D0877" w14:textId="77777777" w:rsidR="009675BB" w:rsidRDefault="009675BB" w:rsidP="009675BB">
      <w:pPr>
        <w:pStyle w:val="CommentText"/>
        <w:jc w:val="left"/>
      </w:pPr>
      <w:r>
        <w:rPr>
          <w:b/>
          <w:bCs/>
        </w:rPr>
        <w:t>Benchmark Answer 2:</w:t>
      </w:r>
      <w:r>
        <w:br/>
        <w:t>Actionable Goals</w:t>
      </w:r>
      <w:r>
        <w:br/>
        <w:t>Early childhood educators break down research findings into actionable goals or objectives that align with professional practice in early childhood education. For instance, if research suggests that outdoor play enhances cognitive development, educators can develop a plan to incorporate more outdoor learning experiences into the curriculum.</w:t>
      </w:r>
    </w:p>
    <w:p w14:paraId="281AAD8D" w14:textId="77777777" w:rsidR="009675BB" w:rsidRDefault="009675BB" w:rsidP="009675BB">
      <w:pPr>
        <w:pStyle w:val="CommentText"/>
        <w:jc w:val="left"/>
      </w:pPr>
      <w:r>
        <w:t>Implementation Strategies:</w:t>
      </w:r>
      <w:r>
        <w:br/>
        <w:t>They develop specific strategies for implementing research findings into practice, considering factors such as resources, time, and support needed. For example, if research emphasises the importance of parent involvement, educators can create a plan for hosting regular parent workshops or events to foster collaboration and engagement.</w:t>
      </w:r>
    </w:p>
    <w:p w14:paraId="2280B86A" w14:textId="77777777" w:rsidR="009675BB" w:rsidRDefault="009675BB" w:rsidP="009675BB">
      <w:pPr>
        <w:pStyle w:val="CommentText"/>
        <w:jc w:val="left"/>
      </w:pPr>
      <w:r>
        <w:rPr>
          <w:b/>
          <w:bCs/>
        </w:rPr>
        <w:t>Benchmark Answer 3:</w:t>
      </w:r>
      <w:r>
        <w:br/>
        <w:t>Collaborative Planning</w:t>
      </w:r>
      <w:r>
        <w:br/>
        <w:t>Early childhood educators collaborate with colleagues to develop comprehensive plans for integrating research findings into professional practice. This could involve brainstorming sessions, team meetings, or professional learning communities focused on sharing and implementing research-informed practices.</w:t>
      </w:r>
    </w:p>
    <w:p w14:paraId="4FA90C6D" w14:textId="77777777" w:rsidR="009675BB" w:rsidRDefault="009675BB" w:rsidP="009675BB">
      <w:pPr>
        <w:pStyle w:val="CommentText"/>
        <w:jc w:val="left"/>
      </w:pPr>
      <w:r>
        <w:t>Monitoring and Evaluation:</w:t>
      </w:r>
      <w:r>
        <w:br/>
        <w:t>They establish mechanisms for monitoring and evaluating the effectiveness of action plans in addressing research outcomes. This may include regular progress reviews, data collection, and reflection sessions to assess the impact of implemented strategies on children's learning and development.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3A0A7C" w15:done="0"/>
  <w15:commentEx w15:paraId="2A379B07" w15:done="0"/>
  <w15:commentEx w15:paraId="7B2EC2BE" w15:done="0"/>
  <w15:commentEx w15:paraId="6B663F36" w15:done="0"/>
  <w15:commentEx w15:paraId="16B46058" w15:done="0"/>
  <w15:commentEx w15:paraId="119043E2" w15:done="0"/>
  <w15:commentEx w15:paraId="02D51FB6" w15:done="0"/>
  <w15:commentEx w15:paraId="001BF970" w15:done="0"/>
  <w15:commentEx w15:paraId="3FD4CB39" w15:done="0"/>
  <w15:commentEx w15:paraId="6EFC3147" w15:done="0"/>
  <w15:commentEx w15:paraId="70BEE053" w15:done="0"/>
  <w15:commentEx w15:paraId="2F440AA5" w15:done="0"/>
  <w15:commentEx w15:paraId="51D97A1A" w15:done="0"/>
  <w15:commentEx w15:paraId="6ECAA0AE" w15:done="0"/>
  <w15:commentEx w15:paraId="7C0305A8" w15:done="0"/>
  <w15:commentEx w15:paraId="1D9290BF" w15:done="0"/>
  <w15:commentEx w15:paraId="55E1BF91" w15:done="0"/>
  <w15:commentEx w15:paraId="77999DA0" w15:done="0"/>
  <w15:commentEx w15:paraId="09B8196A" w15:done="0"/>
  <w15:commentEx w15:paraId="6C6DC3FF" w15:done="0"/>
  <w15:commentEx w15:paraId="708FDF0B" w15:done="0"/>
  <w15:commentEx w15:paraId="22D26237" w15:done="0"/>
  <w15:commentEx w15:paraId="7D66EC4E" w15:done="0"/>
  <w15:commentEx w15:paraId="77DBBF00" w15:done="0"/>
  <w15:commentEx w15:paraId="176B8A71" w15:done="0"/>
  <w15:commentEx w15:paraId="005C6491" w15:done="0"/>
  <w15:commentEx w15:paraId="17029353" w15:done="0"/>
  <w15:commentEx w15:paraId="2C5F40AB" w15:done="0"/>
  <w15:commentEx w15:paraId="518C3C8D" w15:done="0"/>
  <w15:commentEx w15:paraId="1AC53C41" w15:done="0"/>
  <w15:commentEx w15:paraId="34D64CCC" w15:done="0"/>
  <w15:commentEx w15:paraId="398FBA19" w15:done="0"/>
  <w15:commentEx w15:paraId="4AAA3EB2" w15:done="0"/>
  <w15:commentEx w15:paraId="25FA0B33" w15:done="0"/>
  <w15:commentEx w15:paraId="55C05D03" w15:done="0"/>
  <w15:commentEx w15:paraId="3776F843" w15:done="0"/>
  <w15:commentEx w15:paraId="732EAD13" w15:done="0"/>
  <w15:commentEx w15:paraId="00931756" w15:done="0"/>
  <w15:commentEx w15:paraId="515AAD5F" w15:done="0"/>
  <w15:commentEx w15:paraId="08138A38" w15:done="0"/>
  <w15:commentEx w15:paraId="70AA003B" w15:done="0"/>
  <w15:commentEx w15:paraId="11DD339A" w15:done="0"/>
  <w15:commentEx w15:paraId="11B0E969" w15:done="0"/>
  <w15:commentEx w15:paraId="44E48A44" w15:done="0"/>
  <w15:commentEx w15:paraId="4384235F" w15:done="0"/>
  <w15:commentEx w15:paraId="38DC533E" w15:done="0"/>
  <w15:commentEx w15:paraId="4797650D" w15:done="0"/>
  <w15:commentEx w15:paraId="3BEBD52F" w15:done="0"/>
  <w15:commentEx w15:paraId="7A7176F9" w15:done="0"/>
  <w15:commentEx w15:paraId="60363F06" w15:done="0"/>
  <w15:commentEx w15:paraId="1675A709" w15:done="0"/>
  <w15:commentEx w15:paraId="41B41D25" w15:done="0"/>
  <w15:commentEx w15:paraId="221EE33A" w15:done="0"/>
  <w15:commentEx w15:paraId="6F6FC918" w15:done="0"/>
  <w15:commentEx w15:paraId="7ABA8759" w15:done="0"/>
  <w15:commentEx w15:paraId="07C78D07" w15:done="0"/>
  <w15:commentEx w15:paraId="62E25FAF" w15:done="0"/>
  <w15:commentEx w15:paraId="1A088947" w15:done="0"/>
  <w15:commentEx w15:paraId="4AF9AA87" w15:done="0"/>
  <w15:commentEx w15:paraId="74EE7C1A" w15:done="0"/>
  <w15:commentEx w15:paraId="362ED630" w15:done="0"/>
  <w15:commentEx w15:paraId="12C1B044" w15:done="0"/>
  <w15:commentEx w15:paraId="56C39E97" w15:done="0"/>
  <w15:commentEx w15:paraId="4CAEF064" w15:done="0"/>
  <w15:commentEx w15:paraId="0416DA34" w15:done="0"/>
  <w15:commentEx w15:paraId="074125B6" w15:done="0"/>
  <w15:commentEx w15:paraId="21FFD8B0" w15:done="0"/>
  <w15:commentEx w15:paraId="1A04DBEF" w15:done="0"/>
  <w15:commentEx w15:paraId="18D7966B" w15:done="0"/>
  <w15:commentEx w15:paraId="3D7B1204" w15:done="0"/>
  <w15:commentEx w15:paraId="34789AF9" w15:done="0"/>
  <w15:commentEx w15:paraId="663B65E0" w15:done="0"/>
  <w15:commentEx w15:paraId="304357DF" w15:done="0"/>
  <w15:commentEx w15:paraId="43BB6DBA" w15:done="0"/>
  <w15:commentEx w15:paraId="649D8434" w15:done="0"/>
  <w15:commentEx w15:paraId="6A37D563" w15:done="0"/>
  <w15:commentEx w15:paraId="7637C505" w15:done="0"/>
  <w15:commentEx w15:paraId="5303256B" w15:done="0"/>
  <w15:commentEx w15:paraId="6FD5F6CB" w15:done="0"/>
  <w15:commentEx w15:paraId="2C1B1BCF" w15:done="0"/>
  <w15:commentEx w15:paraId="5472B07B" w15:done="0"/>
  <w15:commentEx w15:paraId="19AA4497" w15:done="0"/>
  <w15:commentEx w15:paraId="2A6ABF0B" w15:done="0"/>
  <w15:commentEx w15:paraId="25C4DA95" w15:done="0"/>
  <w15:commentEx w15:paraId="72332873" w15:done="0"/>
  <w15:commentEx w15:paraId="699E1D00" w15:done="0"/>
  <w15:commentEx w15:paraId="04306302" w15:done="0"/>
  <w15:commentEx w15:paraId="4668C115" w15:done="0"/>
  <w15:commentEx w15:paraId="0D42C1B6" w15:done="0"/>
  <w15:commentEx w15:paraId="5A39A173" w15:done="0"/>
  <w15:commentEx w15:paraId="6A6125FA" w15:done="0"/>
  <w15:commentEx w15:paraId="29D4E28E" w15:done="0"/>
  <w15:commentEx w15:paraId="27C4A4B9" w15:done="0"/>
  <w15:commentEx w15:paraId="5B04A6A2" w15:done="0"/>
  <w15:commentEx w15:paraId="4B4B3ECC" w15:done="0"/>
  <w15:commentEx w15:paraId="3FCE4EB0" w15:done="0"/>
  <w15:commentEx w15:paraId="328B7282" w15:done="0"/>
  <w15:commentEx w15:paraId="37294B4C" w15:done="0"/>
  <w15:commentEx w15:paraId="2F4D5726" w15:done="0"/>
  <w15:commentEx w15:paraId="60D7839F" w15:done="0"/>
  <w15:commentEx w15:paraId="44ED9AE8" w15:done="0"/>
  <w15:commentEx w15:paraId="0E406BF6" w15:done="0"/>
  <w15:commentEx w15:paraId="4732D1E3" w15:done="0"/>
  <w15:commentEx w15:paraId="29347F4B" w15:done="0"/>
  <w15:commentEx w15:paraId="31015A8B" w15:done="0"/>
  <w15:commentEx w15:paraId="6EB83673" w15:done="0"/>
  <w15:commentEx w15:paraId="6E47D50F" w15:done="0"/>
  <w15:commentEx w15:paraId="4E3E2DE4" w15:done="0"/>
  <w15:commentEx w15:paraId="768699A8" w15:done="0"/>
  <w15:commentEx w15:paraId="326B0BDD" w15:done="0"/>
  <w15:commentEx w15:paraId="483D1C63" w15:done="0"/>
  <w15:commentEx w15:paraId="53B0E7E4" w15:done="0"/>
  <w15:commentEx w15:paraId="09456724" w15:done="0"/>
  <w15:commentEx w15:paraId="3A9E97AC" w15:done="0"/>
  <w15:commentEx w15:paraId="65339A4A" w15:done="0"/>
  <w15:commentEx w15:paraId="198B0489" w15:done="0"/>
  <w15:commentEx w15:paraId="524D3156" w15:done="0"/>
  <w15:commentEx w15:paraId="26A5EF83" w15:done="0"/>
  <w15:commentEx w15:paraId="1E8A2A45" w15:done="0"/>
  <w15:commentEx w15:paraId="38DBAA3D" w15:done="0"/>
  <w15:commentEx w15:paraId="751A3AB6" w15:done="0"/>
  <w15:commentEx w15:paraId="68655612" w15:done="0"/>
  <w15:commentEx w15:paraId="38B665DC" w15:done="0"/>
  <w15:commentEx w15:paraId="29F934E6" w15:done="0"/>
  <w15:commentEx w15:paraId="70C14D86" w15:done="0"/>
  <w15:commentEx w15:paraId="295424F8" w15:done="0"/>
  <w15:commentEx w15:paraId="57BB663B" w15:done="0"/>
  <w15:commentEx w15:paraId="7F4ACE9E" w15:done="0"/>
  <w15:commentEx w15:paraId="61B3514D" w15:done="0"/>
  <w15:commentEx w15:paraId="0FF51DB0" w15:done="0"/>
  <w15:commentEx w15:paraId="12FE056F" w15:done="0"/>
  <w15:commentEx w15:paraId="04BB3165" w15:done="0"/>
  <w15:commentEx w15:paraId="3B539381" w15:done="0"/>
  <w15:commentEx w15:paraId="53877AB2" w15:done="0"/>
  <w15:commentEx w15:paraId="3D3AA910" w15:done="0"/>
  <w15:commentEx w15:paraId="690B2EF8" w15:done="0"/>
  <w15:commentEx w15:paraId="2E91AAF6" w15:done="0"/>
  <w15:commentEx w15:paraId="4C5E5290" w15:done="0"/>
  <w15:commentEx w15:paraId="3F6B17D4" w15:done="0"/>
  <w15:commentEx w15:paraId="32072754" w15:done="0"/>
  <w15:commentEx w15:paraId="13AC60A2" w15:done="0"/>
  <w15:commentEx w15:paraId="483983D8" w15:done="0"/>
  <w15:commentEx w15:paraId="16528BCF" w15:done="0"/>
  <w15:commentEx w15:paraId="68D91E0C" w15:done="0"/>
  <w15:commentEx w15:paraId="676029E0" w15:done="0"/>
  <w15:commentEx w15:paraId="4785567F" w15:done="0"/>
  <w15:commentEx w15:paraId="740ED128" w15:done="0"/>
  <w15:commentEx w15:paraId="11448008" w15:done="0"/>
  <w15:commentEx w15:paraId="3E9D5265" w15:done="0"/>
  <w15:commentEx w15:paraId="1CC5253F" w15:done="0"/>
  <w15:commentEx w15:paraId="365B20EF" w15:done="0"/>
  <w15:commentEx w15:paraId="3A1BC30B" w15:done="0"/>
  <w15:commentEx w15:paraId="1799DA35" w15:done="0"/>
  <w15:commentEx w15:paraId="1CDC8A99" w15:done="0"/>
  <w15:commentEx w15:paraId="6EF3A18A" w15:done="0"/>
  <w15:commentEx w15:paraId="19911A3F" w15:done="0"/>
  <w15:commentEx w15:paraId="649AF762" w15:done="0"/>
  <w15:commentEx w15:paraId="731805B8" w15:done="0"/>
  <w15:commentEx w15:paraId="68008FA0" w15:done="0"/>
  <w15:commentEx w15:paraId="167D03EA" w15:done="0"/>
  <w15:commentEx w15:paraId="09D6228E" w15:done="0"/>
  <w15:commentEx w15:paraId="66D7BA08" w15:done="0"/>
  <w15:commentEx w15:paraId="1BDA2818" w15:done="0"/>
  <w15:commentEx w15:paraId="0B147BD7" w15:done="0"/>
  <w15:commentEx w15:paraId="2DAB1418" w15:done="0"/>
  <w15:commentEx w15:paraId="22147C80" w15:done="0"/>
  <w15:commentEx w15:paraId="4BC50AE8" w15:done="0"/>
  <w15:commentEx w15:paraId="2A8E6EEA" w15:done="0"/>
  <w15:commentEx w15:paraId="10B817E7" w15:done="0"/>
  <w15:commentEx w15:paraId="379D69BA" w15:done="0"/>
  <w15:commentEx w15:paraId="7AC05ABB" w15:done="0"/>
  <w15:commentEx w15:paraId="4D35021F" w15:done="0"/>
  <w15:commentEx w15:paraId="7B3475FA" w15:done="0"/>
  <w15:commentEx w15:paraId="6FBF48EC" w15:done="0"/>
  <w15:commentEx w15:paraId="2B27B957" w15:done="0"/>
  <w15:commentEx w15:paraId="7D523600" w15:done="0"/>
  <w15:commentEx w15:paraId="50BE76CD" w15:done="0"/>
  <w15:commentEx w15:paraId="4F77269D" w15:done="0"/>
  <w15:commentEx w15:paraId="5226FD5B" w15:done="0"/>
  <w15:commentEx w15:paraId="06F52CA3" w15:done="0"/>
  <w15:commentEx w15:paraId="087469AD" w15:done="0"/>
  <w15:commentEx w15:paraId="0EF924B8" w15:done="0"/>
  <w15:commentEx w15:paraId="5F85DC57" w15:done="0"/>
  <w15:commentEx w15:paraId="1F80F715" w15:done="0"/>
  <w15:commentEx w15:paraId="1BB4C77E" w15:done="0"/>
  <w15:commentEx w15:paraId="5C0E28CF" w15:done="0"/>
  <w15:commentEx w15:paraId="6BDF67AF" w15:done="0"/>
  <w15:commentEx w15:paraId="019EDEE0" w15:done="0"/>
  <w15:commentEx w15:paraId="35F4CCEC" w15:done="0"/>
  <w15:commentEx w15:paraId="11DA52BA" w15:done="0"/>
  <w15:commentEx w15:paraId="02DD5929" w15:done="0"/>
  <w15:commentEx w15:paraId="70A268BD" w15:done="0"/>
  <w15:commentEx w15:paraId="16F798C2" w15:done="0"/>
  <w15:commentEx w15:paraId="01C8A400" w15:done="0"/>
  <w15:commentEx w15:paraId="780F32A4" w15:done="0"/>
  <w15:commentEx w15:paraId="7B3996F1" w15:done="0"/>
  <w15:commentEx w15:paraId="004B90EE" w15:done="0"/>
  <w15:commentEx w15:paraId="3FC8D6C6" w15:done="0"/>
  <w15:commentEx w15:paraId="535939A7" w15:done="0"/>
  <w15:commentEx w15:paraId="6B1ED5C8" w15:done="0"/>
  <w15:commentEx w15:paraId="661E806A" w15:done="0"/>
  <w15:commentEx w15:paraId="365B2C7C" w15:done="0"/>
  <w15:commentEx w15:paraId="38D32080" w15:done="0"/>
  <w15:commentEx w15:paraId="14B63FE6" w15:done="0"/>
  <w15:commentEx w15:paraId="5190BE28" w15:done="0"/>
  <w15:commentEx w15:paraId="5FD9861B" w15:done="0"/>
  <w15:commentEx w15:paraId="262B74CC" w15:done="0"/>
  <w15:commentEx w15:paraId="7684BB7C" w15:done="0"/>
  <w15:commentEx w15:paraId="7F310D11" w15:done="0"/>
  <w15:commentEx w15:paraId="29A0B138" w15:done="0"/>
  <w15:commentEx w15:paraId="3D372F41" w15:done="0"/>
  <w15:commentEx w15:paraId="71049E8A" w15:done="0"/>
  <w15:commentEx w15:paraId="6EFEC612" w15:done="0"/>
  <w15:commentEx w15:paraId="7AB48A80" w15:done="0"/>
  <w15:commentEx w15:paraId="03170ADE" w15:done="0"/>
  <w15:commentEx w15:paraId="08332666" w15:done="0"/>
  <w15:commentEx w15:paraId="28372CF1" w15:done="0"/>
  <w15:commentEx w15:paraId="485D7F70" w15:done="0"/>
  <w15:commentEx w15:paraId="74A05415" w15:done="0"/>
  <w15:commentEx w15:paraId="36D47CD2" w15:done="0"/>
  <w15:commentEx w15:paraId="38DC6CD5" w15:done="0"/>
  <w15:commentEx w15:paraId="24DED59B" w15:done="0"/>
  <w15:commentEx w15:paraId="05C52F20" w15:done="0"/>
  <w15:commentEx w15:paraId="588E053A" w15:done="0"/>
  <w15:commentEx w15:paraId="7F205989" w15:done="0"/>
  <w15:commentEx w15:paraId="1F1338F2" w15:done="0"/>
  <w15:commentEx w15:paraId="1417E20A" w15:done="0"/>
  <w15:commentEx w15:paraId="78ACF8EC" w15:done="0"/>
  <w15:commentEx w15:paraId="6C0168E8" w15:done="0"/>
  <w15:commentEx w15:paraId="6B90BCE5" w15:done="0"/>
  <w15:commentEx w15:paraId="024328FA" w15:done="0"/>
  <w15:commentEx w15:paraId="41A86594" w15:done="0"/>
  <w15:commentEx w15:paraId="02213A97" w15:done="0"/>
  <w15:commentEx w15:paraId="1E33AB2D" w15:done="0"/>
  <w15:commentEx w15:paraId="16B6D7EB" w15:done="0"/>
  <w15:commentEx w15:paraId="1F02F50A" w15:done="0"/>
  <w15:commentEx w15:paraId="2D0724EE" w15:done="0"/>
  <w15:commentEx w15:paraId="0E70279F" w15:done="0"/>
  <w15:commentEx w15:paraId="67508BBA" w15:done="0"/>
  <w15:commentEx w15:paraId="5F84669F" w15:done="0"/>
  <w15:commentEx w15:paraId="4C2EB93A" w15:done="0"/>
  <w15:commentEx w15:paraId="5E5B9689" w15:done="0"/>
  <w15:commentEx w15:paraId="494A2785" w15:done="0"/>
  <w15:commentEx w15:paraId="25C7C160" w15:done="0"/>
  <w15:commentEx w15:paraId="0DB20D0C" w15:done="0"/>
  <w15:commentEx w15:paraId="412C2B5D" w15:done="0"/>
  <w15:commentEx w15:paraId="5636C0E0" w15:done="0"/>
  <w15:commentEx w15:paraId="4DCE0495" w15:done="0"/>
  <w15:commentEx w15:paraId="02BF94E6" w15:done="0"/>
  <w15:commentEx w15:paraId="76CE249B" w15:done="0"/>
  <w15:commentEx w15:paraId="1AFB7DEB" w15:done="0"/>
  <w15:commentEx w15:paraId="510469BD" w15:done="0"/>
  <w15:commentEx w15:paraId="104C0FA7" w15:done="0"/>
  <w15:commentEx w15:paraId="1A46D1AE" w15:done="0"/>
  <w15:commentEx w15:paraId="28FA89E6" w15:done="0"/>
  <w15:commentEx w15:paraId="64DD1B5C" w15:done="0"/>
  <w15:commentEx w15:paraId="21C9F45F" w15:done="0"/>
  <w15:commentEx w15:paraId="1B88C566" w15:done="0"/>
  <w15:commentEx w15:paraId="08EB7CBB" w15:done="0"/>
  <w15:commentEx w15:paraId="255BCAB5" w15:done="0"/>
  <w15:commentEx w15:paraId="4864F754" w15:done="0"/>
  <w15:commentEx w15:paraId="7D7184F7" w15:done="0"/>
  <w15:commentEx w15:paraId="034BACE7" w15:done="0"/>
  <w15:commentEx w15:paraId="44BEFD78" w15:done="0"/>
  <w15:commentEx w15:paraId="735914F5" w15:done="0"/>
  <w15:commentEx w15:paraId="3E431B90" w15:done="0"/>
  <w15:commentEx w15:paraId="164B6832" w15:done="0"/>
  <w15:commentEx w15:paraId="7A6CA11A" w15:done="0"/>
  <w15:commentEx w15:paraId="611138B9" w15:done="0"/>
  <w15:commentEx w15:paraId="7FAA9780" w15:done="0"/>
  <w15:commentEx w15:paraId="258CA23F" w15:done="0"/>
  <w15:commentEx w15:paraId="536A65F2" w15:done="0"/>
  <w15:commentEx w15:paraId="0B6A3FCD" w15:done="0"/>
  <w15:commentEx w15:paraId="535860D3" w15:done="0"/>
  <w15:commentEx w15:paraId="2E312035" w15:done="0"/>
  <w15:commentEx w15:paraId="2438F022" w15:done="0"/>
  <w15:commentEx w15:paraId="7F5864C4" w15:done="0"/>
  <w15:commentEx w15:paraId="02DAC903" w15:done="0"/>
  <w15:commentEx w15:paraId="65CA4400" w15:done="0"/>
  <w15:commentEx w15:paraId="65E1D41E" w15:done="0"/>
  <w15:commentEx w15:paraId="6979ECB5" w15:done="0"/>
  <w15:commentEx w15:paraId="3E6132E3" w15:done="0"/>
  <w15:commentEx w15:paraId="6DCC3CBA" w15:done="0"/>
  <w15:commentEx w15:paraId="56AA5680" w15:done="0"/>
  <w15:commentEx w15:paraId="06AD2193" w15:done="0"/>
  <w15:commentEx w15:paraId="168F25FA" w15:done="0"/>
  <w15:commentEx w15:paraId="6A82707A" w15:done="0"/>
  <w15:commentEx w15:paraId="357ADB42" w15:done="0"/>
  <w15:commentEx w15:paraId="1C272E10" w15:done="0"/>
  <w15:commentEx w15:paraId="4FA90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711681" w16cex:dateUtc="2024-08-16T00:11:00Z"/>
  <w16cex:commentExtensible w16cex:durableId="3DE81BBA" w16cex:dateUtc="2024-08-16T00:12:00Z"/>
  <w16cex:commentExtensible w16cex:durableId="5798E3B2" w16cex:dateUtc="2024-08-16T00:13:00Z"/>
  <w16cex:commentExtensible w16cex:durableId="1FF50C18" w16cex:dateUtc="2024-08-16T00:13:00Z"/>
  <w16cex:commentExtensible w16cex:durableId="2B6485D2" w16cex:dateUtc="2024-08-16T00:13:00Z"/>
  <w16cex:commentExtensible w16cex:durableId="331E3F92" w16cex:dateUtc="2024-08-16T00:14:00Z"/>
  <w16cex:commentExtensible w16cex:durableId="0B91C02D" w16cex:dateUtc="2024-08-16T00:14:00Z"/>
  <w16cex:commentExtensible w16cex:durableId="2B3663C5" w16cex:dateUtc="2024-08-16T00:14:00Z"/>
  <w16cex:commentExtensible w16cex:durableId="64F8C531" w16cex:dateUtc="2024-08-16T00:15:00Z"/>
  <w16cex:commentExtensible w16cex:durableId="6EF6FA42" w16cex:dateUtc="2024-08-16T00:15:00Z"/>
  <w16cex:commentExtensible w16cex:durableId="403DF798" w16cex:dateUtc="2024-08-16T00:15:00Z"/>
  <w16cex:commentExtensible w16cex:durableId="1305FE09" w16cex:dateUtc="2024-08-16T00:15:00Z"/>
  <w16cex:commentExtensible w16cex:durableId="04E1BE3F" w16cex:dateUtc="2024-08-16T00:15:00Z"/>
  <w16cex:commentExtensible w16cex:durableId="07601ECE" w16cex:dateUtc="2024-08-18T23:43:00Z"/>
  <w16cex:commentExtensible w16cex:durableId="55740EAF" w16cex:dateUtc="2024-08-16T00:16:00Z"/>
  <w16cex:commentExtensible w16cex:durableId="66503067" w16cex:dateUtc="2024-08-16T00:17:00Z"/>
  <w16cex:commentExtensible w16cex:durableId="27C90D4F" w16cex:dateUtc="2024-08-16T00:17:00Z"/>
  <w16cex:commentExtensible w16cex:durableId="6A28D133" w16cex:dateUtc="2024-08-16T00:17:00Z"/>
  <w16cex:commentExtensible w16cex:durableId="353DE239" w16cex:dateUtc="2024-08-16T00:17:00Z"/>
  <w16cex:commentExtensible w16cex:durableId="3709A516" w16cex:dateUtc="2024-08-16T00:20:00Z"/>
  <w16cex:commentExtensible w16cex:durableId="30A5E791" w16cex:dateUtc="2024-08-16T00:20:00Z"/>
  <w16cex:commentExtensible w16cex:durableId="2804CFFC" w16cex:dateUtc="2024-08-16T00:20:00Z"/>
  <w16cex:commentExtensible w16cex:durableId="30D4328E" w16cex:dateUtc="2024-08-16T00:21:00Z"/>
  <w16cex:commentExtensible w16cex:durableId="2903F158" w16cex:dateUtc="2024-09-19T01:27:00Z"/>
  <w16cex:commentExtensible w16cex:durableId="16127D2E" w16cex:dateUtc="2024-08-16T00:22:00Z"/>
  <w16cex:commentExtensible w16cex:durableId="6DC6B74C" w16cex:dateUtc="2024-08-16T00:22:00Z"/>
  <w16cex:commentExtensible w16cex:durableId="65CB99FF" w16cex:dateUtc="2024-08-16T00:22:00Z"/>
  <w16cex:commentExtensible w16cex:durableId="08D058E6" w16cex:dateUtc="2024-08-16T00:23:00Z"/>
  <w16cex:commentExtensible w16cex:durableId="36E6D191" w16cex:dateUtc="2024-08-16T00:23:00Z"/>
  <w16cex:commentExtensible w16cex:durableId="1A110143" w16cex:dateUtc="2024-08-16T00:24:00Z"/>
  <w16cex:commentExtensible w16cex:durableId="24C7FEB2" w16cex:dateUtc="2024-08-16T01:26:00Z"/>
  <w16cex:commentExtensible w16cex:durableId="55F21E17" w16cex:dateUtc="2024-08-16T01:26:00Z"/>
  <w16cex:commentExtensible w16cex:durableId="7B9D77F7" w16cex:dateUtc="2024-08-16T01:26:00Z"/>
  <w16cex:commentExtensible w16cex:durableId="283F6A41" w16cex:dateUtc="2024-08-16T01:27:00Z"/>
  <w16cex:commentExtensible w16cex:durableId="17AA3B0A" w16cex:dateUtc="2024-08-16T01:27:00Z"/>
  <w16cex:commentExtensible w16cex:durableId="390706B7" w16cex:dateUtc="2024-08-16T01:27:00Z"/>
  <w16cex:commentExtensible w16cex:durableId="6647539D" w16cex:dateUtc="2024-08-16T01:27:00Z"/>
  <w16cex:commentExtensible w16cex:durableId="0825CD7F" w16cex:dateUtc="2024-08-16T01:28:00Z"/>
  <w16cex:commentExtensible w16cex:durableId="18E1F5AB" w16cex:dateUtc="2024-08-16T01:28:00Z"/>
  <w16cex:commentExtensible w16cex:durableId="68A6C07E" w16cex:dateUtc="2024-08-16T01:29:00Z"/>
  <w16cex:commentExtensible w16cex:durableId="04712065" w16cex:dateUtc="2024-08-16T01:29:00Z"/>
  <w16cex:commentExtensible w16cex:durableId="6BD17BDE" w16cex:dateUtc="2024-08-16T01:29:00Z"/>
  <w16cex:commentExtensible w16cex:durableId="2019F924" w16cex:dateUtc="2024-08-16T01:29:00Z"/>
  <w16cex:commentExtensible w16cex:durableId="6885A00B" w16cex:dateUtc="2024-08-16T01:40:00Z"/>
  <w16cex:commentExtensible w16cex:durableId="64CB4B49" w16cex:dateUtc="2024-08-16T01:40:00Z"/>
  <w16cex:commentExtensible w16cex:durableId="6B734757" w16cex:dateUtc="2024-08-16T01:40:00Z"/>
  <w16cex:commentExtensible w16cex:durableId="05C2CD3B" w16cex:dateUtc="2024-08-16T01:40:00Z"/>
  <w16cex:commentExtensible w16cex:durableId="646C2CAA" w16cex:dateUtc="2024-08-16T01:41:00Z"/>
  <w16cex:commentExtensible w16cex:durableId="7E24E810" w16cex:dateUtc="2024-08-16T01:41:00Z"/>
  <w16cex:commentExtensible w16cex:durableId="17A39A07" w16cex:dateUtc="2024-08-16T01:41:00Z"/>
  <w16cex:commentExtensible w16cex:durableId="345C4863" w16cex:dateUtc="2024-08-16T01:42:00Z"/>
  <w16cex:commentExtensible w16cex:durableId="783D4CEB" w16cex:dateUtc="2024-08-16T01:42:00Z"/>
  <w16cex:commentExtensible w16cex:durableId="07AB331C" w16cex:dateUtc="2024-08-16T01:42:00Z"/>
  <w16cex:commentExtensible w16cex:durableId="7BDA9886" w16cex:dateUtc="2024-08-16T01:42:00Z"/>
  <w16cex:commentExtensible w16cex:durableId="71E218A2" w16cex:dateUtc="2024-08-16T01:42:00Z"/>
  <w16cex:commentExtensible w16cex:durableId="544DA8A7" w16cex:dateUtc="2024-08-16T01:43:00Z"/>
  <w16cex:commentExtensible w16cex:durableId="2F06BFD8" w16cex:dateUtc="2024-08-16T01:43:00Z"/>
  <w16cex:commentExtensible w16cex:durableId="23E3E566" w16cex:dateUtc="2024-08-16T01:43:00Z"/>
  <w16cex:commentExtensible w16cex:durableId="126635B7" w16cex:dateUtc="2024-08-16T02:25:00Z"/>
  <w16cex:commentExtensible w16cex:durableId="3C84903C" w16cex:dateUtc="2024-08-16T02:25:00Z"/>
  <w16cex:commentExtensible w16cex:durableId="76BD9EB9" w16cex:dateUtc="2024-08-16T02:25:00Z"/>
  <w16cex:commentExtensible w16cex:durableId="542CF462" w16cex:dateUtc="2024-08-16T02:26:00Z"/>
  <w16cex:commentExtensible w16cex:durableId="6454511D" w16cex:dateUtc="2024-08-16T02:26:00Z"/>
  <w16cex:commentExtensible w16cex:durableId="0CF89BF9" w16cex:dateUtc="2024-08-16T02:26:00Z"/>
  <w16cex:commentExtensible w16cex:durableId="57E630CA" w16cex:dateUtc="2024-08-16T02:27:00Z"/>
  <w16cex:commentExtensible w16cex:durableId="7C34C2DE" w16cex:dateUtc="2024-08-16T02:27:00Z"/>
  <w16cex:commentExtensible w16cex:durableId="40576F31" w16cex:dateUtc="2024-08-16T02:27:00Z"/>
  <w16cex:commentExtensible w16cex:durableId="3EF76B86" w16cex:dateUtc="2024-08-16T02:27:00Z"/>
  <w16cex:commentExtensible w16cex:durableId="748D6FFD" w16cex:dateUtc="2024-08-16T02:27:00Z"/>
  <w16cex:commentExtensible w16cex:durableId="4B71106C" w16cex:dateUtc="2024-08-16T02:28:00Z"/>
  <w16cex:commentExtensible w16cex:durableId="6C9E07D4" w16cex:dateUtc="2024-08-16T02:28:00Z"/>
  <w16cex:commentExtensible w16cex:durableId="19D89267" w16cex:dateUtc="2024-08-16T02:28:00Z"/>
  <w16cex:commentExtensible w16cex:durableId="3847CE63" w16cex:dateUtc="2024-08-16T02:28:00Z"/>
  <w16cex:commentExtensible w16cex:durableId="3E9F5169" w16cex:dateUtc="2024-10-07T23:18:00Z"/>
  <w16cex:commentExtensible w16cex:durableId="118FBCA1" w16cex:dateUtc="2024-08-16T02:29:00Z"/>
  <w16cex:commentExtensible w16cex:durableId="49599E5E" w16cex:dateUtc="2024-08-16T02:29:00Z"/>
  <w16cex:commentExtensible w16cex:durableId="6DEA1227" w16cex:dateUtc="2024-08-16T02:29:00Z"/>
  <w16cex:commentExtensible w16cex:durableId="3459CEDB" w16cex:dateUtc="2024-08-16T02:29:00Z"/>
  <w16cex:commentExtensible w16cex:durableId="2439A167" w16cex:dateUtc="2024-08-16T02:29:00Z"/>
  <w16cex:commentExtensible w16cex:durableId="54DD22DB" w16cex:dateUtc="2024-08-16T02:30:00Z"/>
  <w16cex:commentExtensible w16cex:durableId="33EFB0B0" w16cex:dateUtc="2024-08-16T02:30:00Z"/>
  <w16cex:commentExtensible w16cex:durableId="6C8E9943" w16cex:dateUtc="2024-10-07T23:19:00Z"/>
  <w16cex:commentExtensible w16cex:durableId="7D400EA5" w16cex:dateUtc="2024-08-16T02:30:00Z"/>
  <w16cex:commentExtensible w16cex:durableId="623B3D7C" w16cex:dateUtc="2024-08-16T02:30:00Z"/>
  <w16cex:commentExtensible w16cex:durableId="50C86E7B" w16cex:dateUtc="2024-08-16T02:38:00Z"/>
  <w16cex:commentExtensible w16cex:durableId="423CA355" w16cex:dateUtc="2024-08-16T02:38:00Z"/>
  <w16cex:commentExtensible w16cex:durableId="320CBB16" w16cex:dateUtc="2024-08-16T02:39:00Z"/>
  <w16cex:commentExtensible w16cex:durableId="49CE8309" w16cex:dateUtc="2024-08-16T02:39:00Z"/>
  <w16cex:commentExtensible w16cex:durableId="71AEB9EF" w16cex:dateUtc="2024-08-16T02:39:00Z"/>
  <w16cex:commentExtensible w16cex:durableId="131F5748" w16cex:dateUtc="2024-08-16T02:39:00Z"/>
  <w16cex:commentExtensible w16cex:durableId="13DF4826" w16cex:dateUtc="2024-08-16T02:45:00Z"/>
  <w16cex:commentExtensible w16cex:durableId="11FA6C49" w16cex:dateUtc="2024-08-16T02:45:00Z"/>
  <w16cex:commentExtensible w16cex:durableId="19434DE1" w16cex:dateUtc="2024-08-16T02:45:00Z"/>
  <w16cex:commentExtensible w16cex:durableId="07639FFE" w16cex:dateUtc="2024-08-16T02:46:00Z"/>
  <w16cex:commentExtensible w16cex:durableId="3363026F" w16cex:dateUtc="2024-08-16T02:46:00Z"/>
  <w16cex:commentExtensible w16cex:durableId="2C19D7B5" w16cex:dateUtc="2024-08-16T02:46:00Z"/>
  <w16cex:commentExtensible w16cex:durableId="55E9E85B" w16cex:dateUtc="2024-08-16T02:46:00Z"/>
  <w16cex:commentExtensible w16cex:durableId="44DCD52F" w16cex:dateUtc="2024-08-16T02:47:00Z"/>
  <w16cex:commentExtensible w16cex:durableId="06AA8A90" w16cex:dateUtc="2024-08-16T02:47:00Z"/>
  <w16cex:commentExtensible w16cex:durableId="470CC140" w16cex:dateUtc="2024-08-16T02:47:00Z"/>
  <w16cex:commentExtensible w16cex:durableId="5D432AF0" w16cex:dateUtc="2024-08-16T02:47:00Z"/>
  <w16cex:commentExtensible w16cex:durableId="1872E7FB" w16cex:dateUtc="2024-08-16T02:47:00Z"/>
  <w16cex:commentExtensible w16cex:durableId="76263F85" w16cex:dateUtc="2024-08-16T02:48:00Z"/>
  <w16cex:commentExtensible w16cex:durableId="03854B0E" w16cex:dateUtc="2024-08-16T02:54:00Z"/>
  <w16cex:commentExtensible w16cex:durableId="160217ED" w16cex:dateUtc="2024-08-16T02:56:00Z"/>
  <w16cex:commentExtensible w16cex:durableId="1ECFDC0B" w16cex:dateUtc="2024-08-16T02:56:00Z"/>
  <w16cex:commentExtensible w16cex:durableId="20B5A658" w16cex:dateUtc="2024-08-16T02:56:00Z"/>
  <w16cex:commentExtensible w16cex:durableId="1B8ABA6A" w16cex:dateUtc="2024-08-16T02:58:00Z"/>
  <w16cex:commentExtensible w16cex:durableId="683D661F" w16cex:dateUtc="2024-08-16T02:58:00Z"/>
  <w16cex:commentExtensible w16cex:durableId="5327CC38" w16cex:dateUtc="2024-08-16T02:59:00Z"/>
  <w16cex:commentExtensible w16cex:durableId="76DC8DD0" w16cex:dateUtc="2024-08-16T02:59:00Z"/>
  <w16cex:commentExtensible w16cex:durableId="70F41A49" w16cex:dateUtc="2024-08-16T02:59:00Z"/>
  <w16cex:commentExtensible w16cex:durableId="08868667" w16cex:dateUtc="2024-08-16T03:01:00Z"/>
  <w16cex:commentExtensible w16cex:durableId="37028225" w16cex:dateUtc="2024-08-16T03:01:00Z"/>
  <w16cex:commentExtensible w16cex:durableId="1EF56B1A" w16cex:dateUtc="2024-08-16T03:02:00Z"/>
  <w16cex:commentExtensible w16cex:durableId="243158B9" w16cex:dateUtc="2024-08-16T03:02:00Z"/>
  <w16cex:commentExtensible w16cex:durableId="5490FC5C" w16cex:dateUtc="2024-08-16T03:02:00Z"/>
  <w16cex:commentExtensible w16cex:durableId="00DB9B75" w16cex:dateUtc="2024-08-16T03:02:00Z"/>
  <w16cex:commentExtensible w16cex:durableId="7F896C55" w16cex:dateUtc="2024-08-16T03:02:00Z"/>
  <w16cex:commentExtensible w16cex:durableId="799A8DBA" w16cex:dateUtc="2024-08-16T03:03:00Z"/>
  <w16cex:commentExtensible w16cex:durableId="38488F81" w16cex:dateUtc="2024-08-16T03:04:00Z"/>
  <w16cex:commentExtensible w16cex:durableId="1FF0833A" w16cex:dateUtc="2024-08-16T03:04:00Z"/>
  <w16cex:commentExtensible w16cex:durableId="3BCCD5BC" w16cex:dateUtc="2024-08-16T03:04:00Z"/>
  <w16cex:commentExtensible w16cex:durableId="277D8B89" w16cex:dateUtc="2024-08-16T03:04:00Z"/>
  <w16cex:commentExtensible w16cex:durableId="10806E9B" w16cex:dateUtc="2024-08-16T03:05:00Z"/>
  <w16cex:commentExtensible w16cex:durableId="68933FC3" w16cex:dateUtc="2024-08-16T03:09:00Z"/>
  <w16cex:commentExtensible w16cex:durableId="74A78671" w16cex:dateUtc="2024-08-16T03:14:00Z"/>
  <w16cex:commentExtensible w16cex:durableId="4F460FBC" w16cex:dateUtc="2024-08-16T03:14:00Z"/>
  <w16cex:commentExtensible w16cex:durableId="4C5ECEE4" w16cex:dateUtc="2024-08-16T03:15:00Z"/>
  <w16cex:commentExtensible w16cex:durableId="6A929421" w16cex:dateUtc="2024-08-16T03:15:00Z"/>
  <w16cex:commentExtensible w16cex:durableId="7E884E17" w16cex:dateUtc="2024-08-16T03:15:00Z"/>
  <w16cex:commentExtensible w16cex:durableId="10196D2F" w16cex:dateUtc="2024-08-16T03:21:00Z"/>
  <w16cex:commentExtensible w16cex:durableId="1963E688" w16cex:dateUtc="2024-08-16T03:21:00Z"/>
  <w16cex:commentExtensible w16cex:durableId="537CA895" w16cex:dateUtc="2024-08-16T03:21:00Z"/>
  <w16cex:commentExtensible w16cex:durableId="487040EC" w16cex:dateUtc="2024-08-16T03:22:00Z"/>
  <w16cex:commentExtensible w16cex:durableId="63A55E62" w16cex:dateUtc="2024-08-16T03:22:00Z"/>
  <w16cex:commentExtensible w16cex:durableId="528DCA89" w16cex:dateUtc="2024-08-16T03:22:00Z"/>
  <w16cex:commentExtensible w16cex:durableId="51091488" w16cex:dateUtc="2024-08-16T03:27:00Z"/>
  <w16cex:commentExtensible w16cex:durableId="70074819" w16cex:dateUtc="2024-08-16T03:27:00Z"/>
  <w16cex:commentExtensible w16cex:durableId="4A183606" w16cex:dateUtc="2024-08-16T03:28:00Z"/>
  <w16cex:commentExtensible w16cex:durableId="2BE988DD" w16cex:dateUtc="2024-08-16T03:28:00Z"/>
  <w16cex:commentExtensible w16cex:durableId="05B60CC9" w16cex:dateUtc="2024-08-16T03:28:00Z"/>
  <w16cex:commentExtensible w16cex:durableId="179F91FC" w16cex:dateUtc="2024-08-16T03:28:00Z"/>
  <w16cex:commentExtensible w16cex:durableId="6A6BCC69" w16cex:dateUtc="2024-08-16T03:29:00Z"/>
  <w16cex:commentExtensible w16cex:durableId="0B0C7518" w16cex:dateUtc="2024-08-16T03:29:00Z"/>
  <w16cex:commentExtensible w16cex:durableId="4368FCD1" w16cex:dateUtc="2024-08-16T03:29:00Z"/>
  <w16cex:commentExtensible w16cex:durableId="658382AD" w16cex:dateUtc="2024-08-16T03:29:00Z"/>
  <w16cex:commentExtensible w16cex:durableId="2543399A" w16cex:dateUtc="2024-08-16T03:29:00Z"/>
  <w16cex:commentExtensible w16cex:durableId="54EC097E" w16cex:dateUtc="2024-08-16T03:31:00Z"/>
  <w16cex:commentExtensible w16cex:durableId="7A06A5F7" w16cex:dateUtc="2024-08-16T03:33:00Z"/>
  <w16cex:commentExtensible w16cex:durableId="508BD085" w16cex:dateUtc="2024-08-16T03:33:00Z"/>
  <w16cex:commentExtensible w16cex:durableId="48666A8D" w16cex:dateUtc="2024-08-16T03:33:00Z"/>
  <w16cex:commentExtensible w16cex:durableId="455896A5" w16cex:dateUtc="2024-08-16T03:34:00Z"/>
  <w16cex:commentExtensible w16cex:durableId="418507A7" w16cex:dateUtc="2024-08-16T03:34:00Z"/>
  <w16cex:commentExtensible w16cex:durableId="79C72A9F" w16cex:dateUtc="2024-08-16T03:34:00Z"/>
  <w16cex:commentExtensible w16cex:durableId="25DC311E" w16cex:dateUtc="2024-08-16T03:34:00Z"/>
  <w16cex:commentExtensible w16cex:durableId="2B3663B7" w16cex:dateUtc="2024-08-16T03:34:00Z"/>
  <w16cex:commentExtensible w16cex:durableId="3E2DECD0" w16cex:dateUtc="2024-08-16T03:35:00Z"/>
  <w16cex:commentExtensible w16cex:durableId="5487D043" w16cex:dateUtc="2024-08-16T03:35:00Z"/>
  <w16cex:commentExtensible w16cex:durableId="0667EB18" w16cex:dateUtc="2024-08-16T03:35:00Z"/>
  <w16cex:commentExtensible w16cex:durableId="3439A60E" w16cex:dateUtc="2024-08-16T03:35:00Z"/>
  <w16cex:commentExtensible w16cex:durableId="1BF26A6F" w16cex:dateUtc="2024-08-16T03:37:00Z"/>
  <w16cex:commentExtensible w16cex:durableId="475E8E17" w16cex:dateUtc="2024-08-16T03:37:00Z"/>
  <w16cex:commentExtensible w16cex:durableId="7902C6F8" w16cex:dateUtc="2024-08-16T03:38:00Z"/>
  <w16cex:commentExtensible w16cex:durableId="22D5ACE2" w16cex:dateUtc="2024-08-16T03:38:00Z"/>
  <w16cex:commentExtensible w16cex:durableId="7C1DE5AF" w16cex:dateUtc="2024-08-16T03:38:00Z"/>
  <w16cex:commentExtensible w16cex:durableId="7D20D638" w16cex:dateUtc="2024-08-16T03:38:00Z"/>
  <w16cex:commentExtensible w16cex:durableId="001FBFCF" w16cex:dateUtc="2024-08-16T03:38:00Z"/>
  <w16cex:commentExtensible w16cex:durableId="728E9C05" w16cex:dateUtc="2024-08-16T03:38:00Z"/>
  <w16cex:commentExtensible w16cex:durableId="16EA888E" w16cex:dateUtc="2024-08-16T03:39:00Z"/>
  <w16cex:commentExtensible w16cex:durableId="74483425" w16cex:dateUtc="2024-08-16T03:39:00Z"/>
  <w16cex:commentExtensible w16cex:durableId="32185683" w16cex:dateUtc="2024-08-16T03:39:00Z"/>
  <w16cex:commentExtensible w16cex:durableId="05D4FF48" w16cex:dateUtc="2024-08-16T03:39:00Z"/>
  <w16cex:commentExtensible w16cex:durableId="4F611AD3" w16cex:dateUtc="2024-08-16T03:39:00Z"/>
  <w16cex:commentExtensible w16cex:durableId="06C9E804" w16cex:dateUtc="2024-08-16T03:40:00Z"/>
  <w16cex:commentExtensible w16cex:durableId="5DED8C56" w16cex:dateUtc="2024-08-16T03:40:00Z"/>
  <w16cex:commentExtensible w16cex:durableId="36AC7E51" w16cex:dateUtc="2024-08-16T03:41:00Z"/>
  <w16cex:commentExtensible w16cex:durableId="0487BCF3" w16cex:dateUtc="2024-08-16T03:41:00Z"/>
  <w16cex:commentExtensible w16cex:durableId="7282527E" w16cex:dateUtc="2024-08-16T03:41:00Z"/>
  <w16cex:commentExtensible w16cex:durableId="6B0075B8" w16cex:dateUtc="2024-08-16T03:41:00Z"/>
  <w16cex:commentExtensible w16cex:durableId="55FCF3AD" w16cex:dateUtc="2024-08-16T03:41:00Z"/>
  <w16cex:commentExtensible w16cex:durableId="23E02432" w16cex:dateUtc="2024-08-16T03:42:00Z"/>
  <w16cex:commentExtensible w16cex:durableId="1578158D" w16cex:dateUtc="2024-08-16T03:42:00Z"/>
  <w16cex:commentExtensible w16cex:durableId="235CE793" w16cex:dateUtc="2024-08-16T03:42:00Z"/>
  <w16cex:commentExtensible w16cex:durableId="0E92FD25" w16cex:dateUtc="2024-08-16T03:43:00Z"/>
  <w16cex:commentExtensible w16cex:durableId="52C9871E" w16cex:dateUtc="2024-08-16T03:44:00Z"/>
  <w16cex:commentExtensible w16cex:durableId="65373AD5" w16cex:dateUtc="2024-08-16T03:44:00Z"/>
  <w16cex:commentExtensible w16cex:durableId="32328E63" w16cex:dateUtc="2024-08-16T03:44:00Z"/>
  <w16cex:commentExtensible w16cex:durableId="19DC420C" w16cex:dateUtc="2024-08-16T03:44:00Z"/>
  <w16cex:commentExtensible w16cex:durableId="6099F7F7" w16cex:dateUtc="2024-08-16T03:44:00Z"/>
  <w16cex:commentExtensible w16cex:durableId="3CAAACD1" w16cex:dateUtc="2024-08-16T03:45:00Z"/>
  <w16cex:commentExtensible w16cex:durableId="72E5006D" w16cex:dateUtc="2024-08-16T03:45:00Z"/>
  <w16cex:commentExtensible w16cex:durableId="048F16DC" w16cex:dateUtc="2024-08-16T03:45:00Z"/>
  <w16cex:commentExtensible w16cex:durableId="6037C724" w16cex:dateUtc="2024-08-16T03:45:00Z"/>
  <w16cex:commentExtensible w16cex:durableId="10BC3E85" w16cex:dateUtc="2024-08-16T03:45:00Z"/>
  <w16cex:commentExtensible w16cex:durableId="531CCEB1" w16cex:dateUtc="2024-08-16T03:46:00Z"/>
  <w16cex:commentExtensible w16cex:durableId="305C9A6C" w16cex:dateUtc="2024-08-16T03:46:00Z"/>
  <w16cex:commentExtensible w16cex:durableId="52709C24" w16cex:dateUtc="2024-08-16T03:46:00Z"/>
  <w16cex:commentExtensible w16cex:durableId="5AB10A09" w16cex:dateUtc="2024-08-16T03:47:00Z"/>
  <w16cex:commentExtensible w16cex:durableId="0F6222EE" w16cex:dateUtc="2024-08-16T03:47:00Z"/>
  <w16cex:commentExtensible w16cex:durableId="35A1AE88" w16cex:dateUtc="2024-08-16T03:47:00Z"/>
  <w16cex:commentExtensible w16cex:durableId="065BE874" w16cex:dateUtc="2024-08-16T03:48:00Z"/>
  <w16cex:commentExtensible w16cex:durableId="20A0B801" w16cex:dateUtc="2024-08-16T03:48:00Z"/>
  <w16cex:commentExtensible w16cex:durableId="776FA672" w16cex:dateUtc="2024-08-16T03:48:00Z"/>
  <w16cex:commentExtensible w16cex:durableId="2C07AC5D" w16cex:dateUtc="2024-08-16T03:48:00Z"/>
  <w16cex:commentExtensible w16cex:durableId="0CB52011" w16cex:dateUtc="2024-08-16T03:48:00Z"/>
  <w16cex:commentExtensible w16cex:durableId="04209448" w16cex:dateUtc="2024-08-16T03:48:00Z"/>
  <w16cex:commentExtensible w16cex:durableId="2FA0829C" w16cex:dateUtc="2024-08-16T03:48:00Z"/>
  <w16cex:commentExtensible w16cex:durableId="4757D3CD" w16cex:dateUtc="2024-08-16T03:49:00Z"/>
  <w16cex:commentExtensible w16cex:durableId="3F779CBB" w16cex:dateUtc="2024-08-16T03:49:00Z"/>
  <w16cex:commentExtensible w16cex:durableId="1BD049A1" w16cex:dateUtc="2024-08-16T03:49:00Z"/>
  <w16cex:commentExtensible w16cex:durableId="76159092" w16cex:dateUtc="2024-08-16T03:49:00Z"/>
  <w16cex:commentExtensible w16cex:durableId="4C0A2087" w16cex:dateUtc="2024-08-16T03:50:00Z"/>
  <w16cex:commentExtensible w16cex:durableId="34A8D9E2" w16cex:dateUtc="2024-08-16T03:50:00Z"/>
  <w16cex:commentExtensible w16cex:durableId="698BB5FC" w16cex:dateUtc="2024-08-16T03:50:00Z"/>
  <w16cex:commentExtensible w16cex:durableId="69E22CF8" w16cex:dateUtc="2024-08-16T03:50:00Z"/>
  <w16cex:commentExtensible w16cex:durableId="0DF1B8E2" w16cex:dateUtc="2024-08-16T03:52:00Z"/>
  <w16cex:commentExtensible w16cex:durableId="3F1A3069" w16cex:dateUtc="2024-08-16T03:52:00Z"/>
  <w16cex:commentExtensible w16cex:durableId="20B9A39F" w16cex:dateUtc="2024-08-16T03:52:00Z"/>
  <w16cex:commentExtensible w16cex:durableId="115426CD" w16cex:dateUtc="2024-08-16T03:52:00Z"/>
  <w16cex:commentExtensible w16cex:durableId="3C64D943" w16cex:dateUtc="2024-08-16T03:52:00Z"/>
  <w16cex:commentExtensible w16cex:durableId="202DA8F8" w16cex:dateUtc="2024-08-16T03:52:00Z"/>
  <w16cex:commentExtensible w16cex:durableId="2B2B56E4" w16cex:dateUtc="2024-08-16T03:52:00Z"/>
  <w16cex:commentExtensible w16cex:durableId="1722EDC4" w16cex:dateUtc="2024-08-16T03:53:00Z"/>
  <w16cex:commentExtensible w16cex:durableId="625528EF" w16cex:dateUtc="2024-08-16T03:53:00Z"/>
  <w16cex:commentExtensible w16cex:durableId="091EA65C" w16cex:dateUtc="2024-08-16T03:53:00Z"/>
  <w16cex:commentExtensible w16cex:durableId="305B49B9" w16cex:dateUtc="2024-08-16T03:53:00Z"/>
  <w16cex:commentExtensible w16cex:durableId="3E64CDC4" w16cex:dateUtc="2024-08-16T03:53:00Z"/>
  <w16cex:commentExtensible w16cex:durableId="15787DD0" w16cex:dateUtc="2024-08-16T03:53:00Z"/>
  <w16cex:commentExtensible w16cex:durableId="3FE08912" w16cex:dateUtc="2024-08-16T03:55:00Z"/>
  <w16cex:commentExtensible w16cex:durableId="21A5BE8D" w16cex:dateUtc="2024-08-16T03:55:00Z"/>
  <w16cex:commentExtensible w16cex:durableId="4F22B63D" w16cex:dateUtc="2024-08-16T03:55:00Z"/>
  <w16cex:commentExtensible w16cex:durableId="5604D57C" w16cex:dateUtc="2024-08-16T03:56:00Z"/>
  <w16cex:commentExtensible w16cex:durableId="30D7F138" w16cex:dateUtc="2024-08-16T03:56:00Z"/>
  <w16cex:commentExtensible w16cex:durableId="0263BF01" w16cex:dateUtc="2024-08-16T03:56:00Z"/>
  <w16cex:commentExtensible w16cex:durableId="666F3B87" w16cex:dateUtc="2024-08-16T03:56:00Z"/>
  <w16cex:commentExtensible w16cex:durableId="56ABE571" w16cex:dateUtc="2024-08-16T03:56:00Z"/>
  <w16cex:commentExtensible w16cex:durableId="65055FAB" w16cex:dateUtc="2024-08-16T03:56:00Z"/>
  <w16cex:commentExtensible w16cex:durableId="26E26C68" w16cex:dateUtc="2024-08-16T03:57:00Z"/>
  <w16cex:commentExtensible w16cex:durableId="500A0103" w16cex:dateUtc="2024-08-16T03:57:00Z"/>
  <w16cex:commentExtensible w16cex:durableId="1DC71B13" w16cex:dateUtc="2024-08-16T03:57:00Z"/>
  <w16cex:commentExtensible w16cex:durableId="7DB70792" w16cex:dateUtc="2024-08-16T03:57:00Z"/>
  <w16cex:commentExtensible w16cex:durableId="426A1FB5" w16cex:dateUtc="2024-08-16T03:58:00Z"/>
  <w16cex:commentExtensible w16cex:durableId="07BF28AC" w16cex:dateUtc="2024-08-16T03:58:00Z"/>
  <w16cex:commentExtensible w16cex:durableId="76789A69" w16cex:dateUtc="2024-08-16T03:58:00Z"/>
  <w16cex:commentExtensible w16cex:durableId="067A7299" w16cex:dateUtc="2024-08-16T03:59:00Z"/>
  <w16cex:commentExtensible w16cex:durableId="6EBE51FE" w16cex:dateUtc="2024-08-16T03:59:00Z"/>
  <w16cex:commentExtensible w16cex:durableId="08E2FACF" w16cex:dateUtc="2024-08-16T04:00:00Z"/>
  <w16cex:commentExtensible w16cex:durableId="2D40C9B2" w16cex:dateUtc="2024-08-16T04:00:00Z"/>
  <w16cex:commentExtensible w16cex:durableId="1B3C9572" w16cex:dateUtc="2024-08-16T04:00:00Z"/>
  <w16cex:commentExtensible w16cex:durableId="7BF46AE6" w16cex:dateUtc="2024-08-16T04:00:00Z"/>
  <w16cex:commentExtensible w16cex:durableId="39074FDC" w16cex:dateUtc="2024-08-16T04:00:00Z"/>
  <w16cex:commentExtensible w16cex:durableId="3B1FE33B" w16cex:dateUtc="2024-08-16T04:00:00Z"/>
  <w16cex:commentExtensible w16cex:durableId="20DEF74B" w16cex:dateUtc="2024-08-16T04:00:00Z"/>
  <w16cex:commentExtensible w16cex:durableId="0ECC0D6B" w16cex:dateUtc="2024-08-16T04:01:00Z"/>
  <w16cex:commentExtensible w16cex:durableId="7E9C28C7" w16cex:dateUtc="2024-08-16T04:01:00Z"/>
  <w16cex:commentExtensible w16cex:durableId="64A6F88A" w16cex:dateUtc="2024-08-16T04:01:00Z"/>
  <w16cex:commentExtensible w16cex:durableId="2F35BF7A" w16cex:dateUtc="2024-08-16T04:01:00Z"/>
  <w16cex:commentExtensible w16cex:durableId="3ECF2E6B" w16cex:dateUtc="2024-08-16T04:01:00Z"/>
  <w16cex:commentExtensible w16cex:durableId="53D43909" w16cex:dateUtc="2024-08-16T04:01:00Z"/>
  <w16cex:commentExtensible w16cex:durableId="3309BC2B" w16cex:dateUtc="2024-08-16T04:02:00Z"/>
  <w16cex:commentExtensible w16cex:durableId="1BBD82BB" w16cex:dateUtc="2024-08-16T04:02:00Z"/>
  <w16cex:commentExtensible w16cex:durableId="5B4AF347" w16cex:dateUtc="2024-08-16T04:02:00Z"/>
  <w16cex:commentExtensible w16cex:durableId="5FAC6BB6" w16cex:dateUtc="2024-08-16T04:02:00Z"/>
  <w16cex:commentExtensible w16cex:durableId="15117BDE" w16cex:dateUtc="2024-08-16T04:02:00Z"/>
  <w16cex:commentExtensible w16cex:durableId="0D049902" w16cex:dateUtc="2024-08-16T04:02:00Z"/>
  <w16cex:commentExtensible w16cex:durableId="375747F3" w16cex:dateUtc="2024-08-16T04:03:00Z"/>
  <w16cex:commentExtensible w16cex:durableId="2653214A" w16cex:dateUtc="2024-08-16T04:03:00Z"/>
  <w16cex:commentExtensible w16cex:durableId="4C022535" w16cex:dateUtc="2024-08-16T04:03:00Z"/>
  <w16cex:commentExtensible w16cex:durableId="54F1C100" w16cex:dateUtc="2024-08-16T04:03:00Z"/>
  <w16cex:commentExtensible w16cex:durableId="27C36C1B" w16cex:dateUtc="2024-08-16T04:03:00Z"/>
  <w16cex:commentExtensible w16cex:durableId="15DB0D18" w16cex:dateUtc="2024-08-16T04:03:00Z"/>
  <w16cex:commentExtensible w16cex:durableId="4231BFB8" w16cex:dateUtc="2024-08-16T04:03:00Z"/>
  <w16cex:commentExtensible w16cex:durableId="4E08A7A6" w16cex:dateUtc="2024-08-16T04:05:00Z"/>
  <w16cex:commentExtensible w16cex:durableId="2F7D481D" w16cex:dateUtc="2024-08-16T04:05:00Z"/>
  <w16cex:commentExtensible w16cex:durableId="0D65AA80" w16cex:dateUtc="2024-08-16T04:06:00Z"/>
  <w16cex:commentExtensible w16cex:durableId="7D0D9812" w16cex:dateUtc="2024-08-16T04:06:00Z"/>
  <w16cex:commentExtensible w16cex:durableId="309704CC" w16cex:dateUtc="2024-08-16T04:06:00Z"/>
  <w16cex:commentExtensible w16cex:durableId="03922EC2" w16cex:dateUtc="2024-08-16T04:06:00Z"/>
  <w16cex:commentExtensible w16cex:durableId="624681BA" w16cex:dateUtc="2024-08-16T04:06:00Z"/>
  <w16cex:commentExtensible w16cex:durableId="56C85F55" w16cex:dateUtc="2024-08-16T04:07:00Z"/>
  <w16cex:commentExtensible w16cex:durableId="2F04DBCE" w16cex:dateUtc="2024-08-16T04:07:00Z"/>
  <w16cex:commentExtensible w16cex:durableId="00D42355" w16cex:dateUtc="2024-08-16T04:08:00Z"/>
  <w16cex:commentExtensible w16cex:durableId="2F16F7BC" w16cex:dateUtc="2024-08-16T04:08:00Z"/>
  <w16cex:commentExtensible w16cex:durableId="3B84BEA4" w16cex:dateUtc="2024-08-16T04:08:00Z"/>
  <w16cex:commentExtensible w16cex:durableId="7B81EC87" w16cex:dateUtc="2024-08-16T04:08:00Z"/>
  <w16cex:commentExtensible w16cex:durableId="71FB7CC0" w16cex:dateUtc="2024-08-16T04:08:00Z"/>
  <w16cex:commentExtensible w16cex:durableId="407B818A" w16cex:dateUtc="2024-08-16T04:09:00Z"/>
  <w16cex:commentExtensible w16cex:durableId="176EA28D" w16cex:dateUtc="2024-08-16T04:09:00Z"/>
  <w16cex:commentExtensible w16cex:durableId="2D867856" w16cex:dateUtc="2024-08-16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3A0A7C" w16cid:durableId="43711681"/>
  <w16cid:commentId w16cid:paraId="2A379B07" w16cid:durableId="3DE81BBA"/>
  <w16cid:commentId w16cid:paraId="7B2EC2BE" w16cid:durableId="5798E3B2"/>
  <w16cid:commentId w16cid:paraId="6B663F36" w16cid:durableId="1FF50C18"/>
  <w16cid:commentId w16cid:paraId="16B46058" w16cid:durableId="2B6485D2"/>
  <w16cid:commentId w16cid:paraId="119043E2" w16cid:durableId="331E3F92"/>
  <w16cid:commentId w16cid:paraId="02D51FB6" w16cid:durableId="0B91C02D"/>
  <w16cid:commentId w16cid:paraId="001BF970" w16cid:durableId="2B3663C5"/>
  <w16cid:commentId w16cid:paraId="3FD4CB39" w16cid:durableId="64F8C531"/>
  <w16cid:commentId w16cid:paraId="6EFC3147" w16cid:durableId="6EF6FA42"/>
  <w16cid:commentId w16cid:paraId="70BEE053" w16cid:durableId="403DF798"/>
  <w16cid:commentId w16cid:paraId="2F440AA5" w16cid:durableId="1305FE09"/>
  <w16cid:commentId w16cid:paraId="51D97A1A" w16cid:durableId="04E1BE3F"/>
  <w16cid:commentId w16cid:paraId="6ECAA0AE" w16cid:durableId="07601ECE"/>
  <w16cid:commentId w16cid:paraId="7C0305A8" w16cid:durableId="55740EAF"/>
  <w16cid:commentId w16cid:paraId="1D9290BF" w16cid:durableId="66503067"/>
  <w16cid:commentId w16cid:paraId="55E1BF91" w16cid:durableId="27C90D4F"/>
  <w16cid:commentId w16cid:paraId="77999DA0" w16cid:durableId="6A28D133"/>
  <w16cid:commentId w16cid:paraId="09B8196A" w16cid:durableId="353DE239"/>
  <w16cid:commentId w16cid:paraId="6C6DC3FF" w16cid:durableId="3709A516"/>
  <w16cid:commentId w16cid:paraId="708FDF0B" w16cid:durableId="30A5E791"/>
  <w16cid:commentId w16cid:paraId="22D26237" w16cid:durableId="2804CFFC"/>
  <w16cid:commentId w16cid:paraId="7D66EC4E" w16cid:durableId="30D4328E"/>
  <w16cid:commentId w16cid:paraId="77DBBF00" w16cid:durableId="2903F158"/>
  <w16cid:commentId w16cid:paraId="176B8A71" w16cid:durableId="16127D2E"/>
  <w16cid:commentId w16cid:paraId="005C6491" w16cid:durableId="6DC6B74C"/>
  <w16cid:commentId w16cid:paraId="17029353" w16cid:durableId="65CB99FF"/>
  <w16cid:commentId w16cid:paraId="2C5F40AB" w16cid:durableId="08D058E6"/>
  <w16cid:commentId w16cid:paraId="518C3C8D" w16cid:durableId="36E6D191"/>
  <w16cid:commentId w16cid:paraId="1AC53C41" w16cid:durableId="1A110143"/>
  <w16cid:commentId w16cid:paraId="34D64CCC" w16cid:durableId="24C7FEB2"/>
  <w16cid:commentId w16cid:paraId="398FBA19" w16cid:durableId="55F21E17"/>
  <w16cid:commentId w16cid:paraId="4AAA3EB2" w16cid:durableId="7B9D77F7"/>
  <w16cid:commentId w16cid:paraId="25FA0B33" w16cid:durableId="283F6A41"/>
  <w16cid:commentId w16cid:paraId="55C05D03" w16cid:durableId="17AA3B0A"/>
  <w16cid:commentId w16cid:paraId="3776F843" w16cid:durableId="390706B7"/>
  <w16cid:commentId w16cid:paraId="732EAD13" w16cid:durableId="6647539D"/>
  <w16cid:commentId w16cid:paraId="00931756" w16cid:durableId="0825CD7F"/>
  <w16cid:commentId w16cid:paraId="515AAD5F" w16cid:durableId="18E1F5AB"/>
  <w16cid:commentId w16cid:paraId="08138A38" w16cid:durableId="68A6C07E"/>
  <w16cid:commentId w16cid:paraId="70AA003B" w16cid:durableId="04712065"/>
  <w16cid:commentId w16cid:paraId="11DD339A" w16cid:durableId="6BD17BDE"/>
  <w16cid:commentId w16cid:paraId="11B0E969" w16cid:durableId="2019F924"/>
  <w16cid:commentId w16cid:paraId="44E48A44" w16cid:durableId="6885A00B"/>
  <w16cid:commentId w16cid:paraId="4384235F" w16cid:durableId="64CB4B49"/>
  <w16cid:commentId w16cid:paraId="38DC533E" w16cid:durableId="6B734757"/>
  <w16cid:commentId w16cid:paraId="4797650D" w16cid:durableId="05C2CD3B"/>
  <w16cid:commentId w16cid:paraId="3BEBD52F" w16cid:durableId="646C2CAA"/>
  <w16cid:commentId w16cid:paraId="7A7176F9" w16cid:durableId="7E24E810"/>
  <w16cid:commentId w16cid:paraId="60363F06" w16cid:durableId="17A39A07"/>
  <w16cid:commentId w16cid:paraId="1675A709" w16cid:durableId="345C4863"/>
  <w16cid:commentId w16cid:paraId="41B41D25" w16cid:durableId="783D4CEB"/>
  <w16cid:commentId w16cid:paraId="221EE33A" w16cid:durableId="07AB331C"/>
  <w16cid:commentId w16cid:paraId="6F6FC918" w16cid:durableId="7BDA9886"/>
  <w16cid:commentId w16cid:paraId="7ABA8759" w16cid:durableId="71E218A2"/>
  <w16cid:commentId w16cid:paraId="07C78D07" w16cid:durableId="544DA8A7"/>
  <w16cid:commentId w16cid:paraId="62E25FAF" w16cid:durableId="2F06BFD8"/>
  <w16cid:commentId w16cid:paraId="1A088947" w16cid:durableId="23E3E566"/>
  <w16cid:commentId w16cid:paraId="4AF9AA87" w16cid:durableId="126635B7"/>
  <w16cid:commentId w16cid:paraId="74EE7C1A" w16cid:durableId="3C84903C"/>
  <w16cid:commentId w16cid:paraId="362ED630" w16cid:durableId="76BD9EB9"/>
  <w16cid:commentId w16cid:paraId="12C1B044" w16cid:durableId="542CF462"/>
  <w16cid:commentId w16cid:paraId="56C39E97" w16cid:durableId="6454511D"/>
  <w16cid:commentId w16cid:paraId="4CAEF064" w16cid:durableId="0CF89BF9"/>
  <w16cid:commentId w16cid:paraId="0416DA34" w16cid:durableId="57E630CA"/>
  <w16cid:commentId w16cid:paraId="074125B6" w16cid:durableId="7C34C2DE"/>
  <w16cid:commentId w16cid:paraId="21FFD8B0" w16cid:durableId="40576F31"/>
  <w16cid:commentId w16cid:paraId="1A04DBEF" w16cid:durableId="3EF76B86"/>
  <w16cid:commentId w16cid:paraId="18D7966B" w16cid:durableId="748D6FFD"/>
  <w16cid:commentId w16cid:paraId="3D7B1204" w16cid:durableId="4B71106C"/>
  <w16cid:commentId w16cid:paraId="34789AF9" w16cid:durableId="6C9E07D4"/>
  <w16cid:commentId w16cid:paraId="663B65E0" w16cid:durableId="19D89267"/>
  <w16cid:commentId w16cid:paraId="304357DF" w16cid:durableId="3847CE63"/>
  <w16cid:commentId w16cid:paraId="43BB6DBA" w16cid:durableId="3E9F5169"/>
  <w16cid:commentId w16cid:paraId="649D8434" w16cid:durableId="118FBCA1"/>
  <w16cid:commentId w16cid:paraId="6A37D563" w16cid:durableId="49599E5E"/>
  <w16cid:commentId w16cid:paraId="7637C505" w16cid:durableId="6DEA1227"/>
  <w16cid:commentId w16cid:paraId="5303256B" w16cid:durableId="3459CEDB"/>
  <w16cid:commentId w16cid:paraId="6FD5F6CB" w16cid:durableId="2439A167"/>
  <w16cid:commentId w16cid:paraId="2C1B1BCF" w16cid:durableId="54DD22DB"/>
  <w16cid:commentId w16cid:paraId="5472B07B" w16cid:durableId="33EFB0B0"/>
  <w16cid:commentId w16cid:paraId="19AA4497" w16cid:durableId="6C8E9943"/>
  <w16cid:commentId w16cid:paraId="2A6ABF0B" w16cid:durableId="7D400EA5"/>
  <w16cid:commentId w16cid:paraId="25C4DA95" w16cid:durableId="623B3D7C"/>
  <w16cid:commentId w16cid:paraId="72332873" w16cid:durableId="50C86E7B"/>
  <w16cid:commentId w16cid:paraId="699E1D00" w16cid:durableId="423CA355"/>
  <w16cid:commentId w16cid:paraId="04306302" w16cid:durableId="320CBB16"/>
  <w16cid:commentId w16cid:paraId="4668C115" w16cid:durableId="49CE8309"/>
  <w16cid:commentId w16cid:paraId="0D42C1B6" w16cid:durableId="71AEB9EF"/>
  <w16cid:commentId w16cid:paraId="5A39A173" w16cid:durableId="131F5748"/>
  <w16cid:commentId w16cid:paraId="6A6125FA" w16cid:durableId="13DF4826"/>
  <w16cid:commentId w16cid:paraId="29D4E28E" w16cid:durableId="11FA6C49"/>
  <w16cid:commentId w16cid:paraId="27C4A4B9" w16cid:durableId="19434DE1"/>
  <w16cid:commentId w16cid:paraId="5B04A6A2" w16cid:durableId="07639FFE"/>
  <w16cid:commentId w16cid:paraId="4B4B3ECC" w16cid:durableId="3363026F"/>
  <w16cid:commentId w16cid:paraId="3FCE4EB0" w16cid:durableId="2C19D7B5"/>
  <w16cid:commentId w16cid:paraId="328B7282" w16cid:durableId="55E9E85B"/>
  <w16cid:commentId w16cid:paraId="37294B4C" w16cid:durableId="44DCD52F"/>
  <w16cid:commentId w16cid:paraId="2F4D5726" w16cid:durableId="06AA8A90"/>
  <w16cid:commentId w16cid:paraId="60D7839F" w16cid:durableId="470CC140"/>
  <w16cid:commentId w16cid:paraId="44ED9AE8" w16cid:durableId="5D432AF0"/>
  <w16cid:commentId w16cid:paraId="0E406BF6" w16cid:durableId="1872E7FB"/>
  <w16cid:commentId w16cid:paraId="4732D1E3" w16cid:durableId="76263F85"/>
  <w16cid:commentId w16cid:paraId="29347F4B" w16cid:durableId="03854B0E"/>
  <w16cid:commentId w16cid:paraId="31015A8B" w16cid:durableId="160217ED"/>
  <w16cid:commentId w16cid:paraId="6EB83673" w16cid:durableId="1ECFDC0B"/>
  <w16cid:commentId w16cid:paraId="6E47D50F" w16cid:durableId="20B5A658"/>
  <w16cid:commentId w16cid:paraId="4E3E2DE4" w16cid:durableId="1B8ABA6A"/>
  <w16cid:commentId w16cid:paraId="768699A8" w16cid:durableId="683D661F"/>
  <w16cid:commentId w16cid:paraId="326B0BDD" w16cid:durableId="5327CC38"/>
  <w16cid:commentId w16cid:paraId="483D1C63" w16cid:durableId="76DC8DD0"/>
  <w16cid:commentId w16cid:paraId="53B0E7E4" w16cid:durableId="70F41A49"/>
  <w16cid:commentId w16cid:paraId="09456724" w16cid:durableId="08868667"/>
  <w16cid:commentId w16cid:paraId="3A9E97AC" w16cid:durableId="37028225"/>
  <w16cid:commentId w16cid:paraId="65339A4A" w16cid:durableId="1EF56B1A"/>
  <w16cid:commentId w16cid:paraId="198B0489" w16cid:durableId="243158B9"/>
  <w16cid:commentId w16cid:paraId="524D3156" w16cid:durableId="5490FC5C"/>
  <w16cid:commentId w16cid:paraId="26A5EF83" w16cid:durableId="00DB9B75"/>
  <w16cid:commentId w16cid:paraId="1E8A2A45" w16cid:durableId="7F896C55"/>
  <w16cid:commentId w16cid:paraId="38DBAA3D" w16cid:durableId="799A8DBA"/>
  <w16cid:commentId w16cid:paraId="751A3AB6" w16cid:durableId="38488F81"/>
  <w16cid:commentId w16cid:paraId="68655612" w16cid:durableId="1FF0833A"/>
  <w16cid:commentId w16cid:paraId="38B665DC" w16cid:durableId="3BCCD5BC"/>
  <w16cid:commentId w16cid:paraId="29F934E6" w16cid:durableId="277D8B89"/>
  <w16cid:commentId w16cid:paraId="70C14D86" w16cid:durableId="10806E9B"/>
  <w16cid:commentId w16cid:paraId="295424F8" w16cid:durableId="68933FC3"/>
  <w16cid:commentId w16cid:paraId="57BB663B" w16cid:durableId="74A78671"/>
  <w16cid:commentId w16cid:paraId="7F4ACE9E" w16cid:durableId="4F460FBC"/>
  <w16cid:commentId w16cid:paraId="61B3514D" w16cid:durableId="4C5ECEE4"/>
  <w16cid:commentId w16cid:paraId="0FF51DB0" w16cid:durableId="6A929421"/>
  <w16cid:commentId w16cid:paraId="12FE056F" w16cid:durableId="7E884E17"/>
  <w16cid:commentId w16cid:paraId="04BB3165" w16cid:durableId="10196D2F"/>
  <w16cid:commentId w16cid:paraId="3B539381" w16cid:durableId="1963E688"/>
  <w16cid:commentId w16cid:paraId="53877AB2" w16cid:durableId="537CA895"/>
  <w16cid:commentId w16cid:paraId="3D3AA910" w16cid:durableId="487040EC"/>
  <w16cid:commentId w16cid:paraId="690B2EF8" w16cid:durableId="63A55E62"/>
  <w16cid:commentId w16cid:paraId="2E91AAF6" w16cid:durableId="528DCA89"/>
  <w16cid:commentId w16cid:paraId="4C5E5290" w16cid:durableId="51091488"/>
  <w16cid:commentId w16cid:paraId="3F6B17D4" w16cid:durableId="70074819"/>
  <w16cid:commentId w16cid:paraId="32072754" w16cid:durableId="4A183606"/>
  <w16cid:commentId w16cid:paraId="13AC60A2" w16cid:durableId="2BE988DD"/>
  <w16cid:commentId w16cid:paraId="483983D8" w16cid:durableId="05B60CC9"/>
  <w16cid:commentId w16cid:paraId="16528BCF" w16cid:durableId="179F91FC"/>
  <w16cid:commentId w16cid:paraId="68D91E0C" w16cid:durableId="6A6BCC69"/>
  <w16cid:commentId w16cid:paraId="676029E0" w16cid:durableId="0B0C7518"/>
  <w16cid:commentId w16cid:paraId="4785567F" w16cid:durableId="4368FCD1"/>
  <w16cid:commentId w16cid:paraId="740ED128" w16cid:durableId="658382AD"/>
  <w16cid:commentId w16cid:paraId="11448008" w16cid:durableId="2543399A"/>
  <w16cid:commentId w16cid:paraId="3E9D5265" w16cid:durableId="54EC097E"/>
  <w16cid:commentId w16cid:paraId="1CC5253F" w16cid:durableId="7A06A5F7"/>
  <w16cid:commentId w16cid:paraId="365B20EF" w16cid:durableId="508BD085"/>
  <w16cid:commentId w16cid:paraId="3A1BC30B" w16cid:durableId="48666A8D"/>
  <w16cid:commentId w16cid:paraId="1799DA35" w16cid:durableId="455896A5"/>
  <w16cid:commentId w16cid:paraId="1CDC8A99" w16cid:durableId="418507A7"/>
  <w16cid:commentId w16cid:paraId="6EF3A18A" w16cid:durableId="79C72A9F"/>
  <w16cid:commentId w16cid:paraId="19911A3F" w16cid:durableId="25DC311E"/>
  <w16cid:commentId w16cid:paraId="649AF762" w16cid:durableId="2B3663B7"/>
  <w16cid:commentId w16cid:paraId="731805B8" w16cid:durableId="3E2DECD0"/>
  <w16cid:commentId w16cid:paraId="68008FA0" w16cid:durableId="5487D043"/>
  <w16cid:commentId w16cid:paraId="167D03EA" w16cid:durableId="0667EB18"/>
  <w16cid:commentId w16cid:paraId="09D6228E" w16cid:durableId="3439A60E"/>
  <w16cid:commentId w16cid:paraId="66D7BA08" w16cid:durableId="1BF26A6F"/>
  <w16cid:commentId w16cid:paraId="1BDA2818" w16cid:durableId="475E8E17"/>
  <w16cid:commentId w16cid:paraId="0B147BD7" w16cid:durableId="7902C6F8"/>
  <w16cid:commentId w16cid:paraId="2DAB1418" w16cid:durableId="22D5ACE2"/>
  <w16cid:commentId w16cid:paraId="22147C80" w16cid:durableId="7C1DE5AF"/>
  <w16cid:commentId w16cid:paraId="4BC50AE8" w16cid:durableId="7D20D638"/>
  <w16cid:commentId w16cid:paraId="2A8E6EEA" w16cid:durableId="001FBFCF"/>
  <w16cid:commentId w16cid:paraId="10B817E7" w16cid:durableId="728E9C05"/>
  <w16cid:commentId w16cid:paraId="379D69BA" w16cid:durableId="16EA888E"/>
  <w16cid:commentId w16cid:paraId="7AC05ABB" w16cid:durableId="74483425"/>
  <w16cid:commentId w16cid:paraId="4D35021F" w16cid:durableId="32185683"/>
  <w16cid:commentId w16cid:paraId="7B3475FA" w16cid:durableId="05D4FF48"/>
  <w16cid:commentId w16cid:paraId="6FBF48EC" w16cid:durableId="4F611AD3"/>
  <w16cid:commentId w16cid:paraId="2B27B957" w16cid:durableId="06C9E804"/>
  <w16cid:commentId w16cid:paraId="7D523600" w16cid:durableId="5DED8C56"/>
  <w16cid:commentId w16cid:paraId="50BE76CD" w16cid:durableId="36AC7E51"/>
  <w16cid:commentId w16cid:paraId="4F77269D" w16cid:durableId="0487BCF3"/>
  <w16cid:commentId w16cid:paraId="5226FD5B" w16cid:durableId="7282527E"/>
  <w16cid:commentId w16cid:paraId="06F52CA3" w16cid:durableId="6B0075B8"/>
  <w16cid:commentId w16cid:paraId="087469AD" w16cid:durableId="55FCF3AD"/>
  <w16cid:commentId w16cid:paraId="0EF924B8" w16cid:durableId="23E02432"/>
  <w16cid:commentId w16cid:paraId="5F85DC57" w16cid:durableId="1578158D"/>
  <w16cid:commentId w16cid:paraId="1F80F715" w16cid:durableId="235CE793"/>
  <w16cid:commentId w16cid:paraId="1BB4C77E" w16cid:durableId="0E92FD25"/>
  <w16cid:commentId w16cid:paraId="5C0E28CF" w16cid:durableId="52C9871E"/>
  <w16cid:commentId w16cid:paraId="6BDF67AF" w16cid:durableId="65373AD5"/>
  <w16cid:commentId w16cid:paraId="019EDEE0" w16cid:durableId="32328E63"/>
  <w16cid:commentId w16cid:paraId="35F4CCEC" w16cid:durableId="19DC420C"/>
  <w16cid:commentId w16cid:paraId="11DA52BA" w16cid:durableId="6099F7F7"/>
  <w16cid:commentId w16cid:paraId="02DD5929" w16cid:durableId="3CAAACD1"/>
  <w16cid:commentId w16cid:paraId="70A268BD" w16cid:durableId="72E5006D"/>
  <w16cid:commentId w16cid:paraId="16F798C2" w16cid:durableId="048F16DC"/>
  <w16cid:commentId w16cid:paraId="01C8A400" w16cid:durableId="6037C724"/>
  <w16cid:commentId w16cid:paraId="780F32A4" w16cid:durableId="10BC3E85"/>
  <w16cid:commentId w16cid:paraId="7B3996F1" w16cid:durableId="531CCEB1"/>
  <w16cid:commentId w16cid:paraId="004B90EE" w16cid:durableId="305C9A6C"/>
  <w16cid:commentId w16cid:paraId="3FC8D6C6" w16cid:durableId="52709C24"/>
  <w16cid:commentId w16cid:paraId="535939A7" w16cid:durableId="5AB10A09"/>
  <w16cid:commentId w16cid:paraId="6B1ED5C8" w16cid:durableId="0F6222EE"/>
  <w16cid:commentId w16cid:paraId="661E806A" w16cid:durableId="35A1AE88"/>
  <w16cid:commentId w16cid:paraId="365B2C7C" w16cid:durableId="065BE874"/>
  <w16cid:commentId w16cid:paraId="38D32080" w16cid:durableId="20A0B801"/>
  <w16cid:commentId w16cid:paraId="14B63FE6" w16cid:durableId="776FA672"/>
  <w16cid:commentId w16cid:paraId="5190BE28" w16cid:durableId="2C07AC5D"/>
  <w16cid:commentId w16cid:paraId="5FD9861B" w16cid:durableId="0CB52011"/>
  <w16cid:commentId w16cid:paraId="262B74CC" w16cid:durableId="04209448"/>
  <w16cid:commentId w16cid:paraId="7684BB7C" w16cid:durableId="2FA0829C"/>
  <w16cid:commentId w16cid:paraId="7F310D11" w16cid:durableId="4757D3CD"/>
  <w16cid:commentId w16cid:paraId="29A0B138" w16cid:durableId="3F779CBB"/>
  <w16cid:commentId w16cid:paraId="3D372F41" w16cid:durableId="1BD049A1"/>
  <w16cid:commentId w16cid:paraId="71049E8A" w16cid:durableId="76159092"/>
  <w16cid:commentId w16cid:paraId="6EFEC612" w16cid:durableId="4C0A2087"/>
  <w16cid:commentId w16cid:paraId="7AB48A80" w16cid:durableId="34A8D9E2"/>
  <w16cid:commentId w16cid:paraId="03170ADE" w16cid:durableId="698BB5FC"/>
  <w16cid:commentId w16cid:paraId="08332666" w16cid:durableId="69E22CF8"/>
  <w16cid:commentId w16cid:paraId="28372CF1" w16cid:durableId="0DF1B8E2"/>
  <w16cid:commentId w16cid:paraId="485D7F70" w16cid:durableId="3F1A3069"/>
  <w16cid:commentId w16cid:paraId="74A05415" w16cid:durableId="20B9A39F"/>
  <w16cid:commentId w16cid:paraId="36D47CD2" w16cid:durableId="115426CD"/>
  <w16cid:commentId w16cid:paraId="38DC6CD5" w16cid:durableId="3C64D943"/>
  <w16cid:commentId w16cid:paraId="24DED59B" w16cid:durableId="202DA8F8"/>
  <w16cid:commentId w16cid:paraId="05C52F20" w16cid:durableId="2B2B56E4"/>
  <w16cid:commentId w16cid:paraId="588E053A" w16cid:durableId="1722EDC4"/>
  <w16cid:commentId w16cid:paraId="7F205989" w16cid:durableId="625528EF"/>
  <w16cid:commentId w16cid:paraId="1F1338F2" w16cid:durableId="091EA65C"/>
  <w16cid:commentId w16cid:paraId="1417E20A" w16cid:durableId="305B49B9"/>
  <w16cid:commentId w16cid:paraId="78ACF8EC" w16cid:durableId="3E64CDC4"/>
  <w16cid:commentId w16cid:paraId="6C0168E8" w16cid:durableId="15787DD0"/>
  <w16cid:commentId w16cid:paraId="6B90BCE5" w16cid:durableId="3FE08912"/>
  <w16cid:commentId w16cid:paraId="024328FA" w16cid:durableId="21A5BE8D"/>
  <w16cid:commentId w16cid:paraId="41A86594" w16cid:durableId="4F22B63D"/>
  <w16cid:commentId w16cid:paraId="02213A97" w16cid:durableId="5604D57C"/>
  <w16cid:commentId w16cid:paraId="1E33AB2D" w16cid:durableId="30D7F138"/>
  <w16cid:commentId w16cid:paraId="16B6D7EB" w16cid:durableId="0263BF01"/>
  <w16cid:commentId w16cid:paraId="1F02F50A" w16cid:durableId="666F3B87"/>
  <w16cid:commentId w16cid:paraId="2D0724EE" w16cid:durableId="56ABE571"/>
  <w16cid:commentId w16cid:paraId="0E70279F" w16cid:durableId="65055FAB"/>
  <w16cid:commentId w16cid:paraId="67508BBA" w16cid:durableId="26E26C68"/>
  <w16cid:commentId w16cid:paraId="5F84669F" w16cid:durableId="500A0103"/>
  <w16cid:commentId w16cid:paraId="4C2EB93A" w16cid:durableId="1DC71B13"/>
  <w16cid:commentId w16cid:paraId="5E5B9689" w16cid:durableId="7DB70792"/>
  <w16cid:commentId w16cid:paraId="494A2785" w16cid:durableId="426A1FB5"/>
  <w16cid:commentId w16cid:paraId="25C7C160" w16cid:durableId="07BF28AC"/>
  <w16cid:commentId w16cid:paraId="0DB20D0C" w16cid:durableId="76789A69"/>
  <w16cid:commentId w16cid:paraId="412C2B5D" w16cid:durableId="067A7299"/>
  <w16cid:commentId w16cid:paraId="5636C0E0" w16cid:durableId="6EBE51FE"/>
  <w16cid:commentId w16cid:paraId="4DCE0495" w16cid:durableId="08E2FACF"/>
  <w16cid:commentId w16cid:paraId="02BF94E6" w16cid:durableId="2D40C9B2"/>
  <w16cid:commentId w16cid:paraId="76CE249B" w16cid:durableId="1B3C9572"/>
  <w16cid:commentId w16cid:paraId="1AFB7DEB" w16cid:durableId="7BF46AE6"/>
  <w16cid:commentId w16cid:paraId="510469BD" w16cid:durableId="39074FDC"/>
  <w16cid:commentId w16cid:paraId="104C0FA7" w16cid:durableId="3B1FE33B"/>
  <w16cid:commentId w16cid:paraId="1A46D1AE" w16cid:durableId="20DEF74B"/>
  <w16cid:commentId w16cid:paraId="28FA89E6" w16cid:durableId="0ECC0D6B"/>
  <w16cid:commentId w16cid:paraId="64DD1B5C" w16cid:durableId="7E9C28C7"/>
  <w16cid:commentId w16cid:paraId="21C9F45F" w16cid:durableId="64A6F88A"/>
  <w16cid:commentId w16cid:paraId="1B88C566" w16cid:durableId="2F35BF7A"/>
  <w16cid:commentId w16cid:paraId="08EB7CBB" w16cid:durableId="3ECF2E6B"/>
  <w16cid:commentId w16cid:paraId="255BCAB5" w16cid:durableId="53D43909"/>
  <w16cid:commentId w16cid:paraId="4864F754" w16cid:durableId="3309BC2B"/>
  <w16cid:commentId w16cid:paraId="7D7184F7" w16cid:durableId="1BBD82BB"/>
  <w16cid:commentId w16cid:paraId="034BACE7" w16cid:durableId="5B4AF347"/>
  <w16cid:commentId w16cid:paraId="44BEFD78" w16cid:durableId="5FAC6BB6"/>
  <w16cid:commentId w16cid:paraId="735914F5" w16cid:durableId="15117BDE"/>
  <w16cid:commentId w16cid:paraId="3E431B90" w16cid:durableId="0D049902"/>
  <w16cid:commentId w16cid:paraId="164B6832" w16cid:durableId="375747F3"/>
  <w16cid:commentId w16cid:paraId="7A6CA11A" w16cid:durableId="2653214A"/>
  <w16cid:commentId w16cid:paraId="611138B9" w16cid:durableId="4C022535"/>
  <w16cid:commentId w16cid:paraId="7FAA9780" w16cid:durableId="54F1C100"/>
  <w16cid:commentId w16cid:paraId="258CA23F" w16cid:durableId="27C36C1B"/>
  <w16cid:commentId w16cid:paraId="536A65F2" w16cid:durableId="15DB0D18"/>
  <w16cid:commentId w16cid:paraId="0B6A3FCD" w16cid:durableId="4231BFB8"/>
  <w16cid:commentId w16cid:paraId="535860D3" w16cid:durableId="4E08A7A6"/>
  <w16cid:commentId w16cid:paraId="2E312035" w16cid:durableId="2F7D481D"/>
  <w16cid:commentId w16cid:paraId="2438F022" w16cid:durableId="0D65AA80"/>
  <w16cid:commentId w16cid:paraId="7F5864C4" w16cid:durableId="7D0D9812"/>
  <w16cid:commentId w16cid:paraId="02DAC903" w16cid:durableId="309704CC"/>
  <w16cid:commentId w16cid:paraId="65CA4400" w16cid:durableId="03922EC2"/>
  <w16cid:commentId w16cid:paraId="65E1D41E" w16cid:durableId="624681BA"/>
  <w16cid:commentId w16cid:paraId="6979ECB5" w16cid:durableId="56C85F55"/>
  <w16cid:commentId w16cid:paraId="3E6132E3" w16cid:durableId="2F04DBCE"/>
  <w16cid:commentId w16cid:paraId="6DCC3CBA" w16cid:durableId="00D42355"/>
  <w16cid:commentId w16cid:paraId="56AA5680" w16cid:durableId="2F16F7BC"/>
  <w16cid:commentId w16cid:paraId="06AD2193" w16cid:durableId="3B84BEA4"/>
  <w16cid:commentId w16cid:paraId="168F25FA" w16cid:durableId="7B81EC87"/>
  <w16cid:commentId w16cid:paraId="6A82707A" w16cid:durableId="71FB7CC0"/>
  <w16cid:commentId w16cid:paraId="357ADB42" w16cid:durableId="407B818A"/>
  <w16cid:commentId w16cid:paraId="1C272E10" w16cid:durableId="176EA28D"/>
  <w16cid:commentId w16cid:paraId="4FA90C6D" w16cid:durableId="2D867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949B7" w14:textId="77777777" w:rsidR="007D6196" w:rsidRPr="00F41B1A" w:rsidRDefault="007D6196">
      <w:pPr>
        <w:spacing w:after="0"/>
      </w:pPr>
      <w:r w:rsidRPr="00F41B1A">
        <w:separator/>
      </w:r>
    </w:p>
  </w:endnote>
  <w:endnote w:type="continuationSeparator" w:id="0">
    <w:p w14:paraId="221039B4" w14:textId="77777777" w:rsidR="007D6196" w:rsidRPr="00F41B1A" w:rsidRDefault="007D6196">
      <w:pPr>
        <w:spacing w:after="0"/>
      </w:pPr>
      <w:r w:rsidRPr="00F41B1A">
        <w:continuationSeparator/>
      </w:r>
    </w:p>
  </w:endnote>
  <w:endnote w:type="continuationNotice" w:id="1">
    <w:p w14:paraId="1EEB110D" w14:textId="77777777" w:rsidR="007D6196" w:rsidRPr="00F41B1A" w:rsidRDefault="007D619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Headings CS)">
    <w:altName w:val="Times New Roman"/>
    <w:charset w:val="00"/>
    <w:family w:val="auto"/>
    <w:pitch w:val="variable"/>
    <w:sig w:usb0="E0002AEF" w:usb1="C0007841" w:usb2="00000009" w:usb3="00000000" w:csb0="000001FF" w:csb1="00000000"/>
  </w:font>
  <w:font w:name="Times New Roman (Body CS)">
    <w:charset w:val="00"/>
    <w:family w:val="auto"/>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826814"/>
      <w:docPartObj>
        <w:docPartGallery w:val="Page Numbers (Bottom of Page)"/>
        <w:docPartUnique/>
      </w:docPartObj>
    </w:sdtPr>
    <w:sdtEndPr>
      <w:rPr>
        <w:color w:val="7F7F7F" w:themeColor="background1" w:themeShade="7F"/>
        <w:spacing w:val="60"/>
        <w:sz w:val="20"/>
        <w:szCs w:val="20"/>
      </w:rPr>
    </w:sdtEndPr>
    <w:sdtContent>
      <w:p w14:paraId="7BA43C5D" w14:textId="38F938E9" w:rsidR="00623CF6" w:rsidRPr="00F41B1A" w:rsidRDefault="00623CF6" w:rsidP="00D31E49">
        <w:pPr>
          <w:pStyle w:val="Footer"/>
          <w:pBdr>
            <w:top w:val="single" w:sz="4" w:space="1" w:color="D9D9D9" w:themeColor="background1" w:themeShade="D9"/>
          </w:pBdr>
          <w:jc w:val="center"/>
          <w:rPr>
            <w:color w:val="7F7F7F" w:themeColor="background1" w:themeShade="7F"/>
            <w:spacing w:val="60"/>
            <w:sz w:val="20"/>
            <w:szCs w:val="20"/>
          </w:rPr>
        </w:pPr>
        <w:r w:rsidRPr="00F41B1A">
          <w:rPr>
            <w:sz w:val="20"/>
            <w:szCs w:val="20"/>
          </w:rPr>
          <w:fldChar w:fldCharType="begin"/>
        </w:r>
        <w:r w:rsidRPr="00F41B1A">
          <w:rPr>
            <w:sz w:val="20"/>
            <w:szCs w:val="20"/>
          </w:rPr>
          <w:instrText xml:space="preserve"> PAGE   \* MERGEFORMAT </w:instrText>
        </w:r>
        <w:r w:rsidRPr="00F41B1A">
          <w:rPr>
            <w:sz w:val="20"/>
            <w:szCs w:val="20"/>
          </w:rPr>
          <w:fldChar w:fldCharType="separate"/>
        </w:r>
        <w:r w:rsidR="003C24E3" w:rsidRPr="003C24E3">
          <w:rPr>
            <w:b/>
            <w:bCs/>
            <w:noProof/>
            <w:sz w:val="20"/>
            <w:szCs w:val="20"/>
          </w:rPr>
          <w:t>1</w:t>
        </w:r>
        <w:r w:rsidRPr="00F41B1A">
          <w:rPr>
            <w:b/>
            <w:bCs/>
            <w:sz w:val="20"/>
            <w:szCs w:val="20"/>
          </w:rPr>
          <w:fldChar w:fldCharType="end"/>
        </w:r>
        <w:r w:rsidRPr="00F41B1A">
          <w:rPr>
            <w:b/>
            <w:bCs/>
            <w:sz w:val="20"/>
            <w:szCs w:val="20"/>
          </w:rPr>
          <w:t xml:space="preserve"> | </w:t>
        </w:r>
        <w:r w:rsidRPr="00F41B1A">
          <w:rPr>
            <w:color w:val="7F7F7F" w:themeColor="background1" w:themeShade="7F"/>
            <w:spacing w:val="60"/>
            <w:sz w:val="20"/>
            <w:szCs w:val="20"/>
          </w:rPr>
          <w:t>Page</w:t>
        </w:r>
      </w:p>
      <w:p w14:paraId="66ACAB34" w14:textId="77777777" w:rsidR="00623CF6" w:rsidRPr="00F41B1A" w:rsidRDefault="00000000" w:rsidP="00D31E49">
        <w:pPr>
          <w:pStyle w:val="Footer"/>
          <w:pBdr>
            <w:top w:val="single" w:sz="4" w:space="1" w:color="D9D9D9" w:themeColor="background1" w:themeShade="D9"/>
          </w:pBdr>
          <w:jc w:val="center"/>
          <w:rPr>
            <w:color w:val="7F7F7F" w:themeColor="background1" w:themeShade="7F"/>
            <w:spacing w:val="60"/>
            <w:sz w:val="20"/>
            <w:szCs w:val="20"/>
          </w:rPr>
        </w:pPr>
      </w:p>
    </w:sdtContent>
  </w:sdt>
  <w:p w14:paraId="0930C7A1" w14:textId="77777777" w:rsidR="00623CF6" w:rsidRPr="00F41B1A" w:rsidRDefault="00623CF6" w:rsidP="00D31E49">
    <w:pPr>
      <w:tabs>
        <w:tab w:val="right" w:pos="8640"/>
      </w:tabs>
      <w:spacing w:line="120" w:lineRule="atLeast"/>
      <w:rPr>
        <w:rFonts w:cstheme="minorHAnsi"/>
        <w:color w:val="808080" w:themeColor="background1" w:themeShade="80"/>
        <w:sz w:val="14"/>
        <w:szCs w:val="14"/>
      </w:rPr>
    </w:pPr>
    <w:r w:rsidRPr="00F41B1A">
      <w:rPr>
        <w:rFonts w:cstheme="minorHAnsi"/>
        <w:color w:val="808080" w:themeColor="background1" w:themeShade="80"/>
        <w:sz w:val="14"/>
        <w:szCs w:val="14"/>
      </w:rPr>
      <w:t xml:space="preserve">TRAXION </w:t>
    </w:r>
    <w:proofErr w:type="gramStart"/>
    <w:r w:rsidRPr="00F41B1A">
      <w:rPr>
        <w:rFonts w:cstheme="minorHAnsi"/>
        <w:color w:val="808080" w:themeColor="background1" w:themeShade="80"/>
        <w:sz w:val="14"/>
        <w:szCs w:val="14"/>
      </w:rPr>
      <w:t>TRAINING  RTO</w:t>
    </w:r>
    <w:proofErr w:type="gramEnd"/>
    <w:r w:rsidRPr="00F41B1A">
      <w:rPr>
        <w:rFonts w:cstheme="minorHAnsi"/>
        <w:color w:val="808080" w:themeColor="background1" w:themeShade="80"/>
        <w:sz w:val="14"/>
        <w:szCs w:val="14"/>
      </w:rPr>
      <w:t xml:space="preserve"> #32254                                                                  Tel: (07) 3038 3184                                                           </w:t>
    </w:r>
    <w:hyperlink r:id="rId1" w:history="1">
      <w:r w:rsidRPr="00F41B1A">
        <w:rPr>
          <w:rStyle w:val="Hyperlink"/>
          <w:rFonts w:cstheme="minorHAnsi"/>
          <w:sz w:val="14"/>
          <w:szCs w:val="14"/>
        </w:rPr>
        <w:t>www.traxiontraining.com.au</w:t>
      </w:r>
    </w:hyperlink>
  </w:p>
  <w:p w14:paraId="2371CC04" w14:textId="623BC81C" w:rsidR="00623CF6" w:rsidRPr="00F41B1A" w:rsidRDefault="00623CF6" w:rsidP="009D5B33">
    <w:pPr>
      <w:tabs>
        <w:tab w:val="left" w:pos="210"/>
        <w:tab w:val="center" w:pos="4510"/>
        <w:tab w:val="right" w:pos="8640"/>
      </w:tabs>
      <w:spacing w:line="120" w:lineRule="atLeast"/>
      <w:jc w:val="left"/>
      <w:rPr>
        <w:rFonts w:cstheme="minorHAnsi"/>
        <w:color w:val="808080" w:themeColor="background1" w:themeShade="80"/>
        <w:sz w:val="14"/>
        <w:szCs w:val="14"/>
      </w:rPr>
    </w:pPr>
    <w:r w:rsidRPr="00F41B1A">
      <w:rPr>
        <w:rFonts w:cstheme="minorHAnsi"/>
        <w:color w:val="5F5F61"/>
        <w:sz w:val="14"/>
      </w:rPr>
      <w:tab/>
    </w:r>
    <w:r w:rsidRPr="00F41B1A">
      <w:rPr>
        <w:rFonts w:cstheme="minorHAnsi"/>
        <w:color w:val="5F5F61"/>
        <w:sz w:val="14"/>
      </w:rPr>
      <w:tab/>
      <w:t xml:space="preserve">Copyright © 2020 </w:t>
    </w:r>
    <w:proofErr w:type="spellStart"/>
    <w:r w:rsidRPr="00F41B1A">
      <w:rPr>
        <w:rFonts w:cstheme="minorHAnsi"/>
        <w:color w:val="5F5F61"/>
        <w:sz w:val="14"/>
      </w:rPr>
      <w:t>Traxion</w:t>
    </w:r>
    <w:proofErr w:type="spellEnd"/>
    <w:r w:rsidRPr="00F41B1A">
      <w:rPr>
        <w:rFonts w:cstheme="minorHAnsi"/>
        <w:color w:val="5F5F61"/>
        <w:sz w:val="14"/>
      </w:rPr>
      <w:t xml:space="preserve"> Training.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EBFDA" w14:textId="77777777" w:rsidR="007D6196" w:rsidRPr="00F41B1A" w:rsidRDefault="007D6196">
      <w:pPr>
        <w:spacing w:after="0"/>
      </w:pPr>
      <w:r w:rsidRPr="00F41B1A">
        <w:separator/>
      </w:r>
    </w:p>
  </w:footnote>
  <w:footnote w:type="continuationSeparator" w:id="0">
    <w:p w14:paraId="52E615CA" w14:textId="77777777" w:rsidR="007D6196" w:rsidRPr="00F41B1A" w:rsidRDefault="007D6196">
      <w:pPr>
        <w:spacing w:after="0"/>
      </w:pPr>
      <w:r w:rsidRPr="00F41B1A">
        <w:continuationSeparator/>
      </w:r>
    </w:p>
  </w:footnote>
  <w:footnote w:type="continuationNotice" w:id="1">
    <w:p w14:paraId="7EE3037D" w14:textId="77777777" w:rsidR="007D6196" w:rsidRPr="00F41B1A" w:rsidRDefault="007D619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F24"/>
    <w:multiLevelType w:val="multilevel"/>
    <w:tmpl w:val="83F2511C"/>
    <w:lvl w:ilvl="0">
      <w:start w:val="1"/>
      <w:numFmt w:val="decimal"/>
      <w:lvlText w:val="%1."/>
      <w:lvlJc w:val="left"/>
      <w:pPr>
        <w:ind w:left="360" w:hanging="36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215D88"/>
    <w:multiLevelType w:val="hybridMultilevel"/>
    <w:tmpl w:val="D46CEA12"/>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2" w15:restartNumberingAfterBreak="0">
    <w:nsid w:val="024A762A"/>
    <w:multiLevelType w:val="hybridMultilevel"/>
    <w:tmpl w:val="E8A47704"/>
    <w:lvl w:ilvl="0" w:tplc="5E2A0EB2">
      <w:start w:val="1"/>
      <w:numFmt w:val="bullet"/>
      <w:lvlText w:val=""/>
      <w:lvlJc w:val="left"/>
      <w:pPr>
        <w:ind w:left="1440" w:hanging="360"/>
      </w:pPr>
      <w:rPr>
        <w:rFonts w:ascii="Symbol" w:hAnsi="Symbol"/>
      </w:rPr>
    </w:lvl>
    <w:lvl w:ilvl="1" w:tplc="2D6CD65C">
      <w:start w:val="1"/>
      <w:numFmt w:val="bullet"/>
      <w:lvlText w:val=""/>
      <w:lvlJc w:val="left"/>
      <w:pPr>
        <w:ind w:left="1440" w:hanging="360"/>
      </w:pPr>
      <w:rPr>
        <w:rFonts w:ascii="Symbol" w:hAnsi="Symbol"/>
      </w:rPr>
    </w:lvl>
    <w:lvl w:ilvl="2" w:tplc="39560930">
      <w:start w:val="1"/>
      <w:numFmt w:val="bullet"/>
      <w:lvlText w:val=""/>
      <w:lvlJc w:val="left"/>
      <w:pPr>
        <w:ind w:left="1440" w:hanging="360"/>
      </w:pPr>
      <w:rPr>
        <w:rFonts w:ascii="Symbol" w:hAnsi="Symbol"/>
      </w:rPr>
    </w:lvl>
    <w:lvl w:ilvl="3" w:tplc="BD142E76">
      <w:start w:val="1"/>
      <w:numFmt w:val="bullet"/>
      <w:lvlText w:val=""/>
      <w:lvlJc w:val="left"/>
      <w:pPr>
        <w:ind w:left="1440" w:hanging="360"/>
      </w:pPr>
      <w:rPr>
        <w:rFonts w:ascii="Symbol" w:hAnsi="Symbol"/>
      </w:rPr>
    </w:lvl>
    <w:lvl w:ilvl="4" w:tplc="C1A0C724">
      <w:start w:val="1"/>
      <w:numFmt w:val="bullet"/>
      <w:lvlText w:val=""/>
      <w:lvlJc w:val="left"/>
      <w:pPr>
        <w:ind w:left="1440" w:hanging="360"/>
      </w:pPr>
      <w:rPr>
        <w:rFonts w:ascii="Symbol" w:hAnsi="Symbol"/>
      </w:rPr>
    </w:lvl>
    <w:lvl w:ilvl="5" w:tplc="347624A4">
      <w:start w:val="1"/>
      <w:numFmt w:val="bullet"/>
      <w:lvlText w:val=""/>
      <w:lvlJc w:val="left"/>
      <w:pPr>
        <w:ind w:left="1440" w:hanging="360"/>
      </w:pPr>
      <w:rPr>
        <w:rFonts w:ascii="Symbol" w:hAnsi="Symbol"/>
      </w:rPr>
    </w:lvl>
    <w:lvl w:ilvl="6" w:tplc="ED36E7EE">
      <w:start w:val="1"/>
      <w:numFmt w:val="bullet"/>
      <w:lvlText w:val=""/>
      <w:lvlJc w:val="left"/>
      <w:pPr>
        <w:ind w:left="1440" w:hanging="360"/>
      </w:pPr>
      <w:rPr>
        <w:rFonts w:ascii="Symbol" w:hAnsi="Symbol"/>
      </w:rPr>
    </w:lvl>
    <w:lvl w:ilvl="7" w:tplc="2F7AE806">
      <w:start w:val="1"/>
      <w:numFmt w:val="bullet"/>
      <w:lvlText w:val=""/>
      <w:lvlJc w:val="left"/>
      <w:pPr>
        <w:ind w:left="1440" w:hanging="360"/>
      </w:pPr>
      <w:rPr>
        <w:rFonts w:ascii="Symbol" w:hAnsi="Symbol"/>
      </w:rPr>
    </w:lvl>
    <w:lvl w:ilvl="8" w:tplc="D082B5F0">
      <w:start w:val="1"/>
      <w:numFmt w:val="bullet"/>
      <w:lvlText w:val=""/>
      <w:lvlJc w:val="left"/>
      <w:pPr>
        <w:ind w:left="1440" w:hanging="360"/>
      </w:pPr>
      <w:rPr>
        <w:rFonts w:ascii="Symbol" w:hAnsi="Symbol"/>
      </w:rPr>
    </w:lvl>
  </w:abstractNum>
  <w:abstractNum w:abstractNumId="3" w15:restartNumberingAfterBreak="0">
    <w:nsid w:val="03F744B5"/>
    <w:multiLevelType w:val="multilevel"/>
    <w:tmpl w:val="5BA8A0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47C2653"/>
    <w:multiLevelType w:val="hybridMultilevel"/>
    <w:tmpl w:val="F218215E"/>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 w15:restartNumberingAfterBreak="0">
    <w:nsid w:val="083D3A73"/>
    <w:multiLevelType w:val="hybridMultilevel"/>
    <w:tmpl w:val="3E4A0D02"/>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6" w15:restartNumberingAfterBreak="0">
    <w:nsid w:val="09BF08A2"/>
    <w:multiLevelType w:val="hybridMultilevel"/>
    <w:tmpl w:val="D5C22718"/>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7" w15:restartNumberingAfterBreak="0">
    <w:nsid w:val="0B154337"/>
    <w:multiLevelType w:val="hybridMultilevel"/>
    <w:tmpl w:val="C9B2616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8" w15:restartNumberingAfterBreak="0">
    <w:nsid w:val="0BF13F98"/>
    <w:multiLevelType w:val="hybridMultilevel"/>
    <w:tmpl w:val="D512B6F0"/>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9" w15:restartNumberingAfterBreak="0">
    <w:nsid w:val="0E2429C0"/>
    <w:multiLevelType w:val="hybridMultilevel"/>
    <w:tmpl w:val="A56CA1B4"/>
    <w:lvl w:ilvl="0" w:tplc="0C9CFE2E">
      <w:start w:val="1"/>
      <w:numFmt w:val="bullet"/>
      <w:lvlText w:val=""/>
      <w:lvlJc w:val="left"/>
      <w:pPr>
        <w:ind w:left="1440" w:hanging="360"/>
      </w:pPr>
      <w:rPr>
        <w:rFonts w:ascii="Symbol" w:hAnsi="Symbol"/>
      </w:rPr>
    </w:lvl>
    <w:lvl w:ilvl="1" w:tplc="F550A2F2">
      <w:start w:val="1"/>
      <w:numFmt w:val="bullet"/>
      <w:lvlText w:val=""/>
      <w:lvlJc w:val="left"/>
      <w:pPr>
        <w:ind w:left="1440" w:hanging="360"/>
      </w:pPr>
      <w:rPr>
        <w:rFonts w:ascii="Symbol" w:hAnsi="Symbol"/>
      </w:rPr>
    </w:lvl>
    <w:lvl w:ilvl="2" w:tplc="860A939E">
      <w:start w:val="1"/>
      <w:numFmt w:val="bullet"/>
      <w:lvlText w:val=""/>
      <w:lvlJc w:val="left"/>
      <w:pPr>
        <w:ind w:left="1440" w:hanging="360"/>
      </w:pPr>
      <w:rPr>
        <w:rFonts w:ascii="Symbol" w:hAnsi="Symbol"/>
      </w:rPr>
    </w:lvl>
    <w:lvl w:ilvl="3" w:tplc="A972E842">
      <w:start w:val="1"/>
      <w:numFmt w:val="bullet"/>
      <w:lvlText w:val=""/>
      <w:lvlJc w:val="left"/>
      <w:pPr>
        <w:ind w:left="1440" w:hanging="360"/>
      </w:pPr>
      <w:rPr>
        <w:rFonts w:ascii="Symbol" w:hAnsi="Symbol"/>
      </w:rPr>
    </w:lvl>
    <w:lvl w:ilvl="4" w:tplc="C8B42092">
      <w:start w:val="1"/>
      <w:numFmt w:val="bullet"/>
      <w:lvlText w:val=""/>
      <w:lvlJc w:val="left"/>
      <w:pPr>
        <w:ind w:left="1440" w:hanging="360"/>
      </w:pPr>
      <w:rPr>
        <w:rFonts w:ascii="Symbol" w:hAnsi="Symbol"/>
      </w:rPr>
    </w:lvl>
    <w:lvl w:ilvl="5" w:tplc="074ADFA0">
      <w:start w:val="1"/>
      <w:numFmt w:val="bullet"/>
      <w:lvlText w:val=""/>
      <w:lvlJc w:val="left"/>
      <w:pPr>
        <w:ind w:left="1440" w:hanging="360"/>
      </w:pPr>
      <w:rPr>
        <w:rFonts w:ascii="Symbol" w:hAnsi="Symbol"/>
      </w:rPr>
    </w:lvl>
    <w:lvl w:ilvl="6" w:tplc="9940C5A4">
      <w:start w:val="1"/>
      <w:numFmt w:val="bullet"/>
      <w:lvlText w:val=""/>
      <w:lvlJc w:val="left"/>
      <w:pPr>
        <w:ind w:left="1440" w:hanging="360"/>
      </w:pPr>
      <w:rPr>
        <w:rFonts w:ascii="Symbol" w:hAnsi="Symbol"/>
      </w:rPr>
    </w:lvl>
    <w:lvl w:ilvl="7" w:tplc="B9300138">
      <w:start w:val="1"/>
      <w:numFmt w:val="bullet"/>
      <w:lvlText w:val=""/>
      <w:lvlJc w:val="left"/>
      <w:pPr>
        <w:ind w:left="1440" w:hanging="360"/>
      </w:pPr>
      <w:rPr>
        <w:rFonts w:ascii="Symbol" w:hAnsi="Symbol"/>
      </w:rPr>
    </w:lvl>
    <w:lvl w:ilvl="8" w:tplc="FFB20DFA">
      <w:start w:val="1"/>
      <w:numFmt w:val="bullet"/>
      <w:lvlText w:val=""/>
      <w:lvlJc w:val="left"/>
      <w:pPr>
        <w:ind w:left="1440" w:hanging="360"/>
      </w:pPr>
      <w:rPr>
        <w:rFonts w:ascii="Symbol" w:hAnsi="Symbol"/>
      </w:rPr>
    </w:lvl>
  </w:abstractNum>
  <w:abstractNum w:abstractNumId="10" w15:restartNumberingAfterBreak="0">
    <w:nsid w:val="0F2127E3"/>
    <w:multiLevelType w:val="hybridMultilevel"/>
    <w:tmpl w:val="AD5413CE"/>
    <w:lvl w:ilvl="0" w:tplc="03AEADC4">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11" w15:restartNumberingAfterBreak="0">
    <w:nsid w:val="11D601B4"/>
    <w:multiLevelType w:val="hybridMultilevel"/>
    <w:tmpl w:val="BD60A5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29E5A24"/>
    <w:multiLevelType w:val="hybridMultilevel"/>
    <w:tmpl w:val="DD7221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1A5261"/>
    <w:multiLevelType w:val="hybridMultilevel"/>
    <w:tmpl w:val="289C3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51E6612"/>
    <w:multiLevelType w:val="hybridMultilevel"/>
    <w:tmpl w:val="1F58B338"/>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5" w15:restartNumberingAfterBreak="0">
    <w:nsid w:val="191875E7"/>
    <w:multiLevelType w:val="hybridMultilevel"/>
    <w:tmpl w:val="FD984F22"/>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6" w15:restartNumberingAfterBreak="0">
    <w:nsid w:val="198F455F"/>
    <w:multiLevelType w:val="hybridMultilevel"/>
    <w:tmpl w:val="3A2E5D2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17" w15:restartNumberingAfterBreak="0">
    <w:nsid w:val="1B9A26D0"/>
    <w:multiLevelType w:val="hybridMultilevel"/>
    <w:tmpl w:val="5790AA1A"/>
    <w:lvl w:ilvl="0" w:tplc="2F34534A">
      <w:start w:val="1"/>
      <w:numFmt w:val="bullet"/>
      <w:lvlText w:val=""/>
      <w:lvlJc w:val="left"/>
      <w:pPr>
        <w:ind w:left="1440" w:hanging="360"/>
      </w:pPr>
      <w:rPr>
        <w:rFonts w:ascii="Symbol" w:hAnsi="Symbol"/>
      </w:rPr>
    </w:lvl>
    <w:lvl w:ilvl="1" w:tplc="AA841622">
      <w:start w:val="1"/>
      <w:numFmt w:val="bullet"/>
      <w:lvlText w:val=""/>
      <w:lvlJc w:val="left"/>
      <w:pPr>
        <w:ind w:left="1440" w:hanging="360"/>
      </w:pPr>
      <w:rPr>
        <w:rFonts w:ascii="Symbol" w:hAnsi="Symbol"/>
      </w:rPr>
    </w:lvl>
    <w:lvl w:ilvl="2" w:tplc="7ACC6B0E">
      <w:start w:val="1"/>
      <w:numFmt w:val="bullet"/>
      <w:lvlText w:val=""/>
      <w:lvlJc w:val="left"/>
      <w:pPr>
        <w:ind w:left="1440" w:hanging="360"/>
      </w:pPr>
      <w:rPr>
        <w:rFonts w:ascii="Symbol" w:hAnsi="Symbol"/>
      </w:rPr>
    </w:lvl>
    <w:lvl w:ilvl="3" w:tplc="93104F2C">
      <w:start w:val="1"/>
      <w:numFmt w:val="bullet"/>
      <w:lvlText w:val=""/>
      <w:lvlJc w:val="left"/>
      <w:pPr>
        <w:ind w:left="1440" w:hanging="360"/>
      </w:pPr>
      <w:rPr>
        <w:rFonts w:ascii="Symbol" w:hAnsi="Symbol"/>
      </w:rPr>
    </w:lvl>
    <w:lvl w:ilvl="4" w:tplc="B86204F2">
      <w:start w:val="1"/>
      <w:numFmt w:val="bullet"/>
      <w:lvlText w:val=""/>
      <w:lvlJc w:val="left"/>
      <w:pPr>
        <w:ind w:left="1440" w:hanging="360"/>
      </w:pPr>
      <w:rPr>
        <w:rFonts w:ascii="Symbol" w:hAnsi="Symbol"/>
      </w:rPr>
    </w:lvl>
    <w:lvl w:ilvl="5" w:tplc="F11C3D88">
      <w:start w:val="1"/>
      <w:numFmt w:val="bullet"/>
      <w:lvlText w:val=""/>
      <w:lvlJc w:val="left"/>
      <w:pPr>
        <w:ind w:left="1440" w:hanging="360"/>
      </w:pPr>
      <w:rPr>
        <w:rFonts w:ascii="Symbol" w:hAnsi="Symbol"/>
      </w:rPr>
    </w:lvl>
    <w:lvl w:ilvl="6" w:tplc="031CC9F8">
      <w:start w:val="1"/>
      <w:numFmt w:val="bullet"/>
      <w:lvlText w:val=""/>
      <w:lvlJc w:val="left"/>
      <w:pPr>
        <w:ind w:left="1440" w:hanging="360"/>
      </w:pPr>
      <w:rPr>
        <w:rFonts w:ascii="Symbol" w:hAnsi="Symbol"/>
      </w:rPr>
    </w:lvl>
    <w:lvl w:ilvl="7" w:tplc="DDD246A4">
      <w:start w:val="1"/>
      <w:numFmt w:val="bullet"/>
      <w:lvlText w:val=""/>
      <w:lvlJc w:val="left"/>
      <w:pPr>
        <w:ind w:left="1440" w:hanging="360"/>
      </w:pPr>
      <w:rPr>
        <w:rFonts w:ascii="Symbol" w:hAnsi="Symbol"/>
      </w:rPr>
    </w:lvl>
    <w:lvl w:ilvl="8" w:tplc="84F08B0C">
      <w:start w:val="1"/>
      <w:numFmt w:val="bullet"/>
      <w:lvlText w:val=""/>
      <w:lvlJc w:val="left"/>
      <w:pPr>
        <w:ind w:left="1440" w:hanging="360"/>
      </w:pPr>
      <w:rPr>
        <w:rFonts w:ascii="Symbol" w:hAnsi="Symbol"/>
      </w:rPr>
    </w:lvl>
  </w:abstractNum>
  <w:abstractNum w:abstractNumId="18" w15:restartNumberingAfterBreak="0">
    <w:nsid w:val="1C0B0377"/>
    <w:multiLevelType w:val="hybridMultilevel"/>
    <w:tmpl w:val="1F683E96"/>
    <w:lvl w:ilvl="0" w:tplc="4D228514">
      <w:start w:val="1"/>
      <w:numFmt w:val="bullet"/>
      <w:lvlText w:val=""/>
      <w:lvlJc w:val="left"/>
      <w:pPr>
        <w:ind w:left="1440" w:hanging="360"/>
      </w:pPr>
      <w:rPr>
        <w:rFonts w:ascii="Symbol" w:hAnsi="Symbol"/>
      </w:rPr>
    </w:lvl>
    <w:lvl w:ilvl="1" w:tplc="F7E6F16A">
      <w:start w:val="1"/>
      <w:numFmt w:val="bullet"/>
      <w:lvlText w:val=""/>
      <w:lvlJc w:val="left"/>
      <w:pPr>
        <w:ind w:left="1440" w:hanging="360"/>
      </w:pPr>
      <w:rPr>
        <w:rFonts w:ascii="Symbol" w:hAnsi="Symbol"/>
      </w:rPr>
    </w:lvl>
    <w:lvl w:ilvl="2" w:tplc="354057EE">
      <w:start w:val="1"/>
      <w:numFmt w:val="bullet"/>
      <w:lvlText w:val=""/>
      <w:lvlJc w:val="left"/>
      <w:pPr>
        <w:ind w:left="1440" w:hanging="360"/>
      </w:pPr>
      <w:rPr>
        <w:rFonts w:ascii="Symbol" w:hAnsi="Symbol"/>
      </w:rPr>
    </w:lvl>
    <w:lvl w:ilvl="3" w:tplc="B98CC944">
      <w:start w:val="1"/>
      <w:numFmt w:val="bullet"/>
      <w:lvlText w:val=""/>
      <w:lvlJc w:val="left"/>
      <w:pPr>
        <w:ind w:left="1440" w:hanging="360"/>
      </w:pPr>
      <w:rPr>
        <w:rFonts w:ascii="Symbol" w:hAnsi="Symbol"/>
      </w:rPr>
    </w:lvl>
    <w:lvl w:ilvl="4" w:tplc="DB94509C">
      <w:start w:val="1"/>
      <w:numFmt w:val="bullet"/>
      <w:lvlText w:val=""/>
      <w:lvlJc w:val="left"/>
      <w:pPr>
        <w:ind w:left="1440" w:hanging="360"/>
      </w:pPr>
      <w:rPr>
        <w:rFonts w:ascii="Symbol" w:hAnsi="Symbol"/>
      </w:rPr>
    </w:lvl>
    <w:lvl w:ilvl="5" w:tplc="D20A6CD2">
      <w:start w:val="1"/>
      <w:numFmt w:val="bullet"/>
      <w:lvlText w:val=""/>
      <w:lvlJc w:val="left"/>
      <w:pPr>
        <w:ind w:left="1440" w:hanging="360"/>
      </w:pPr>
      <w:rPr>
        <w:rFonts w:ascii="Symbol" w:hAnsi="Symbol"/>
      </w:rPr>
    </w:lvl>
    <w:lvl w:ilvl="6" w:tplc="3E8858C4">
      <w:start w:val="1"/>
      <w:numFmt w:val="bullet"/>
      <w:lvlText w:val=""/>
      <w:lvlJc w:val="left"/>
      <w:pPr>
        <w:ind w:left="1440" w:hanging="360"/>
      </w:pPr>
      <w:rPr>
        <w:rFonts w:ascii="Symbol" w:hAnsi="Symbol"/>
      </w:rPr>
    </w:lvl>
    <w:lvl w:ilvl="7" w:tplc="B8481934">
      <w:start w:val="1"/>
      <w:numFmt w:val="bullet"/>
      <w:lvlText w:val=""/>
      <w:lvlJc w:val="left"/>
      <w:pPr>
        <w:ind w:left="1440" w:hanging="360"/>
      </w:pPr>
      <w:rPr>
        <w:rFonts w:ascii="Symbol" w:hAnsi="Symbol"/>
      </w:rPr>
    </w:lvl>
    <w:lvl w:ilvl="8" w:tplc="38A43592">
      <w:start w:val="1"/>
      <w:numFmt w:val="bullet"/>
      <w:lvlText w:val=""/>
      <w:lvlJc w:val="left"/>
      <w:pPr>
        <w:ind w:left="1440" w:hanging="360"/>
      </w:pPr>
      <w:rPr>
        <w:rFonts w:ascii="Symbol" w:hAnsi="Symbol"/>
      </w:rPr>
    </w:lvl>
  </w:abstractNum>
  <w:abstractNum w:abstractNumId="19" w15:restartNumberingAfterBreak="0">
    <w:nsid w:val="1E833774"/>
    <w:multiLevelType w:val="hybridMultilevel"/>
    <w:tmpl w:val="1924C456"/>
    <w:lvl w:ilvl="0" w:tplc="D018D03E">
      <w:start w:val="1"/>
      <w:numFmt w:val="decimal"/>
      <w:lvlText w:val="%1."/>
      <w:lvlJc w:val="left"/>
      <w:pPr>
        <w:ind w:left="1440" w:hanging="360"/>
      </w:pPr>
    </w:lvl>
    <w:lvl w:ilvl="1" w:tplc="9AFE8EB0">
      <w:start w:val="1"/>
      <w:numFmt w:val="decimal"/>
      <w:lvlText w:val="%2."/>
      <w:lvlJc w:val="left"/>
      <w:pPr>
        <w:ind w:left="1440" w:hanging="360"/>
      </w:pPr>
    </w:lvl>
    <w:lvl w:ilvl="2" w:tplc="912827F8">
      <w:start w:val="1"/>
      <w:numFmt w:val="decimal"/>
      <w:lvlText w:val="%3."/>
      <w:lvlJc w:val="left"/>
      <w:pPr>
        <w:ind w:left="1440" w:hanging="360"/>
      </w:pPr>
    </w:lvl>
    <w:lvl w:ilvl="3" w:tplc="D5DA8912">
      <w:start w:val="1"/>
      <w:numFmt w:val="decimal"/>
      <w:lvlText w:val="%4."/>
      <w:lvlJc w:val="left"/>
      <w:pPr>
        <w:ind w:left="1440" w:hanging="360"/>
      </w:pPr>
    </w:lvl>
    <w:lvl w:ilvl="4" w:tplc="E03ABEB6">
      <w:start w:val="1"/>
      <w:numFmt w:val="decimal"/>
      <w:lvlText w:val="%5."/>
      <w:lvlJc w:val="left"/>
      <w:pPr>
        <w:ind w:left="1440" w:hanging="360"/>
      </w:pPr>
    </w:lvl>
    <w:lvl w:ilvl="5" w:tplc="D6EA4886">
      <w:start w:val="1"/>
      <w:numFmt w:val="decimal"/>
      <w:lvlText w:val="%6."/>
      <w:lvlJc w:val="left"/>
      <w:pPr>
        <w:ind w:left="1440" w:hanging="360"/>
      </w:pPr>
    </w:lvl>
    <w:lvl w:ilvl="6" w:tplc="C5B66DD2">
      <w:start w:val="1"/>
      <w:numFmt w:val="decimal"/>
      <w:lvlText w:val="%7."/>
      <w:lvlJc w:val="left"/>
      <w:pPr>
        <w:ind w:left="1440" w:hanging="360"/>
      </w:pPr>
    </w:lvl>
    <w:lvl w:ilvl="7" w:tplc="94108C7A">
      <w:start w:val="1"/>
      <w:numFmt w:val="decimal"/>
      <w:lvlText w:val="%8."/>
      <w:lvlJc w:val="left"/>
      <w:pPr>
        <w:ind w:left="1440" w:hanging="360"/>
      </w:pPr>
    </w:lvl>
    <w:lvl w:ilvl="8" w:tplc="C9100DFA">
      <w:start w:val="1"/>
      <w:numFmt w:val="decimal"/>
      <w:lvlText w:val="%9."/>
      <w:lvlJc w:val="left"/>
      <w:pPr>
        <w:ind w:left="1440" w:hanging="360"/>
      </w:pPr>
    </w:lvl>
  </w:abstractNum>
  <w:abstractNum w:abstractNumId="20" w15:restartNumberingAfterBreak="0">
    <w:nsid w:val="21AA37F1"/>
    <w:multiLevelType w:val="hybridMultilevel"/>
    <w:tmpl w:val="C1EC0980"/>
    <w:lvl w:ilvl="0" w:tplc="E208F7CE">
      <w:start w:val="1"/>
      <w:numFmt w:val="bullet"/>
      <w:lvlText w:val=""/>
      <w:lvlJc w:val="left"/>
      <w:pPr>
        <w:ind w:left="1440" w:hanging="360"/>
      </w:pPr>
      <w:rPr>
        <w:rFonts w:ascii="Symbol" w:hAnsi="Symbol"/>
      </w:rPr>
    </w:lvl>
    <w:lvl w:ilvl="1" w:tplc="2F8A4A48">
      <w:start w:val="1"/>
      <w:numFmt w:val="bullet"/>
      <w:lvlText w:val=""/>
      <w:lvlJc w:val="left"/>
      <w:pPr>
        <w:ind w:left="1440" w:hanging="360"/>
      </w:pPr>
      <w:rPr>
        <w:rFonts w:ascii="Symbol" w:hAnsi="Symbol"/>
      </w:rPr>
    </w:lvl>
    <w:lvl w:ilvl="2" w:tplc="07DE3A6C">
      <w:start w:val="1"/>
      <w:numFmt w:val="bullet"/>
      <w:lvlText w:val=""/>
      <w:lvlJc w:val="left"/>
      <w:pPr>
        <w:ind w:left="1440" w:hanging="360"/>
      </w:pPr>
      <w:rPr>
        <w:rFonts w:ascii="Symbol" w:hAnsi="Symbol"/>
      </w:rPr>
    </w:lvl>
    <w:lvl w:ilvl="3" w:tplc="931068D6">
      <w:start w:val="1"/>
      <w:numFmt w:val="bullet"/>
      <w:lvlText w:val=""/>
      <w:lvlJc w:val="left"/>
      <w:pPr>
        <w:ind w:left="1440" w:hanging="360"/>
      </w:pPr>
      <w:rPr>
        <w:rFonts w:ascii="Symbol" w:hAnsi="Symbol"/>
      </w:rPr>
    </w:lvl>
    <w:lvl w:ilvl="4" w:tplc="7A4C1C4A">
      <w:start w:val="1"/>
      <w:numFmt w:val="bullet"/>
      <w:lvlText w:val=""/>
      <w:lvlJc w:val="left"/>
      <w:pPr>
        <w:ind w:left="1440" w:hanging="360"/>
      </w:pPr>
      <w:rPr>
        <w:rFonts w:ascii="Symbol" w:hAnsi="Symbol"/>
      </w:rPr>
    </w:lvl>
    <w:lvl w:ilvl="5" w:tplc="9E06D21E">
      <w:start w:val="1"/>
      <w:numFmt w:val="bullet"/>
      <w:lvlText w:val=""/>
      <w:lvlJc w:val="left"/>
      <w:pPr>
        <w:ind w:left="1440" w:hanging="360"/>
      </w:pPr>
      <w:rPr>
        <w:rFonts w:ascii="Symbol" w:hAnsi="Symbol"/>
      </w:rPr>
    </w:lvl>
    <w:lvl w:ilvl="6" w:tplc="4B90650A">
      <w:start w:val="1"/>
      <w:numFmt w:val="bullet"/>
      <w:lvlText w:val=""/>
      <w:lvlJc w:val="left"/>
      <w:pPr>
        <w:ind w:left="1440" w:hanging="360"/>
      </w:pPr>
      <w:rPr>
        <w:rFonts w:ascii="Symbol" w:hAnsi="Symbol"/>
      </w:rPr>
    </w:lvl>
    <w:lvl w:ilvl="7" w:tplc="9A5409BC">
      <w:start w:val="1"/>
      <w:numFmt w:val="bullet"/>
      <w:lvlText w:val=""/>
      <w:lvlJc w:val="left"/>
      <w:pPr>
        <w:ind w:left="1440" w:hanging="360"/>
      </w:pPr>
      <w:rPr>
        <w:rFonts w:ascii="Symbol" w:hAnsi="Symbol"/>
      </w:rPr>
    </w:lvl>
    <w:lvl w:ilvl="8" w:tplc="AD26FD64">
      <w:start w:val="1"/>
      <w:numFmt w:val="bullet"/>
      <w:lvlText w:val=""/>
      <w:lvlJc w:val="left"/>
      <w:pPr>
        <w:ind w:left="1440" w:hanging="360"/>
      </w:pPr>
      <w:rPr>
        <w:rFonts w:ascii="Symbol" w:hAnsi="Symbol"/>
      </w:rPr>
    </w:lvl>
  </w:abstractNum>
  <w:abstractNum w:abstractNumId="21" w15:restartNumberingAfterBreak="0">
    <w:nsid w:val="236E78ED"/>
    <w:multiLevelType w:val="hybridMultilevel"/>
    <w:tmpl w:val="E0C6D21A"/>
    <w:lvl w:ilvl="0" w:tplc="BAEA1B52">
      <w:start w:val="1"/>
      <w:numFmt w:val="bullet"/>
      <w:lvlText w:val=""/>
      <w:lvlJc w:val="left"/>
      <w:pPr>
        <w:ind w:left="1440" w:hanging="360"/>
      </w:pPr>
      <w:rPr>
        <w:rFonts w:ascii="Symbol" w:hAnsi="Symbol"/>
      </w:rPr>
    </w:lvl>
    <w:lvl w:ilvl="1" w:tplc="95AAFDC4">
      <w:start w:val="1"/>
      <w:numFmt w:val="bullet"/>
      <w:lvlText w:val=""/>
      <w:lvlJc w:val="left"/>
      <w:pPr>
        <w:ind w:left="1440" w:hanging="360"/>
      </w:pPr>
      <w:rPr>
        <w:rFonts w:ascii="Symbol" w:hAnsi="Symbol"/>
      </w:rPr>
    </w:lvl>
    <w:lvl w:ilvl="2" w:tplc="E2E0510C">
      <w:start w:val="1"/>
      <w:numFmt w:val="bullet"/>
      <w:lvlText w:val=""/>
      <w:lvlJc w:val="left"/>
      <w:pPr>
        <w:ind w:left="1440" w:hanging="360"/>
      </w:pPr>
      <w:rPr>
        <w:rFonts w:ascii="Symbol" w:hAnsi="Symbol"/>
      </w:rPr>
    </w:lvl>
    <w:lvl w:ilvl="3" w:tplc="9EAE17C8">
      <w:start w:val="1"/>
      <w:numFmt w:val="bullet"/>
      <w:lvlText w:val=""/>
      <w:lvlJc w:val="left"/>
      <w:pPr>
        <w:ind w:left="1440" w:hanging="360"/>
      </w:pPr>
      <w:rPr>
        <w:rFonts w:ascii="Symbol" w:hAnsi="Symbol"/>
      </w:rPr>
    </w:lvl>
    <w:lvl w:ilvl="4" w:tplc="B78E67C8">
      <w:start w:val="1"/>
      <w:numFmt w:val="bullet"/>
      <w:lvlText w:val=""/>
      <w:lvlJc w:val="left"/>
      <w:pPr>
        <w:ind w:left="1440" w:hanging="360"/>
      </w:pPr>
      <w:rPr>
        <w:rFonts w:ascii="Symbol" w:hAnsi="Symbol"/>
      </w:rPr>
    </w:lvl>
    <w:lvl w:ilvl="5" w:tplc="FFB8CEF6">
      <w:start w:val="1"/>
      <w:numFmt w:val="bullet"/>
      <w:lvlText w:val=""/>
      <w:lvlJc w:val="left"/>
      <w:pPr>
        <w:ind w:left="1440" w:hanging="360"/>
      </w:pPr>
      <w:rPr>
        <w:rFonts w:ascii="Symbol" w:hAnsi="Symbol"/>
      </w:rPr>
    </w:lvl>
    <w:lvl w:ilvl="6" w:tplc="4344F3BE">
      <w:start w:val="1"/>
      <w:numFmt w:val="bullet"/>
      <w:lvlText w:val=""/>
      <w:lvlJc w:val="left"/>
      <w:pPr>
        <w:ind w:left="1440" w:hanging="360"/>
      </w:pPr>
      <w:rPr>
        <w:rFonts w:ascii="Symbol" w:hAnsi="Symbol"/>
      </w:rPr>
    </w:lvl>
    <w:lvl w:ilvl="7" w:tplc="5A90D8FC">
      <w:start w:val="1"/>
      <w:numFmt w:val="bullet"/>
      <w:lvlText w:val=""/>
      <w:lvlJc w:val="left"/>
      <w:pPr>
        <w:ind w:left="1440" w:hanging="360"/>
      </w:pPr>
      <w:rPr>
        <w:rFonts w:ascii="Symbol" w:hAnsi="Symbol"/>
      </w:rPr>
    </w:lvl>
    <w:lvl w:ilvl="8" w:tplc="DBE22220">
      <w:start w:val="1"/>
      <w:numFmt w:val="bullet"/>
      <w:lvlText w:val=""/>
      <w:lvlJc w:val="left"/>
      <w:pPr>
        <w:ind w:left="1440" w:hanging="360"/>
      </w:pPr>
      <w:rPr>
        <w:rFonts w:ascii="Symbol" w:hAnsi="Symbol"/>
      </w:rPr>
    </w:lvl>
  </w:abstractNum>
  <w:abstractNum w:abstractNumId="22" w15:restartNumberingAfterBreak="0">
    <w:nsid w:val="26D8628E"/>
    <w:multiLevelType w:val="hybridMultilevel"/>
    <w:tmpl w:val="6D968D50"/>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23" w15:restartNumberingAfterBreak="0">
    <w:nsid w:val="290020CE"/>
    <w:multiLevelType w:val="hybridMultilevel"/>
    <w:tmpl w:val="43B037F6"/>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24" w15:restartNumberingAfterBreak="0">
    <w:nsid w:val="29C24112"/>
    <w:multiLevelType w:val="hybridMultilevel"/>
    <w:tmpl w:val="47C84A5A"/>
    <w:lvl w:ilvl="0" w:tplc="E54E8572">
      <w:start w:val="1"/>
      <w:numFmt w:val="decimal"/>
      <w:lvlText w:val="%1."/>
      <w:lvlJc w:val="left"/>
      <w:pPr>
        <w:ind w:left="1440" w:hanging="360"/>
      </w:pPr>
    </w:lvl>
    <w:lvl w:ilvl="1" w:tplc="067E5836">
      <w:start w:val="1"/>
      <w:numFmt w:val="decimal"/>
      <w:lvlText w:val="%2."/>
      <w:lvlJc w:val="left"/>
      <w:pPr>
        <w:ind w:left="1440" w:hanging="360"/>
      </w:pPr>
    </w:lvl>
    <w:lvl w:ilvl="2" w:tplc="AB4635AC">
      <w:start w:val="1"/>
      <w:numFmt w:val="decimal"/>
      <w:lvlText w:val="%3."/>
      <w:lvlJc w:val="left"/>
      <w:pPr>
        <w:ind w:left="1440" w:hanging="360"/>
      </w:pPr>
    </w:lvl>
    <w:lvl w:ilvl="3" w:tplc="517C612A">
      <w:start w:val="1"/>
      <w:numFmt w:val="decimal"/>
      <w:lvlText w:val="%4."/>
      <w:lvlJc w:val="left"/>
      <w:pPr>
        <w:ind w:left="1440" w:hanging="360"/>
      </w:pPr>
    </w:lvl>
    <w:lvl w:ilvl="4" w:tplc="E1448B88">
      <w:start w:val="1"/>
      <w:numFmt w:val="decimal"/>
      <w:lvlText w:val="%5."/>
      <w:lvlJc w:val="left"/>
      <w:pPr>
        <w:ind w:left="1440" w:hanging="360"/>
      </w:pPr>
    </w:lvl>
    <w:lvl w:ilvl="5" w:tplc="6F4A05B8">
      <w:start w:val="1"/>
      <w:numFmt w:val="decimal"/>
      <w:lvlText w:val="%6."/>
      <w:lvlJc w:val="left"/>
      <w:pPr>
        <w:ind w:left="1440" w:hanging="360"/>
      </w:pPr>
    </w:lvl>
    <w:lvl w:ilvl="6" w:tplc="B5D404F6">
      <w:start w:val="1"/>
      <w:numFmt w:val="decimal"/>
      <w:lvlText w:val="%7."/>
      <w:lvlJc w:val="left"/>
      <w:pPr>
        <w:ind w:left="1440" w:hanging="360"/>
      </w:pPr>
    </w:lvl>
    <w:lvl w:ilvl="7" w:tplc="CC44FD86">
      <w:start w:val="1"/>
      <w:numFmt w:val="decimal"/>
      <w:lvlText w:val="%8."/>
      <w:lvlJc w:val="left"/>
      <w:pPr>
        <w:ind w:left="1440" w:hanging="360"/>
      </w:pPr>
    </w:lvl>
    <w:lvl w:ilvl="8" w:tplc="891EE174">
      <w:start w:val="1"/>
      <w:numFmt w:val="decimal"/>
      <w:lvlText w:val="%9."/>
      <w:lvlJc w:val="left"/>
      <w:pPr>
        <w:ind w:left="1440" w:hanging="360"/>
      </w:pPr>
    </w:lvl>
  </w:abstractNum>
  <w:abstractNum w:abstractNumId="25" w15:restartNumberingAfterBreak="0">
    <w:nsid w:val="2DA13A3F"/>
    <w:multiLevelType w:val="hybridMultilevel"/>
    <w:tmpl w:val="ABF2E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E2A43EF"/>
    <w:multiLevelType w:val="hybridMultilevel"/>
    <w:tmpl w:val="5B7E8DB4"/>
    <w:lvl w:ilvl="0" w:tplc="2168FCB0">
      <w:start w:val="1"/>
      <w:numFmt w:val="bullet"/>
      <w:lvlText w:val=""/>
      <w:lvlJc w:val="left"/>
      <w:pPr>
        <w:ind w:left="1440" w:hanging="360"/>
      </w:pPr>
      <w:rPr>
        <w:rFonts w:ascii="Symbol" w:hAnsi="Symbol"/>
      </w:rPr>
    </w:lvl>
    <w:lvl w:ilvl="1" w:tplc="CE9244B0">
      <w:start w:val="1"/>
      <w:numFmt w:val="bullet"/>
      <w:lvlText w:val=""/>
      <w:lvlJc w:val="left"/>
      <w:pPr>
        <w:ind w:left="2160" w:hanging="360"/>
      </w:pPr>
      <w:rPr>
        <w:rFonts w:ascii="Symbol" w:hAnsi="Symbol"/>
      </w:rPr>
    </w:lvl>
    <w:lvl w:ilvl="2" w:tplc="6ADCFEF6">
      <w:start w:val="1"/>
      <w:numFmt w:val="bullet"/>
      <w:lvlText w:val=""/>
      <w:lvlJc w:val="left"/>
      <w:pPr>
        <w:ind w:left="1440" w:hanging="360"/>
      </w:pPr>
      <w:rPr>
        <w:rFonts w:ascii="Symbol" w:hAnsi="Symbol"/>
      </w:rPr>
    </w:lvl>
    <w:lvl w:ilvl="3" w:tplc="C876D2B8">
      <w:start w:val="1"/>
      <w:numFmt w:val="bullet"/>
      <w:lvlText w:val=""/>
      <w:lvlJc w:val="left"/>
      <w:pPr>
        <w:ind w:left="1440" w:hanging="360"/>
      </w:pPr>
      <w:rPr>
        <w:rFonts w:ascii="Symbol" w:hAnsi="Symbol"/>
      </w:rPr>
    </w:lvl>
    <w:lvl w:ilvl="4" w:tplc="959C0384">
      <w:start w:val="1"/>
      <w:numFmt w:val="bullet"/>
      <w:lvlText w:val=""/>
      <w:lvlJc w:val="left"/>
      <w:pPr>
        <w:ind w:left="1440" w:hanging="360"/>
      </w:pPr>
      <w:rPr>
        <w:rFonts w:ascii="Symbol" w:hAnsi="Symbol"/>
      </w:rPr>
    </w:lvl>
    <w:lvl w:ilvl="5" w:tplc="292E1D64">
      <w:start w:val="1"/>
      <w:numFmt w:val="bullet"/>
      <w:lvlText w:val=""/>
      <w:lvlJc w:val="left"/>
      <w:pPr>
        <w:ind w:left="1440" w:hanging="360"/>
      </w:pPr>
      <w:rPr>
        <w:rFonts w:ascii="Symbol" w:hAnsi="Symbol"/>
      </w:rPr>
    </w:lvl>
    <w:lvl w:ilvl="6" w:tplc="C796602A">
      <w:start w:val="1"/>
      <w:numFmt w:val="bullet"/>
      <w:lvlText w:val=""/>
      <w:lvlJc w:val="left"/>
      <w:pPr>
        <w:ind w:left="1440" w:hanging="360"/>
      </w:pPr>
      <w:rPr>
        <w:rFonts w:ascii="Symbol" w:hAnsi="Symbol"/>
      </w:rPr>
    </w:lvl>
    <w:lvl w:ilvl="7" w:tplc="8402E7A4">
      <w:start w:val="1"/>
      <w:numFmt w:val="bullet"/>
      <w:lvlText w:val=""/>
      <w:lvlJc w:val="left"/>
      <w:pPr>
        <w:ind w:left="1440" w:hanging="360"/>
      </w:pPr>
      <w:rPr>
        <w:rFonts w:ascii="Symbol" w:hAnsi="Symbol"/>
      </w:rPr>
    </w:lvl>
    <w:lvl w:ilvl="8" w:tplc="3DAE8810">
      <w:start w:val="1"/>
      <w:numFmt w:val="bullet"/>
      <w:lvlText w:val=""/>
      <w:lvlJc w:val="left"/>
      <w:pPr>
        <w:ind w:left="1440" w:hanging="360"/>
      </w:pPr>
      <w:rPr>
        <w:rFonts w:ascii="Symbol" w:hAnsi="Symbol"/>
      </w:rPr>
    </w:lvl>
  </w:abstractNum>
  <w:abstractNum w:abstractNumId="27" w15:restartNumberingAfterBreak="0">
    <w:nsid w:val="33F90B8B"/>
    <w:multiLevelType w:val="hybridMultilevel"/>
    <w:tmpl w:val="0BC00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42A7640"/>
    <w:multiLevelType w:val="hybridMultilevel"/>
    <w:tmpl w:val="7FD8F106"/>
    <w:lvl w:ilvl="0" w:tplc="0FDA946C">
      <w:start w:val="1"/>
      <w:numFmt w:val="bullet"/>
      <w:lvlText w:val=""/>
      <w:lvlJc w:val="left"/>
      <w:pPr>
        <w:ind w:left="1440" w:hanging="360"/>
      </w:pPr>
      <w:rPr>
        <w:rFonts w:ascii="Symbol" w:hAnsi="Symbol"/>
      </w:rPr>
    </w:lvl>
    <w:lvl w:ilvl="1" w:tplc="5F4C3DA6">
      <w:start w:val="1"/>
      <w:numFmt w:val="bullet"/>
      <w:lvlText w:val=""/>
      <w:lvlJc w:val="left"/>
      <w:pPr>
        <w:ind w:left="1440" w:hanging="360"/>
      </w:pPr>
      <w:rPr>
        <w:rFonts w:ascii="Symbol" w:hAnsi="Symbol"/>
      </w:rPr>
    </w:lvl>
    <w:lvl w:ilvl="2" w:tplc="8FBEDC60">
      <w:start w:val="1"/>
      <w:numFmt w:val="bullet"/>
      <w:lvlText w:val=""/>
      <w:lvlJc w:val="left"/>
      <w:pPr>
        <w:ind w:left="1440" w:hanging="360"/>
      </w:pPr>
      <w:rPr>
        <w:rFonts w:ascii="Symbol" w:hAnsi="Symbol"/>
      </w:rPr>
    </w:lvl>
    <w:lvl w:ilvl="3" w:tplc="E6386DD0">
      <w:start w:val="1"/>
      <w:numFmt w:val="bullet"/>
      <w:lvlText w:val=""/>
      <w:lvlJc w:val="left"/>
      <w:pPr>
        <w:ind w:left="1440" w:hanging="360"/>
      </w:pPr>
      <w:rPr>
        <w:rFonts w:ascii="Symbol" w:hAnsi="Symbol"/>
      </w:rPr>
    </w:lvl>
    <w:lvl w:ilvl="4" w:tplc="3176C686">
      <w:start w:val="1"/>
      <w:numFmt w:val="bullet"/>
      <w:lvlText w:val=""/>
      <w:lvlJc w:val="left"/>
      <w:pPr>
        <w:ind w:left="1440" w:hanging="360"/>
      </w:pPr>
      <w:rPr>
        <w:rFonts w:ascii="Symbol" w:hAnsi="Symbol"/>
      </w:rPr>
    </w:lvl>
    <w:lvl w:ilvl="5" w:tplc="AD54F40A">
      <w:start w:val="1"/>
      <w:numFmt w:val="bullet"/>
      <w:lvlText w:val=""/>
      <w:lvlJc w:val="left"/>
      <w:pPr>
        <w:ind w:left="1440" w:hanging="360"/>
      </w:pPr>
      <w:rPr>
        <w:rFonts w:ascii="Symbol" w:hAnsi="Symbol"/>
      </w:rPr>
    </w:lvl>
    <w:lvl w:ilvl="6" w:tplc="DC30A130">
      <w:start w:val="1"/>
      <w:numFmt w:val="bullet"/>
      <w:lvlText w:val=""/>
      <w:lvlJc w:val="left"/>
      <w:pPr>
        <w:ind w:left="1440" w:hanging="360"/>
      </w:pPr>
      <w:rPr>
        <w:rFonts w:ascii="Symbol" w:hAnsi="Symbol"/>
      </w:rPr>
    </w:lvl>
    <w:lvl w:ilvl="7" w:tplc="4056768C">
      <w:start w:val="1"/>
      <w:numFmt w:val="bullet"/>
      <w:lvlText w:val=""/>
      <w:lvlJc w:val="left"/>
      <w:pPr>
        <w:ind w:left="1440" w:hanging="360"/>
      </w:pPr>
      <w:rPr>
        <w:rFonts w:ascii="Symbol" w:hAnsi="Symbol"/>
      </w:rPr>
    </w:lvl>
    <w:lvl w:ilvl="8" w:tplc="3628FF8E">
      <w:start w:val="1"/>
      <w:numFmt w:val="bullet"/>
      <w:lvlText w:val=""/>
      <w:lvlJc w:val="left"/>
      <w:pPr>
        <w:ind w:left="1440" w:hanging="360"/>
      </w:pPr>
      <w:rPr>
        <w:rFonts w:ascii="Symbol" w:hAnsi="Symbol"/>
      </w:rPr>
    </w:lvl>
  </w:abstractNum>
  <w:abstractNum w:abstractNumId="29" w15:restartNumberingAfterBreak="0">
    <w:nsid w:val="364543C6"/>
    <w:multiLevelType w:val="hybridMultilevel"/>
    <w:tmpl w:val="8EC48670"/>
    <w:lvl w:ilvl="0" w:tplc="15629BC4">
      <w:start w:val="1"/>
      <w:numFmt w:val="decimal"/>
      <w:lvlText w:val="%1."/>
      <w:lvlJc w:val="left"/>
      <w:pPr>
        <w:ind w:left="1440" w:hanging="360"/>
      </w:pPr>
    </w:lvl>
    <w:lvl w:ilvl="1" w:tplc="287C69D6">
      <w:start w:val="1"/>
      <w:numFmt w:val="decimal"/>
      <w:lvlText w:val="%2."/>
      <w:lvlJc w:val="left"/>
      <w:pPr>
        <w:ind w:left="1440" w:hanging="360"/>
      </w:pPr>
    </w:lvl>
    <w:lvl w:ilvl="2" w:tplc="909E6E64">
      <w:start w:val="1"/>
      <w:numFmt w:val="decimal"/>
      <w:lvlText w:val="%3."/>
      <w:lvlJc w:val="left"/>
      <w:pPr>
        <w:ind w:left="1440" w:hanging="360"/>
      </w:pPr>
    </w:lvl>
    <w:lvl w:ilvl="3" w:tplc="68249346">
      <w:start w:val="1"/>
      <w:numFmt w:val="decimal"/>
      <w:lvlText w:val="%4."/>
      <w:lvlJc w:val="left"/>
      <w:pPr>
        <w:ind w:left="1440" w:hanging="360"/>
      </w:pPr>
    </w:lvl>
    <w:lvl w:ilvl="4" w:tplc="4D7AC356">
      <w:start w:val="1"/>
      <w:numFmt w:val="decimal"/>
      <w:lvlText w:val="%5."/>
      <w:lvlJc w:val="left"/>
      <w:pPr>
        <w:ind w:left="1440" w:hanging="360"/>
      </w:pPr>
    </w:lvl>
    <w:lvl w:ilvl="5" w:tplc="42040552">
      <w:start w:val="1"/>
      <w:numFmt w:val="decimal"/>
      <w:lvlText w:val="%6."/>
      <w:lvlJc w:val="left"/>
      <w:pPr>
        <w:ind w:left="1440" w:hanging="360"/>
      </w:pPr>
    </w:lvl>
    <w:lvl w:ilvl="6" w:tplc="9132D854">
      <w:start w:val="1"/>
      <w:numFmt w:val="decimal"/>
      <w:lvlText w:val="%7."/>
      <w:lvlJc w:val="left"/>
      <w:pPr>
        <w:ind w:left="1440" w:hanging="360"/>
      </w:pPr>
    </w:lvl>
    <w:lvl w:ilvl="7" w:tplc="9C38BE60">
      <w:start w:val="1"/>
      <w:numFmt w:val="decimal"/>
      <w:lvlText w:val="%8."/>
      <w:lvlJc w:val="left"/>
      <w:pPr>
        <w:ind w:left="1440" w:hanging="360"/>
      </w:pPr>
    </w:lvl>
    <w:lvl w:ilvl="8" w:tplc="182A7D10">
      <w:start w:val="1"/>
      <w:numFmt w:val="decimal"/>
      <w:lvlText w:val="%9."/>
      <w:lvlJc w:val="left"/>
      <w:pPr>
        <w:ind w:left="1440" w:hanging="360"/>
      </w:pPr>
    </w:lvl>
  </w:abstractNum>
  <w:abstractNum w:abstractNumId="30" w15:restartNumberingAfterBreak="0">
    <w:nsid w:val="3B056E84"/>
    <w:multiLevelType w:val="hybridMultilevel"/>
    <w:tmpl w:val="38AEE7E8"/>
    <w:lvl w:ilvl="0" w:tplc="374CDBC6">
      <w:start w:val="1"/>
      <w:numFmt w:val="bullet"/>
      <w:lvlText w:val=""/>
      <w:lvlJc w:val="left"/>
      <w:pPr>
        <w:ind w:left="1440" w:hanging="360"/>
      </w:pPr>
      <w:rPr>
        <w:rFonts w:ascii="Symbol" w:hAnsi="Symbol"/>
      </w:rPr>
    </w:lvl>
    <w:lvl w:ilvl="1" w:tplc="FD4873AE">
      <w:start w:val="1"/>
      <w:numFmt w:val="bullet"/>
      <w:lvlText w:val=""/>
      <w:lvlJc w:val="left"/>
      <w:pPr>
        <w:ind w:left="1440" w:hanging="360"/>
      </w:pPr>
      <w:rPr>
        <w:rFonts w:ascii="Symbol" w:hAnsi="Symbol"/>
      </w:rPr>
    </w:lvl>
    <w:lvl w:ilvl="2" w:tplc="615EDDFE">
      <w:start w:val="1"/>
      <w:numFmt w:val="bullet"/>
      <w:lvlText w:val=""/>
      <w:lvlJc w:val="left"/>
      <w:pPr>
        <w:ind w:left="1440" w:hanging="360"/>
      </w:pPr>
      <w:rPr>
        <w:rFonts w:ascii="Symbol" w:hAnsi="Symbol"/>
      </w:rPr>
    </w:lvl>
    <w:lvl w:ilvl="3" w:tplc="02D63CDC">
      <w:start w:val="1"/>
      <w:numFmt w:val="bullet"/>
      <w:lvlText w:val=""/>
      <w:lvlJc w:val="left"/>
      <w:pPr>
        <w:ind w:left="1440" w:hanging="360"/>
      </w:pPr>
      <w:rPr>
        <w:rFonts w:ascii="Symbol" w:hAnsi="Symbol"/>
      </w:rPr>
    </w:lvl>
    <w:lvl w:ilvl="4" w:tplc="24460098">
      <w:start w:val="1"/>
      <w:numFmt w:val="bullet"/>
      <w:lvlText w:val=""/>
      <w:lvlJc w:val="left"/>
      <w:pPr>
        <w:ind w:left="1440" w:hanging="360"/>
      </w:pPr>
      <w:rPr>
        <w:rFonts w:ascii="Symbol" w:hAnsi="Symbol"/>
      </w:rPr>
    </w:lvl>
    <w:lvl w:ilvl="5" w:tplc="026C2A22">
      <w:start w:val="1"/>
      <w:numFmt w:val="bullet"/>
      <w:lvlText w:val=""/>
      <w:lvlJc w:val="left"/>
      <w:pPr>
        <w:ind w:left="1440" w:hanging="360"/>
      </w:pPr>
      <w:rPr>
        <w:rFonts w:ascii="Symbol" w:hAnsi="Symbol"/>
      </w:rPr>
    </w:lvl>
    <w:lvl w:ilvl="6" w:tplc="DBD29A40">
      <w:start w:val="1"/>
      <w:numFmt w:val="bullet"/>
      <w:lvlText w:val=""/>
      <w:lvlJc w:val="left"/>
      <w:pPr>
        <w:ind w:left="1440" w:hanging="360"/>
      </w:pPr>
      <w:rPr>
        <w:rFonts w:ascii="Symbol" w:hAnsi="Symbol"/>
      </w:rPr>
    </w:lvl>
    <w:lvl w:ilvl="7" w:tplc="22580E36">
      <w:start w:val="1"/>
      <w:numFmt w:val="bullet"/>
      <w:lvlText w:val=""/>
      <w:lvlJc w:val="left"/>
      <w:pPr>
        <w:ind w:left="1440" w:hanging="360"/>
      </w:pPr>
      <w:rPr>
        <w:rFonts w:ascii="Symbol" w:hAnsi="Symbol"/>
      </w:rPr>
    </w:lvl>
    <w:lvl w:ilvl="8" w:tplc="784EC124">
      <w:start w:val="1"/>
      <w:numFmt w:val="bullet"/>
      <w:lvlText w:val=""/>
      <w:lvlJc w:val="left"/>
      <w:pPr>
        <w:ind w:left="1440" w:hanging="360"/>
      </w:pPr>
      <w:rPr>
        <w:rFonts w:ascii="Symbol" w:hAnsi="Symbol"/>
      </w:rPr>
    </w:lvl>
  </w:abstractNum>
  <w:abstractNum w:abstractNumId="31" w15:restartNumberingAfterBreak="0">
    <w:nsid w:val="3C2177E4"/>
    <w:multiLevelType w:val="hybridMultilevel"/>
    <w:tmpl w:val="93CA4C42"/>
    <w:lvl w:ilvl="0" w:tplc="DF0A3A70">
      <w:start w:val="1"/>
      <w:numFmt w:val="decimal"/>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09269C4"/>
    <w:multiLevelType w:val="hybridMultilevel"/>
    <w:tmpl w:val="AD902404"/>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33" w15:restartNumberingAfterBreak="0">
    <w:nsid w:val="40FA7BEA"/>
    <w:multiLevelType w:val="hybridMultilevel"/>
    <w:tmpl w:val="286ABC26"/>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34" w15:restartNumberingAfterBreak="0">
    <w:nsid w:val="4522728E"/>
    <w:multiLevelType w:val="hybridMultilevel"/>
    <w:tmpl w:val="F33C073E"/>
    <w:lvl w:ilvl="0" w:tplc="3B30EABC">
      <w:start w:val="1"/>
      <w:numFmt w:val="decimal"/>
      <w:lvlText w:val="%1."/>
      <w:lvlJc w:val="left"/>
      <w:pPr>
        <w:ind w:left="1440" w:hanging="360"/>
      </w:pPr>
    </w:lvl>
    <w:lvl w:ilvl="1" w:tplc="C80C0E0E">
      <w:start w:val="1"/>
      <w:numFmt w:val="decimal"/>
      <w:lvlText w:val="%2."/>
      <w:lvlJc w:val="left"/>
      <w:pPr>
        <w:ind w:left="1440" w:hanging="360"/>
      </w:pPr>
    </w:lvl>
    <w:lvl w:ilvl="2" w:tplc="B5ECA606">
      <w:start w:val="1"/>
      <w:numFmt w:val="decimal"/>
      <w:lvlText w:val="%3."/>
      <w:lvlJc w:val="left"/>
      <w:pPr>
        <w:ind w:left="1440" w:hanging="360"/>
      </w:pPr>
    </w:lvl>
    <w:lvl w:ilvl="3" w:tplc="C8527114">
      <w:start w:val="1"/>
      <w:numFmt w:val="decimal"/>
      <w:lvlText w:val="%4."/>
      <w:lvlJc w:val="left"/>
      <w:pPr>
        <w:ind w:left="1440" w:hanging="360"/>
      </w:pPr>
    </w:lvl>
    <w:lvl w:ilvl="4" w:tplc="7EA6201E">
      <w:start w:val="1"/>
      <w:numFmt w:val="decimal"/>
      <w:lvlText w:val="%5."/>
      <w:lvlJc w:val="left"/>
      <w:pPr>
        <w:ind w:left="1440" w:hanging="360"/>
      </w:pPr>
    </w:lvl>
    <w:lvl w:ilvl="5" w:tplc="8988947C">
      <w:start w:val="1"/>
      <w:numFmt w:val="decimal"/>
      <w:lvlText w:val="%6."/>
      <w:lvlJc w:val="left"/>
      <w:pPr>
        <w:ind w:left="1440" w:hanging="360"/>
      </w:pPr>
    </w:lvl>
    <w:lvl w:ilvl="6" w:tplc="D31ED500">
      <w:start w:val="1"/>
      <w:numFmt w:val="decimal"/>
      <w:lvlText w:val="%7."/>
      <w:lvlJc w:val="left"/>
      <w:pPr>
        <w:ind w:left="1440" w:hanging="360"/>
      </w:pPr>
    </w:lvl>
    <w:lvl w:ilvl="7" w:tplc="125A6CBA">
      <w:start w:val="1"/>
      <w:numFmt w:val="decimal"/>
      <w:lvlText w:val="%8."/>
      <w:lvlJc w:val="left"/>
      <w:pPr>
        <w:ind w:left="1440" w:hanging="360"/>
      </w:pPr>
    </w:lvl>
    <w:lvl w:ilvl="8" w:tplc="9374446C">
      <w:start w:val="1"/>
      <w:numFmt w:val="decimal"/>
      <w:lvlText w:val="%9."/>
      <w:lvlJc w:val="left"/>
      <w:pPr>
        <w:ind w:left="1440" w:hanging="360"/>
      </w:pPr>
    </w:lvl>
  </w:abstractNum>
  <w:abstractNum w:abstractNumId="35" w15:restartNumberingAfterBreak="0">
    <w:nsid w:val="45E94B49"/>
    <w:multiLevelType w:val="hybridMultilevel"/>
    <w:tmpl w:val="E92AB7F0"/>
    <w:lvl w:ilvl="0" w:tplc="FF3AFA38">
      <w:start w:val="1"/>
      <w:numFmt w:val="decimal"/>
      <w:lvlText w:val="%1."/>
      <w:lvlJc w:val="left"/>
      <w:pPr>
        <w:ind w:left="1440" w:hanging="360"/>
      </w:pPr>
    </w:lvl>
    <w:lvl w:ilvl="1" w:tplc="F01C0F50">
      <w:start w:val="1"/>
      <w:numFmt w:val="decimal"/>
      <w:lvlText w:val="%2."/>
      <w:lvlJc w:val="left"/>
      <w:pPr>
        <w:ind w:left="1440" w:hanging="360"/>
      </w:pPr>
    </w:lvl>
    <w:lvl w:ilvl="2" w:tplc="DEA2B10A">
      <w:start w:val="1"/>
      <w:numFmt w:val="decimal"/>
      <w:lvlText w:val="%3."/>
      <w:lvlJc w:val="left"/>
      <w:pPr>
        <w:ind w:left="1440" w:hanging="360"/>
      </w:pPr>
    </w:lvl>
    <w:lvl w:ilvl="3" w:tplc="497EE746">
      <w:start w:val="1"/>
      <w:numFmt w:val="decimal"/>
      <w:lvlText w:val="%4."/>
      <w:lvlJc w:val="left"/>
      <w:pPr>
        <w:ind w:left="1440" w:hanging="360"/>
      </w:pPr>
    </w:lvl>
    <w:lvl w:ilvl="4" w:tplc="F2E25940">
      <w:start w:val="1"/>
      <w:numFmt w:val="decimal"/>
      <w:lvlText w:val="%5."/>
      <w:lvlJc w:val="left"/>
      <w:pPr>
        <w:ind w:left="1440" w:hanging="360"/>
      </w:pPr>
    </w:lvl>
    <w:lvl w:ilvl="5" w:tplc="81BEFCB8">
      <w:start w:val="1"/>
      <w:numFmt w:val="decimal"/>
      <w:lvlText w:val="%6."/>
      <w:lvlJc w:val="left"/>
      <w:pPr>
        <w:ind w:left="1440" w:hanging="360"/>
      </w:pPr>
    </w:lvl>
    <w:lvl w:ilvl="6" w:tplc="E8C8CC7E">
      <w:start w:val="1"/>
      <w:numFmt w:val="decimal"/>
      <w:lvlText w:val="%7."/>
      <w:lvlJc w:val="left"/>
      <w:pPr>
        <w:ind w:left="1440" w:hanging="360"/>
      </w:pPr>
    </w:lvl>
    <w:lvl w:ilvl="7" w:tplc="B4605530">
      <w:start w:val="1"/>
      <w:numFmt w:val="decimal"/>
      <w:lvlText w:val="%8."/>
      <w:lvlJc w:val="left"/>
      <w:pPr>
        <w:ind w:left="1440" w:hanging="360"/>
      </w:pPr>
    </w:lvl>
    <w:lvl w:ilvl="8" w:tplc="6BA2BAB6">
      <w:start w:val="1"/>
      <w:numFmt w:val="decimal"/>
      <w:lvlText w:val="%9."/>
      <w:lvlJc w:val="left"/>
      <w:pPr>
        <w:ind w:left="1440" w:hanging="360"/>
      </w:pPr>
    </w:lvl>
  </w:abstractNum>
  <w:abstractNum w:abstractNumId="36" w15:restartNumberingAfterBreak="0">
    <w:nsid w:val="484A0A05"/>
    <w:multiLevelType w:val="hybridMultilevel"/>
    <w:tmpl w:val="2AAC6F44"/>
    <w:lvl w:ilvl="0" w:tplc="10BA2750">
      <w:start w:val="1"/>
      <w:numFmt w:val="bullet"/>
      <w:lvlText w:val=""/>
      <w:lvlJc w:val="left"/>
      <w:pPr>
        <w:ind w:left="1440" w:hanging="360"/>
      </w:pPr>
      <w:rPr>
        <w:rFonts w:ascii="Symbol" w:hAnsi="Symbol"/>
      </w:rPr>
    </w:lvl>
    <w:lvl w:ilvl="1" w:tplc="94CE34B0">
      <w:start w:val="1"/>
      <w:numFmt w:val="bullet"/>
      <w:lvlText w:val=""/>
      <w:lvlJc w:val="left"/>
      <w:pPr>
        <w:ind w:left="1440" w:hanging="360"/>
      </w:pPr>
      <w:rPr>
        <w:rFonts w:ascii="Symbol" w:hAnsi="Symbol"/>
      </w:rPr>
    </w:lvl>
    <w:lvl w:ilvl="2" w:tplc="AECAE81E">
      <w:start w:val="1"/>
      <w:numFmt w:val="bullet"/>
      <w:lvlText w:val=""/>
      <w:lvlJc w:val="left"/>
      <w:pPr>
        <w:ind w:left="1440" w:hanging="360"/>
      </w:pPr>
      <w:rPr>
        <w:rFonts w:ascii="Symbol" w:hAnsi="Symbol"/>
      </w:rPr>
    </w:lvl>
    <w:lvl w:ilvl="3" w:tplc="46E8C3AC">
      <w:start w:val="1"/>
      <w:numFmt w:val="bullet"/>
      <w:lvlText w:val=""/>
      <w:lvlJc w:val="left"/>
      <w:pPr>
        <w:ind w:left="1440" w:hanging="360"/>
      </w:pPr>
      <w:rPr>
        <w:rFonts w:ascii="Symbol" w:hAnsi="Symbol"/>
      </w:rPr>
    </w:lvl>
    <w:lvl w:ilvl="4" w:tplc="182817FA">
      <w:start w:val="1"/>
      <w:numFmt w:val="bullet"/>
      <w:lvlText w:val=""/>
      <w:lvlJc w:val="left"/>
      <w:pPr>
        <w:ind w:left="1440" w:hanging="360"/>
      </w:pPr>
      <w:rPr>
        <w:rFonts w:ascii="Symbol" w:hAnsi="Symbol"/>
      </w:rPr>
    </w:lvl>
    <w:lvl w:ilvl="5" w:tplc="50F2BBBC">
      <w:start w:val="1"/>
      <w:numFmt w:val="bullet"/>
      <w:lvlText w:val=""/>
      <w:lvlJc w:val="left"/>
      <w:pPr>
        <w:ind w:left="1440" w:hanging="360"/>
      </w:pPr>
      <w:rPr>
        <w:rFonts w:ascii="Symbol" w:hAnsi="Symbol"/>
      </w:rPr>
    </w:lvl>
    <w:lvl w:ilvl="6" w:tplc="8A4056E4">
      <w:start w:val="1"/>
      <w:numFmt w:val="bullet"/>
      <w:lvlText w:val=""/>
      <w:lvlJc w:val="left"/>
      <w:pPr>
        <w:ind w:left="1440" w:hanging="360"/>
      </w:pPr>
      <w:rPr>
        <w:rFonts w:ascii="Symbol" w:hAnsi="Symbol"/>
      </w:rPr>
    </w:lvl>
    <w:lvl w:ilvl="7" w:tplc="F29A898E">
      <w:start w:val="1"/>
      <w:numFmt w:val="bullet"/>
      <w:lvlText w:val=""/>
      <w:lvlJc w:val="left"/>
      <w:pPr>
        <w:ind w:left="1440" w:hanging="360"/>
      </w:pPr>
      <w:rPr>
        <w:rFonts w:ascii="Symbol" w:hAnsi="Symbol"/>
      </w:rPr>
    </w:lvl>
    <w:lvl w:ilvl="8" w:tplc="88128CC0">
      <w:start w:val="1"/>
      <w:numFmt w:val="bullet"/>
      <w:lvlText w:val=""/>
      <w:lvlJc w:val="left"/>
      <w:pPr>
        <w:ind w:left="1440" w:hanging="360"/>
      </w:pPr>
      <w:rPr>
        <w:rFonts w:ascii="Symbol" w:hAnsi="Symbol"/>
      </w:rPr>
    </w:lvl>
  </w:abstractNum>
  <w:abstractNum w:abstractNumId="37" w15:restartNumberingAfterBreak="0">
    <w:nsid w:val="49B97D8E"/>
    <w:multiLevelType w:val="hybridMultilevel"/>
    <w:tmpl w:val="2E606BC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4D1B372F"/>
    <w:multiLevelType w:val="hybridMultilevel"/>
    <w:tmpl w:val="804EA358"/>
    <w:lvl w:ilvl="0" w:tplc="CC429664">
      <w:start w:val="1"/>
      <w:numFmt w:val="bullet"/>
      <w:lvlText w:val=""/>
      <w:lvlJc w:val="left"/>
      <w:pPr>
        <w:ind w:left="1440" w:hanging="360"/>
      </w:pPr>
      <w:rPr>
        <w:rFonts w:ascii="Symbol" w:hAnsi="Symbol"/>
      </w:rPr>
    </w:lvl>
    <w:lvl w:ilvl="1" w:tplc="15FCB062">
      <w:start w:val="1"/>
      <w:numFmt w:val="bullet"/>
      <w:lvlText w:val=""/>
      <w:lvlJc w:val="left"/>
      <w:pPr>
        <w:ind w:left="2160" w:hanging="360"/>
      </w:pPr>
      <w:rPr>
        <w:rFonts w:ascii="Symbol" w:hAnsi="Symbol"/>
      </w:rPr>
    </w:lvl>
    <w:lvl w:ilvl="2" w:tplc="CEC02038">
      <w:start w:val="1"/>
      <w:numFmt w:val="bullet"/>
      <w:lvlText w:val=""/>
      <w:lvlJc w:val="left"/>
      <w:pPr>
        <w:ind w:left="1440" w:hanging="360"/>
      </w:pPr>
      <w:rPr>
        <w:rFonts w:ascii="Symbol" w:hAnsi="Symbol"/>
      </w:rPr>
    </w:lvl>
    <w:lvl w:ilvl="3" w:tplc="4F3AC53A">
      <w:start w:val="1"/>
      <w:numFmt w:val="bullet"/>
      <w:lvlText w:val=""/>
      <w:lvlJc w:val="left"/>
      <w:pPr>
        <w:ind w:left="1440" w:hanging="360"/>
      </w:pPr>
      <w:rPr>
        <w:rFonts w:ascii="Symbol" w:hAnsi="Symbol"/>
      </w:rPr>
    </w:lvl>
    <w:lvl w:ilvl="4" w:tplc="EAFC7DAA">
      <w:start w:val="1"/>
      <w:numFmt w:val="bullet"/>
      <w:lvlText w:val=""/>
      <w:lvlJc w:val="left"/>
      <w:pPr>
        <w:ind w:left="1440" w:hanging="360"/>
      </w:pPr>
      <w:rPr>
        <w:rFonts w:ascii="Symbol" w:hAnsi="Symbol"/>
      </w:rPr>
    </w:lvl>
    <w:lvl w:ilvl="5" w:tplc="75C0C0AC">
      <w:start w:val="1"/>
      <w:numFmt w:val="bullet"/>
      <w:lvlText w:val=""/>
      <w:lvlJc w:val="left"/>
      <w:pPr>
        <w:ind w:left="1440" w:hanging="360"/>
      </w:pPr>
      <w:rPr>
        <w:rFonts w:ascii="Symbol" w:hAnsi="Symbol"/>
      </w:rPr>
    </w:lvl>
    <w:lvl w:ilvl="6" w:tplc="2FE0163C">
      <w:start w:val="1"/>
      <w:numFmt w:val="bullet"/>
      <w:lvlText w:val=""/>
      <w:lvlJc w:val="left"/>
      <w:pPr>
        <w:ind w:left="1440" w:hanging="360"/>
      </w:pPr>
      <w:rPr>
        <w:rFonts w:ascii="Symbol" w:hAnsi="Symbol"/>
      </w:rPr>
    </w:lvl>
    <w:lvl w:ilvl="7" w:tplc="7F0C5494">
      <w:start w:val="1"/>
      <w:numFmt w:val="bullet"/>
      <w:lvlText w:val=""/>
      <w:lvlJc w:val="left"/>
      <w:pPr>
        <w:ind w:left="1440" w:hanging="360"/>
      </w:pPr>
      <w:rPr>
        <w:rFonts w:ascii="Symbol" w:hAnsi="Symbol"/>
      </w:rPr>
    </w:lvl>
    <w:lvl w:ilvl="8" w:tplc="02A82936">
      <w:start w:val="1"/>
      <w:numFmt w:val="bullet"/>
      <w:lvlText w:val=""/>
      <w:lvlJc w:val="left"/>
      <w:pPr>
        <w:ind w:left="1440" w:hanging="360"/>
      </w:pPr>
      <w:rPr>
        <w:rFonts w:ascii="Symbol" w:hAnsi="Symbol"/>
      </w:rPr>
    </w:lvl>
  </w:abstractNum>
  <w:abstractNum w:abstractNumId="39" w15:restartNumberingAfterBreak="0">
    <w:nsid w:val="4DCE131E"/>
    <w:multiLevelType w:val="hybridMultilevel"/>
    <w:tmpl w:val="37B46AF0"/>
    <w:lvl w:ilvl="0" w:tplc="FAB81248">
      <w:start w:val="1"/>
      <w:numFmt w:val="bullet"/>
      <w:lvlText w:val=""/>
      <w:lvlJc w:val="left"/>
      <w:pPr>
        <w:ind w:left="1440" w:hanging="360"/>
      </w:pPr>
      <w:rPr>
        <w:rFonts w:ascii="Symbol" w:hAnsi="Symbol"/>
      </w:rPr>
    </w:lvl>
    <w:lvl w:ilvl="1" w:tplc="D2A23C78">
      <w:start w:val="1"/>
      <w:numFmt w:val="bullet"/>
      <w:lvlText w:val=""/>
      <w:lvlJc w:val="left"/>
      <w:pPr>
        <w:ind w:left="1440" w:hanging="360"/>
      </w:pPr>
      <w:rPr>
        <w:rFonts w:ascii="Symbol" w:hAnsi="Symbol"/>
      </w:rPr>
    </w:lvl>
    <w:lvl w:ilvl="2" w:tplc="187213FA">
      <w:start w:val="1"/>
      <w:numFmt w:val="bullet"/>
      <w:lvlText w:val=""/>
      <w:lvlJc w:val="left"/>
      <w:pPr>
        <w:ind w:left="1440" w:hanging="360"/>
      </w:pPr>
      <w:rPr>
        <w:rFonts w:ascii="Symbol" w:hAnsi="Symbol"/>
      </w:rPr>
    </w:lvl>
    <w:lvl w:ilvl="3" w:tplc="A2145BDE">
      <w:start w:val="1"/>
      <w:numFmt w:val="bullet"/>
      <w:lvlText w:val=""/>
      <w:lvlJc w:val="left"/>
      <w:pPr>
        <w:ind w:left="1440" w:hanging="360"/>
      </w:pPr>
      <w:rPr>
        <w:rFonts w:ascii="Symbol" w:hAnsi="Symbol"/>
      </w:rPr>
    </w:lvl>
    <w:lvl w:ilvl="4" w:tplc="CDE68736">
      <w:start w:val="1"/>
      <w:numFmt w:val="bullet"/>
      <w:lvlText w:val=""/>
      <w:lvlJc w:val="left"/>
      <w:pPr>
        <w:ind w:left="1440" w:hanging="360"/>
      </w:pPr>
      <w:rPr>
        <w:rFonts w:ascii="Symbol" w:hAnsi="Symbol"/>
      </w:rPr>
    </w:lvl>
    <w:lvl w:ilvl="5" w:tplc="98AA58E0">
      <w:start w:val="1"/>
      <w:numFmt w:val="bullet"/>
      <w:lvlText w:val=""/>
      <w:lvlJc w:val="left"/>
      <w:pPr>
        <w:ind w:left="1440" w:hanging="360"/>
      </w:pPr>
      <w:rPr>
        <w:rFonts w:ascii="Symbol" w:hAnsi="Symbol"/>
      </w:rPr>
    </w:lvl>
    <w:lvl w:ilvl="6" w:tplc="FCC00374">
      <w:start w:val="1"/>
      <w:numFmt w:val="bullet"/>
      <w:lvlText w:val=""/>
      <w:lvlJc w:val="left"/>
      <w:pPr>
        <w:ind w:left="1440" w:hanging="360"/>
      </w:pPr>
      <w:rPr>
        <w:rFonts w:ascii="Symbol" w:hAnsi="Symbol"/>
      </w:rPr>
    </w:lvl>
    <w:lvl w:ilvl="7" w:tplc="DD5A46E0">
      <w:start w:val="1"/>
      <w:numFmt w:val="bullet"/>
      <w:lvlText w:val=""/>
      <w:lvlJc w:val="left"/>
      <w:pPr>
        <w:ind w:left="1440" w:hanging="360"/>
      </w:pPr>
      <w:rPr>
        <w:rFonts w:ascii="Symbol" w:hAnsi="Symbol"/>
      </w:rPr>
    </w:lvl>
    <w:lvl w:ilvl="8" w:tplc="637873C0">
      <w:start w:val="1"/>
      <w:numFmt w:val="bullet"/>
      <w:lvlText w:val=""/>
      <w:lvlJc w:val="left"/>
      <w:pPr>
        <w:ind w:left="1440" w:hanging="360"/>
      </w:pPr>
      <w:rPr>
        <w:rFonts w:ascii="Symbol" w:hAnsi="Symbol"/>
      </w:rPr>
    </w:lvl>
  </w:abstractNum>
  <w:abstractNum w:abstractNumId="40" w15:restartNumberingAfterBreak="0">
    <w:nsid w:val="51601806"/>
    <w:multiLevelType w:val="hybridMultilevel"/>
    <w:tmpl w:val="885221D2"/>
    <w:lvl w:ilvl="0" w:tplc="EC92643A">
      <w:start w:val="1"/>
      <w:numFmt w:val="bullet"/>
      <w:lvlText w:val=""/>
      <w:lvlJc w:val="left"/>
      <w:pPr>
        <w:ind w:left="1440" w:hanging="360"/>
      </w:pPr>
      <w:rPr>
        <w:rFonts w:ascii="Symbol" w:hAnsi="Symbol"/>
      </w:rPr>
    </w:lvl>
    <w:lvl w:ilvl="1" w:tplc="87821762">
      <w:start w:val="1"/>
      <w:numFmt w:val="bullet"/>
      <w:lvlText w:val=""/>
      <w:lvlJc w:val="left"/>
      <w:pPr>
        <w:ind w:left="1440" w:hanging="360"/>
      </w:pPr>
      <w:rPr>
        <w:rFonts w:ascii="Symbol" w:hAnsi="Symbol"/>
      </w:rPr>
    </w:lvl>
    <w:lvl w:ilvl="2" w:tplc="4978F53A">
      <w:start w:val="1"/>
      <w:numFmt w:val="bullet"/>
      <w:lvlText w:val=""/>
      <w:lvlJc w:val="left"/>
      <w:pPr>
        <w:ind w:left="1440" w:hanging="360"/>
      </w:pPr>
      <w:rPr>
        <w:rFonts w:ascii="Symbol" w:hAnsi="Symbol"/>
      </w:rPr>
    </w:lvl>
    <w:lvl w:ilvl="3" w:tplc="65F007E2">
      <w:start w:val="1"/>
      <w:numFmt w:val="bullet"/>
      <w:lvlText w:val=""/>
      <w:lvlJc w:val="left"/>
      <w:pPr>
        <w:ind w:left="1440" w:hanging="360"/>
      </w:pPr>
      <w:rPr>
        <w:rFonts w:ascii="Symbol" w:hAnsi="Symbol"/>
      </w:rPr>
    </w:lvl>
    <w:lvl w:ilvl="4" w:tplc="BA6C4800">
      <w:start w:val="1"/>
      <w:numFmt w:val="bullet"/>
      <w:lvlText w:val=""/>
      <w:lvlJc w:val="left"/>
      <w:pPr>
        <w:ind w:left="1440" w:hanging="360"/>
      </w:pPr>
      <w:rPr>
        <w:rFonts w:ascii="Symbol" w:hAnsi="Symbol"/>
      </w:rPr>
    </w:lvl>
    <w:lvl w:ilvl="5" w:tplc="758AC00E">
      <w:start w:val="1"/>
      <w:numFmt w:val="bullet"/>
      <w:lvlText w:val=""/>
      <w:lvlJc w:val="left"/>
      <w:pPr>
        <w:ind w:left="1440" w:hanging="360"/>
      </w:pPr>
      <w:rPr>
        <w:rFonts w:ascii="Symbol" w:hAnsi="Symbol"/>
      </w:rPr>
    </w:lvl>
    <w:lvl w:ilvl="6" w:tplc="6BEC9F6A">
      <w:start w:val="1"/>
      <w:numFmt w:val="bullet"/>
      <w:lvlText w:val=""/>
      <w:lvlJc w:val="left"/>
      <w:pPr>
        <w:ind w:left="1440" w:hanging="360"/>
      </w:pPr>
      <w:rPr>
        <w:rFonts w:ascii="Symbol" w:hAnsi="Symbol"/>
      </w:rPr>
    </w:lvl>
    <w:lvl w:ilvl="7" w:tplc="48962F70">
      <w:start w:val="1"/>
      <w:numFmt w:val="bullet"/>
      <w:lvlText w:val=""/>
      <w:lvlJc w:val="left"/>
      <w:pPr>
        <w:ind w:left="1440" w:hanging="360"/>
      </w:pPr>
      <w:rPr>
        <w:rFonts w:ascii="Symbol" w:hAnsi="Symbol"/>
      </w:rPr>
    </w:lvl>
    <w:lvl w:ilvl="8" w:tplc="54F4A5E0">
      <w:start w:val="1"/>
      <w:numFmt w:val="bullet"/>
      <w:lvlText w:val=""/>
      <w:lvlJc w:val="left"/>
      <w:pPr>
        <w:ind w:left="1440" w:hanging="360"/>
      </w:pPr>
      <w:rPr>
        <w:rFonts w:ascii="Symbol" w:hAnsi="Symbol"/>
      </w:rPr>
    </w:lvl>
  </w:abstractNum>
  <w:abstractNum w:abstractNumId="41" w15:restartNumberingAfterBreak="0">
    <w:nsid w:val="5756390D"/>
    <w:multiLevelType w:val="hybridMultilevel"/>
    <w:tmpl w:val="BA7CD65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42" w15:restartNumberingAfterBreak="0">
    <w:nsid w:val="579374BA"/>
    <w:multiLevelType w:val="hybridMultilevel"/>
    <w:tmpl w:val="F0B84B06"/>
    <w:lvl w:ilvl="0" w:tplc="76D653A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8D64F87"/>
    <w:multiLevelType w:val="hybridMultilevel"/>
    <w:tmpl w:val="4F665660"/>
    <w:lvl w:ilvl="0" w:tplc="F3B88CC0">
      <w:start w:val="1"/>
      <w:numFmt w:val="bullet"/>
      <w:lvlText w:val=""/>
      <w:lvlJc w:val="left"/>
      <w:pPr>
        <w:ind w:left="1440" w:hanging="360"/>
      </w:pPr>
      <w:rPr>
        <w:rFonts w:ascii="Symbol" w:hAnsi="Symbol"/>
      </w:rPr>
    </w:lvl>
    <w:lvl w:ilvl="1" w:tplc="40D6B5FC">
      <w:start w:val="1"/>
      <w:numFmt w:val="bullet"/>
      <w:lvlText w:val=""/>
      <w:lvlJc w:val="left"/>
      <w:pPr>
        <w:ind w:left="1440" w:hanging="360"/>
      </w:pPr>
      <w:rPr>
        <w:rFonts w:ascii="Symbol" w:hAnsi="Symbol"/>
      </w:rPr>
    </w:lvl>
    <w:lvl w:ilvl="2" w:tplc="39363588">
      <w:start w:val="1"/>
      <w:numFmt w:val="bullet"/>
      <w:lvlText w:val=""/>
      <w:lvlJc w:val="left"/>
      <w:pPr>
        <w:ind w:left="1440" w:hanging="360"/>
      </w:pPr>
      <w:rPr>
        <w:rFonts w:ascii="Symbol" w:hAnsi="Symbol"/>
      </w:rPr>
    </w:lvl>
    <w:lvl w:ilvl="3" w:tplc="2C90D78C">
      <w:start w:val="1"/>
      <w:numFmt w:val="bullet"/>
      <w:lvlText w:val=""/>
      <w:lvlJc w:val="left"/>
      <w:pPr>
        <w:ind w:left="1440" w:hanging="360"/>
      </w:pPr>
      <w:rPr>
        <w:rFonts w:ascii="Symbol" w:hAnsi="Symbol"/>
      </w:rPr>
    </w:lvl>
    <w:lvl w:ilvl="4" w:tplc="D1BA7F06">
      <w:start w:val="1"/>
      <w:numFmt w:val="bullet"/>
      <w:lvlText w:val=""/>
      <w:lvlJc w:val="left"/>
      <w:pPr>
        <w:ind w:left="1440" w:hanging="360"/>
      </w:pPr>
      <w:rPr>
        <w:rFonts w:ascii="Symbol" w:hAnsi="Symbol"/>
      </w:rPr>
    </w:lvl>
    <w:lvl w:ilvl="5" w:tplc="6B50483C">
      <w:start w:val="1"/>
      <w:numFmt w:val="bullet"/>
      <w:lvlText w:val=""/>
      <w:lvlJc w:val="left"/>
      <w:pPr>
        <w:ind w:left="1440" w:hanging="360"/>
      </w:pPr>
      <w:rPr>
        <w:rFonts w:ascii="Symbol" w:hAnsi="Symbol"/>
      </w:rPr>
    </w:lvl>
    <w:lvl w:ilvl="6" w:tplc="AD5A0BAC">
      <w:start w:val="1"/>
      <w:numFmt w:val="bullet"/>
      <w:lvlText w:val=""/>
      <w:lvlJc w:val="left"/>
      <w:pPr>
        <w:ind w:left="1440" w:hanging="360"/>
      </w:pPr>
      <w:rPr>
        <w:rFonts w:ascii="Symbol" w:hAnsi="Symbol"/>
      </w:rPr>
    </w:lvl>
    <w:lvl w:ilvl="7" w:tplc="2C3A1722">
      <w:start w:val="1"/>
      <w:numFmt w:val="bullet"/>
      <w:lvlText w:val=""/>
      <w:lvlJc w:val="left"/>
      <w:pPr>
        <w:ind w:left="1440" w:hanging="360"/>
      </w:pPr>
      <w:rPr>
        <w:rFonts w:ascii="Symbol" w:hAnsi="Symbol"/>
      </w:rPr>
    </w:lvl>
    <w:lvl w:ilvl="8" w:tplc="BE52FCAE">
      <w:start w:val="1"/>
      <w:numFmt w:val="bullet"/>
      <w:lvlText w:val=""/>
      <w:lvlJc w:val="left"/>
      <w:pPr>
        <w:ind w:left="1440" w:hanging="360"/>
      </w:pPr>
      <w:rPr>
        <w:rFonts w:ascii="Symbol" w:hAnsi="Symbol"/>
      </w:rPr>
    </w:lvl>
  </w:abstractNum>
  <w:abstractNum w:abstractNumId="44" w15:restartNumberingAfterBreak="0">
    <w:nsid w:val="5F4B1D21"/>
    <w:multiLevelType w:val="hybridMultilevel"/>
    <w:tmpl w:val="6102FEEA"/>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5" w15:restartNumberingAfterBreak="0">
    <w:nsid w:val="64D806DF"/>
    <w:multiLevelType w:val="hybridMultilevel"/>
    <w:tmpl w:val="D5E2ECFE"/>
    <w:lvl w:ilvl="0" w:tplc="3A7ABE7E">
      <w:start w:val="1"/>
      <w:numFmt w:val="decimal"/>
      <w:lvlText w:val="%1."/>
      <w:lvlJc w:val="left"/>
      <w:pPr>
        <w:ind w:left="471" w:hanging="360"/>
      </w:pPr>
      <w:rPr>
        <w:rFonts w:hint="default"/>
      </w:rPr>
    </w:lvl>
    <w:lvl w:ilvl="1" w:tplc="0C090019" w:tentative="1">
      <w:start w:val="1"/>
      <w:numFmt w:val="lowerLetter"/>
      <w:lvlText w:val="%2."/>
      <w:lvlJc w:val="left"/>
      <w:pPr>
        <w:ind w:left="1191" w:hanging="360"/>
      </w:pPr>
    </w:lvl>
    <w:lvl w:ilvl="2" w:tplc="0C09001B" w:tentative="1">
      <w:start w:val="1"/>
      <w:numFmt w:val="lowerRoman"/>
      <w:lvlText w:val="%3."/>
      <w:lvlJc w:val="right"/>
      <w:pPr>
        <w:ind w:left="1911" w:hanging="180"/>
      </w:pPr>
    </w:lvl>
    <w:lvl w:ilvl="3" w:tplc="0C09000F" w:tentative="1">
      <w:start w:val="1"/>
      <w:numFmt w:val="decimal"/>
      <w:lvlText w:val="%4."/>
      <w:lvlJc w:val="left"/>
      <w:pPr>
        <w:ind w:left="2631" w:hanging="360"/>
      </w:pPr>
    </w:lvl>
    <w:lvl w:ilvl="4" w:tplc="0C090019" w:tentative="1">
      <w:start w:val="1"/>
      <w:numFmt w:val="lowerLetter"/>
      <w:lvlText w:val="%5."/>
      <w:lvlJc w:val="left"/>
      <w:pPr>
        <w:ind w:left="3351" w:hanging="360"/>
      </w:pPr>
    </w:lvl>
    <w:lvl w:ilvl="5" w:tplc="0C09001B" w:tentative="1">
      <w:start w:val="1"/>
      <w:numFmt w:val="lowerRoman"/>
      <w:lvlText w:val="%6."/>
      <w:lvlJc w:val="right"/>
      <w:pPr>
        <w:ind w:left="4071" w:hanging="180"/>
      </w:pPr>
    </w:lvl>
    <w:lvl w:ilvl="6" w:tplc="0C09000F" w:tentative="1">
      <w:start w:val="1"/>
      <w:numFmt w:val="decimal"/>
      <w:lvlText w:val="%7."/>
      <w:lvlJc w:val="left"/>
      <w:pPr>
        <w:ind w:left="4791" w:hanging="360"/>
      </w:pPr>
    </w:lvl>
    <w:lvl w:ilvl="7" w:tplc="0C090019" w:tentative="1">
      <w:start w:val="1"/>
      <w:numFmt w:val="lowerLetter"/>
      <w:lvlText w:val="%8."/>
      <w:lvlJc w:val="left"/>
      <w:pPr>
        <w:ind w:left="5511" w:hanging="360"/>
      </w:pPr>
    </w:lvl>
    <w:lvl w:ilvl="8" w:tplc="0C09001B" w:tentative="1">
      <w:start w:val="1"/>
      <w:numFmt w:val="lowerRoman"/>
      <w:lvlText w:val="%9."/>
      <w:lvlJc w:val="right"/>
      <w:pPr>
        <w:ind w:left="6231" w:hanging="180"/>
      </w:pPr>
    </w:lvl>
  </w:abstractNum>
  <w:abstractNum w:abstractNumId="46" w15:restartNumberingAfterBreak="0">
    <w:nsid w:val="65A64D5B"/>
    <w:multiLevelType w:val="hybridMultilevel"/>
    <w:tmpl w:val="632E54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67E74FEC"/>
    <w:multiLevelType w:val="hybridMultilevel"/>
    <w:tmpl w:val="B5FC04A6"/>
    <w:lvl w:ilvl="0" w:tplc="C75E1CA4">
      <w:start w:val="1"/>
      <w:numFmt w:val="bullet"/>
      <w:lvlText w:val=""/>
      <w:lvlJc w:val="left"/>
      <w:pPr>
        <w:ind w:left="1440" w:hanging="360"/>
      </w:pPr>
      <w:rPr>
        <w:rFonts w:ascii="Symbol" w:hAnsi="Symbol"/>
      </w:rPr>
    </w:lvl>
    <w:lvl w:ilvl="1" w:tplc="3C50199C">
      <w:start w:val="1"/>
      <w:numFmt w:val="bullet"/>
      <w:lvlText w:val=""/>
      <w:lvlJc w:val="left"/>
      <w:pPr>
        <w:ind w:left="1440" w:hanging="360"/>
      </w:pPr>
      <w:rPr>
        <w:rFonts w:ascii="Symbol" w:hAnsi="Symbol"/>
      </w:rPr>
    </w:lvl>
    <w:lvl w:ilvl="2" w:tplc="F24A995C">
      <w:start w:val="1"/>
      <w:numFmt w:val="bullet"/>
      <w:lvlText w:val=""/>
      <w:lvlJc w:val="left"/>
      <w:pPr>
        <w:ind w:left="1440" w:hanging="360"/>
      </w:pPr>
      <w:rPr>
        <w:rFonts w:ascii="Symbol" w:hAnsi="Symbol"/>
      </w:rPr>
    </w:lvl>
    <w:lvl w:ilvl="3" w:tplc="DCB6EEF0">
      <w:start w:val="1"/>
      <w:numFmt w:val="bullet"/>
      <w:lvlText w:val=""/>
      <w:lvlJc w:val="left"/>
      <w:pPr>
        <w:ind w:left="1440" w:hanging="360"/>
      </w:pPr>
      <w:rPr>
        <w:rFonts w:ascii="Symbol" w:hAnsi="Symbol"/>
      </w:rPr>
    </w:lvl>
    <w:lvl w:ilvl="4" w:tplc="0D945906">
      <w:start w:val="1"/>
      <w:numFmt w:val="bullet"/>
      <w:lvlText w:val=""/>
      <w:lvlJc w:val="left"/>
      <w:pPr>
        <w:ind w:left="1440" w:hanging="360"/>
      </w:pPr>
      <w:rPr>
        <w:rFonts w:ascii="Symbol" w:hAnsi="Symbol"/>
      </w:rPr>
    </w:lvl>
    <w:lvl w:ilvl="5" w:tplc="9ED034F4">
      <w:start w:val="1"/>
      <w:numFmt w:val="bullet"/>
      <w:lvlText w:val=""/>
      <w:lvlJc w:val="left"/>
      <w:pPr>
        <w:ind w:left="1440" w:hanging="360"/>
      </w:pPr>
      <w:rPr>
        <w:rFonts w:ascii="Symbol" w:hAnsi="Symbol"/>
      </w:rPr>
    </w:lvl>
    <w:lvl w:ilvl="6" w:tplc="DECCCD96">
      <w:start w:val="1"/>
      <w:numFmt w:val="bullet"/>
      <w:lvlText w:val=""/>
      <w:lvlJc w:val="left"/>
      <w:pPr>
        <w:ind w:left="1440" w:hanging="360"/>
      </w:pPr>
      <w:rPr>
        <w:rFonts w:ascii="Symbol" w:hAnsi="Symbol"/>
      </w:rPr>
    </w:lvl>
    <w:lvl w:ilvl="7" w:tplc="9F621CBE">
      <w:start w:val="1"/>
      <w:numFmt w:val="bullet"/>
      <w:lvlText w:val=""/>
      <w:lvlJc w:val="left"/>
      <w:pPr>
        <w:ind w:left="1440" w:hanging="360"/>
      </w:pPr>
      <w:rPr>
        <w:rFonts w:ascii="Symbol" w:hAnsi="Symbol"/>
      </w:rPr>
    </w:lvl>
    <w:lvl w:ilvl="8" w:tplc="E83E4DAC">
      <w:start w:val="1"/>
      <w:numFmt w:val="bullet"/>
      <w:lvlText w:val=""/>
      <w:lvlJc w:val="left"/>
      <w:pPr>
        <w:ind w:left="1440" w:hanging="360"/>
      </w:pPr>
      <w:rPr>
        <w:rFonts w:ascii="Symbol" w:hAnsi="Symbol"/>
      </w:rPr>
    </w:lvl>
  </w:abstractNum>
  <w:abstractNum w:abstractNumId="48" w15:restartNumberingAfterBreak="0">
    <w:nsid w:val="68861DB9"/>
    <w:multiLevelType w:val="hybridMultilevel"/>
    <w:tmpl w:val="F972239C"/>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49" w15:restartNumberingAfterBreak="0">
    <w:nsid w:val="6B1D0879"/>
    <w:multiLevelType w:val="hybridMultilevel"/>
    <w:tmpl w:val="88A83C28"/>
    <w:lvl w:ilvl="0" w:tplc="2A0C8448">
      <w:start w:val="1"/>
      <w:numFmt w:val="bullet"/>
      <w:lvlText w:val=""/>
      <w:lvlJc w:val="left"/>
      <w:pPr>
        <w:ind w:left="1440" w:hanging="360"/>
      </w:pPr>
      <w:rPr>
        <w:rFonts w:ascii="Symbol" w:hAnsi="Symbol"/>
      </w:rPr>
    </w:lvl>
    <w:lvl w:ilvl="1" w:tplc="3B4C1AAA">
      <w:start w:val="1"/>
      <w:numFmt w:val="bullet"/>
      <w:lvlText w:val=""/>
      <w:lvlJc w:val="left"/>
      <w:pPr>
        <w:ind w:left="1440" w:hanging="360"/>
      </w:pPr>
      <w:rPr>
        <w:rFonts w:ascii="Symbol" w:hAnsi="Symbol"/>
      </w:rPr>
    </w:lvl>
    <w:lvl w:ilvl="2" w:tplc="5A223124">
      <w:start w:val="1"/>
      <w:numFmt w:val="bullet"/>
      <w:lvlText w:val=""/>
      <w:lvlJc w:val="left"/>
      <w:pPr>
        <w:ind w:left="1440" w:hanging="360"/>
      </w:pPr>
      <w:rPr>
        <w:rFonts w:ascii="Symbol" w:hAnsi="Symbol"/>
      </w:rPr>
    </w:lvl>
    <w:lvl w:ilvl="3" w:tplc="AF0261E8">
      <w:start w:val="1"/>
      <w:numFmt w:val="bullet"/>
      <w:lvlText w:val=""/>
      <w:lvlJc w:val="left"/>
      <w:pPr>
        <w:ind w:left="1440" w:hanging="360"/>
      </w:pPr>
      <w:rPr>
        <w:rFonts w:ascii="Symbol" w:hAnsi="Symbol"/>
      </w:rPr>
    </w:lvl>
    <w:lvl w:ilvl="4" w:tplc="5FE09DAC">
      <w:start w:val="1"/>
      <w:numFmt w:val="bullet"/>
      <w:lvlText w:val=""/>
      <w:lvlJc w:val="left"/>
      <w:pPr>
        <w:ind w:left="1440" w:hanging="360"/>
      </w:pPr>
      <w:rPr>
        <w:rFonts w:ascii="Symbol" w:hAnsi="Symbol"/>
      </w:rPr>
    </w:lvl>
    <w:lvl w:ilvl="5" w:tplc="5E627482">
      <w:start w:val="1"/>
      <w:numFmt w:val="bullet"/>
      <w:lvlText w:val=""/>
      <w:lvlJc w:val="left"/>
      <w:pPr>
        <w:ind w:left="1440" w:hanging="360"/>
      </w:pPr>
      <w:rPr>
        <w:rFonts w:ascii="Symbol" w:hAnsi="Symbol"/>
      </w:rPr>
    </w:lvl>
    <w:lvl w:ilvl="6" w:tplc="02C6E7D8">
      <w:start w:val="1"/>
      <w:numFmt w:val="bullet"/>
      <w:lvlText w:val=""/>
      <w:lvlJc w:val="left"/>
      <w:pPr>
        <w:ind w:left="1440" w:hanging="360"/>
      </w:pPr>
      <w:rPr>
        <w:rFonts w:ascii="Symbol" w:hAnsi="Symbol"/>
      </w:rPr>
    </w:lvl>
    <w:lvl w:ilvl="7" w:tplc="F5E85C98">
      <w:start w:val="1"/>
      <w:numFmt w:val="bullet"/>
      <w:lvlText w:val=""/>
      <w:lvlJc w:val="left"/>
      <w:pPr>
        <w:ind w:left="1440" w:hanging="360"/>
      </w:pPr>
      <w:rPr>
        <w:rFonts w:ascii="Symbol" w:hAnsi="Symbol"/>
      </w:rPr>
    </w:lvl>
    <w:lvl w:ilvl="8" w:tplc="CE9A9508">
      <w:start w:val="1"/>
      <w:numFmt w:val="bullet"/>
      <w:lvlText w:val=""/>
      <w:lvlJc w:val="left"/>
      <w:pPr>
        <w:ind w:left="1440" w:hanging="360"/>
      </w:pPr>
      <w:rPr>
        <w:rFonts w:ascii="Symbol" w:hAnsi="Symbol"/>
      </w:rPr>
    </w:lvl>
  </w:abstractNum>
  <w:abstractNum w:abstractNumId="50" w15:restartNumberingAfterBreak="0">
    <w:nsid w:val="6BA6192E"/>
    <w:multiLevelType w:val="hybridMultilevel"/>
    <w:tmpl w:val="6EAA0F5A"/>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1" w15:restartNumberingAfterBreak="0">
    <w:nsid w:val="6C235AE6"/>
    <w:multiLevelType w:val="hybridMultilevel"/>
    <w:tmpl w:val="E3D4F16C"/>
    <w:lvl w:ilvl="0" w:tplc="4CD01932">
      <w:start w:val="1"/>
      <w:numFmt w:val="decimal"/>
      <w:lvlText w:val="%1."/>
      <w:lvlJc w:val="left"/>
      <w:pPr>
        <w:ind w:left="1440" w:hanging="360"/>
      </w:pPr>
    </w:lvl>
    <w:lvl w:ilvl="1" w:tplc="DBD4ECE6">
      <w:start w:val="1"/>
      <w:numFmt w:val="decimal"/>
      <w:lvlText w:val="%2."/>
      <w:lvlJc w:val="left"/>
      <w:pPr>
        <w:ind w:left="1440" w:hanging="360"/>
      </w:pPr>
    </w:lvl>
    <w:lvl w:ilvl="2" w:tplc="E09EC614">
      <w:start w:val="1"/>
      <w:numFmt w:val="decimal"/>
      <w:lvlText w:val="%3."/>
      <w:lvlJc w:val="left"/>
      <w:pPr>
        <w:ind w:left="1440" w:hanging="360"/>
      </w:pPr>
    </w:lvl>
    <w:lvl w:ilvl="3" w:tplc="A566A232">
      <w:start w:val="1"/>
      <w:numFmt w:val="decimal"/>
      <w:lvlText w:val="%4."/>
      <w:lvlJc w:val="left"/>
      <w:pPr>
        <w:ind w:left="1440" w:hanging="360"/>
      </w:pPr>
    </w:lvl>
    <w:lvl w:ilvl="4" w:tplc="C96A9CBE">
      <w:start w:val="1"/>
      <w:numFmt w:val="decimal"/>
      <w:lvlText w:val="%5."/>
      <w:lvlJc w:val="left"/>
      <w:pPr>
        <w:ind w:left="1440" w:hanging="360"/>
      </w:pPr>
    </w:lvl>
    <w:lvl w:ilvl="5" w:tplc="9412130E">
      <w:start w:val="1"/>
      <w:numFmt w:val="decimal"/>
      <w:lvlText w:val="%6."/>
      <w:lvlJc w:val="left"/>
      <w:pPr>
        <w:ind w:left="1440" w:hanging="360"/>
      </w:pPr>
    </w:lvl>
    <w:lvl w:ilvl="6" w:tplc="71F425E2">
      <w:start w:val="1"/>
      <w:numFmt w:val="decimal"/>
      <w:lvlText w:val="%7."/>
      <w:lvlJc w:val="left"/>
      <w:pPr>
        <w:ind w:left="1440" w:hanging="360"/>
      </w:pPr>
    </w:lvl>
    <w:lvl w:ilvl="7" w:tplc="CA4EC0C4">
      <w:start w:val="1"/>
      <w:numFmt w:val="decimal"/>
      <w:lvlText w:val="%8."/>
      <w:lvlJc w:val="left"/>
      <w:pPr>
        <w:ind w:left="1440" w:hanging="360"/>
      </w:pPr>
    </w:lvl>
    <w:lvl w:ilvl="8" w:tplc="B3763F94">
      <w:start w:val="1"/>
      <w:numFmt w:val="decimal"/>
      <w:lvlText w:val="%9."/>
      <w:lvlJc w:val="left"/>
      <w:pPr>
        <w:ind w:left="1440" w:hanging="360"/>
      </w:pPr>
    </w:lvl>
  </w:abstractNum>
  <w:abstractNum w:abstractNumId="52" w15:restartNumberingAfterBreak="0">
    <w:nsid w:val="6D800A48"/>
    <w:multiLevelType w:val="hybridMultilevel"/>
    <w:tmpl w:val="4BC651B4"/>
    <w:lvl w:ilvl="0" w:tplc="C6BCB6F0">
      <w:start w:val="1"/>
      <w:numFmt w:val="bullet"/>
      <w:lvlText w:val=""/>
      <w:lvlJc w:val="left"/>
      <w:pPr>
        <w:ind w:left="1440" w:hanging="360"/>
      </w:pPr>
      <w:rPr>
        <w:rFonts w:ascii="Symbol" w:hAnsi="Symbol"/>
      </w:rPr>
    </w:lvl>
    <w:lvl w:ilvl="1" w:tplc="C5FC00BA">
      <w:start w:val="1"/>
      <w:numFmt w:val="bullet"/>
      <w:lvlText w:val=""/>
      <w:lvlJc w:val="left"/>
      <w:pPr>
        <w:ind w:left="1440" w:hanging="360"/>
      </w:pPr>
      <w:rPr>
        <w:rFonts w:ascii="Symbol" w:hAnsi="Symbol"/>
      </w:rPr>
    </w:lvl>
    <w:lvl w:ilvl="2" w:tplc="4B6264DC">
      <w:start w:val="1"/>
      <w:numFmt w:val="bullet"/>
      <w:lvlText w:val=""/>
      <w:lvlJc w:val="left"/>
      <w:pPr>
        <w:ind w:left="1440" w:hanging="360"/>
      </w:pPr>
      <w:rPr>
        <w:rFonts w:ascii="Symbol" w:hAnsi="Symbol"/>
      </w:rPr>
    </w:lvl>
    <w:lvl w:ilvl="3" w:tplc="DE366E34">
      <w:start w:val="1"/>
      <w:numFmt w:val="bullet"/>
      <w:lvlText w:val=""/>
      <w:lvlJc w:val="left"/>
      <w:pPr>
        <w:ind w:left="1440" w:hanging="360"/>
      </w:pPr>
      <w:rPr>
        <w:rFonts w:ascii="Symbol" w:hAnsi="Symbol"/>
      </w:rPr>
    </w:lvl>
    <w:lvl w:ilvl="4" w:tplc="4C5AA810">
      <w:start w:val="1"/>
      <w:numFmt w:val="bullet"/>
      <w:lvlText w:val=""/>
      <w:lvlJc w:val="left"/>
      <w:pPr>
        <w:ind w:left="1440" w:hanging="360"/>
      </w:pPr>
      <w:rPr>
        <w:rFonts w:ascii="Symbol" w:hAnsi="Symbol"/>
      </w:rPr>
    </w:lvl>
    <w:lvl w:ilvl="5" w:tplc="E76A5016">
      <w:start w:val="1"/>
      <w:numFmt w:val="bullet"/>
      <w:lvlText w:val=""/>
      <w:lvlJc w:val="left"/>
      <w:pPr>
        <w:ind w:left="1440" w:hanging="360"/>
      </w:pPr>
      <w:rPr>
        <w:rFonts w:ascii="Symbol" w:hAnsi="Symbol"/>
      </w:rPr>
    </w:lvl>
    <w:lvl w:ilvl="6" w:tplc="BBBEDA2C">
      <w:start w:val="1"/>
      <w:numFmt w:val="bullet"/>
      <w:lvlText w:val=""/>
      <w:lvlJc w:val="left"/>
      <w:pPr>
        <w:ind w:left="1440" w:hanging="360"/>
      </w:pPr>
      <w:rPr>
        <w:rFonts w:ascii="Symbol" w:hAnsi="Symbol"/>
      </w:rPr>
    </w:lvl>
    <w:lvl w:ilvl="7" w:tplc="4B58CEDE">
      <w:start w:val="1"/>
      <w:numFmt w:val="bullet"/>
      <w:lvlText w:val=""/>
      <w:lvlJc w:val="left"/>
      <w:pPr>
        <w:ind w:left="1440" w:hanging="360"/>
      </w:pPr>
      <w:rPr>
        <w:rFonts w:ascii="Symbol" w:hAnsi="Symbol"/>
      </w:rPr>
    </w:lvl>
    <w:lvl w:ilvl="8" w:tplc="968E5918">
      <w:start w:val="1"/>
      <w:numFmt w:val="bullet"/>
      <w:lvlText w:val=""/>
      <w:lvlJc w:val="left"/>
      <w:pPr>
        <w:ind w:left="1440" w:hanging="360"/>
      </w:pPr>
      <w:rPr>
        <w:rFonts w:ascii="Symbol" w:hAnsi="Symbol"/>
      </w:rPr>
    </w:lvl>
  </w:abstractNum>
  <w:abstractNum w:abstractNumId="53" w15:restartNumberingAfterBreak="0">
    <w:nsid w:val="6F196B7F"/>
    <w:multiLevelType w:val="hybridMultilevel"/>
    <w:tmpl w:val="178A7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0E0137B"/>
    <w:multiLevelType w:val="hybridMultilevel"/>
    <w:tmpl w:val="FBBE3BA0"/>
    <w:lvl w:ilvl="0" w:tplc="C49AD900">
      <w:start w:val="1"/>
      <w:numFmt w:val="bullet"/>
      <w:lvlText w:val=""/>
      <w:lvlJc w:val="left"/>
      <w:pPr>
        <w:ind w:left="1440" w:hanging="360"/>
      </w:pPr>
      <w:rPr>
        <w:rFonts w:ascii="Symbol" w:hAnsi="Symbol"/>
      </w:rPr>
    </w:lvl>
    <w:lvl w:ilvl="1" w:tplc="76E6C722">
      <w:start w:val="1"/>
      <w:numFmt w:val="bullet"/>
      <w:lvlText w:val=""/>
      <w:lvlJc w:val="left"/>
      <w:pPr>
        <w:ind w:left="1440" w:hanging="360"/>
      </w:pPr>
      <w:rPr>
        <w:rFonts w:ascii="Symbol" w:hAnsi="Symbol"/>
      </w:rPr>
    </w:lvl>
    <w:lvl w:ilvl="2" w:tplc="1F126D34">
      <w:start w:val="1"/>
      <w:numFmt w:val="bullet"/>
      <w:lvlText w:val=""/>
      <w:lvlJc w:val="left"/>
      <w:pPr>
        <w:ind w:left="1440" w:hanging="360"/>
      </w:pPr>
      <w:rPr>
        <w:rFonts w:ascii="Symbol" w:hAnsi="Symbol"/>
      </w:rPr>
    </w:lvl>
    <w:lvl w:ilvl="3" w:tplc="FEDE4A22">
      <w:start w:val="1"/>
      <w:numFmt w:val="bullet"/>
      <w:lvlText w:val=""/>
      <w:lvlJc w:val="left"/>
      <w:pPr>
        <w:ind w:left="1440" w:hanging="360"/>
      </w:pPr>
      <w:rPr>
        <w:rFonts w:ascii="Symbol" w:hAnsi="Symbol"/>
      </w:rPr>
    </w:lvl>
    <w:lvl w:ilvl="4" w:tplc="848432D6">
      <w:start w:val="1"/>
      <w:numFmt w:val="bullet"/>
      <w:lvlText w:val=""/>
      <w:lvlJc w:val="left"/>
      <w:pPr>
        <w:ind w:left="1440" w:hanging="360"/>
      </w:pPr>
      <w:rPr>
        <w:rFonts w:ascii="Symbol" w:hAnsi="Symbol"/>
      </w:rPr>
    </w:lvl>
    <w:lvl w:ilvl="5" w:tplc="A73AF87C">
      <w:start w:val="1"/>
      <w:numFmt w:val="bullet"/>
      <w:lvlText w:val=""/>
      <w:lvlJc w:val="left"/>
      <w:pPr>
        <w:ind w:left="1440" w:hanging="360"/>
      </w:pPr>
      <w:rPr>
        <w:rFonts w:ascii="Symbol" w:hAnsi="Symbol"/>
      </w:rPr>
    </w:lvl>
    <w:lvl w:ilvl="6" w:tplc="5CC2F720">
      <w:start w:val="1"/>
      <w:numFmt w:val="bullet"/>
      <w:lvlText w:val=""/>
      <w:lvlJc w:val="left"/>
      <w:pPr>
        <w:ind w:left="1440" w:hanging="360"/>
      </w:pPr>
      <w:rPr>
        <w:rFonts w:ascii="Symbol" w:hAnsi="Symbol"/>
      </w:rPr>
    </w:lvl>
    <w:lvl w:ilvl="7" w:tplc="0B365206">
      <w:start w:val="1"/>
      <w:numFmt w:val="bullet"/>
      <w:lvlText w:val=""/>
      <w:lvlJc w:val="left"/>
      <w:pPr>
        <w:ind w:left="1440" w:hanging="360"/>
      </w:pPr>
      <w:rPr>
        <w:rFonts w:ascii="Symbol" w:hAnsi="Symbol"/>
      </w:rPr>
    </w:lvl>
    <w:lvl w:ilvl="8" w:tplc="347E411E">
      <w:start w:val="1"/>
      <w:numFmt w:val="bullet"/>
      <w:lvlText w:val=""/>
      <w:lvlJc w:val="left"/>
      <w:pPr>
        <w:ind w:left="1440" w:hanging="360"/>
      </w:pPr>
      <w:rPr>
        <w:rFonts w:ascii="Symbol" w:hAnsi="Symbol"/>
      </w:rPr>
    </w:lvl>
  </w:abstractNum>
  <w:abstractNum w:abstractNumId="55" w15:restartNumberingAfterBreak="0">
    <w:nsid w:val="71C560D2"/>
    <w:multiLevelType w:val="hybridMultilevel"/>
    <w:tmpl w:val="650CE726"/>
    <w:lvl w:ilvl="0" w:tplc="30F21EC0">
      <w:start w:val="1"/>
      <w:numFmt w:val="bullet"/>
      <w:lvlText w:val=""/>
      <w:lvlJc w:val="left"/>
      <w:pPr>
        <w:ind w:left="1440" w:hanging="360"/>
      </w:pPr>
      <w:rPr>
        <w:rFonts w:ascii="Symbol" w:hAnsi="Symbol"/>
      </w:rPr>
    </w:lvl>
    <w:lvl w:ilvl="1" w:tplc="EB268EA8">
      <w:start w:val="1"/>
      <w:numFmt w:val="bullet"/>
      <w:lvlText w:val=""/>
      <w:lvlJc w:val="left"/>
      <w:pPr>
        <w:ind w:left="1440" w:hanging="360"/>
      </w:pPr>
      <w:rPr>
        <w:rFonts w:ascii="Symbol" w:hAnsi="Symbol"/>
      </w:rPr>
    </w:lvl>
    <w:lvl w:ilvl="2" w:tplc="2E04B612">
      <w:start w:val="1"/>
      <w:numFmt w:val="bullet"/>
      <w:lvlText w:val=""/>
      <w:lvlJc w:val="left"/>
      <w:pPr>
        <w:ind w:left="1440" w:hanging="360"/>
      </w:pPr>
      <w:rPr>
        <w:rFonts w:ascii="Symbol" w:hAnsi="Symbol"/>
      </w:rPr>
    </w:lvl>
    <w:lvl w:ilvl="3" w:tplc="7A688D52">
      <w:start w:val="1"/>
      <w:numFmt w:val="bullet"/>
      <w:lvlText w:val=""/>
      <w:lvlJc w:val="left"/>
      <w:pPr>
        <w:ind w:left="1440" w:hanging="360"/>
      </w:pPr>
      <w:rPr>
        <w:rFonts w:ascii="Symbol" w:hAnsi="Symbol"/>
      </w:rPr>
    </w:lvl>
    <w:lvl w:ilvl="4" w:tplc="1D300E08">
      <w:start w:val="1"/>
      <w:numFmt w:val="bullet"/>
      <w:lvlText w:val=""/>
      <w:lvlJc w:val="left"/>
      <w:pPr>
        <w:ind w:left="1440" w:hanging="360"/>
      </w:pPr>
      <w:rPr>
        <w:rFonts w:ascii="Symbol" w:hAnsi="Symbol"/>
      </w:rPr>
    </w:lvl>
    <w:lvl w:ilvl="5" w:tplc="9B823722">
      <w:start w:val="1"/>
      <w:numFmt w:val="bullet"/>
      <w:lvlText w:val=""/>
      <w:lvlJc w:val="left"/>
      <w:pPr>
        <w:ind w:left="1440" w:hanging="360"/>
      </w:pPr>
      <w:rPr>
        <w:rFonts w:ascii="Symbol" w:hAnsi="Symbol"/>
      </w:rPr>
    </w:lvl>
    <w:lvl w:ilvl="6" w:tplc="6BE6E17C">
      <w:start w:val="1"/>
      <w:numFmt w:val="bullet"/>
      <w:lvlText w:val=""/>
      <w:lvlJc w:val="left"/>
      <w:pPr>
        <w:ind w:left="1440" w:hanging="360"/>
      </w:pPr>
      <w:rPr>
        <w:rFonts w:ascii="Symbol" w:hAnsi="Symbol"/>
      </w:rPr>
    </w:lvl>
    <w:lvl w:ilvl="7" w:tplc="D804D43E">
      <w:start w:val="1"/>
      <w:numFmt w:val="bullet"/>
      <w:lvlText w:val=""/>
      <w:lvlJc w:val="left"/>
      <w:pPr>
        <w:ind w:left="1440" w:hanging="360"/>
      </w:pPr>
      <w:rPr>
        <w:rFonts w:ascii="Symbol" w:hAnsi="Symbol"/>
      </w:rPr>
    </w:lvl>
    <w:lvl w:ilvl="8" w:tplc="FF38BA9C">
      <w:start w:val="1"/>
      <w:numFmt w:val="bullet"/>
      <w:lvlText w:val=""/>
      <w:lvlJc w:val="left"/>
      <w:pPr>
        <w:ind w:left="1440" w:hanging="360"/>
      </w:pPr>
      <w:rPr>
        <w:rFonts w:ascii="Symbol" w:hAnsi="Symbol"/>
      </w:rPr>
    </w:lvl>
  </w:abstractNum>
  <w:abstractNum w:abstractNumId="56" w15:restartNumberingAfterBreak="0">
    <w:nsid w:val="755A4C7A"/>
    <w:multiLevelType w:val="hybridMultilevel"/>
    <w:tmpl w:val="3E2A20B6"/>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7" w15:restartNumberingAfterBreak="0">
    <w:nsid w:val="75B27357"/>
    <w:multiLevelType w:val="hybridMultilevel"/>
    <w:tmpl w:val="67B87B36"/>
    <w:lvl w:ilvl="0" w:tplc="0C09000D">
      <w:start w:val="1"/>
      <w:numFmt w:val="bullet"/>
      <w:lvlText w:val=""/>
      <w:lvlJc w:val="left"/>
      <w:pPr>
        <w:ind w:left="831" w:hanging="360"/>
      </w:pPr>
      <w:rPr>
        <w:rFonts w:ascii="Wingdings" w:hAnsi="Wingdings" w:hint="default"/>
      </w:rPr>
    </w:lvl>
    <w:lvl w:ilvl="1" w:tplc="0C090003" w:tentative="1">
      <w:start w:val="1"/>
      <w:numFmt w:val="bullet"/>
      <w:lvlText w:val="o"/>
      <w:lvlJc w:val="left"/>
      <w:pPr>
        <w:ind w:left="1551" w:hanging="360"/>
      </w:pPr>
      <w:rPr>
        <w:rFonts w:ascii="Courier New" w:hAnsi="Courier New" w:cs="Courier New" w:hint="default"/>
      </w:rPr>
    </w:lvl>
    <w:lvl w:ilvl="2" w:tplc="0C090005" w:tentative="1">
      <w:start w:val="1"/>
      <w:numFmt w:val="bullet"/>
      <w:lvlText w:val=""/>
      <w:lvlJc w:val="left"/>
      <w:pPr>
        <w:ind w:left="2271" w:hanging="360"/>
      </w:pPr>
      <w:rPr>
        <w:rFonts w:ascii="Wingdings" w:hAnsi="Wingdings" w:hint="default"/>
      </w:rPr>
    </w:lvl>
    <w:lvl w:ilvl="3" w:tplc="0C090001" w:tentative="1">
      <w:start w:val="1"/>
      <w:numFmt w:val="bullet"/>
      <w:lvlText w:val=""/>
      <w:lvlJc w:val="left"/>
      <w:pPr>
        <w:ind w:left="2991" w:hanging="360"/>
      </w:pPr>
      <w:rPr>
        <w:rFonts w:ascii="Symbol" w:hAnsi="Symbol" w:hint="default"/>
      </w:rPr>
    </w:lvl>
    <w:lvl w:ilvl="4" w:tplc="0C090003" w:tentative="1">
      <w:start w:val="1"/>
      <w:numFmt w:val="bullet"/>
      <w:lvlText w:val="o"/>
      <w:lvlJc w:val="left"/>
      <w:pPr>
        <w:ind w:left="3711" w:hanging="360"/>
      </w:pPr>
      <w:rPr>
        <w:rFonts w:ascii="Courier New" w:hAnsi="Courier New" w:cs="Courier New" w:hint="default"/>
      </w:rPr>
    </w:lvl>
    <w:lvl w:ilvl="5" w:tplc="0C090005" w:tentative="1">
      <w:start w:val="1"/>
      <w:numFmt w:val="bullet"/>
      <w:lvlText w:val=""/>
      <w:lvlJc w:val="left"/>
      <w:pPr>
        <w:ind w:left="4431" w:hanging="360"/>
      </w:pPr>
      <w:rPr>
        <w:rFonts w:ascii="Wingdings" w:hAnsi="Wingdings" w:hint="default"/>
      </w:rPr>
    </w:lvl>
    <w:lvl w:ilvl="6" w:tplc="0C090001" w:tentative="1">
      <w:start w:val="1"/>
      <w:numFmt w:val="bullet"/>
      <w:lvlText w:val=""/>
      <w:lvlJc w:val="left"/>
      <w:pPr>
        <w:ind w:left="5151" w:hanging="360"/>
      </w:pPr>
      <w:rPr>
        <w:rFonts w:ascii="Symbol" w:hAnsi="Symbol" w:hint="default"/>
      </w:rPr>
    </w:lvl>
    <w:lvl w:ilvl="7" w:tplc="0C090003" w:tentative="1">
      <w:start w:val="1"/>
      <w:numFmt w:val="bullet"/>
      <w:lvlText w:val="o"/>
      <w:lvlJc w:val="left"/>
      <w:pPr>
        <w:ind w:left="5871" w:hanging="360"/>
      </w:pPr>
      <w:rPr>
        <w:rFonts w:ascii="Courier New" w:hAnsi="Courier New" w:cs="Courier New" w:hint="default"/>
      </w:rPr>
    </w:lvl>
    <w:lvl w:ilvl="8" w:tplc="0C090005" w:tentative="1">
      <w:start w:val="1"/>
      <w:numFmt w:val="bullet"/>
      <w:lvlText w:val=""/>
      <w:lvlJc w:val="left"/>
      <w:pPr>
        <w:ind w:left="6591" w:hanging="360"/>
      </w:pPr>
      <w:rPr>
        <w:rFonts w:ascii="Wingdings" w:hAnsi="Wingdings" w:hint="default"/>
      </w:rPr>
    </w:lvl>
  </w:abstractNum>
  <w:abstractNum w:abstractNumId="58" w15:restartNumberingAfterBreak="0">
    <w:nsid w:val="7A0F2EA7"/>
    <w:multiLevelType w:val="hybridMultilevel"/>
    <w:tmpl w:val="2FF4EE66"/>
    <w:lvl w:ilvl="0" w:tplc="5D9A7188">
      <w:start w:val="1"/>
      <w:numFmt w:val="bullet"/>
      <w:lvlText w:val=""/>
      <w:lvlJc w:val="left"/>
      <w:pPr>
        <w:ind w:left="720" w:hanging="360"/>
      </w:pPr>
      <w:rPr>
        <w:rFonts w:ascii="Wingdings" w:hAnsi="Wingdings" w:hint="default"/>
      </w:rPr>
    </w:lvl>
    <w:lvl w:ilvl="1" w:tplc="E0769792">
      <w:start w:val="1"/>
      <w:numFmt w:val="bullet"/>
      <w:lvlText w:val="o"/>
      <w:lvlJc w:val="left"/>
      <w:pPr>
        <w:ind w:left="1440" w:hanging="360"/>
      </w:pPr>
      <w:rPr>
        <w:rFonts w:ascii="Courier New" w:hAnsi="Courier New" w:hint="default"/>
      </w:rPr>
    </w:lvl>
    <w:lvl w:ilvl="2" w:tplc="45E24DEC">
      <w:start w:val="1"/>
      <w:numFmt w:val="bullet"/>
      <w:lvlText w:val=""/>
      <w:lvlJc w:val="left"/>
      <w:pPr>
        <w:ind w:left="2160" w:hanging="360"/>
      </w:pPr>
      <w:rPr>
        <w:rFonts w:ascii="Wingdings" w:hAnsi="Wingdings" w:hint="default"/>
      </w:rPr>
    </w:lvl>
    <w:lvl w:ilvl="3" w:tplc="D9C84672">
      <w:start w:val="1"/>
      <w:numFmt w:val="bullet"/>
      <w:lvlText w:val=""/>
      <w:lvlJc w:val="left"/>
      <w:pPr>
        <w:ind w:left="2880" w:hanging="360"/>
      </w:pPr>
      <w:rPr>
        <w:rFonts w:ascii="Symbol" w:hAnsi="Symbol" w:hint="default"/>
      </w:rPr>
    </w:lvl>
    <w:lvl w:ilvl="4" w:tplc="F5B60668">
      <w:start w:val="1"/>
      <w:numFmt w:val="bullet"/>
      <w:lvlText w:val="o"/>
      <w:lvlJc w:val="left"/>
      <w:pPr>
        <w:ind w:left="3600" w:hanging="360"/>
      </w:pPr>
      <w:rPr>
        <w:rFonts w:ascii="Courier New" w:hAnsi="Courier New" w:hint="default"/>
      </w:rPr>
    </w:lvl>
    <w:lvl w:ilvl="5" w:tplc="0BBEF002">
      <w:start w:val="1"/>
      <w:numFmt w:val="bullet"/>
      <w:lvlText w:val=""/>
      <w:lvlJc w:val="left"/>
      <w:pPr>
        <w:ind w:left="4320" w:hanging="360"/>
      </w:pPr>
      <w:rPr>
        <w:rFonts w:ascii="Wingdings" w:hAnsi="Wingdings" w:hint="default"/>
      </w:rPr>
    </w:lvl>
    <w:lvl w:ilvl="6" w:tplc="26526D6E">
      <w:start w:val="1"/>
      <w:numFmt w:val="bullet"/>
      <w:lvlText w:val=""/>
      <w:lvlJc w:val="left"/>
      <w:pPr>
        <w:ind w:left="5040" w:hanging="360"/>
      </w:pPr>
      <w:rPr>
        <w:rFonts w:ascii="Symbol" w:hAnsi="Symbol" w:hint="default"/>
      </w:rPr>
    </w:lvl>
    <w:lvl w:ilvl="7" w:tplc="73C6D75A">
      <w:start w:val="1"/>
      <w:numFmt w:val="bullet"/>
      <w:lvlText w:val="o"/>
      <w:lvlJc w:val="left"/>
      <w:pPr>
        <w:ind w:left="5760" w:hanging="360"/>
      </w:pPr>
      <w:rPr>
        <w:rFonts w:ascii="Courier New" w:hAnsi="Courier New" w:hint="default"/>
      </w:rPr>
    </w:lvl>
    <w:lvl w:ilvl="8" w:tplc="56AC6930">
      <w:start w:val="1"/>
      <w:numFmt w:val="bullet"/>
      <w:lvlText w:val=""/>
      <w:lvlJc w:val="left"/>
      <w:pPr>
        <w:ind w:left="6480" w:hanging="360"/>
      </w:pPr>
      <w:rPr>
        <w:rFonts w:ascii="Wingdings" w:hAnsi="Wingdings" w:hint="default"/>
      </w:rPr>
    </w:lvl>
  </w:abstractNum>
  <w:abstractNum w:abstractNumId="59" w15:restartNumberingAfterBreak="0">
    <w:nsid w:val="7AF02608"/>
    <w:multiLevelType w:val="hybridMultilevel"/>
    <w:tmpl w:val="63121F32"/>
    <w:lvl w:ilvl="0" w:tplc="337C980E">
      <w:start w:val="1"/>
      <w:numFmt w:val="decimal"/>
      <w:lvlText w:val="%1."/>
      <w:lvlJc w:val="left"/>
      <w:pPr>
        <w:ind w:left="1440" w:hanging="360"/>
      </w:pPr>
    </w:lvl>
    <w:lvl w:ilvl="1" w:tplc="C5F60D8A">
      <w:start w:val="1"/>
      <w:numFmt w:val="decimal"/>
      <w:lvlText w:val="%2."/>
      <w:lvlJc w:val="left"/>
      <w:pPr>
        <w:ind w:left="1440" w:hanging="360"/>
      </w:pPr>
    </w:lvl>
    <w:lvl w:ilvl="2" w:tplc="BA248770">
      <w:start w:val="1"/>
      <w:numFmt w:val="decimal"/>
      <w:lvlText w:val="%3."/>
      <w:lvlJc w:val="left"/>
      <w:pPr>
        <w:ind w:left="1440" w:hanging="360"/>
      </w:pPr>
    </w:lvl>
    <w:lvl w:ilvl="3" w:tplc="3BA23444">
      <w:start w:val="1"/>
      <w:numFmt w:val="decimal"/>
      <w:lvlText w:val="%4."/>
      <w:lvlJc w:val="left"/>
      <w:pPr>
        <w:ind w:left="1440" w:hanging="360"/>
      </w:pPr>
    </w:lvl>
    <w:lvl w:ilvl="4" w:tplc="A1F26764">
      <w:start w:val="1"/>
      <w:numFmt w:val="decimal"/>
      <w:lvlText w:val="%5."/>
      <w:lvlJc w:val="left"/>
      <w:pPr>
        <w:ind w:left="1440" w:hanging="360"/>
      </w:pPr>
    </w:lvl>
    <w:lvl w:ilvl="5" w:tplc="F084999E">
      <w:start w:val="1"/>
      <w:numFmt w:val="decimal"/>
      <w:lvlText w:val="%6."/>
      <w:lvlJc w:val="left"/>
      <w:pPr>
        <w:ind w:left="1440" w:hanging="360"/>
      </w:pPr>
    </w:lvl>
    <w:lvl w:ilvl="6" w:tplc="B0BA5016">
      <w:start w:val="1"/>
      <w:numFmt w:val="decimal"/>
      <w:lvlText w:val="%7."/>
      <w:lvlJc w:val="left"/>
      <w:pPr>
        <w:ind w:left="1440" w:hanging="360"/>
      </w:pPr>
    </w:lvl>
    <w:lvl w:ilvl="7" w:tplc="DB02844C">
      <w:start w:val="1"/>
      <w:numFmt w:val="decimal"/>
      <w:lvlText w:val="%8."/>
      <w:lvlJc w:val="left"/>
      <w:pPr>
        <w:ind w:left="1440" w:hanging="360"/>
      </w:pPr>
    </w:lvl>
    <w:lvl w:ilvl="8" w:tplc="E00E3D44">
      <w:start w:val="1"/>
      <w:numFmt w:val="decimal"/>
      <w:lvlText w:val="%9."/>
      <w:lvlJc w:val="left"/>
      <w:pPr>
        <w:ind w:left="1440" w:hanging="360"/>
      </w:pPr>
    </w:lvl>
  </w:abstractNum>
  <w:num w:numId="1" w16cid:durableId="1703746517">
    <w:abstractNumId w:val="0"/>
  </w:num>
  <w:num w:numId="2" w16cid:durableId="2079860774">
    <w:abstractNumId w:val="58"/>
  </w:num>
  <w:num w:numId="3" w16cid:durableId="932513152">
    <w:abstractNumId w:val="3"/>
  </w:num>
  <w:num w:numId="4" w16cid:durableId="1793549472">
    <w:abstractNumId w:val="31"/>
  </w:num>
  <w:num w:numId="5" w16cid:durableId="566919099">
    <w:abstractNumId w:val="6"/>
  </w:num>
  <w:num w:numId="6" w16cid:durableId="446699024">
    <w:abstractNumId w:val="22"/>
  </w:num>
  <w:num w:numId="7" w16cid:durableId="353846729">
    <w:abstractNumId w:val="8"/>
  </w:num>
  <w:num w:numId="8" w16cid:durableId="2023168256">
    <w:abstractNumId w:val="57"/>
  </w:num>
  <w:num w:numId="9" w16cid:durableId="594946005">
    <w:abstractNumId w:val="1"/>
  </w:num>
  <w:num w:numId="10" w16cid:durableId="670908400">
    <w:abstractNumId w:val="32"/>
  </w:num>
  <w:num w:numId="11" w16cid:durableId="385108471">
    <w:abstractNumId w:val="14"/>
  </w:num>
  <w:num w:numId="12" w16cid:durableId="2014987199">
    <w:abstractNumId w:val="48"/>
  </w:num>
  <w:num w:numId="13" w16cid:durableId="588344870">
    <w:abstractNumId w:val="4"/>
  </w:num>
  <w:num w:numId="14" w16cid:durableId="1398701693">
    <w:abstractNumId w:val="15"/>
  </w:num>
  <w:num w:numId="15" w16cid:durableId="1077092026">
    <w:abstractNumId w:val="56"/>
  </w:num>
  <w:num w:numId="16" w16cid:durableId="1673485497">
    <w:abstractNumId w:val="44"/>
  </w:num>
  <w:num w:numId="17" w16cid:durableId="680817380">
    <w:abstractNumId w:val="12"/>
  </w:num>
  <w:num w:numId="18" w16cid:durableId="1074278482">
    <w:abstractNumId w:val="13"/>
  </w:num>
  <w:num w:numId="19" w16cid:durableId="478499684">
    <w:abstractNumId w:val="23"/>
  </w:num>
  <w:num w:numId="20" w16cid:durableId="1506481368">
    <w:abstractNumId w:val="5"/>
  </w:num>
  <w:num w:numId="21" w16cid:durableId="1048337321">
    <w:abstractNumId w:val="33"/>
  </w:num>
  <w:num w:numId="22" w16cid:durableId="966080227">
    <w:abstractNumId w:val="45"/>
  </w:num>
  <w:num w:numId="23" w16cid:durableId="1096900919">
    <w:abstractNumId w:val="25"/>
  </w:num>
  <w:num w:numId="24" w16cid:durableId="1902210753">
    <w:abstractNumId w:val="46"/>
  </w:num>
  <w:num w:numId="25" w16cid:durableId="1539902108">
    <w:abstractNumId w:val="11"/>
  </w:num>
  <w:num w:numId="26" w16cid:durableId="559630351">
    <w:abstractNumId w:val="7"/>
  </w:num>
  <w:num w:numId="27" w16cid:durableId="2124693149">
    <w:abstractNumId w:val="16"/>
  </w:num>
  <w:num w:numId="28" w16cid:durableId="700060022">
    <w:abstractNumId w:val="41"/>
  </w:num>
  <w:num w:numId="29" w16cid:durableId="1073772677">
    <w:abstractNumId w:val="50"/>
  </w:num>
  <w:num w:numId="30" w16cid:durableId="1779640583">
    <w:abstractNumId w:val="27"/>
  </w:num>
  <w:num w:numId="31" w16cid:durableId="561991581">
    <w:abstractNumId w:val="53"/>
  </w:num>
  <w:num w:numId="32" w16cid:durableId="1400177819">
    <w:abstractNumId w:val="37"/>
  </w:num>
  <w:num w:numId="33" w16cid:durableId="1704162622">
    <w:abstractNumId w:val="42"/>
  </w:num>
  <w:num w:numId="34" w16cid:durableId="1979022303">
    <w:abstractNumId w:val="10"/>
  </w:num>
  <w:num w:numId="35" w16cid:durableId="2013754138">
    <w:abstractNumId w:val="34"/>
  </w:num>
  <w:num w:numId="36" w16cid:durableId="1086806413">
    <w:abstractNumId w:val="59"/>
  </w:num>
  <w:num w:numId="37" w16cid:durableId="227809526">
    <w:abstractNumId w:val="47"/>
  </w:num>
  <w:num w:numId="38" w16cid:durableId="1507478599">
    <w:abstractNumId w:val="36"/>
  </w:num>
  <w:num w:numId="39" w16cid:durableId="1547373274">
    <w:abstractNumId w:val="55"/>
  </w:num>
  <w:num w:numId="40" w16cid:durableId="2122067898">
    <w:abstractNumId w:val="52"/>
  </w:num>
  <w:num w:numId="41" w16cid:durableId="1048531669">
    <w:abstractNumId w:val="54"/>
  </w:num>
  <w:num w:numId="42" w16cid:durableId="804813347">
    <w:abstractNumId w:val="51"/>
  </w:num>
  <w:num w:numId="43" w16cid:durableId="761072659">
    <w:abstractNumId w:val="30"/>
  </w:num>
  <w:num w:numId="44" w16cid:durableId="1074813569">
    <w:abstractNumId w:val="40"/>
  </w:num>
  <w:num w:numId="45" w16cid:durableId="1211455407">
    <w:abstractNumId w:val="20"/>
  </w:num>
  <w:num w:numId="46" w16cid:durableId="64760685">
    <w:abstractNumId w:val="49"/>
  </w:num>
  <w:num w:numId="47" w16cid:durableId="765005750">
    <w:abstractNumId w:val="18"/>
  </w:num>
  <w:num w:numId="48" w16cid:durableId="1389911689">
    <w:abstractNumId w:val="43"/>
  </w:num>
  <w:num w:numId="49" w16cid:durableId="32271437">
    <w:abstractNumId w:val="17"/>
  </w:num>
  <w:num w:numId="50" w16cid:durableId="1186822671">
    <w:abstractNumId w:val="9"/>
  </w:num>
  <w:num w:numId="51" w16cid:durableId="1080063166">
    <w:abstractNumId w:val="38"/>
  </w:num>
  <w:num w:numId="52" w16cid:durableId="653726444">
    <w:abstractNumId w:val="2"/>
  </w:num>
  <w:num w:numId="53" w16cid:durableId="400828622">
    <w:abstractNumId w:val="28"/>
  </w:num>
  <w:num w:numId="54" w16cid:durableId="314383109">
    <w:abstractNumId w:val="35"/>
  </w:num>
  <w:num w:numId="55" w16cid:durableId="1259678063">
    <w:abstractNumId w:val="24"/>
  </w:num>
  <w:num w:numId="56" w16cid:durableId="301153802">
    <w:abstractNumId w:val="39"/>
  </w:num>
  <w:num w:numId="57" w16cid:durableId="114368632">
    <w:abstractNumId w:val="19"/>
  </w:num>
  <w:num w:numId="58" w16cid:durableId="2141922366">
    <w:abstractNumId w:val="21"/>
  </w:num>
  <w:num w:numId="59" w16cid:durableId="400907203">
    <w:abstractNumId w:val="26"/>
  </w:num>
  <w:num w:numId="60" w16cid:durableId="51924568">
    <w:abstractNumId w:val="29"/>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n Philip Dizon">
    <w15:presenceInfo w15:providerId="AD" w15:userId="S::johnphilip.dizon@traxiontraining.edu.au::70bfc5ed-2c74-4c71-ad99-87b95769e32a"/>
  </w15:person>
  <w15:person w15:author="John Michael Deris">
    <w15:presenceInfo w15:providerId="AD" w15:userId="S::johnmichael.deris@traxiontraining.edu.au::fd0615f0-8457-40f5-83ec-c0c1f6ce3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wMbIwNjE3NLawMDdW0lEKTi0uzszPAykwqgUA7DTNUiwAAAA="/>
  </w:docVars>
  <w:rsids>
    <w:rsidRoot w:val="00817A0E"/>
    <w:rsid w:val="00000BF7"/>
    <w:rsid w:val="00001234"/>
    <w:rsid w:val="00001F8F"/>
    <w:rsid w:val="0000232A"/>
    <w:rsid w:val="00003895"/>
    <w:rsid w:val="000047C0"/>
    <w:rsid w:val="00004815"/>
    <w:rsid w:val="00004FCA"/>
    <w:rsid w:val="00005145"/>
    <w:rsid w:val="00007139"/>
    <w:rsid w:val="000078C1"/>
    <w:rsid w:val="00010AB1"/>
    <w:rsid w:val="00010FCC"/>
    <w:rsid w:val="00011C98"/>
    <w:rsid w:val="0001387F"/>
    <w:rsid w:val="000158D9"/>
    <w:rsid w:val="0002142E"/>
    <w:rsid w:val="000214FA"/>
    <w:rsid w:val="00024D5C"/>
    <w:rsid w:val="00024DDD"/>
    <w:rsid w:val="0002505C"/>
    <w:rsid w:val="000271AD"/>
    <w:rsid w:val="00030C00"/>
    <w:rsid w:val="00032FA6"/>
    <w:rsid w:val="0003445D"/>
    <w:rsid w:val="00035991"/>
    <w:rsid w:val="00036054"/>
    <w:rsid w:val="00036074"/>
    <w:rsid w:val="00037D97"/>
    <w:rsid w:val="00037FBE"/>
    <w:rsid w:val="000415AE"/>
    <w:rsid w:val="000432F7"/>
    <w:rsid w:val="00043476"/>
    <w:rsid w:val="000436A2"/>
    <w:rsid w:val="00044CE8"/>
    <w:rsid w:val="0004659E"/>
    <w:rsid w:val="000467EB"/>
    <w:rsid w:val="00046DF0"/>
    <w:rsid w:val="000509D9"/>
    <w:rsid w:val="00053DEF"/>
    <w:rsid w:val="00054CBC"/>
    <w:rsid w:val="00055B9B"/>
    <w:rsid w:val="00057F1A"/>
    <w:rsid w:val="00060C82"/>
    <w:rsid w:val="000615A6"/>
    <w:rsid w:val="0006307A"/>
    <w:rsid w:val="000636ED"/>
    <w:rsid w:val="0006382F"/>
    <w:rsid w:val="00063BAC"/>
    <w:rsid w:val="00063DE5"/>
    <w:rsid w:val="000650CB"/>
    <w:rsid w:val="000656EE"/>
    <w:rsid w:val="00066B76"/>
    <w:rsid w:val="000673C5"/>
    <w:rsid w:val="000676BE"/>
    <w:rsid w:val="000678EE"/>
    <w:rsid w:val="00071C06"/>
    <w:rsid w:val="00075230"/>
    <w:rsid w:val="000761B9"/>
    <w:rsid w:val="000763C9"/>
    <w:rsid w:val="000765FB"/>
    <w:rsid w:val="00077554"/>
    <w:rsid w:val="000802A2"/>
    <w:rsid w:val="00080595"/>
    <w:rsid w:val="00081F6D"/>
    <w:rsid w:val="00082148"/>
    <w:rsid w:val="0008224F"/>
    <w:rsid w:val="00083D83"/>
    <w:rsid w:val="00085CCA"/>
    <w:rsid w:val="0008793C"/>
    <w:rsid w:val="00090C39"/>
    <w:rsid w:val="00090E1E"/>
    <w:rsid w:val="000928B4"/>
    <w:rsid w:val="00093791"/>
    <w:rsid w:val="00093ADF"/>
    <w:rsid w:val="000A1B5E"/>
    <w:rsid w:val="000A3091"/>
    <w:rsid w:val="000A5915"/>
    <w:rsid w:val="000A5FF3"/>
    <w:rsid w:val="000A6F07"/>
    <w:rsid w:val="000A7837"/>
    <w:rsid w:val="000A7913"/>
    <w:rsid w:val="000A793E"/>
    <w:rsid w:val="000B071E"/>
    <w:rsid w:val="000B0BAC"/>
    <w:rsid w:val="000B18DD"/>
    <w:rsid w:val="000B1BEA"/>
    <w:rsid w:val="000B20A8"/>
    <w:rsid w:val="000B2380"/>
    <w:rsid w:val="000B25B6"/>
    <w:rsid w:val="000B5EEE"/>
    <w:rsid w:val="000B6C46"/>
    <w:rsid w:val="000C13E8"/>
    <w:rsid w:val="000C2E66"/>
    <w:rsid w:val="000C3A49"/>
    <w:rsid w:val="000C4A67"/>
    <w:rsid w:val="000C4EAE"/>
    <w:rsid w:val="000C5B6D"/>
    <w:rsid w:val="000C5F6F"/>
    <w:rsid w:val="000C7BF5"/>
    <w:rsid w:val="000C7EEC"/>
    <w:rsid w:val="000D0136"/>
    <w:rsid w:val="000D05D1"/>
    <w:rsid w:val="000D0963"/>
    <w:rsid w:val="000D0D2C"/>
    <w:rsid w:val="000D151A"/>
    <w:rsid w:val="000D200B"/>
    <w:rsid w:val="000D382D"/>
    <w:rsid w:val="000D4398"/>
    <w:rsid w:val="000D4E2B"/>
    <w:rsid w:val="000D51EB"/>
    <w:rsid w:val="000D6A15"/>
    <w:rsid w:val="000E38A8"/>
    <w:rsid w:val="000E3F44"/>
    <w:rsid w:val="000E4AD2"/>
    <w:rsid w:val="000E5F0E"/>
    <w:rsid w:val="000E7709"/>
    <w:rsid w:val="000F03F4"/>
    <w:rsid w:val="000F48A6"/>
    <w:rsid w:val="000F5DB0"/>
    <w:rsid w:val="000F6399"/>
    <w:rsid w:val="000F6A9F"/>
    <w:rsid w:val="000F6FDF"/>
    <w:rsid w:val="000F76DC"/>
    <w:rsid w:val="0010275A"/>
    <w:rsid w:val="0010420E"/>
    <w:rsid w:val="0010663F"/>
    <w:rsid w:val="001067DB"/>
    <w:rsid w:val="001072A1"/>
    <w:rsid w:val="00111440"/>
    <w:rsid w:val="00112DFB"/>
    <w:rsid w:val="00113C1D"/>
    <w:rsid w:val="00115493"/>
    <w:rsid w:val="00116290"/>
    <w:rsid w:val="00116859"/>
    <w:rsid w:val="00120B93"/>
    <w:rsid w:val="00122C8F"/>
    <w:rsid w:val="00123EE3"/>
    <w:rsid w:val="00123F7F"/>
    <w:rsid w:val="0012485F"/>
    <w:rsid w:val="00125E40"/>
    <w:rsid w:val="00126029"/>
    <w:rsid w:val="00130D42"/>
    <w:rsid w:val="0013332E"/>
    <w:rsid w:val="00133657"/>
    <w:rsid w:val="00134B6B"/>
    <w:rsid w:val="001350D6"/>
    <w:rsid w:val="00135170"/>
    <w:rsid w:val="00135727"/>
    <w:rsid w:val="00135E1B"/>
    <w:rsid w:val="00136237"/>
    <w:rsid w:val="001373A6"/>
    <w:rsid w:val="001376A2"/>
    <w:rsid w:val="0014018E"/>
    <w:rsid w:val="001403A6"/>
    <w:rsid w:val="0014237B"/>
    <w:rsid w:val="001426DC"/>
    <w:rsid w:val="00143186"/>
    <w:rsid w:val="00143850"/>
    <w:rsid w:val="00143CFF"/>
    <w:rsid w:val="00143D58"/>
    <w:rsid w:val="00146814"/>
    <w:rsid w:val="00146AA9"/>
    <w:rsid w:val="001509BF"/>
    <w:rsid w:val="00151C13"/>
    <w:rsid w:val="001530E5"/>
    <w:rsid w:val="00153B36"/>
    <w:rsid w:val="001579EE"/>
    <w:rsid w:val="00157B58"/>
    <w:rsid w:val="001605A1"/>
    <w:rsid w:val="00160815"/>
    <w:rsid w:val="00161853"/>
    <w:rsid w:val="001629AC"/>
    <w:rsid w:val="00162E84"/>
    <w:rsid w:val="0016331A"/>
    <w:rsid w:val="00163C1E"/>
    <w:rsid w:val="0016408D"/>
    <w:rsid w:val="00164605"/>
    <w:rsid w:val="00165B49"/>
    <w:rsid w:val="00166029"/>
    <w:rsid w:val="00166A5A"/>
    <w:rsid w:val="00167B0F"/>
    <w:rsid w:val="00167DB2"/>
    <w:rsid w:val="001704E7"/>
    <w:rsid w:val="001707A2"/>
    <w:rsid w:val="00171003"/>
    <w:rsid w:val="00171024"/>
    <w:rsid w:val="00171761"/>
    <w:rsid w:val="001723C4"/>
    <w:rsid w:val="00172B67"/>
    <w:rsid w:val="00175061"/>
    <w:rsid w:val="00175557"/>
    <w:rsid w:val="0017678A"/>
    <w:rsid w:val="001768B8"/>
    <w:rsid w:val="001773F5"/>
    <w:rsid w:val="0017788C"/>
    <w:rsid w:val="001800C8"/>
    <w:rsid w:val="001800D1"/>
    <w:rsid w:val="00181BA0"/>
    <w:rsid w:val="00184D35"/>
    <w:rsid w:val="00185515"/>
    <w:rsid w:val="00187359"/>
    <w:rsid w:val="00190C8D"/>
    <w:rsid w:val="00190E0E"/>
    <w:rsid w:val="001955ED"/>
    <w:rsid w:val="00197065"/>
    <w:rsid w:val="001976AF"/>
    <w:rsid w:val="00197730"/>
    <w:rsid w:val="001A27F7"/>
    <w:rsid w:val="001A47A4"/>
    <w:rsid w:val="001A4CDB"/>
    <w:rsid w:val="001A4DFC"/>
    <w:rsid w:val="001A525E"/>
    <w:rsid w:val="001A54B3"/>
    <w:rsid w:val="001A5840"/>
    <w:rsid w:val="001A654B"/>
    <w:rsid w:val="001A6591"/>
    <w:rsid w:val="001A7D75"/>
    <w:rsid w:val="001B1BF5"/>
    <w:rsid w:val="001B2629"/>
    <w:rsid w:val="001B2AA0"/>
    <w:rsid w:val="001B3515"/>
    <w:rsid w:val="001B3BE7"/>
    <w:rsid w:val="001B3F38"/>
    <w:rsid w:val="001B4796"/>
    <w:rsid w:val="001B5199"/>
    <w:rsid w:val="001B569B"/>
    <w:rsid w:val="001B589A"/>
    <w:rsid w:val="001B6C1D"/>
    <w:rsid w:val="001B6CFF"/>
    <w:rsid w:val="001B7846"/>
    <w:rsid w:val="001C0E7F"/>
    <w:rsid w:val="001C35E5"/>
    <w:rsid w:val="001C4CB0"/>
    <w:rsid w:val="001C51BA"/>
    <w:rsid w:val="001C550B"/>
    <w:rsid w:val="001C65AA"/>
    <w:rsid w:val="001D17F5"/>
    <w:rsid w:val="001D18B1"/>
    <w:rsid w:val="001D2214"/>
    <w:rsid w:val="001D554C"/>
    <w:rsid w:val="001D557A"/>
    <w:rsid w:val="001D559C"/>
    <w:rsid w:val="001D563B"/>
    <w:rsid w:val="001D7AE5"/>
    <w:rsid w:val="001E0511"/>
    <w:rsid w:val="001E0FBB"/>
    <w:rsid w:val="001E1FDD"/>
    <w:rsid w:val="001E2ABF"/>
    <w:rsid w:val="001E377B"/>
    <w:rsid w:val="001E580B"/>
    <w:rsid w:val="001E64CD"/>
    <w:rsid w:val="001E6B5C"/>
    <w:rsid w:val="001F22B9"/>
    <w:rsid w:val="001F34AD"/>
    <w:rsid w:val="001F5292"/>
    <w:rsid w:val="001F549D"/>
    <w:rsid w:val="001F6D21"/>
    <w:rsid w:val="00200CA6"/>
    <w:rsid w:val="00201E6C"/>
    <w:rsid w:val="002022C6"/>
    <w:rsid w:val="00203C6B"/>
    <w:rsid w:val="00205C3C"/>
    <w:rsid w:val="00206591"/>
    <w:rsid w:val="00207C85"/>
    <w:rsid w:val="00210BB5"/>
    <w:rsid w:val="00212359"/>
    <w:rsid w:val="00212396"/>
    <w:rsid w:val="00212891"/>
    <w:rsid w:val="002131C2"/>
    <w:rsid w:val="00213502"/>
    <w:rsid w:val="002142F6"/>
    <w:rsid w:val="00216121"/>
    <w:rsid w:val="00216D43"/>
    <w:rsid w:val="00216D72"/>
    <w:rsid w:val="0022003F"/>
    <w:rsid w:val="0022395D"/>
    <w:rsid w:val="0022409D"/>
    <w:rsid w:val="0022567B"/>
    <w:rsid w:val="00226743"/>
    <w:rsid w:val="00227D50"/>
    <w:rsid w:val="00232A91"/>
    <w:rsid w:val="002350F5"/>
    <w:rsid w:val="00235AE7"/>
    <w:rsid w:val="002402ED"/>
    <w:rsid w:val="002409A3"/>
    <w:rsid w:val="00242348"/>
    <w:rsid w:val="0024396B"/>
    <w:rsid w:val="0024716A"/>
    <w:rsid w:val="00247285"/>
    <w:rsid w:val="00247AE4"/>
    <w:rsid w:val="00250EC7"/>
    <w:rsid w:val="00255817"/>
    <w:rsid w:val="00257698"/>
    <w:rsid w:val="00260F98"/>
    <w:rsid w:val="00263152"/>
    <w:rsid w:val="002637BF"/>
    <w:rsid w:val="002659D3"/>
    <w:rsid w:val="00265D53"/>
    <w:rsid w:val="00265D98"/>
    <w:rsid w:val="00266520"/>
    <w:rsid w:val="00266D5A"/>
    <w:rsid w:val="002676A8"/>
    <w:rsid w:val="002677C0"/>
    <w:rsid w:val="002678C0"/>
    <w:rsid w:val="00272DFD"/>
    <w:rsid w:val="00274B02"/>
    <w:rsid w:val="00277099"/>
    <w:rsid w:val="002800AD"/>
    <w:rsid w:val="00280DB8"/>
    <w:rsid w:val="00281AF9"/>
    <w:rsid w:val="002825D7"/>
    <w:rsid w:val="00283649"/>
    <w:rsid w:val="00283930"/>
    <w:rsid w:val="00284370"/>
    <w:rsid w:val="00286B4D"/>
    <w:rsid w:val="00287D9A"/>
    <w:rsid w:val="00290072"/>
    <w:rsid w:val="00290B93"/>
    <w:rsid w:val="00294D6F"/>
    <w:rsid w:val="00294E2B"/>
    <w:rsid w:val="002975E2"/>
    <w:rsid w:val="002A0D93"/>
    <w:rsid w:val="002A1E78"/>
    <w:rsid w:val="002A2470"/>
    <w:rsid w:val="002A258B"/>
    <w:rsid w:val="002A2F5C"/>
    <w:rsid w:val="002A5CD3"/>
    <w:rsid w:val="002B095E"/>
    <w:rsid w:val="002B0B76"/>
    <w:rsid w:val="002B5860"/>
    <w:rsid w:val="002B6142"/>
    <w:rsid w:val="002B7614"/>
    <w:rsid w:val="002B7A61"/>
    <w:rsid w:val="002C15C5"/>
    <w:rsid w:val="002C1A6C"/>
    <w:rsid w:val="002C1F6E"/>
    <w:rsid w:val="002C2368"/>
    <w:rsid w:val="002C4C38"/>
    <w:rsid w:val="002C512B"/>
    <w:rsid w:val="002C537C"/>
    <w:rsid w:val="002C5C26"/>
    <w:rsid w:val="002C5CBF"/>
    <w:rsid w:val="002C67C8"/>
    <w:rsid w:val="002D1CD3"/>
    <w:rsid w:val="002D456C"/>
    <w:rsid w:val="002D5C58"/>
    <w:rsid w:val="002D6D41"/>
    <w:rsid w:val="002D7999"/>
    <w:rsid w:val="002E04C3"/>
    <w:rsid w:val="002E05C7"/>
    <w:rsid w:val="002E2489"/>
    <w:rsid w:val="002E251D"/>
    <w:rsid w:val="002E2862"/>
    <w:rsid w:val="002E2D23"/>
    <w:rsid w:val="002E36C8"/>
    <w:rsid w:val="002E6FA3"/>
    <w:rsid w:val="002F09C2"/>
    <w:rsid w:val="002F0E3E"/>
    <w:rsid w:val="002F1A28"/>
    <w:rsid w:val="002F1FFA"/>
    <w:rsid w:val="002F29E5"/>
    <w:rsid w:val="002F363E"/>
    <w:rsid w:val="002F3753"/>
    <w:rsid w:val="002F40FE"/>
    <w:rsid w:val="002F41F0"/>
    <w:rsid w:val="002F4345"/>
    <w:rsid w:val="002F5A1F"/>
    <w:rsid w:val="002F7350"/>
    <w:rsid w:val="003001AF"/>
    <w:rsid w:val="00300687"/>
    <w:rsid w:val="00300884"/>
    <w:rsid w:val="00301E60"/>
    <w:rsid w:val="00304425"/>
    <w:rsid w:val="00305D29"/>
    <w:rsid w:val="00306874"/>
    <w:rsid w:val="003104CF"/>
    <w:rsid w:val="00311A7B"/>
    <w:rsid w:val="00311AEB"/>
    <w:rsid w:val="0031357C"/>
    <w:rsid w:val="00315492"/>
    <w:rsid w:val="00315B0F"/>
    <w:rsid w:val="0031601E"/>
    <w:rsid w:val="00320AFA"/>
    <w:rsid w:val="0032129F"/>
    <w:rsid w:val="00321EB3"/>
    <w:rsid w:val="0032206A"/>
    <w:rsid w:val="0032445C"/>
    <w:rsid w:val="00324D48"/>
    <w:rsid w:val="003262F2"/>
    <w:rsid w:val="00330711"/>
    <w:rsid w:val="00332D0A"/>
    <w:rsid w:val="0033337D"/>
    <w:rsid w:val="00333871"/>
    <w:rsid w:val="00334D90"/>
    <w:rsid w:val="00335E38"/>
    <w:rsid w:val="00335E96"/>
    <w:rsid w:val="003370B1"/>
    <w:rsid w:val="003408D6"/>
    <w:rsid w:val="00341E51"/>
    <w:rsid w:val="00342131"/>
    <w:rsid w:val="00342291"/>
    <w:rsid w:val="00342F81"/>
    <w:rsid w:val="00343C79"/>
    <w:rsid w:val="0034630C"/>
    <w:rsid w:val="0034634A"/>
    <w:rsid w:val="00346378"/>
    <w:rsid w:val="003470BB"/>
    <w:rsid w:val="00347769"/>
    <w:rsid w:val="003512AB"/>
    <w:rsid w:val="003539A4"/>
    <w:rsid w:val="00356E72"/>
    <w:rsid w:val="00357884"/>
    <w:rsid w:val="00357A5C"/>
    <w:rsid w:val="00357A5D"/>
    <w:rsid w:val="00360DCE"/>
    <w:rsid w:val="003616DA"/>
    <w:rsid w:val="00361DA7"/>
    <w:rsid w:val="00362C20"/>
    <w:rsid w:val="00363675"/>
    <w:rsid w:val="00363FF6"/>
    <w:rsid w:val="00364C40"/>
    <w:rsid w:val="00365902"/>
    <w:rsid w:val="003747D3"/>
    <w:rsid w:val="003751B8"/>
    <w:rsid w:val="00375F20"/>
    <w:rsid w:val="00376F6E"/>
    <w:rsid w:val="00377F2D"/>
    <w:rsid w:val="0038079C"/>
    <w:rsid w:val="00385B98"/>
    <w:rsid w:val="00386B51"/>
    <w:rsid w:val="0038722A"/>
    <w:rsid w:val="003872E8"/>
    <w:rsid w:val="0038777F"/>
    <w:rsid w:val="00391410"/>
    <w:rsid w:val="003925C3"/>
    <w:rsid w:val="003939F9"/>
    <w:rsid w:val="00394987"/>
    <w:rsid w:val="00394FA8"/>
    <w:rsid w:val="0039591E"/>
    <w:rsid w:val="00395A21"/>
    <w:rsid w:val="00396F34"/>
    <w:rsid w:val="0039788D"/>
    <w:rsid w:val="003A04D5"/>
    <w:rsid w:val="003A0BFC"/>
    <w:rsid w:val="003A1572"/>
    <w:rsid w:val="003A366C"/>
    <w:rsid w:val="003A3BD5"/>
    <w:rsid w:val="003A3D8C"/>
    <w:rsid w:val="003A493A"/>
    <w:rsid w:val="003A7C1C"/>
    <w:rsid w:val="003A7FE2"/>
    <w:rsid w:val="003B0282"/>
    <w:rsid w:val="003B07FA"/>
    <w:rsid w:val="003B08DC"/>
    <w:rsid w:val="003B2267"/>
    <w:rsid w:val="003B30F7"/>
    <w:rsid w:val="003B6132"/>
    <w:rsid w:val="003B658F"/>
    <w:rsid w:val="003B6B4E"/>
    <w:rsid w:val="003C0389"/>
    <w:rsid w:val="003C0645"/>
    <w:rsid w:val="003C0CFB"/>
    <w:rsid w:val="003C24E3"/>
    <w:rsid w:val="003C2B6B"/>
    <w:rsid w:val="003C465D"/>
    <w:rsid w:val="003C4F6A"/>
    <w:rsid w:val="003C6052"/>
    <w:rsid w:val="003C7B73"/>
    <w:rsid w:val="003D060F"/>
    <w:rsid w:val="003D1296"/>
    <w:rsid w:val="003D1B9B"/>
    <w:rsid w:val="003D285A"/>
    <w:rsid w:val="003D574D"/>
    <w:rsid w:val="003D5811"/>
    <w:rsid w:val="003D5B86"/>
    <w:rsid w:val="003D749E"/>
    <w:rsid w:val="003D7630"/>
    <w:rsid w:val="003E02AD"/>
    <w:rsid w:val="003E036F"/>
    <w:rsid w:val="003E04BC"/>
    <w:rsid w:val="003E12FD"/>
    <w:rsid w:val="003E28D3"/>
    <w:rsid w:val="003E378B"/>
    <w:rsid w:val="003E4DA3"/>
    <w:rsid w:val="003E5777"/>
    <w:rsid w:val="003E58EB"/>
    <w:rsid w:val="003E6B2A"/>
    <w:rsid w:val="003E709E"/>
    <w:rsid w:val="003E7252"/>
    <w:rsid w:val="003E7E18"/>
    <w:rsid w:val="003F1041"/>
    <w:rsid w:val="003F1717"/>
    <w:rsid w:val="003F3099"/>
    <w:rsid w:val="003F4658"/>
    <w:rsid w:val="003F48E9"/>
    <w:rsid w:val="003F6105"/>
    <w:rsid w:val="003F6D28"/>
    <w:rsid w:val="003F72B4"/>
    <w:rsid w:val="003F73AB"/>
    <w:rsid w:val="0040004D"/>
    <w:rsid w:val="004014F0"/>
    <w:rsid w:val="0040172F"/>
    <w:rsid w:val="00401B41"/>
    <w:rsid w:val="0040247D"/>
    <w:rsid w:val="00404D57"/>
    <w:rsid w:val="00406329"/>
    <w:rsid w:val="00407861"/>
    <w:rsid w:val="00410670"/>
    <w:rsid w:val="004126D2"/>
    <w:rsid w:val="004160E5"/>
    <w:rsid w:val="0041621F"/>
    <w:rsid w:val="004164DE"/>
    <w:rsid w:val="00417C11"/>
    <w:rsid w:val="00421D22"/>
    <w:rsid w:val="00422CE8"/>
    <w:rsid w:val="00422F84"/>
    <w:rsid w:val="00423082"/>
    <w:rsid w:val="00426588"/>
    <w:rsid w:val="0042724C"/>
    <w:rsid w:val="004278FC"/>
    <w:rsid w:val="00433B7B"/>
    <w:rsid w:val="00434C0C"/>
    <w:rsid w:val="00435AF5"/>
    <w:rsid w:val="00435C00"/>
    <w:rsid w:val="00440256"/>
    <w:rsid w:val="004421AB"/>
    <w:rsid w:val="00442EA9"/>
    <w:rsid w:val="0044318F"/>
    <w:rsid w:val="00444618"/>
    <w:rsid w:val="00444F8F"/>
    <w:rsid w:val="00445B88"/>
    <w:rsid w:val="004476FB"/>
    <w:rsid w:val="004501FB"/>
    <w:rsid w:val="004511BA"/>
    <w:rsid w:val="00452976"/>
    <w:rsid w:val="00453351"/>
    <w:rsid w:val="00454281"/>
    <w:rsid w:val="004559F6"/>
    <w:rsid w:val="004566CF"/>
    <w:rsid w:val="00456AB1"/>
    <w:rsid w:val="00460F3B"/>
    <w:rsid w:val="004613E3"/>
    <w:rsid w:val="004628C2"/>
    <w:rsid w:val="00464740"/>
    <w:rsid w:val="00466619"/>
    <w:rsid w:val="00467C03"/>
    <w:rsid w:val="00471291"/>
    <w:rsid w:val="0047208D"/>
    <w:rsid w:val="00473569"/>
    <w:rsid w:val="004737E8"/>
    <w:rsid w:val="00475320"/>
    <w:rsid w:val="00475F50"/>
    <w:rsid w:val="00477904"/>
    <w:rsid w:val="004814A2"/>
    <w:rsid w:val="00483853"/>
    <w:rsid w:val="004856EC"/>
    <w:rsid w:val="00487555"/>
    <w:rsid w:val="00491624"/>
    <w:rsid w:val="00491E5A"/>
    <w:rsid w:val="004935A2"/>
    <w:rsid w:val="00495D35"/>
    <w:rsid w:val="00496EC7"/>
    <w:rsid w:val="00497B84"/>
    <w:rsid w:val="004A0081"/>
    <w:rsid w:val="004A1D63"/>
    <w:rsid w:val="004A214A"/>
    <w:rsid w:val="004A21B2"/>
    <w:rsid w:val="004A4570"/>
    <w:rsid w:val="004A45D8"/>
    <w:rsid w:val="004A53CF"/>
    <w:rsid w:val="004A6751"/>
    <w:rsid w:val="004A7CB3"/>
    <w:rsid w:val="004B1302"/>
    <w:rsid w:val="004B18AD"/>
    <w:rsid w:val="004B1DDF"/>
    <w:rsid w:val="004B4616"/>
    <w:rsid w:val="004B5767"/>
    <w:rsid w:val="004B57A6"/>
    <w:rsid w:val="004B57CC"/>
    <w:rsid w:val="004B776E"/>
    <w:rsid w:val="004B7C51"/>
    <w:rsid w:val="004C0109"/>
    <w:rsid w:val="004C0B82"/>
    <w:rsid w:val="004C19F2"/>
    <w:rsid w:val="004C1B88"/>
    <w:rsid w:val="004C34F8"/>
    <w:rsid w:val="004C58B6"/>
    <w:rsid w:val="004C6DC0"/>
    <w:rsid w:val="004D0FCF"/>
    <w:rsid w:val="004D1B58"/>
    <w:rsid w:val="004D1F4C"/>
    <w:rsid w:val="004D33F0"/>
    <w:rsid w:val="004D3F19"/>
    <w:rsid w:val="004D4086"/>
    <w:rsid w:val="004D4CC9"/>
    <w:rsid w:val="004D619A"/>
    <w:rsid w:val="004D6EB9"/>
    <w:rsid w:val="004E0EEA"/>
    <w:rsid w:val="004E0F11"/>
    <w:rsid w:val="004E1EEB"/>
    <w:rsid w:val="004E45DC"/>
    <w:rsid w:val="004E517A"/>
    <w:rsid w:val="004E6F42"/>
    <w:rsid w:val="004E76B5"/>
    <w:rsid w:val="004F11E3"/>
    <w:rsid w:val="004F186B"/>
    <w:rsid w:val="004F1D0E"/>
    <w:rsid w:val="004F2A6D"/>
    <w:rsid w:val="004F2E88"/>
    <w:rsid w:val="004F33CF"/>
    <w:rsid w:val="004F44C3"/>
    <w:rsid w:val="004F6F74"/>
    <w:rsid w:val="004F799C"/>
    <w:rsid w:val="005009F9"/>
    <w:rsid w:val="005014B5"/>
    <w:rsid w:val="00501B29"/>
    <w:rsid w:val="00502252"/>
    <w:rsid w:val="005033B3"/>
    <w:rsid w:val="00505199"/>
    <w:rsid w:val="005106EC"/>
    <w:rsid w:val="0051153C"/>
    <w:rsid w:val="00512B37"/>
    <w:rsid w:val="00513E4E"/>
    <w:rsid w:val="0051420F"/>
    <w:rsid w:val="005149B1"/>
    <w:rsid w:val="005149FB"/>
    <w:rsid w:val="005157EA"/>
    <w:rsid w:val="00515922"/>
    <w:rsid w:val="00515A83"/>
    <w:rsid w:val="00515A88"/>
    <w:rsid w:val="005165E1"/>
    <w:rsid w:val="0051743A"/>
    <w:rsid w:val="0052178B"/>
    <w:rsid w:val="0052211A"/>
    <w:rsid w:val="00522983"/>
    <w:rsid w:val="00522C06"/>
    <w:rsid w:val="00522CFB"/>
    <w:rsid w:val="0052328F"/>
    <w:rsid w:val="00526D94"/>
    <w:rsid w:val="00527DAB"/>
    <w:rsid w:val="00532823"/>
    <w:rsid w:val="00534A0F"/>
    <w:rsid w:val="00535955"/>
    <w:rsid w:val="00535E10"/>
    <w:rsid w:val="00536547"/>
    <w:rsid w:val="0053767F"/>
    <w:rsid w:val="0054051B"/>
    <w:rsid w:val="0054175B"/>
    <w:rsid w:val="00541E81"/>
    <w:rsid w:val="005437EE"/>
    <w:rsid w:val="00544E33"/>
    <w:rsid w:val="005462B5"/>
    <w:rsid w:val="00546E4D"/>
    <w:rsid w:val="00551726"/>
    <w:rsid w:val="005519F8"/>
    <w:rsid w:val="00554034"/>
    <w:rsid w:val="005542D5"/>
    <w:rsid w:val="0055459F"/>
    <w:rsid w:val="0055462E"/>
    <w:rsid w:val="00555506"/>
    <w:rsid w:val="00556646"/>
    <w:rsid w:val="005608B9"/>
    <w:rsid w:val="00560C17"/>
    <w:rsid w:val="00563A17"/>
    <w:rsid w:val="005646AF"/>
    <w:rsid w:val="00565830"/>
    <w:rsid w:val="00565DD1"/>
    <w:rsid w:val="00567750"/>
    <w:rsid w:val="0057129D"/>
    <w:rsid w:val="00573559"/>
    <w:rsid w:val="00573B1A"/>
    <w:rsid w:val="005752E2"/>
    <w:rsid w:val="00575A79"/>
    <w:rsid w:val="00575DA8"/>
    <w:rsid w:val="005767F8"/>
    <w:rsid w:val="00576E13"/>
    <w:rsid w:val="00581730"/>
    <w:rsid w:val="005817AB"/>
    <w:rsid w:val="00582B76"/>
    <w:rsid w:val="00582E55"/>
    <w:rsid w:val="00582F07"/>
    <w:rsid w:val="005840AF"/>
    <w:rsid w:val="00584166"/>
    <w:rsid w:val="00585812"/>
    <w:rsid w:val="0059126C"/>
    <w:rsid w:val="00591F85"/>
    <w:rsid w:val="00592064"/>
    <w:rsid w:val="00594548"/>
    <w:rsid w:val="0059562D"/>
    <w:rsid w:val="0059591E"/>
    <w:rsid w:val="00596C3E"/>
    <w:rsid w:val="00597F76"/>
    <w:rsid w:val="005A167D"/>
    <w:rsid w:val="005A2864"/>
    <w:rsid w:val="005A2A0E"/>
    <w:rsid w:val="005A30EA"/>
    <w:rsid w:val="005A466B"/>
    <w:rsid w:val="005A6D77"/>
    <w:rsid w:val="005B2308"/>
    <w:rsid w:val="005B31FA"/>
    <w:rsid w:val="005B36AD"/>
    <w:rsid w:val="005B456D"/>
    <w:rsid w:val="005B4D31"/>
    <w:rsid w:val="005B4D4E"/>
    <w:rsid w:val="005B5797"/>
    <w:rsid w:val="005B5D27"/>
    <w:rsid w:val="005B6CA8"/>
    <w:rsid w:val="005B7ACE"/>
    <w:rsid w:val="005C02AC"/>
    <w:rsid w:val="005C1BC4"/>
    <w:rsid w:val="005C2785"/>
    <w:rsid w:val="005C3233"/>
    <w:rsid w:val="005C3A8A"/>
    <w:rsid w:val="005C69A9"/>
    <w:rsid w:val="005C6EF9"/>
    <w:rsid w:val="005C731B"/>
    <w:rsid w:val="005C740E"/>
    <w:rsid w:val="005C763B"/>
    <w:rsid w:val="005D2EF9"/>
    <w:rsid w:val="005D32B4"/>
    <w:rsid w:val="005D367A"/>
    <w:rsid w:val="005D4808"/>
    <w:rsid w:val="005D4D2C"/>
    <w:rsid w:val="005D4FDC"/>
    <w:rsid w:val="005D594B"/>
    <w:rsid w:val="005D5E32"/>
    <w:rsid w:val="005D7815"/>
    <w:rsid w:val="005E0689"/>
    <w:rsid w:val="005E1486"/>
    <w:rsid w:val="005E1643"/>
    <w:rsid w:val="005E21BE"/>
    <w:rsid w:val="005E28FE"/>
    <w:rsid w:val="005E3FC0"/>
    <w:rsid w:val="005E6246"/>
    <w:rsid w:val="005E68C8"/>
    <w:rsid w:val="005E6D00"/>
    <w:rsid w:val="005E7F87"/>
    <w:rsid w:val="005F10B4"/>
    <w:rsid w:val="005F1CA9"/>
    <w:rsid w:val="005F2045"/>
    <w:rsid w:val="005F24ED"/>
    <w:rsid w:val="005F2D98"/>
    <w:rsid w:val="005F5A97"/>
    <w:rsid w:val="005F6AAA"/>
    <w:rsid w:val="005F7A8B"/>
    <w:rsid w:val="005F7C8F"/>
    <w:rsid w:val="00602A68"/>
    <w:rsid w:val="0060318D"/>
    <w:rsid w:val="00603854"/>
    <w:rsid w:val="00604C3D"/>
    <w:rsid w:val="00605A57"/>
    <w:rsid w:val="00605B47"/>
    <w:rsid w:val="00605BC1"/>
    <w:rsid w:val="006069FE"/>
    <w:rsid w:val="00607057"/>
    <w:rsid w:val="00607E03"/>
    <w:rsid w:val="00610230"/>
    <w:rsid w:val="00610D30"/>
    <w:rsid w:val="00617437"/>
    <w:rsid w:val="006214F9"/>
    <w:rsid w:val="00621DBC"/>
    <w:rsid w:val="00623535"/>
    <w:rsid w:val="00623863"/>
    <w:rsid w:val="00623CF6"/>
    <w:rsid w:val="0062416B"/>
    <w:rsid w:val="00626B3B"/>
    <w:rsid w:val="00633770"/>
    <w:rsid w:val="006350F3"/>
    <w:rsid w:val="0063551B"/>
    <w:rsid w:val="00635825"/>
    <w:rsid w:val="00636753"/>
    <w:rsid w:val="00636BD4"/>
    <w:rsid w:val="00636C21"/>
    <w:rsid w:val="00636DE4"/>
    <w:rsid w:val="00637E1F"/>
    <w:rsid w:val="00637FF1"/>
    <w:rsid w:val="0064076F"/>
    <w:rsid w:val="0064248F"/>
    <w:rsid w:val="006424A8"/>
    <w:rsid w:val="006426BD"/>
    <w:rsid w:val="00642B16"/>
    <w:rsid w:val="0064458E"/>
    <w:rsid w:val="0064580A"/>
    <w:rsid w:val="00645C0A"/>
    <w:rsid w:val="00650391"/>
    <w:rsid w:val="00650699"/>
    <w:rsid w:val="0065097C"/>
    <w:rsid w:val="00652CFD"/>
    <w:rsid w:val="006541F4"/>
    <w:rsid w:val="006542A6"/>
    <w:rsid w:val="00655767"/>
    <w:rsid w:val="00656B62"/>
    <w:rsid w:val="00656C8C"/>
    <w:rsid w:val="0065766F"/>
    <w:rsid w:val="00662AD2"/>
    <w:rsid w:val="00664370"/>
    <w:rsid w:val="006656BB"/>
    <w:rsid w:val="0066599B"/>
    <w:rsid w:val="0066793D"/>
    <w:rsid w:val="00667B12"/>
    <w:rsid w:val="00667F71"/>
    <w:rsid w:val="00671C39"/>
    <w:rsid w:val="006721FC"/>
    <w:rsid w:val="00674C53"/>
    <w:rsid w:val="006750B6"/>
    <w:rsid w:val="006752D4"/>
    <w:rsid w:val="00675C26"/>
    <w:rsid w:val="006827A6"/>
    <w:rsid w:val="00682906"/>
    <w:rsid w:val="00682A46"/>
    <w:rsid w:val="00682B88"/>
    <w:rsid w:val="00684074"/>
    <w:rsid w:val="00685E8B"/>
    <w:rsid w:val="006863C8"/>
    <w:rsid w:val="00687228"/>
    <w:rsid w:val="006919D9"/>
    <w:rsid w:val="00692DDC"/>
    <w:rsid w:val="00692E43"/>
    <w:rsid w:val="00693B2E"/>
    <w:rsid w:val="0069740B"/>
    <w:rsid w:val="00697687"/>
    <w:rsid w:val="006A1A0C"/>
    <w:rsid w:val="006A24CD"/>
    <w:rsid w:val="006A2ECE"/>
    <w:rsid w:val="006A3CA0"/>
    <w:rsid w:val="006A4A62"/>
    <w:rsid w:val="006A586E"/>
    <w:rsid w:val="006A720A"/>
    <w:rsid w:val="006B0A1A"/>
    <w:rsid w:val="006B0A60"/>
    <w:rsid w:val="006B12E9"/>
    <w:rsid w:val="006B2DA6"/>
    <w:rsid w:val="006B3895"/>
    <w:rsid w:val="006B3B51"/>
    <w:rsid w:val="006B64A2"/>
    <w:rsid w:val="006C025F"/>
    <w:rsid w:val="006C1B8D"/>
    <w:rsid w:val="006C357F"/>
    <w:rsid w:val="006C3FF7"/>
    <w:rsid w:val="006C4062"/>
    <w:rsid w:val="006C46DE"/>
    <w:rsid w:val="006C5D22"/>
    <w:rsid w:val="006C5FAC"/>
    <w:rsid w:val="006D062D"/>
    <w:rsid w:val="006D1472"/>
    <w:rsid w:val="006D241F"/>
    <w:rsid w:val="006D297C"/>
    <w:rsid w:val="006D3744"/>
    <w:rsid w:val="006D5996"/>
    <w:rsid w:val="006D59C7"/>
    <w:rsid w:val="006D68C1"/>
    <w:rsid w:val="006D77DF"/>
    <w:rsid w:val="006D7823"/>
    <w:rsid w:val="006E044D"/>
    <w:rsid w:val="006E08E5"/>
    <w:rsid w:val="006E2111"/>
    <w:rsid w:val="006E22A2"/>
    <w:rsid w:val="006E2F17"/>
    <w:rsid w:val="006E5020"/>
    <w:rsid w:val="006F2480"/>
    <w:rsid w:val="006F28F2"/>
    <w:rsid w:val="006F3112"/>
    <w:rsid w:val="006F46F0"/>
    <w:rsid w:val="006F4F2A"/>
    <w:rsid w:val="006F71C7"/>
    <w:rsid w:val="006F7CAF"/>
    <w:rsid w:val="00700132"/>
    <w:rsid w:val="00700C46"/>
    <w:rsid w:val="00701095"/>
    <w:rsid w:val="007017E0"/>
    <w:rsid w:val="0070272C"/>
    <w:rsid w:val="00703286"/>
    <w:rsid w:val="00703295"/>
    <w:rsid w:val="00704093"/>
    <w:rsid w:val="007056A1"/>
    <w:rsid w:val="00705D46"/>
    <w:rsid w:val="00706C10"/>
    <w:rsid w:val="00707DB8"/>
    <w:rsid w:val="00713DFD"/>
    <w:rsid w:val="00714B9F"/>
    <w:rsid w:val="0071508A"/>
    <w:rsid w:val="007153CA"/>
    <w:rsid w:val="00715670"/>
    <w:rsid w:val="0071661B"/>
    <w:rsid w:val="00717E31"/>
    <w:rsid w:val="007202BB"/>
    <w:rsid w:val="00721E5F"/>
    <w:rsid w:val="007222B4"/>
    <w:rsid w:val="00724DAA"/>
    <w:rsid w:val="007250AF"/>
    <w:rsid w:val="00726BE4"/>
    <w:rsid w:val="00730A63"/>
    <w:rsid w:val="00733E89"/>
    <w:rsid w:val="00734D80"/>
    <w:rsid w:val="00735585"/>
    <w:rsid w:val="007370D9"/>
    <w:rsid w:val="00740309"/>
    <w:rsid w:val="00740F4E"/>
    <w:rsid w:val="00743DD4"/>
    <w:rsid w:val="007445C0"/>
    <w:rsid w:val="00744C5F"/>
    <w:rsid w:val="0074538B"/>
    <w:rsid w:val="00745708"/>
    <w:rsid w:val="007479D9"/>
    <w:rsid w:val="007505ED"/>
    <w:rsid w:val="00751205"/>
    <w:rsid w:val="00751FDB"/>
    <w:rsid w:val="007523E6"/>
    <w:rsid w:val="00752932"/>
    <w:rsid w:val="00752B43"/>
    <w:rsid w:val="00753A11"/>
    <w:rsid w:val="00755484"/>
    <w:rsid w:val="00755CDB"/>
    <w:rsid w:val="00756143"/>
    <w:rsid w:val="0075770B"/>
    <w:rsid w:val="00757FD2"/>
    <w:rsid w:val="007634F5"/>
    <w:rsid w:val="00764753"/>
    <w:rsid w:val="00765190"/>
    <w:rsid w:val="007653C5"/>
    <w:rsid w:val="007658B7"/>
    <w:rsid w:val="00765E8E"/>
    <w:rsid w:val="00772254"/>
    <w:rsid w:val="00772573"/>
    <w:rsid w:val="00776078"/>
    <w:rsid w:val="00776E32"/>
    <w:rsid w:val="00777143"/>
    <w:rsid w:val="00777E80"/>
    <w:rsid w:val="007803AD"/>
    <w:rsid w:val="00781546"/>
    <w:rsid w:val="0078196E"/>
    <w:rsid w:val="00781AD9"/>
    <w:rsid w:val="00781C98"/>
    <w:rsid w:val="00782633"/>
    <w:rsid w:val="00782E13"/>
    <w:rsid w:val="00784794"/>
    <w:rsid w:val="007848C3"/>
    <w:rsid w:val="00785918"/>
    <w:rsid w:val="0078603B"/>
    <w:rsid w:val="007864D6"/>
    <w:rsid w:val="00786970"/>
    <w:rsid w:val="0078738C"/>
    <w:rsid w:val="007915FD"/>
    <w:rsid w:val="00793470"/>
    <w:rsid w:val="00793494"/>
    <w:rsid w:val="00794567"/>
    <w:rsid w:val="00794569"/>
    <w:rsid w:val="00795C82"/>
    <w:rsid w:val="00797A74"/>
    <w:rsid w:val="0079FD18"/>
    <w:rsid w:val="007A0060"/>
    <w:rsid w:val="007A62A2"/>
    <w:rsid w:val="007B2598"/>
    <w:rsid w:val="007B3F89"/>
    <w:rsid w:val="007B44BE"/>
    <w:rsid w:val="007B454C"/>
    <w:rsid w:val="007B5484"/>
    <w:rsid w:val="007C0473"/>
    <w:rsid w:val="007C0B65"/>
    <w:rsid w:val="007C158F"/>
    <w:rsid w:val="007C260F"/>
    <w:rsid w:val="007C2A73"/>
    <w:rsid w:val="007C4774"/>
    <w:rsid w:val="007C5A6D"/>
    <w:rsid w:val="007C6C6B"/>
    <w:rsid w:val="007C7CC4"/>
    <w:rsid w:val="007D07CF"/>
    <w:rsid w:val="007D0B0C"/>
    <w:rsid w:val="007D2916"/>
    <w:rsid w:val="007D2AAF"/>
    <w:rsid w:val="007D3A9B"/>
    <w:rsid w:val="007D5A35"/>
    <w:rsid w:val="007D6196"/>
    <w:rsid w:val="007D70B4"/>
    <w:rsid w:val="007D74EE"/>
    <w:rsid w:val="007D7E4C"/>
    <w:rsid w:val="007D7FE2"/>
    <w:rsid w:val="007E255F"/>
    <w:rsid w:val="007E29C2"/>
    <w:rsid w:val="007E3104"/>
    <w:rsid w:val="007E4A05"/>
    <w:rsid w:val="007E5557"/>
    <w:rsid w:val="007E76D5"/>
    <w:rsid w:val="007E7C6A"/>
    <w:rsid w:val="007F1E56"/>
    <w:rsid w:val="007F2FE9"/>
    <w:rsid w:val="007F42E9"/>
    <w:rsid w:val="007F4A36"/>
    <w:rsid w:val="007F4E07"/>
    <w:rsid w:val="007F4E8D"/>
    <w:rsid w:val="007F6117"/>
    <w:rsid w:val="007F62B2"/>
    <w:rsid w:val="007F7A1C"/>
    <w:rsid w:val="00800C6C"/>
    <w:rsid w:val="00801BA6"/>
    <w:rsid w:val="00801D3C"/>
    <w:rsid w:val="008022E4"/>
    <w:rsid w:val="00803125"/>
    <w:rsid w:val="0080394A"/>
    <w:rsid w:val="008039D3"/>
    <w:rsid w:val="00805583"/>
    <w:rsid w:val="00806D8C"/>
    <w:rsid w:val="008111A7"/>
    <w:rsid w:val="00817091"/>
    <w:rsid w:val="00817A0E"/>
    <w:rsid w:val="00817A61"/>
    <w:rsid w:val="00817AF3"/>
    <w:rsid w:val="00817FE4"/>
    <w:rsid w:val="00820C9F"/>
    <w:rsid w:val="00820FC5"/>
    <w:rsid w:val="00822784"/>
    <w:rsid w:val="00824B00"/>
    <w:rsid w:val="00825078"/>
    <w:rsid w:val="008251CD"/>
    <w:rsid w:val="00825354"/>
    <w:rsid w:val="00826AB7"/>
    <w:rsid w:val="00826C5B"/>
    <w:rsid w:val="00827EFA"/>
    <w:rsid w:val="00830549"/>
    <w:rsid w:val="00830AF0"/>
    <w:rsid w:val="00830F69"/>
    <w:rsid w:val="008326E1"/>
    <w:rsid w:val="00833465"/>
    <w:rsid w:val="008341E4"/>
    <w:rsid w:val="00834206"/>
    <w:rsid w:val="00835A75"/>
    <w:rsid w:val="008367D6"/>
    <w:rsid w:val="00837653"/>
    <w:rsid w:val="0083777D"/>
    <w:rsid w:val="00837AD5"/>
    <w:rsid w:val="00841465"/>
    <w:rsid w:val="008417A5"/>
    <w:rsid w:val="00843F23"/>
    <w:rsid w:val="0084499F"/>
    <w:rsid w:val="00847A10"/>
    <w:rsid w:val="008526B7"/>
    <w:rsid w:val="00854066"/>
    <w:rsid w:val="0085630F"/>
    <w:rsid w:val="00856375"/>
    <w:rsid w:val="008611C7"/>
    <w:rsid w:val="008625BE"/>
    <w:rsid w:val="00863364"/>
    <w:rsid w:val="00863767"/>
    <w:rsid w:val="00864123"/>
    <w:rsid w:val="0086441C"/>
    <w:rsid w:val="008651EA"/>
    <w:rsid w:val="008655DB"/>
    <w:rsid w:val="00866135"/>
    <w:rsid w:val="0086675B"/>
    <w:rsid w:val="00866A25"/>
    <w:rsid w:val="00866F79"/>
    <w:rsid w:val="00867C75"/>
    <w:rsid w:val="008709CE"/>
    <w:rsid w:val="008714E9"/>
    <w:rsid w:val="00871B4C"/>
    <w:rsid w:val="0087250B"/>
    <w:rsid w:val="00874200"/>
    <w:rsid w:val="00874F63"/>
    <w:rsid w:val="00880B76"/>
    <w:rsid w:val="00881839"/>
    <w:rsid w:val="00881978"/>
    <w:rsid w:val="0088350D"/>
    <w:rsid w:val="00884044"/>
    <w:rsid w:val="00884265"/>
    <w:rsid w:val="00884286"/>
    <w:rsid w:val="008849F5"/>
    <w:rsid w:val="00884B9D"/>
    <w:rsid w:val="008859E8"/>
    <w:rsid w:val="008919F0"/>
    <w:rsid w:val="0089238D"/>
    <w:rsid w:val="00892CE1"/>
    <w:rsid w:val="00893FED"/>
    <w:rsid w:val="008A0070"/>
    <w:rsid w:val="008A0489"/>
    <w:rsid w:val="008A14B2"/>
    <w:rsid w:val="008A185D"/>
    <w:rsid w:val="008A286B"/>
    <w:rsid w:val="008A2947"/>
    <w:rsid w:val="008A32E2"/>
    <w:rsid w:val="008A5D29"/>
    <w:rsid w:val="008A78AE"/>
    <w:rsid w:val="008A7E10"/>
    <w:rsid w:val="008A7F26"/>
    <w:rsid w:val="008B19F3"/>
    <w:rsid w:val="008B2C9B"/>
    <w:rsid w:val="008B7BA8"/>
    <w:rsid w:val="008B7D7D"/>
    <w:rsid w:val="008C0723"/>
    <w:rsid w:val="008C09A4"/>
    <w:rsid w:val="008C0F10"/>
    <w:rsid w:val="008C13EC"/>
    <w:rsid w:val="008C166E"/>
    <w:rsid w:val="008C18D2"/>
    <w:rsid w:val="008C26D1"/>
    <w:rsid w:val="008C300B"/>
    <w:rsid w:val="008C3171"/>
    <w:rsid w:val="008C3859"/>
    <w:rsid w:val="008C4453"/>
    <w:rsid w:val="008C495A"/>
    <w:rsid w:val="008C4CE6"/>
    <w:rsid w:val="008C5F6D"/>
    <w:rsid w:val="008C646B"/>
    <w:rsid w:val="008D1027"/>
    <w:rsid w:val="008D13A4"/>
    <w:rsid w:val="008D3B99"/>
    <w:rsid w:val="008D4828"/>
    <w:rsid w:val="008D4E9E"/>
    <w:rsid w:val="008D6363"/>
    <w:rsid w:val="008E0108"/>
    <w:rsid w:val="008E335D"/>
    <w:rsid w:val="008E36E0"/>
    <w:rsid w:val="008E404F"/>
    <w:rsid w:val="008E59BD"/>
    <w:rsid w:val="008E5ACD"/>
    <w:rsid w:val="008E7FC5"/>
    <w:rsid w:val="008F07D4"/>
    <w:rsid w:val="008F20E3"/>
    <w:rsid w:val="008F33D6"/>
    <w:rsid w:val="008F3ACB"/>
    <w:rsid w:val="008F4D4C"/>
    <w:rsid w:val="008F56B3"/>
    <w:rsid w:val="008F7773"/>
    <w:rsid w:val="00901462"/>
    <w:rsid w:val="0090146F"/>
    <w:rsid w:val="0090268D"/>
    <w:rsid w:val="00904598"/>
    <w:rsid w:val="00907CCF"/>
    <w:rsid w:val="00912BBA"/>
    <w:rsid w:val="0091312D"/>
    <w:rsid w:val="009147B3"/>
    <w:rsid w:val="00914A3A"/>
    <w:rsid w:val="009158D3"/>
    <w:rsid w:val="00915DE1"/>
    <w:rsid w:val="0091645F"/>
    <w:rsid w:val="009170E7"/>
    <w:rsid w:val="00921D1A"/>
    <w:rsid w:val="00922908"/>
    <w:rsid w:val="00922D57"/>
    <w:rsid w:val="00923D37"/>
    <w:rsid w:val="00923F4D"/>
    <w:rsid w:val="00924F0F"/>
    <w:rsid w:val="0092587E"/>
    <w:rsid w:val="0092597F"/>
    <w:rsid w:val="0092620E"/>
    <w:rsid w:val="00926383"/>
    <w:rsid w:val="009263EC"/>
    <w:rsid w:val="009270EA"/>
    <w:rsid w:val="00930720"/>
    <w:rsid w:val="00930CC3"/>
    <w:rsid w:val="0093113E"/>
    <w:rsid w:val="00931970"/>
    <w:rsid w:val="00932DE3"/>
    <w:rsid w:val="00933AC0"/>
    <w:rsid w:val="00933F18"/>
    <w:rsid w:val="00934282"/>
    <w:rsid w:val="009350EC"/>
    <w:rsid w:val="00936D55"/>
    <w:rsid w:val="0093712C"/>
    <w:rsid w:val="00940C98"/>
    <w:rsid w:val="00941A7C"/>
    <w:rsid w:val="009424D3"/>
    <w:rsid w:val="00942F8C"/>
    <w:rsid w:val="0094383C"/>
    <w:rsid w:val="009452D5"/>
    <w:rsid w:val="009455FE"/>
    <w:rsid w:val="00945A4F"/>
    <w:rsid w:val="00946B5A"/>
    <w:rsid w:val="009471C9"/>
    <w:rsid w:val="0094794F"/>
    <w:rsid w:val="009510AE"/>
    <w:rsid w:val="009516F6"/>
    <w:rsid w:val="00955DAE"/>
    <w:rsid w:val="00956494"/>
    <w:rsid w:val="00956ADA"/>
    <w:rsid w:val="0096056F"/>
    <w:rsid w:val="00962D99"/>
    <w:rsid w:val="009648E9"/>
    <w:rsid w:val="009659D4"/>
    <w:rsid w:val="00966246"/>
    <w:rsid w:val="009675BB"/>
    <w:rsid w:val="00967C45"/>
    <w:rsid w:val="009704F5"/>
    <w:rsid w:val="00970F8B"/>
    <w:rsid w:val="00971FB4"/>
    <w:rsid w:val="00972538"/>
    <w:rsid w:val="00972F40"/>
    <w:rsid w:val="00975879"/>
    <w:rsid w:val="009776B0"/>
    <w:rsid w:val="0098103A"/>
    <w:rsid w:val="009815E2"/>
    <w:rsid w:val="009818E4"/>
    <w:rsid w:val="00981C70"/>
    <w:rsid w:val="0098386A"/>
    <w:rsid w:val="009840D1"/>
    <w:rsid w:val="009841E3"/>
    <w:rsid w:val="00984E31"/>
    <w:rsid w:val="00985120"/>
    <w:rsid w:val="00985A2C"/>
    <w:rsid w:val="00986FE6"/>
    <w:rsid w:val="009911BA"/>
    <w:rsid w:val="00992DCA"/>
    <w:rsid w:val="00993A8E"/>
    <w:rsid w:val="00993E2B"/>
    <w:rsid w:val="00994409"/>
    <w:rsid w:val="00994D42"/>
    <w:rsid w:val="00997DAE"/>
    <w:rsid w:val="009A242A"/>
    <w:rsid w:val="009A379C"/>
    <w:rsid w:val="009A3A62"/>
    <w:rsid w:val="009A558E"/>
    <w:rsid w:val="009A56A3"/>
    <w:rsid w:val="009B35C1"/>
    <w:rsid w:val="009B3DEA"/>
    <w:rsid w:val="009B4DD8"/>
    <w:rsid w:val="009B54BD"/>
    <w:rsid w:val="009B6DFD"/>
    <w:rsid w:val="009C0960"/>
    <w:rsid w:val="009C1052"/>
    <w:rsid w:val="009C171D"/>
    <w:rsid w:val="009C2917"/>
    <w:rsid w:val="009C2ED9"/>
    <w:rsid w:val="009C2FA0"/>
    <w:rsid w:val="009C5C70"/>
    <w:rsid w:val="009C5C8F"/>
    <w:rsid w:val="009C6F8D"/>
    <w:rsid w:val="009C7E01"/>
    <w:rsid w:val="009D3073"/>
    <w:rsid w:val="009D3F73"/>
    <w:rsid w:val="009D431D"/>
    <w:rsid w:val="009D5B33"/>
    <w:rsid w:val="009D5E8C"/>
    <w:rsid w:val="009D7081"/>
    <w:rsid w:val="009D7629"/>
    <w:rsid w:val="009D7A3D"/>
    <w:rsid w:val="009E1F64"/>
    <w:rsid w:val="009E2C08"/>
    <w:rsid w:val="009E33BC"/>
    <w:rsid w:val="009E4742"/>
    <w:rsid w:val="009E4A6D"/>
    <w:rsid w:val="009E535D"/>
    <w:rsid w:val="009F100B"/>
    <w:rsid w:val="009F112D"/>
    <w:rsid w:val="009F1C7E"/>
    <w:rsid w:val="009F2F96"/>
    <w:rsid w:val="009F4112"/>
    <w:rsid w:val="009F424F"/>
    <w:rsid w:val="009F7843"/>
    <w:rsid w:val="00A0101C"/>
    <w:rsid w:val="00A0131F"/>
    <w:rsid w:val="00A0161B"/>
    <w:rsid w:val="00A01C6D"/>
    <w:rsid w:val="00A03354"/>
    <w:rsid w:val="00A03E83"/>
    <w:rsid w:val="00A053AE"/>
    <w:rsid w:val="00A05677"/>
    <w:rsid w:val="00A05944"/>
    <w:rsid w:val="00A062DF"/>
    <w:rsid w:val="00A07449"/>
    <w:rsid w:val="00A07AEA"/>
    <w:rsid w:val="00A07EC9"/>
    <w:rsid w:val="00A1100B"/>
    <w:rsid w:val="00A12A48"/>
    <w:rsid w:val="00A13F93"/>
    <w:rsid w:val="00A16F25"/>
    <w:rsid w:val="00A1747C"/>
    <w:rsid w:val="00A20053"/>
    <w:rsid w:val="00A20603"/>
    <w:rsid w:val="00A20DD9"/>
    <w:rsid w:val="00A20ED4"/>
    <w:rsid w:val="00A23B50"/>
    <w:rsid w:val="00A25F50"/>
    <w:rsid w:val="00A30238"/>
    <w:rsid w:val="00A3026D"/>
    <w:rsid w:val="00A312D5"/>
    <w:rsid w:val="00A31463"/>
    <w:rsid w:val="00A315FB"/>
    <w:rsid w:val="00A31A72"/>
    <w:rsid w:val="00A34098"/>
    <w:rsid w:val="00A351A1"/>
    <w:rsid w:val="00A3529E"/>
    <w:rsid w:val="00A35C57"/>
    <w:rsid w:val="00A35F5F"/>
    <w:rsid w:val="00A37BA3"/>
    <w:rsid w:val="00A40B44"/>
    <w:rsid w:val="00A412A1"/>
    <w:rsid w:val="00A42103"/>
    <w:rsid w:val="00A4268E"/>
    <w:rsid w:val="00A4277D"/>
    <w:rsid w:val="00A43914"/>
    <w:rsid w:val="00A44AE3"/>
    <w:rsid w:val="00A47B02"/>
    <w:rsid w:val="00A47EA7"/>
    <w:rsid w:val="00A50AA2"/>
    <w:rsid w:val="00A50D66"/>
    <w:rsid w:val="00A5211A"/>
    <w:rsid w:val="00A5336D"/>
    <w:rsid w:val="00A562F8"/>
    <w:rsid w:val="00A56B68"/>
    <w:rsid w:val="00A61CB2"/>
    <w:rsid w:val="00A61FC6"/>
    <w:rsid w:val="00A62F9C"/>
    <w:rsid w:val="00A632F1"/>
    <w:rsid w:val="00A637E4"/>
    <w:rsid w:val="00A63BDD"/>
    <w:rsid w:val="00A640E5"/>
    <w:rsid w:val="00A65FDC"/>
    <w:rsid w:val="00A679BF"/>
    <w:rsid w:val="00A703BF"/>
    <w:rsid w:val="00A71902"/>
    <w:rsid w:val="00A72F24"/>
    <w:rsid w:val="00A76974"/>
    <w:rsid w:val="00A76D5F"/>
    <w:rsid w:val="00A773D0"/>
    <w:rsid w:val="00A776E0"/>
    <w:rsid w:val="00A77868"/>
    <w:rsid w:val="00A77E73"/>
    <w:rsid w:val="00A814A3"/>
    <w:rsid w:val="00A8217C"/>
    <w:rsid w:val="00A82D9F"/>
    <w:rsid w:val="00A84F14"/>
    <w:rsid w:val="00A86CBD"/>
    <w:rsid w:val="00A87E66"/>
    <w:rsid w:val="00A91BE1"/>
    <w:rsid w:val="00A923D1"/>
    <w:rsid w:val="00A93B49"/>
    <w:rsid w:val="00A93ECE"/>
    <w:rsid w:val="00A947AB"/>
    <w:rsid w:val="00A95F0E"/>
    <w:rsid w:val="00A961CA"/>
    <w:rsid w:val="00A96BAD"/>
    <w:rsid w:val="00A9794C"/>
    <w:rsid w:val="00AA1DB6"/>
    <w:rsid w:val="00AA1E7A"/>
    <w:rsid w:val="00AA2C22"/>
    <w:rsid w:val="00AA3591"/>
    <w:rsid w:val="00AA42F0"/>
    <w:rsid w:val="00AA4BED"/>
    <w:rsid w:val="00AA51E9"/>
    <w:rsid w:val="00AA602E"/>
    <w:rsid w:val="00AA6291"/>
    <w:rsid w:val="00AA6EE2"/>
    <w:rsid w:val="00AA73EA"/>
    <w:rsid w:val="00AA7D1D"/>
    <w:rsid w:val="00AB1906"/>
    <w:rsid w:val="00AB3420"/>
    <w:rsid w:val="00AB3F57"/>
    <w:rsid w:val="00AB62CA"/>
    <w:rsid w:val="00AB7F58"/>
    <w:rsid w:val="00AC0191"/>
    <w:rsid w:val="00AC01D3"/>
    <w:rsid w:val="00AC03CD"/>
    <w:rsid w:val="00AC1375"/>
    <w:rsid w:val="00AC28CF"/>
    <w:rsid w:val="00AC30DD"/>
    <w:rsid w:val="00AC364B"/>
    <w:rsid w:val="00AC5759"/>
    <w:rsid w:val="00AC5E91"/>
    <w:rsid w:val="00AC71C2"/>
    <w:rsid w:val="00AC76DD"/>
    <w:rsid w:val="00AC7E84"/>
    <w:rsid w:val="00AD04BC"/>
    <w:rsid w:val="00AD1199"/>
    <w:rsid w:val="00AD2380"/>
    <w:rsid w:val="00AD2850"/>
    <w:rsid w:val="00AD2ADE"/>
    <w:rsid w:val="00AD3A41"/>
    <w:rsid w:val="00AD427C"/>
    <w:rsid w:val="00AD4A22"/>
    <w:rsid w:val="00AD5F13"/>
    <w:rsid w:val="00AD601D"/>
    <w:rsid w:val="00AD7083"/>
    <w:rsid w:val="00AD7929"/>
    <w:rsid w:val="00AE45BE"/>
    <w:rsid w:val="00AE68A7"/>
    <w:rsid w:val="00AE6F0D"/>
    <w:rsid w:val="00AE7BD5"/>
    <w:rsid w:val="00AF0084"/>
    <w:rsid w:val="00AF03CA"/>
    <w:rsid w:val="00AF2AEF"/>
    <w:rsid w:val="00AF2BDD"/>
    <w:rsid w:val="00AF40F4"/>
    <w:rsid w:val="00AF4628"/>
    <w:rsid w:val="00AF6F6B"/>
    <w:rsid w:val="00B01C7B"/>
    <w:rsid w:val="00B0206B"/>
    <w:rsid w:val="00B028F6"/>
    <w:rsid w:val="00B036B6"/>
    <w:rsid w:val="00B042BE"/>
    <w:rsid w:val="00B052D7"/>
    <w:rsid w:val="00B054A9"/>
    <w:rsid w:val="00B054AF"/>
    <w:rsid w:val="00B064AE"/>
    <w:rsid w:val="00B078B4"/>
    <w:rsid w:val="00B1123B"/>
    <w:rsid w:val="00B141D3"/>
    <w:rsid w:val="00B149B8"/>
    <w:rsid w:val="00B14DB7"/>
    <w:rsid w:val="00B15647"/>
    <w:rsid w:val="00B2054F"/>
    <w:rsid w:val="00B2083F"/>
    <w:rsid w:val="00B23831"/>
    <w:rsid w:val="00B24482"/>
    <w:rsid w:val="00B24E4C"/>
    <w:rsid w:val="00B24F7F"/>
    <w:rsid w:val="00B2555C"/>
    <w:rsid w:val="00B31633"/>
    <w:rsid w:val="00B35CF4"/>
    <w:rsid w:val="00B37C57"/>
    <w:rsid w:val="00B400F1"/>
    <w:rsid w:val="00B42561"/>
    <w:rsid w:val="00B4347D"/>
    <w:rsid w:val="00B4445D"/>
    <w:rsid w:val="00B44B24"/>
    <w:rsid w:val="00B44EA9"/>
    <w:rsid w:val="00B500E0"/>
    <w:rsid w:val="00B50402"/>
    <w:rsid w:val="00B504AA"/>
    <w:rsid w:val="00B52352"/>
    <w:rsid w:val="00B523FE"/>
    <w:rsid w:val="00B525FE"/>
    <w:rsid w:val="00B52863"/>
    <w:rsid w:val="00B5291F"/>
    <w:rsid w:val="00B53532"/>
    <w:rsid w:val="00B53E78"/>
    <w:rsid w:val="00B5406C"/>
    <w:rsid w:val="00B55423"/>
    <w:rsid w:val="00B556CD"/>
    <w:rsid w:val="00B5616C"/>
    <w:rsid w:val="00B5727A"/>
    <w:rsid w:val="00B602EB"/>
    <w:rsid w:val="00B60D6D"/>
    <w:rsid w:val="00B65441"/>
    <w:rsid w:val="00B6621F"/>
    <w:rsid w:val="00B673F3"/>
    <w:rsid w:val="00B70ADC"/>
    <w:rsid w:val="00B710A0"/>
    <w:rsid w:val="00B710DA"/>
    <w:rsid w:val="00B713AD"/>
    <w:rsid w:val="00B719E9"/>
    <w:rsid w:val="00B72DF0"/>
    <w:rsid w:val="00B736D4"/>
    <w:rsid w:val="00B7509A"/>
    <w:rsid w:val="00B750A4"/>
    <w:rsid w:val="00B750F4"/>
    <w:rsid w:val="00B777D0"/>
    <w:rsid w:val="00B77AFA"/>
    <w:rsid w:val="00B8058D"/>
    <w:rsid w:val="00B805D6"/>
    <w:rsid w:val="00B8067C"/>
    <w:rsid w:val="00B8234F"/>
    <w:rsid w:val="00B82B0D"/>
    <w:rsid w:val="00B83BEE"/>
    <w:rsid w:val="00B84DAE"/>
    <w:rsid w:val="00B85228"/>
    <w:rsid w:val="00B85645"/>
    <w:rsid w:val="00B86D9D"/>
    <w:rsid w:val="00B86EE1"/>
    <w:rsid w:val="00B87283"/>
    <w:rsid w:val="00B8793F"/>
    <w:rsid w:val="00B9277D"/>
    <w:rsid w:val="00B93D6F"/>
    <w:rsid w:val="00B9690B"/>
    <w:rsid w:val="00B96952"/>
    <w:rsid w:val="00B97CE4"/>
    <w:rsid w:val="00B97FBE"/>
    <w:rsid w:val="00BA0070"/>
    <w:rsid w:val="00BA2162"/>
    <w:rsid w:val="00BA3723"/>
    <w:rsid w:val="00BA3803"/>
    <w:rsid w:val="00BA4568"/>
    <w:rsid w:val="00BA45B6"/>
    <w:rsid w:val="00BA4B0D"/>
    <w:rsid w:val="00BA58D8"/>
    <w:rsid w:val="00BA62E1"/>
    <w:rsid w:val="00BA6BDB"/>
    <w:rsid w:val="00BA7716"/>
    <w:rsid w:val="00BB0961"/>
    <w:rsid w:val="00BB135C"/>
    <w:rsid w:val="00BB1AEC"/>
    <w:rsid w:val="00BB4887"/>
    <w:rsid w:val="00BB6180"/>
    <w:rsid w:val="00BC0137"/>
    <w:rsid w:val="00BC1DB7"/>
    <w:rsid w:val="00BC21FA"/>
    <w:rsid w:val="00BC22DC"/>
    <w:rsid w:val="00BC2D06"/>
    <w:rsid w:val="00BC2F84"/>
    <w:rsid w:val="00BC5F6F"/>
    <w:rsid w:val="00BC6819"/>
    <w:rsid w:val="00BC6B7D"/>
    <w:rsid w:val="00BC7936"/>
    <w:rsid w:val="00BC7CF8"/>
    <w:rsid w:val="00BD0464"/>
    <w:rsid w:val="00BD0904"/>
    <w:rsid w:val="00BD0BEF"/>
    <w:rsid w:val="00BD2A39"/>
    <w:rsid w:val="00BD2B9D"/>
    <w:rsid w:val="00BD2DF0"/>
    <w:rsid w:val="00BD4FE9"/>
    <w:rsid w:val="00BD5F66"/>
    <w:rsid w:val="00BD64B5"/>
    <w:rsid w:val="00BE0310"/>
    <w:rsid w:val="00BE0A66"/>
    <w:rsid w:val="00BE1ABF"/>
    <w:rsid w:val="00BE2BC0"/>
    <w:rsid w:val="00BE56D0"/>
    <w:rsid w:val="00BF2056"/>
    <w:rsid w:val="00BF24DA"/>
    <w:rsid w:val="00BF2939"/>
    <w:rsid w:val="00BF35CA"/>
    <w:rsid w:val="00BF4B03"/>
    <w:rsid w:val="00BF65FB"/>
    <w:rsid w:val="00BF7E83"/>
    <w:rsid w:val="00C00E12"/>
    <w:rsid w:val="00C010B7"/>
    <w:rsid w:val="00C03845"/>
    <w:rsid w:val="00C045F9"/>
    <w:rsid w:val="00C05113"/>
    <w:rsid w:val="00C063E3"/>
    <w:rsid w:val="00C10575"/>
    <w:rsid w:val="00C12F66"/>
    <w:rsid w:val="00C135AC"/>
    <w:rsid w:val="00C13A75"/>
    <w:rsid w:val="00C13D75"/>
    <w:rsid w:val="00C14303"/>
    <w:rsid w:val="00C14462"/>
    <w:rsid w:val="00C1447D"/>
    <w:rsid w:val="00C14504"/>
    <w:rsid w:val="00C1536E"/>
    <w:rsid w:val="00C165B8"/>
    <w:rsid w:val="00C167B9"/>
    <w:rsid w:val="00C16FF6"/>
    <w:rsid w:val="00C17261"/>
    <w:rsid w:val="00C20485"/>
    <w:rsid w:val="00C2296D"/>
    <w:rsid w:val="00C23F23"/>
    <w:rsid w:val="00C258EE"/>
    <w:rsid w:val="00C26265"/>
    <w:rsid w:val="00C27399"/>
    <w:rsid w:val="00C27C05"/>
    <w:rsid w:val="00C27FCB"/>
    <w:rsid w:val="00C32816"/>
    <w:rsid w:val="00C33354"/>
    <w:rsid w:val="00C34EC2"/>
    <w:rsid w:val="00C36197"/>
    <w:rsid w:val="00C36785"/>
    <w:rsid w:val="00C37729"/>
    <w:rsid w:val="00C40AA6"/>
    <w:rsid w:val="00C42D09"/>
    <w:rsid w:val="00C42D69"/>
    <w:rsid w:val="00C42FC0"/>
    <w:rsid w:val="00C4348C"/>
    <w:rsid w:val="00C43863"/>
    <w:rsid w:val="00C43897"/>
    <w:rsid w:val="00C43C11"/>
    <w:rsid w:val="00C43C72"/>
    <w:rsid w:val="00C47C53"/>
    <w:rsid w:val="00C47CD1"/>
    <w:rsid w:val="00C50737"/>
    <w:rsid w:val="00C50A9C"/>
    <w:rsid w:val="00C51558"/>
    <w:rsid w:val="00C520A6"/>
    <w:rsid w:val="00C5236B"/>
    <w:rsid w:val="00C524F4"/>
    <w:rsid w:val="00C531FC"/>
    <w:rsid w:val="00C55956"/>
    <w:rsid w:val="00C56044"/>
    <w:rsid w:val="00C56A95"/>
    <w:rsid w:val="00C57858"/>
    <w:rsid w:val="00C6214B"/>
    <w:rsid w:val="00C6288D"/>
    <w:rsid w:val="00C6516A"/>
    <w:rsid w:val="00C65DD5"/>
    <w:rsid w:val="00C6761A"/>
    <w:rsid w:val="00C71D7B"/>
    <w:rsid w:val="00C72C5B"/>
    <w:rsid w:val="00C76716"/>
    <w:rsid w:val="00C76F4F"/>
    <w:rsid w:val="00C77E42"/>
    <w:rsid w:val="00C802C5"/>
    <w:rsid w:val="00C81B32"/>
    <w:rsid w:val="00C82A98"/>
    <w:rsid w:val="00C82CB5"/>
    <w:rsid w:val="00C8351A"/>
    <w:rsid w:val="00C83DF8"/>
    <w:rsid w:val="00C84AB5"/>
    <w:rsid w:val="00C851B7"/>
    <w:rsid w:val="00C85900"/>
    <w:rsid w:val="00C859B7"/>
    <w:rsid w:val="00C85F33"/>
    <w:rsid w:val="00C86F47"/>
    <w:rsid w:val="00C92491"/>
    <w:rsid w:val="00C92AD5"/>
    <w:rsid w:val="00C94A05"/>
    <w:rsid w:val="00C95A57"/>
    <w:rsid w:val="00C96191"/>
    <w:rsid w:val="00C96B07"/>
    <w:rsid w:val="00CA01A9"/>
    <w:rsid w:val="00CA13A8"/>
    <w:rsid w:val="00CA15FF"/>
    <w:rsid w:val="00CA215E"/>
    <w:rsid w:val="00CA3241"/>
    <w:rsid w:val="00CA55BF"/>
    <w:rsid w:val="00CA6B2D"/>
    <w:rsid w:val="00CB1BD3"/>
    <w:rsid w:val="00CB2132"/>
    <w:rsid w:val="00CB268F"/>
    <w:rsid w:val="00CB3071"/>
    <w:rsid w:val="00CB3749"/>
    <w:rsid w:val="00CB436F"/>
    <w:rsid w:val="00CB5B18"/>
    <w:rsid w:val="00CB7A81"/>
    <w:rsid w:val="00CC0E2E"/>
    <w:rsid w:val="00CC0FEA"/>
    <w:rsid w:val="00CC1FDD"/>
    <w:rsid w:val="00CC3187"/>
    <w:rsid w:val="00CC3396"/>
    <w:rsid w:val="00CC4824"/>
    <w:rsid w:val="00CC5842"/>
    <w:rsid w:val="00CC6138"/>
    <w:rsid w:val="00CC681C"/>
    <w:rsid w:val="00CC69DD"/>
    <w:rsid w:val="00CC7052"/>
    <w:rsid w:val="00CD1A9F"/>
    <w:rsid w:val="00CD2994"/>
    <w:rsid w:val="00CD5BB3"/>
    <w:rsid w:val="00CE08A6"/>
    <w:rsid w:val="00CE1A57"/>
    <w:rsid w:val="00CE1CF9"/>
    <w:rsid w:val="00CE20F3"/>
    <w:rsid w:val="00CE35FA"/>
    <w:rsid w:val="00CE4ADF"/>
    <w:rsid w:val="00CE513D"/>
    <w:rsid w:val="00CE5A30"/>
    <w:rsid w:val="00CE5C18"/>
    <w:rsid w:val="00CE6C43"/>
    <w:rsid w:val="00CE744F"/>
    <w:rsid w:val="00CF14F3"/>
    <w:rsid w:val="00CF293A"/>
    <w:rsid w:val="00CF2A4D"/>
    <w:rsid w:val="00CF2BED"/>
    <w:rsid w:val="00CF5B63"/>
    <w:rsid w:val="00CF6780"/>
    <w:rsid w:val="00CF740D"/>
    <w:rsid w:val="00D00511"/>
    <w:rsid w:val="00D00694"/>
    <w:rsid w:val="00D027BC"/>
    <w:rsid w:val="00D02D32"/>
    <w:rsid w:val="00D0357E"/>
    <w:rsid w:val="00D038AC"/>
    <w:rsid w:val="00D0448A"/>
    <w:rsid w:val="00D05AE5"/>
    <w:rsid w:val="00D05CAA"/>
    <w:rsid w:val="00D0777C"/>
    <w:rsid w:val="00D10A94"/>
    <w:rsid w:val="00D115E8"/>
    <w:rsid w:val="00D125F1"/>
    <w:rsid w:val="00D137CF"/>
    <w:rsid w:val="00D13988"/>
    <w:rsid w:val="00D14159"/>
    <w:rsid w:val="00D14C17"/>
    <w:rsid w:val="00D15694"/>
    <w:rsid w:val="00D23922"/>
    <w:rsid w:val="00D24B6B"/>
    <w:rsid w:val="00D250FE"/>
    <w:rsid w:val="00D25D66"/>
    <w:rsid w:val="00D25DD8"/>
    <w:rsid w:val="00D26C92"/>
    <w:rsid w:val="00D2746B"/>
    <w:rsid w:val="00D3193D"/>
    <w:rsid w:val="00D319F9"/>
    <w:rsid w:val="00D31E49"/>
    <w:rsid w:val="00D32530"/>
    <w:rsid w:val="00D3563B"/>
    <w:rsid w:val="00D35E28"/>
    <w:rsid w:val="00D3669E"/>
    <w:rsid w:val="00D36CB8"/>
    <w:rsid w:val="00D378A8"/>
    <w:rsid w:val="00D42CE2"/>
    <w:rsid w:val="00D4410C"/>
    <w:rsid w:val="00D446C0"/>
    <w:rsid w:val="00D4647F"/>
    <w:rsid w:val="00D469A6"/>
    <w:rsid w:val="00D50800"/>
    <w:rsid w:val="00D50F32"/>
    <w:rsid w:val="00D53818"/>
    <w:rsid w:val="00D54B81"/>
    <w:rsid w:val="00D5551B"/>
    <w:rsid w:val="00D56DAB"/>
    <w:rsid w:val="00D604F8"/>
    <w:rsid w:val="00D60504"/>
    <w:rsid w:val="00D614DE"/>
    <w:rsid w:val="00D62378"/>
    <w:rsid w:val="00D62DB1"/>
    <w:rsid w:val="00D64207"/>
    <w:rsid w:val="00D64C31"/>
    <w:rsid w:val="00D64DE6"/>
    <w:rsid w:val="00D66997"/>
    <w:rsid w:val="00D7135D"/>
    <w:rsid w:val="00D713D7"/>
    <w:rsid w:val="00D71F4C"/>
    <w:rsid w:val="00D73138"/>
    <w:rsid w:val="00D74074"/>
    <w:rsid w:val="00D7412F"/>
    <w:rsid w:val="00D7556A"/>
    <w:rsid w:val="00D77E37"/>
    <w:rsid w:val="00D801F4"/>
    <w:rsid w:val="00D803F5"/>
    <w:rsid w:val="00D80BD5"/>
    <w:rsid w:val="00D80CA3"/>
    <w:rsid w:val="00D80FF5"/>
    <w:rsid w:val="00D8122B"/>
    <w:rsid w:val="00D81584"/>
    <w:rsid w:val="00D81C52"/>
    <w:rsid w:val="00D83FEC"/>
    <w:rsid w:val="00D84F3F"/>
    <w:rsid w:val="00D85614"/>
    <w:rsid w:val="00D859B9"/>
    <w:rsid w:val="00D878F4"/>
    <w:rsid w:val="00D8790B"/>
    <w:rsid w:val="00D87E9D"/>
    <w:rsid w:val="00D92A72"/>
    <w:rsid w:val="00D936D8"/>
    <w:rsid w:val="00D95311"/>
    <w:rsid w:val="00D95405"/>
    <w:rsid w:val="00D95411"/>
    <w:rsid w:val="00D95448"/>
    <w:rsid w:val="00D96066"/>
    <w:rsid w:val="00D969DA"/>
    <w:rsid w:val="00D97114"/>
    <w:rsid w:val="00D97655"/>
    <w:rsid w:val="00D979BC"/>
    <w:rsid w:val="00DA4980"/>
    <w:rsid w:val="00DA5783"/>
    <w:rsid w:val="00DA5D94"/>
    <w:rsid w:val="00DA6570"/>
    <w:rsid w:val="00DA6E44"/>
    <w:rsid w:val="00DA7E47"/>
    <w:rsid w:val="00DB1355"/>
    <w:rsid w:val="00DB3DD6"/>
    <w:rsid w:val="00DB585A"/>
    <w:rsid w:val="00DB5928"/>
    <w:rsid w:val="00DB624E"/>
    <w:rsid w:val="00DB77CB"/>
    <w:rsid w:val="00DB77F1"/>
    <w:rsid w:val="00DC11A2"/>
    <w:rsid w:val="00DC2C43"/>
    <w:rsid w:val="00DC4ACB"/>
    <w:rsid w:val="00DC5A5C"/>
    <w:rsid w:val="00DC6992"/>
    <w:rsid w:val="00DC6CAF"/>
    <w:rsid w:val="00DC6D3A"/>
    <w:rsid w:val="00DC71AC"/>
    <w:rsid w:val="00DD1C7D"/>
    <w:rsid w:val="00DD2C5F"/>
    <w:rsid w:val="00DD2C95"/>
    <w:rsid w:val="00DD7AD8"/>
    <w:rsid w:val="00DE2B8F"/>
    <w:rsid w:val="00DE30E3"/>
    <w:rsid w:val="00DE4AF8"/>
    <w:rsid w:val="00DE4F4B"/>
    <w:rsid w:val="00DE6AA9"/>
    <w:rsid w:val="00DE6CB7"/>
    <w:rsid w:val="00DE7887"/>
    <w:rsid w:val="00DF0E00"/>
    <w:rsid w:val="00DF129C"/>
    <w:rsid w:val="00DF20EA"/>
    <w:rsid w:val="00DF3775"/>
    <w:rsid w:val="00DF3C41"/>
    <w:rsid w:val="00DF3C70"/>
    <w:rsid w:val="00DF4212"/>
    <w:rsid w:val="00DF435C"/>
    <w:rsid w:val="00DF4698"/>
    <w:rsid w:val="00E00622"/>
    <w:rsid w:val="00E01C7E"/>
    <w:rsid w:val="00E02DFF"/>
    <w:rsid w:val="00E04527"/>
    <w:rsid w:val="00E04874"/>
    <w:rsid w:val="00E07CEE"/>
    <w:rsid w:val="00E102C6"/>
    <w:rsid w:val="00E10861"/>
    <w:rsid w:val="00E117D9"/>
    <w:rsid w:val="00E11D8F"/>
    <w:rsid w:val="00E13341"/>
    <w:rsid w:val="00E136FA"/>
    <w:rsid w:val="00E167BF"/>
    <w:rsid w:val="00E16D81"/>
    <w:rsid w:val="00E177F6"/>
    <w:rsid w:val="00E17F4A"/>
    <w:rsid w:val="00E20FEA"/>
    <w:rsid w:val="00E23132"/>
    <w:rsid w:val="00E240A7"/>
    <w:rsid w:val="00E24203"/>
    <w:rsid w:val="00E242EC"/>
    <w:rsid w:val="00E2444F"/>
    <w:rsid w:val="00E24A06"/>
    <w:rsid w:val="00E25B0A"/>
    <w:rsid w:val="00E272E6"/>
    <w:rsid w:val="00E27671"/>
    <w:rsid w:val="00E301B0"/>
    <w:rsid w:val="00E30409"/>
    <w:rsid w:val="00E309E5"/>
    <w:rsid w:val="00E30A7C"/>
    <w:rsid w:val="00E3332E"/>
    <w:rsid w:val="00E33E3B"/>
    <w:rsid w:val="00E3499C"/>
    <w:rsid w:val="00E359AA"/>
    <w:rsid w:val="00E35C12"/>
    <w:rsid w:val="00E3677B"/>
    <w:rsid w:val="00E420F0"/>
    <w:rsid w:val="00E42440"/>
    <w:rsid w:val="00E42AED"/>
    <w:rsid w:val="00E4542F"/>
    <w:rsid w:val="00E47390"/>
    <w:rsid w:val="00E511BD"/>
    <w:rsid w:val="00E52008"/>
    <w:rsid w:val="00E5285E"/>
    <w:rsid w:val="00E54AEE"/>
    <w:rsid w:val="00E555C4"/>
    <w:rsid w:val="00E571AB"/>
    <w:rsid w:val="00E57824"/>
    <w:rsid w:val="00E6050E"/>
    <w:rsid w:val="00E629C0"/>
    <w:rsid w:val="00E632C2"/>
    <w:rsid w:val="00E63E05"/>
    <w:rsid w:val="00E65084"/>
    <w:rsid w:val="00E65352"/>
    <w:rsid w:val="00E65A44"/>
    <w:rsid w:val="00E66A5C"/>
    <w:rsid w:val="00E66F51"/>
    <w:rsid w:val="00E671E2"/>
    <w:rsid w:val="00E6737A"/>
    <w:rsid w:val="00E71CDB"/>
    <w:rsid w:val="00E71F18"/>
    <w:rsid w:val="00E72ABE"/>
    <w:rsid w:val="00E73BEF"/>
    <w:rsid w:val="00E74D2A"/>
    <w:rsid w:val="00E74D4E"/>
    <w:rsid w:val="00E75BE5"/>
    <w:rsid w:val="00E77FA9"/>
    <w:rsid w:val="00E81F43"/>
    <w:rsid w:val="00E8254B"/>
    <w:rsid w:val="00E82A5D"/>
    <w:rsid w:val="00E83057"/>
    <w:rsid w:val="00E83490"/>
    <w:rsid w:val="00E8476C"/>
    <w:rsid w:val="00E8565C"/>
    <w:rsid w:val="00E86CEF"/>
    <w:rsid w:val="00E92CBA"/>
    <w:rsid w:val="00E93DAB"/>
    <w:rsid w:val="00E95CDE"/>
    <w:rsid w:val="00E97DB4"/>
    <w:rsid w:val="00EA050D"/>
    <w:rsid w:val="00EA06EC"/>
    <w:rsid w:val="00EA2457"/>
    <w:rsid w:val="00EA2D88"/>
    <w:rsid w:val="00EA38BB"/>
    <w:rsid w:val="00EA63F1"/>
    <w:rsid w:val="00EA6CA0"/>
    <w:rsid w:val="00EA7DC6"/>
    <w:rsid w:val="00EB0C26"/>
    <w:rsid w:val="00EB2722"/>
    <w:rsid w:val="00EB32A8"/>
    <w:rsid w:val="00EB3FA3"/>
    <w:rsid w:val="00EB4830"/>
    <w:rsid w:val="00EB6222"/>
    <w:rsid w:val="00EB7E5F"/>
    <w:rsid w:val="00EC1275"/>
    <w:rsid w:val="00EC1789"/>
    <w:rsid w:val="00EC44E8"/>
    <w:rsid w:val="00EC4642"/>
    <w:rsid w:val="00EC4CFE"/>
    <w:rsid w:val="00EC5B57"/>
    <w:rsid w:val="00EC68E7"/>
    <w:rsid w:val="00EC6F25"/>
    <w:rsid w:val="00EC72ED"/>
    <w:rsid w:val="00ED22F3"/>
    <w:rsid w:val="00ED505F"/>
    <w:rsid w:val="00ED5CD9"/>
    <w:rsid w:val="00ED63DF"/>
    <w:rsid w:val="00ED6850"/>
    <w:rsid w:val="00ED6CA3"/>
    <w:rsid w:val="00EDA9A3"/>
    <w:rsid w:val="00EE0539"/>
    <w:rsid w:val="00EE11DC"/>
    <w:rsid w:val="00EE1DCC"/>
    <w:rsid w:val="00EE49EA"/>
    <w:rsid w:val="00EE5B52"/>
    <w:rsid w:val="00EE60D4"/>
    <w:rsid w:val="00EE7BEA"/>
    <w:rsid w:val="00EF0451"/>
    <w:rsid w:val="00EF123D"/>
    <w:rsid w:val="00EF1DD0"/>
    <w:rsid w:val="00EF2C28"/>
    <w:rsid w:val="00EF3079"/>
    <w:rsid w:val="00EF3203"/>
    <w:rsid w:val="00EF3AF2"/>
    <w:rsid w:val="00EF425E"/>
    <w:rsid w:val="00F002BB"/>
    <w:rsid w:val="00F005E9"/>
    <w:rsid w:val="00F01B99"/>
    <w:rsid w:val="00F01CBF"/>
    <w:rsid w:val="00F022D9"/>
    <w:rsid w:val="00F02AC4"/>
    <w:rsid w:val="00F05203"/>
    <w:rsid w:val="00F06A92"/>
    <w:rsid w:val="00F075D7"/>
    <w:rsid w:val="00F07B0B"/>
    <w:rsid w:val="00F10895"/>
    <w:rsid w:val="00F109B0"/>
    <w:rsid w:val="00F12B38"/>
    <w:rsid w:val="00F13D0A"/>
    <w:rsid w:val="00F1430A"/>
    <w:rsid w:val="00F14DD8"/>
    <w:rsid w:val="00F1503C"/>
    <w:rsid w:val="00F15421"/>
    <w:rsid w:val="00F1568A"/>
    <w:rsid w:val="00F15B16"/>
    <w:rsid w:val="00F16CF1"/>
    <w:rsid w:val="00F16D9D"/>
    <w:rsid w:val="00F177DA"/>
    <w:rsid w:val="00F2085A"/>
    <w:rsid w:val="00F21827"/>
    <w:rsid w:val="00F21BD3"/>
    <w:rsid w:val="00F24A19"/>
    <w:rsid w:val="00F24F17"/>
    <w:rsid w:val="00F25A67"/>
    <w:rsid w:val="00F25D7B"/>
    <w:rsid w:val="00F27614"/>
    <w:rsid w:val="00F30B73"/>
    <w:rsid w:val="00F31002"/>
    <w:rsid w:val="00F32518"/>
    <w:rsid w:val="00F34C75"/>
    <w:rsid w:val="00F365E1"/>
    <w:rsid w:val="00F368BC"/>
    <w:rsid w:val="00F36D8D"/>
    <w:rsid w:val="00F37BDF"/>
    <w:rsid w:val="00F404E6"/>
    <w:rsid w:val="00F40D67"/>
    <w:rsid w:val="00F41561"/>
    <w:rsid w:val="00F4196A"/>
    <w:rsid w:val="00F41B1A"/>
    <w:rsid w:val="00F420EB"/>
    <w:rsid w:val="00F42C50"/>
    <w:rsid w:val="00F43D48"/>
    <w:rsid w:val="00F43F53"/>
    <w:rsid w:val="00F4549C"/>
    <w:rsid w:val="00F47180"/>
    <w:rsid w:val="00F506C4"/>
    <w:rsid w:val="00F5092D"/>
    <w:rsid w:val="00F50C5D"/>
    <w:rsid w:val="00F518BC"/>
    <w:rsid w:val="00F52A3D"/>
    <w:rsid w:val="00F52F33"/>
    <w:rsid w:val="00F5425D"/>
    <w:rsid w:val="00F54BED"/>
    <w:rsid w:val="00F558DE"/>
    <w:rsid w:val="00F55C65"/>
    <w:rsid w:val="00F63084"/>
    <w:rsid w:val="00F63932"/>
    <w:rsid w:val="00F646E5"/>
    <w:rsid w:val="00F652E1"/>
    <w:rsid w:val="00F659AB"/>
    <w:rsid w:val="00F663B7"/>
    <w:rsid w:val="00F66C4E"/>
    <w:rsid w:val="00F6782C"/>
    <w:rsid w:val="00F713FB"/>
    <w:rsid w:val="00F73F00"/>
    <w:rsid w:val="00F7688D"/>
    <w:rsid w:val="00F7CCC1"/>
    <w:rsid w:val="00F806AD"/>
    <w:rsid w:val="00F80A04"/>
    <w:rsid w:val="00F847B6"/>
    <w:rsid w:val="00F8493B"/>
    <w:rsid w:val="00F85560"/>
    <w:rsid w:val="00F857B4"/>
    <w:rsid w:val="00F9237D"/>
    <w:rsid w:val="00F92CCA"/>
    <w:rsid w:val="00F9333E"/>
    <w:rsid w:val="00F93606"/>
    <w:rsid w:val="00F938D2"/>
    <w:rsid w:val="00F93CC3"/>
    <w:rsid w:val="00F94484"/>
    <w:rsid w:val="00F95279"/>
    <w:rsid w:val="00FA03DE"/>
    <w:rsid w:val="00FA0F74"/>
    <w:rsid w:val="00FA1247"/>
    <w:rsid w:val="00FA24E9"/>
    <w:rsid w:val="00FA3E71"/>
    <w:rsid w:val="00FA3EB7"/>
    <w:rsid w:val="00FA61FF"/>
    <w:rsid w:val="00FB00FD"/>
    <w:rsid w:val="00FB1BAB"/>
    <w:rsid w:val="00FB236F"/>
    <w:rsid w:val="00FB2D22"/>
    <w:rsid w:val="00FB5E2E"/>
    <w:rsid w:val="00FB683F"/>
    <w:rsid w:val="00FB6C5E"/>
    <w:rsid w:val="00FC0414"/>
    <w:rsid w:val="00FC1216"/>
    <w:rsid w:val="00FC1763"/>
    <w:rsid w:val="00FC1EC6"/>
    <w:rsid w:val="00FC237C"/>
    <w:rsid w:val="00FC3FD6"/>
    <w:rsid w:val="00FC4EC0"/>
    <w:rsid w:val="00FC4FE3"/>
    <w:rsid w:val="00FC6121"/>
    <w:rsid w:val="00FC7507"/>
    <w:rsid w:val="00FD0627"/>
    <w:rsid w:val="00FD0780"/>
    <w:rsid w:val="00FD0A6B"/>
    <w:rsid w:val="00FD0AEA"/>
    <w:rsid w:val="00FD338F"/>
    <w:rsid w:val="00FD418E"/>
    <w:rsid w:val="00FD493E"/>
    <w:rsid w:val="00FD5BB0"/>
    <w:rsid w:val="00FD63C9"/>
    <w:rsid w:val="00FD7BD4"/>
    <w:rsid w:val="00FE040F"/>
    <w:rsid w:val="00FE0D92"/>
    <w:rsid w:val="00FE1C74"/>
    <w:rsid w:val="00FE38FF"/>
    <w:rsid w:val="00FE4E3D"/>
    <w:rsid w:val="00FE5016"/>
    <w:rsid w:val="00FE514E"/>
    <w:rsid w:val="00FE697C"/>
    <w:rsid w:val="00FE7564"/>
    <w:rsid w:val="00FF004C"/>
    <w:rsid w:val="00FF02DD"/>
    <w:rsid w:val="00FF0505"/>
    <w:rsid w:val="00FF1799"/>
    <w:rsid w:val="00FF1C0A"/>
    <w:rsid w:val="00FF36CC"/>
    <w:rsid w:val="00FF3C17"/>
    <w:rsid w:val="00FF3E4E"/>
    <w:rsid w:val="00FF3EAD"/>
    <w:rsid w:val="00FF6386"/>
    <w:rsid w:val="00FF7C57"/>
    <w:rsid w:val="00FFBBDE"/>
    <w:rsid w:val="01111B4D"/>
    <w:rsid w:val="0140A6E9"/>
    <w:rsid w:val="01FEF1B8"/>
    <w:rsid w:val="02013330"/>
    <w:rsid w:val="0207C4CC"/>
    <w:rsid w:val="021A56FE"/>
    <w:rsid w:val="0230285E"/>
    <w:rsid w:val="028C4F8E"/>
    <w:rsid w:val="02C5D3FE"/>
    <w:rsid w:val="02FCB4F1"/>
    <w:rsid w:val="0330FB2E"/>
    <w:rsid w:val="034732C6"/>
    <w:rsid w:val="0384CADF"/>
    <w:rsid w:val="03CA022C"/>
    <w:rsid w:val="03CFA974"/>
    <w:rsid w:val="0409CE6D"/>
    <w:rsid w:val="046C932D"/>
    <w:rsid w:val="05461AA7"/>
    <w:rsid w:val="056654ED"/>
    <w:rsid w:val="056BBB37"/>
    <w:rsid w:val="05E0872A"/>
    <w:rsid w:val="05F40F50"/>
    <w:rsid w:val="06051E9A"/>
    <w:rsid w:val="06073400"/>
    <w:rsid w:val="061E0EE3"/>
    <w:rsid w:val="0656803A"/>
    <w:rsid w:val="066F99C1"/>
    <w:rsid w:val="06C379D8"/>
    <w:rsid w:val="06C897E7"/>
    <w:rsid w:val="070CEAA1"/>
    <w:rsid w:val="078A0AFD"/>
    <w:rsid w:val="078C53B8"/>
    <w:rsid w:val="07A26D08"/>
    <w:rsid w:val="07A9BA79"/>
    <w:rsid w:val="07BADC2B"/>
    <w:rsid w:val="07EE429A"/>
    <w:rsid w:val="08002EE1"/>
    <w:rsid w:val="08038212"/>
    <w:rsid w:val="080E364F"/>
    <w:rsid w:val="081B0E17"/>
    <w:rsid w:val="0834283C"/>
    <w:rsid w:val="08409DFF"/>
    <w:rsid w:val="08695D2E"/>
    <w:rsid w:val="0880E8B6"/>
    <w:rsid w:val="09439BC4"/>
    <w:rsid w:val="097C30E6"/>
    <w:rsid w:val="09BD9D1E"/>
    <w:rsid w:val="0A2ABA02"/>
    <w:rsid w:val="0A31679B"/>
    <w:rsid w:val="0A4112C2"/>
    <w:rsid w:val="0A60F38F"/>
    <w:rsid w:val="0A64143D"/>
    <w:rsid w:val="0A812873"/>
    <w:rsid w:val="0A99FB51"/>
    <w:rsid w:val="0B0F7703"/>
    <w:rsid w:val="0B200124"/>
    <w:rsid w:val="0BCD4BC6"/>
    <w:rsid w:val="0BCE6E70"/>
    <w:rsid w:val="0C060449"/>
    <w:rsid w:val="0C12C2C1"/>
    <w:rsid w:val="0C4EFF2F"/>
    <w:rsid w:val="0CC15984"/>
    <w:rsid w:val="0CFF26F2"/>
    <w:rsid w:val="0D26145C"/>
    <w:rsid w:val="0D2785DA"/>
    <w:rsid w:val="0DC49AD8"/>
    <w:rsid w:val="0DE06756"/>
    <w:rsid w:val="0DE8E616"/>
    <w:rsid w:val="0E1EEC20"/>
    <w:rsid w:val="0E233EBD"/>
    <w:rsid w:val="0E34C6B9"/>
    <w:rsid w:val="0ECE4BCD"/>
    <w:rsid w:val="0EE2E7A9"/>
    <w:rsid w:val="0F3E65FD"/>
    <w:rsid w:val="0F4BBF8E"/>
    <w:rsid w:val="10216A12"/>
    <w:rsid w:val="1026DED2"/>
    <w:rsid w:val="1039986F"/>
    <w:rsid w:val="103C6C28"/>
    <w:rsid w:val="10411EF0"/>
    <w:rsid w:val="1050D848"/>
    <w:rsid w:val="10553C4E"/>
    <w:rsid w:val="10859E36"/>
    <w:rsid w:val="10A4A9FF"/>
    <w:rsid w:val="10B90AC6"/>
    <w:rsid w:val="1111D7D0"/>
    <w:rsid w:val="12229F95"/>
    <w:rsid w:val="123E5EF5"/>
    <w:rsid w:val="125B123F"/>
    <w:rsid w:val="12B0AB83"/>
    <w:rsid w:val="12BBFEF9"/>
    <w:rsid w:val="12BF47FB"/>
    <w:rsid w:val="12CB1432"/>
    <w:rsid w:val="13447AE6"/>
    <w:rsid w:val="137D9A60"/>
    <w:rsid w:val="13A49C22"/>
    <w:rsid w:val="13B0F58E"/>
    <w:rsid w:val="13BDEDEC"/>
    <w:rsid w:val="144182EB"/>
    <w:rsid w:val="1455A39F"/>
    <w:rsid w:val="1473258C"/>
    <w:rsid w:val="14A64ADF"/>
    <w:rsid w:val="14AB2019"/>
    <w:rsid w:val="14C77B56"/>
    <w:rsid w:val="151D24AF"/>
    <w:rsid w:val="1540AC19"/>
    <w:rsid w:val="1550D8D7"/>
    <w:rsid w:val="15932B41"/>
    <w:rsid w:val="15BA48A7"/>
    <w:rsid w:val="15CC9557"/>
    <w:rsid w:val="15D9D7B2"/>
    <w:rsid w:val="15D9DFF4"/>
    <w:rsid w:val="15F452A7"/>
    <w:rsid w:val="161376F8"/>
    <w:rsid w:val="162274C8"/>
    <w:rsid w:val="1681A1FF"/>
    <w:rsid w:val="16919CE8"/>
    <w:rsid w:val="16CC4EE1"/>
    <w:rsid w:val="170DE199"/>
    <w:rsid w:val="1727529D"/>
    <w:rsid w:val="1729BDAE"/>
    <w:rsid w:val="17614E7D"/>
    <w:rsid w:val="176B3DC8"/>
    <w:rsid w:val="17B738B4"/>
    <w:rsid w:val="17CC892F"/>
    <w:rsid w:val="17D0730E"/>
    <w:rsid w:val="17D7247C"/>
    <w:rsid w:val="17DCE48C"/>
    <w:rsid w:val="17E7E6D3"/>
    <w:rsid w:val="181AC912"/>
    <w:rsid w:val="184FA5ED"/>
    <w:rsid w:val="18644D94"/>
    <w:rsid w:val="1866798F"/>
    <w:rsid w:val="18965C14"/>
    <w:rsid w:val="189E2737"/>
    <w:rsid w:val="18ACF184"/>
    <w:rsid w:val="18D87387"/>
    <w:rsid w:val="18E67FB0"/>
    <w:rsid w:val="18FA8611"/>
    <w:rsid w:val="19979AFF"/>
    <w:rsid w:val="19BDB98F"/>
    <w:rsid w:val="1A377A53"/>
    <w:rsid w:val="1AB12412"/>
    <w:rsid w:val="1AC5FCCF"/>
    <w:rsid w:val="1B01A20F"/>
    <w:rsid w:val="1B055E58"/>
    <w:rsid w:val="1B1D7CF0"/>
    <w:rsid w:val="1B3FFEB8"/>
    <w:rsid w:val="1B9E857D"/>
    <w:rsid w:val="1BB122A7"/>
    <w:rsid w:val="1BC4F383"/>
    <w:rsid w:val="1C026583"/>
    <w:rsid w:val="1C1699C1"/>
    <w:rsid w:val="1C1FA9F6"/>
    <w:rsid w:val="1C3DAF0E"/>
    <w:rsid w:val="1CB467B7"/>
    <w:rsid w:val="1CDEEF86"/>
    <w:rsid w:val="1CE3DE8D"/>
    <w:rsid w:val="1CFC7F55"/>
    <w:rsid w:val="1D293BE3"/>
    <w:rsid w:val="1D3187E9"/>
    <w:rsid w:val="1D36995D"/>
    <w:rsid w:val="1D4B9F46"/>
    <w:rsid w:val="1D5FB5E1"/>
    <w:rsid w:val="1D6CE0AC"/>
    <w:rsid w:val="1D737159"/>
    <w:rsid w:val="1D76D80A"/>
    <w:rsid w:val="1D7D3F80"/>
    <w:rsid w:val="1DB68B45"/>
    <w:rsid w:val="1DC5663E"/>
    <w:rsid w:val="1DCF51BE"/>
    <w:rsid w:val="1DD57A26"/>
    <w:rsid w:val="1DDC1297"/>
    <w:rsid w:val="1DFC9CD6"/>
    <w:rsid w:val="1E3C0AE9"/>
    <w:rsid w:val="1EAB0AAC"/>
    <w:rsid w:val="1EB0004E"/>
    <w:rsid w:val="1EE2FC9F"/>
    <w:rsid w:val="1F140B52"/>
    <w:rsid w:val="1F18CCD7"/>
    <w:rsid w:val="1F60EB23"/>
    <w:rsid w:val="1F86C446"/>
    <w:rsid w:val="1F971821"/>
    <w:rsid w:val="1FA0C56D"/>
    <w:rsid w:val="1FB42823"/>
    <w:rsid w:val="1FD7A5B0"/>
    <w:rsid w:val="1FFC756E"/>
    <w:rsid w:val="201A530F"/>
    <w:rsid w:val="202E50D5"/>
    <w:rsid w:val="204D78A7"/>
    <w:rsid w:val="20DB2041"/>
    <w:rsid w:val="21112B15"/>
    <w:rsid w:val="211D3679"/>
    <w:rsid w:val="2120B7A4"/>
    <w:rsid w:val="21765BF7"/>
    <w:rsid w:val="21E55627"/>
    <w:rsid w:val="21FBEF91"/>
    <w:rsid w:val="2214F8DF"/>
    <w:rsid w:val="221C41EA"/>
    <w:rsid w:val="224728AC"/>
    <w:rsid w:val="22CE0ADF"/>
    <w:rsid w:val="232626A9"/>
    <w:rsid w:val="2341397D"/>
    <w:rsid w:val="234457CB"/>
    <w:rsid w:val="23733553"/>
    <w:rsid w:val="23E058AB"/>
    <w:rsid w:val="23FD6C2D"/>
    <w:rsid w:val="245E6EE5"/>
    <w:rsid w:val="252F181C"/>
    <w:rsid w:val="25351F8A"/>
    <w:rsid w:val="255C1DE2"/>
    <w:rsid w:val="2580046C"/>
    <w:rsid w:val="2630DE97"/>
    <w:rsid w:val="26602C36"/>
    <w:rsid w:val="27705436"/>
    <w:rsid w:val="277C6E73"/>
    <w:rsid w:val="27B6CC29"/>
    <w:rsid w:val="27D70801"/>
    <w:rsid w:val="283E9E4A"/>
    <w:rsid w:val="284C5535"/>
    <w:rsid w:val="285743D0"/>
    <w:rsid w:val="295CD12B"/>
    <w:rsid w:val="2996D274"/>
    <w:rsid w:val="29A4BD1C"/>
    <w:rsid w:val="29A77F31"/>
    <w:rsid w:val="29C581BC"/>
    <w:rsid w:val="29DC6E06"/>
    <w:rsid w:val="2A6F250C"/>
    <w:rsid w:val="2A846495"/>
    <w:rsid w:val="2A9F8B8D"/>
    <w:rsid w:val="2AB4753E"/>
    <w:rsid w:val="2B4628E9"/>
    <w:rsid w:val="2B6713B1"/>
    <w:rsid w:val="2B9D8223"/>
    <w:rsid w:val="2BE53A8B"/>
    <w:rsid w:val="2C8CA357"/>
    <w:rsid w:val="2CA3EA4F"/>
    <w:rsid w:val="2CD3BDB7"/>
    <w:rsid w:val="2CE268D4"/>
    <w:rsid w:val="2D29CEFD"/>
    <w:rsid w:val="2D52D843"/>
    <w:rsid w:val="2D583574"/>
    <w:rsid w:val="2D6CB97B"/>
    <w:rsid w:val="2DC2BBB9"/>
    <w:rsid w:val="2DFDEEBA"/>
    <w:rsid w:val="2E0F0BA4"/>
    <w:rsid w:val="2E77A541"/>
    <w:rsid w:val="2E9E03B5"/>
    <w:rsid w:val="2EBC5674"/>
    <w:rsid w:val="2EF56D51"/>
    <w:rsid w:val="2F0A0924"/>
    <w:rsid w:val="2F191DB7"/>
    <w:rsid w:val="2F21A19F"/>
    <w:rsid w:val="2F2B22AC"/>
    <w:rsid w:val="2F54DA32"/>
    <w:rsid w:val="2F550B91"/>
    <w:rsid w:val="2F60D01C"/>
    <w:rsid w:val="2F65328F"/>
    <w:rsid w:val="2FB7E2ED"/>
    <w:rsid w:val="30160FB7"/>
    <w:rsid w:val="303AEE39"/>
    <w:rsid w:val="304C7602"/>
    <w:rsid w:val="30531606"/>
    <w:rsid w:val="3068733D"/>
    <w:rsid w:val="309068A4"/>
    <w:rsid w:val="30E0F88A"/>
    <w:rsid w:val="30F9A641"/>
    <w:rsid w:val="31FD732F"/>
    <w:rsid w:val="31FF0C77"/>
    <w:rsid w:val="322B21D3"/>
    <w:rsid w:val="3266C87F"/>
    <w:rsid w:val="33229A48"/>
    <w:rsid w:val="33961203"/>
    <w:rsid w:val="33B165F2"/>
    <w:rsid w:val="33C118C3"/>
    <w:rsid w:val="33C8E8EE"/>
    <w:rsid w:val="33C98748"/>
    <w:rsid w:val="3404A0AE"/>
    <w:rsid w:val="3409CD38"/>
    <w:rsid w:val="3429B7BC"/>
    <w:rsid w:val="347CDAF9"/>
    <w:rsid w:val="34A2A0E9"/>
    <w:rsid w:val="34B714F3"/>
    <w:rsid w:val="34C07741"/>
    <w:rsid w:val="34E932A7"/>
    <w:rsid w:val="34E988F9"/>
    <w:rsid w:val="3500FD59"/>
    <w:rsid w:val="35022A94"/>
    <w:rsid w:val="35299035"/>
    <w:rsid w:val="3552A68E"/>
    <w:rsid w:val="3552BEE1"/>
    <w:rsid w:val="35552C82"/>
    <w:rsid w:val="3574BA82"/>
    <w:rsid w:val="35BCA4B8"/>
    <w:rsid w:val="36386FF3"/>
    <w:rsid w:val="367F803D"/>
    <w:rsid w:val="36819CF1"/>
    <w:rsid w:val="369F9CF9"/>
    <w:rsid w:val="36BD2E14"/>
    <w:rsid w:val="3702D156"/>
    <w:rsid w:val="3726F2C2"/>
    <w:rsid w:val="3730D132"/>
    <w:rsid w:val="37931F9B"/>
    <w:rsid w:val="37E77654"/>
    <w:rsid w:val="37FEE39E"/>
    <w:rsid w:val="383C6833"/>
    <w:rsid w:val="3854F36C"/>
    <w:rsid w:val="38929507"/>
    <w:rsid w:val="3893AA84"/>
    <w:rsid w:val="38A6E4B4"/>
    <w:rsid w:val="38BA3982"/>
    <w:rsid w:val="38F0944F"/>
    <w:rsid w:val="399F121E"/>
    <w:rsid w:val="39D78C31"/>
    <w:rsid w:val="3A060E2A"/>
    <w:rsid w:val="3A46EDD8"/>
    <w:rsid w:val="3A813AE2"/>
    <w:rsid w:val="3A8F25D9"/>
    <w:rsid w:val="3A9F5F22"/>
    <w:rsid w:val="3B0FD634"/>
    <w:rsid w:val="3B103CBF"/>
    <w:rsid w:val="3B225492"/>
    <w:rsid w:val="3B5D0BFA"/>
    <w:rsid w:val="3B9C9BEB"/>
    <w:rsid w:val="3BAAC939"/>
    <w:rsid w:val="3BB0F74D"/>
    <w:rsid w:val="3BC593EC"/>
    <w:rsid w:val="3BD2F68A"/>
    <w:rsid w:val="3C10732F"/>
    <w:rsid w:val="3C17E8B5"/>
    <w:rsid w:val="3C2B461B"/>
    <w:rsid w:val="3C60AD6B"/>
    <w:rsid w:val="3C9DB28F"/>
    <w:rsid w:val="3CA75EE3"/>
    <w:rsid w:val="3CA844CB"/>
    <w:rsid w:val="3CCF44BD"/>
    <w:rsid w:val="3CDD2685"/>
    <w:rsid w:val="3D3A2007"/>
    <w:rsid w:val="3DB32DDF"/>
    <w:rsid w:val="3DF00FDA"/>
    <w:rsid w:val="3DF6413E"/>
    <w:rsid w:val="3E1AAFFB"/>
    <w:rsid w:val="3E424AFC"/>
    <w:rsid w:val="3E51F991"/>
    <w:rsid w:val="3E8D5D12"/>
    <w:rsid w:val="3EA010E9"/>
    <w:rsid w:val="3EB71385"/>
    <w:rsid w:val="3EC39E80"/>
    <w:rsid w:val="3ECB18E5"/>
    <w:rsid w:val="3F1D71D2"/>
    <w:rsid w:val="3F35D83A"/>
    <w:rsid w:val="3F8F3282"/>
    <w:rsid w:val="3F9671C3"/>
    <w:rsid w:val="3F9DFB3B"/>
    <w:rsid w:val="3FD98288"/>
    <w:rsid w:val="3FEA2EDC"/>
    <w:rsid w:val="3FFC563B"/>
    <w:rsid w:val="406D9793"/>
    <w:rsid w:val="40A80F24"/>
    <w:rsid w:val="411A7152"/>
    <w:rsid w:val="4136F58D"/>
    <w:rsid w:val="414D3020"/>
    <w:rsid w:val="414FB924"/>
    <w:rsid w:val="41531934"/>
    <w:rsid w:val="41AE904A"/>
    <w:rsid w:val="41B2BBE7"/>
    <w:rsid w:val="426BE960"/>
    <w:rsid w:val="42B1CA0F"/>
    <w:rsid w:val="42F0A02A"/>
    <w:rsid w:val="431EFC86"/>
    <w:rsid w:val="434C899E"/>
    <w:rsid w:val="435CDBE6"/>
    <w:rsid w:val="4368ADE6"/>
    <w:rsid w:val="436C11BE"/>
    <w:rsid w:val="4394CC16"/>
    <w:rsid w:val="439696F8"/>
    <w:rsid w:val="43C903D7"/>
    <w:rsid w:val="442EF302"/>
    <w:rsid w:val="445A9623"/>
    <w:rsid w:val="445CD3E9"/>
    <w:rsid w:val="4470B98F"/>
    <w:rsid w:val="44759AEC"/>
    <w:rsid w:val="451DE3B5"/>
    <w:rsid w:val="4598837A"/>
    <w:rsid w:val="45CBEDAA"/>
    <w:rsid w:val="45D6F07D"/>
    <w:rsid w:val="45DD1FB8"/>
    <w:rsid w:val="45F5D092"/>
    <w:rsid w:val="45F8A90A"/>
    <w:rsid w:val="45FBF156"/>
    <w:rsid w:val="46077ECF"/>
    <w:rsid w:val="467BCBD3"/>
    <w:rsid w:val="4683577D"/>
    <w:rsid w:val="46916B52"/>
    <w:rsid w:val="471332A5"/>
    <w:rsid w:val="4755F24E"/>
    <w:rsid w:val="47615231"/>
    <w:rsid w:val="476D4FB5"/>
    <w:rsid w:val="476E18F8"/>
    <w:rsid w:val="47890104"/>
    <w:rsid w:val="47A0F06C"/>
    <w:rsid w:val="47A6875F"/>
    <w:rsid w:val="47EBB3B4"/>
    <w:rsid w:val="484D63C5"/>
    <w:rsid w:val="486A909D"/>
    <w:rsid w:val="48AAAEDB"/>
    <w:rsid w:val="48CC8E06"/>
    <w:rsid w:val="490D5253"/>
    <w:rsid w:val="492FC5F4"/>
    <w:rsid w:val="493285FC"/>
    <w:rsid w:val="493496E7"/>
    <w:rsid w:val="494F03F8"/>
    <w:rsid w:val="496B4A9C"/>
    <w:rsid w:val="496C2FEC"/>
    <w:rsid w:val="49BD1FED"/>
    <w:rsid w:val="49E3B5C0"/>
    <w:rsid w:val="49FABF3E"/>
    <w:rsid w:val="4A07C99A"/>
    <w:rsid w:val="4A12A7F4"/>
    <w:rsid w:val="4A3C1E45"/>
    <w:rsid w:val="4A4AEE25"/>
    <w:rsid w:val="4AA8089C"/>
    <w:rsid w:val="4AC085FD"/>
    <w:rsid w:val="4AD1549D"/>
    <w:rsid w:val="4B21D2F4"/>
    <w:rsid w:val="4B4BBC0B"/>
    <w:rsid w:val="4B611959"/>
    <w:rsid w:val="4B869422"/>
    <w:rsid w:val="4BB7E0B8"/>
    <w:rsid w:val="4BE894F4"/>
    <w:rsid w:val="4BEB0756"/>
    <w:rsid w:val="4C209FAE"/>
    <w:rsid w:val="4C254D54"/>
    <w:rsid w:val="4C65DA86"/>
    <w:rsid w:val="4C6F0C5F"/>
    <w:rsid w:val="4CEAA2D0"/>
    <w:rsid w:val="4D019D56"/>
    <w:rsid w:val="4D36A156"/>
    <w:rsid w:val="4D5B7055"/>
    <w:rsid w:val="4D673477"/>
    <w:rsid w:val="4D9DFDCB"/>
    <w:rsid w:val="4DCBA5EC"/>
    <w:rsid w:val="4E2F5227"/>
    <w:rsid w:val="4E31233A"/>
    <w:rsid w:val="4E4EA7CD"/>
    <w:rsid w:val="4E68E07D"/>
    <w:rsid w:val="4ECDBDC5"/>
    <w:rsid w:val="4F0EDA42"/>
    <w:rsid w:val="4F160055"/>
    <w:rsid w:val="4F51EDF9"/>
    <w:rsid w:val="4FA33710"/>
    <w:rsid w:val="4FE20E94"/>
    <w:rsid w:val="5005C811"/>
    <w:rsid w:val="5010398C"/>
    <w:rsid w:val="50187EA7"/>
    <w:rsid w:val="509FA27E"/>
    <w:rsid w:val="50A796DF"/>
    <w:rsid w:val="50DED0B5"/>
    <w:rsid w:val="50EC5009"/>
    <w:rsid w:val="50F67DAE"/>
    <w:rsid w:val="514741FD"/>
    <w:rsid w:val="51B5D5F8"/>
    <w:rsid w:val="51C7891B"/>
    <w:rsid w:val="51CC1CE0"/>
    <w:rsid w:val="51F0B42F"/>
    <w:rsid w:val="51FC84A0"/>
    <w:rsid w:val="520A21DA"/>
    <w:rsid w:val="5252252D"/>
    <w:rsid w:val="52946233"/>
    <w:rsid w:val="52F376CF"/>
    <w:rsid w:val="532BCCC6"/>
    <w:rsid w:val="533123CB"/>
    <w:rsid w:val="53544364"/>
    <w:rsid w:val="537BB13C"/>
    <w:rsid w:val="53811552"/>
    <w:rsid w:val="53A2D68F"/>
    <w:rsid w:val="5414588F"/>
    <w:rsid w:val="544DC7CE"/>
    <w:rsid w:val="546EE884"/>
    <w:rsid w:val="5473D735"/>
    <w:rsid w:val="54C301AF"/>
    <w:rsid w:val="54D28CC4"/>
    <w:rsid w:val="54F0B8A3"/>
    <w:rsid w:val="55120F27"/>
    <w:rsid w:val="554A9A6A"/>
    <w:rsid w:val="55701646"/>
    <w:rsid w:val="55ACED32"/>
    <w:rsid w:val="55B98E5D"/>
    <w:rsid w:val="55D1DBFD"/>
    <w:rsid w:val="55F0490D"/>
    <w:rsid w:val="5630AD34"/>
    <w:rsid w:val="564FB510"/>
    <w:rsid w:val="565894D0"/>
    <w:rsid w:val="565EBDCA"/>
    <w:rsid w:val="56616130"/>
    <w:rsid w:val="569D01AA"/>
    <w:rsid w:val="56A19AFA"/>
    <w:rsid w:val="56E97CFF"/>
    <w:rsid w:val="57414B5F"/>
    <w:rsid w:val="575EB213"/>
    <w:rsid w:val="57BEDC01"/>
    <w:rsid w:val="57CB8E63"/>
    <w:rsid w:val="57CC11E4"/>
    <w:rsid w:val="57D14EEC"/>
    <w:rsid w:val="57D2B9A9"/>
    <w:rsid w:val="57EDB275"/>
    <w:rsid w:val="57F3EEB7"/>
    <w:rsid w:val="5828097E"/>
    <w:rsid w:val="585D66A3"/>
    <w:rsid w:val="58AB921A"/>
    <w:rsid w:val="58C4FD9B"/>
    <w:rsid w:val="58D05C78"/>
    <w:rsid w:val="58F4ADB7"/>
    <w:rsid w:val="58F74DB7"/>
    <w:rsid w:val="5934ED5F"/>
    <w:rsid w:val="59615A82"/>
    <w:rsid w:val="59FF27FC"/>
    <w:rsid w:val="5A13B88C"/>
    <w:rsid w:val="5A157A52"/>
    <w:rsid w:val="5A3ED206"/>
    <w:rsid w:val="5A5F9086"/>
    <w:rsid w:val="5AE55CDB"/>
    <w:rsid w:val="5B1787B2"/>
    <w:rsid w:val="5B18968C"/>
    <w:rsid w:val="5B3D03F0"/>
    <w:rsid w:val="5B77AEDE"/>
    <w:rsid w:val="5B88147E"/>
    <w:rsid w:val="5B9BEC48"/>
    <w:rsid w:val="5BBA7881"/>
    <w:rsid w:val="5BFCAFB3"/>
    <w:rsid w:val="5C02236B"/>
    <w:rsid w:val="5C2764D8"/>
    <w:rsid w:val="5C58C93D"/>
    <w:rsid w:val="5C6B6CF0"/>
    <w:rsid w:val="5CA1C757"/>
    <w:rsid w:val="5CAE2D9A"/>
    <w:rsid w:val="5CB8B3E2"/>
    <w:rsid w:val="5CE551C3"/>
    <w:rsid w:val="5CEB4577"/>
    <w:rsid w:val="5CFDEB86"/>
    <w:rsid w:val="5D0F1A53"/>
    <w:rsid w:val="5D16B389"/>
    <w:rsid w:val="5D176ACA"/>
    <w:rsid w:val="5D283BFC"/>
    <w:rsid w:val="5D4566FC"/>
    <w:rsid w:val="5D716AE6"/>
    <w:rsid w:val="5D8202FD"/>
    <w:rsid w:val="5DAE98DB"/>
    <w:rsid w:val="5DC01AC6"/>
    <w:rsid w:val="5E0EA068"/>
    <w:rsid w:val="5E428880"/>
    <w:rsid w:val="5E648808"/>
    <w:rsid w:val="5E6E5E55"/>
    <w:rsid w:val="5EA9D443"/>
    <w:rsid w:val="5ED9D3EC"/>
    <w:rsid w:val="5F1AF709"/>
    <w:rsid w:val="5F308340"/>
    <w:rsid w:val="5FA50181"/>
    <w:rsid w:val="5FB9E821"/>
    <w:rsid w:val="6049C735"/>
    <w:rsid w:val="60650762"/>
    <w:rsid w:val="606D34F8"/>
    <w:rsid w:val="6083591B"/>
    <w:rsid w:val="6096D6D8"/>
    <w:rsid w:val="60999789"/>
    <w:rsid w:val="60C689DC"/>
    <w:rsid w:val="610BE276"/>
    <w:rsid w:val="610DCCED"/>
    <w:rsid w:val="619668C2"/>
    <w:rsid w:val="61ACB79D"/>
    <w:rsid w:val="61BE2F05"/>
    <w:rsid w:val="61F3A18F"/>
    <w:rsid w:val="621CC735"/>
    <w:rsid w:val="621CF940"/>
    <w:rsid w:val="62484839"/>
    <w:rsid w:val="62670055"/>
    <w:rsid w:val="62845D61"/>
    <w:rsid w:val="62B836E2"/>
    <w:rsid w:val="631FB53F"/>
    <w:rsid w:val="637F090E"/>
    <w:rsid w:val="63A4E44C"/>
    <w:rsid w:val="63B6AE82"/>
    <w:rsid w:val="63B8E5FD"/>
    <w:rsid w:val="6404377B"/>
    <w:rsid w:val="64207876"/>
    <w:rsid w:val="643D458C"/>
    <w:rsid w:val="644B0EA8"/>
    <w:rsid w:val="64764E1E"/>
    <w:rsid w:val="64E2900C"/>
    <w:rsid w:val="64EB5485"/>
    <w:rsid w:val="64ED7C15"/>
    <w:rsid w:val="651471DC"/>
    <w:rsid w:val="6529D829"/>
    <w:rsid w:val="65FAB77C"/>
    <w:rsid w:val="6622DC1B"/>
    <w:rsid w:val="66498439"/>
    <w:rsid w:val="664E82E7"/>
    <w:rsid w:val="66527570"/>
    <w:rsid w:val="665C2D10"/>
    <w:rsid w:val="665DE85F"/>
    <w:rsid w:val="668E7BFB"/>
    <w:rsid w:val="66A12944"/>
    <w:rsid w:val="66AC2292"/>
    <w:rsid w:val="66BEA45F"/>
    <w:rsid w:val="66EB77BB"/>
    <w:rsid w:val="66F8D8E6"/>
    <w:rsid w:val="66FFC334"/>
    <w:rsid w:val="672359E1"/>
    <w:rsid w:val="673EEAF9"/>
    <w:rsid w:val="674A07F7"/>
    <w:rsid w:val="677FBDF1"/>
    <w:rsid w:val="67A3A88E"/>
    <w:rsid w:val="67AAFFFF"/>
    <w:rsid w:val="67F78199"/>
    <w:rsid w:val="67F804C7"/>
    <w:rsid w:val="6860E08F"/>
    <w:rsid w:val="6894B4F6"/>
    <w:rsid w:val="690DA273"/>
    <w:rsid w:val="691A0AF8"/>
    <w:rsid w:val="692F6337"/>
    <w:rsid w:val="6946A8C9"/>
    <w:rsid w:val="695CBD50"/>
    <w:rsid w:val="697D41F7"/>
    <w:rsid w:val="699312EE"/>
    <w:rsid w:val="699D2E61"/>
    <w:rsid w:val="69DA6B12"/>
    <w:rsid w:val="6A32A19F"/>
    <w:rsid w:val="6A346CE4"/>
    <w:rsid w:val="6A7671C5"/>
    <w:rsid w:val="6A918041"/>
    <w:rsid w:val="6AF895F8"/>
    <w:rsid w:val="6B15F843"/>
    <w:rsid w:val="6B574E7C"/>
    <w:rsid w:val="6B955ED2"/>
    <w:rsid w:val="6BA2BA22"/>
    <w:rsid w:val="6BD53DAB"/>
    <w:rsid w:val="6C0AFC2B"/>
    <w:rsid w:val="6C40C0D5"/>
    <w:rsid w:val="6C7057BC"/>
    <w:rsid w:val="6CA926EF"/>
    <w:rsid w:val="6D23F388"/>
    <w:rsid w:val="6D50DAE4"/>
    <w:rsid w:val="6D640438"/>
    <w:rsid w:val="6D904DA0"/>
    <w:rsid w:val="6DD2B095"/>
    <w:rsid w:val="6DD7D90E"/>
    <w:rsid w:val="6DDAF67A"/>
    <w:rsid w:val="6DF9DE10"/>
    <w:rsid w:val="6E12CF99"/>
    <w:rsid w:val="6E2776B9"/>
    <w:rsid w:val="6E2BA951"/>
    <w:rsid w:val="6E43DD22"/>
    <w:rsid w:val="6E6DEF4B"/>
    <w:rsid w:val="6E922AC2"/>
    <w:rsid w:val="6EC2C941"/>
    <w:rsid w:val="6ED6D283"/>
    <w:rsid w:val="6EE43064"/>
    <w:rsid w:val="6EEDFBBE"/>
    <w:rsid w:val="6EF381C7"/>
    <w:rsid w:val="6F28B8C6"/>
    <w:rsid w:val="6F48EC00"/>
    <w:rsid w:val="6F71B531"/>
    <w:rsid w:val="6F7EDA1A"/>
    <w:rsid w:val="6F9E516D"/>
    <w:rsid w:val="6FA1AC53"/>
    <w:rsid w:val="703161F1"/>
    <w:rsid w:val="70333B43"/>
    <w:rsid w:val="703BF3D5"/>
    <w:rsid w:val="70AC7F51"/>
    <w:rsid w:val="70C5AE20"/>
    <w:rsid w:val="70D993CA"/>
    <w:rsid w:val="71B0A023"/>
    <w:rsid w:val="71B34EFE"/>
    <w:rsid w:val="71D29823"/>
    <w:rsid w:val="71DC1B62"/>
    <w:rsid w:val="71E6E178"/>
    <w:rsid w:val="7278BE75"/>
    <w:rsid w:val="729EADE0"/>
    <w:rsid w:val="72B3419F"/>
    <w:rsid w:val="72B67BF4"/>
    <w:rsid w:val="72D339D2"/>
    <w:rsid w:val="72D9D8BF"/>
    <w:rsid w:val="72DE2A0D"/>
    <w:rsid w:val="72F6416B"/>
    <w:rsid w:val="730B5432"/>
    <w:rsid w:val="730F1829"/>
    <w:rsid w:val="73434B8F"/>
    <w:rsid w:val="73D53AA1"/>
    <w:rsid w:val="7402710C"/>
    <w:rsid w:val="740EEF26"/>
    <w:rsid w:val="748776CD"/>
    <w:rsid w:val="74DB0B15"/>
    <w:rsid w:val="74E29C78"/>
    <w:rsid w:val="74E66198"/>
    <w:rsid w:val="757EFD33"/>
    <w:rsid w:val="75A196D7"/>
    <w:rsid w:val="75A361B2"/>
    <w:rsid w:val="760388B2"/>
    <w:rsid w:val="7609DA35"/>
    <w:rsid w:val="76A6739B"/>
    <w:rsid w:val="76B57273"/>
    <w:rsid w:val="7706C587"/>
    <w:rsid w:val="772A5064"/>
    <w:rsid w:val="77480700"/>
    <w:rsid w:val="775D8ED7"/>
    <w:rsid w:val="77B7AE02"/>
    <w:rsid w:val="7809D948"/>
    <w:rsid w:val="7822CC39"/>
    <w:rsid w:val="7846AFBA"/>
    <w:rsid w:val="784E0738"/>
    <w:rsid w:val="7863B066"/>
    <w:rsid w:val="787F57DE"/>
    <w:rsid w:val="788A1A93"/>
    <w:rsid w:val="78947F44"/>
    <w:rsid w:val="78BD379E"/>
    <w:rsid w:val="78FC1D70"/>
    <w:rsid w:val="79706D78"/>
    <w:rsid w:val="79786F80"/>
    <w:rsid w:val="79D14845"/>
    <w:rsid w:val="79EC998E"/>
    <w:rsid w:val="79F22DE7"/>
    <w:rsid w:val="7A681EB2"/>
    <w:rsid w:val="7A692337"/>
    <w:rsid w:val="7A90EC2F"/>
    <w:rsid w:val="7ADC3D42"/>
    <w:rsid w:val="7AFADA59"/>
    <w:rsid w:val="7B3761B9"/>
    <w:rsid w:val="7B881991"/>
    <w:rsid w:val="7BC26CA8"/>
    <w:rsid w:val="7BD3AC1D"/>
    <w:rsid w:val="7BE298EB"/>
    <w:rsid w:val="7C0374E6"/>
    <w:rsid w:val="7C2E4241"/>
    <w:rsid w:val="7C47DDAD"/>
    <w:rsid w:val="7C5237D8"/>
    <w:rsid w:val="7C9911DD"/>
    <w:rsid w:val="7C9D860E"/>
    <w:rsid w:val="7CAEF7F7"/>
    <w:rsid w:val="7CBB1F8F"/>
    <w:rsid w:val="7D3BEF45"/>
    <w:rsid w:val="7D3EA329"/>
    <w:rsid w:val="7D5273F9"/>
    <w:rsid w:val="7D8A8BA2"/>
    <w:rsid w:val="7D8AAC0C"/>
    <w:rsid w:val="7DA5659A"/>
    <w:rsid w:val="7DD3FDBC"/>
    <w:rsid w:val="7E19C24E"/>
    <w:rsid w:val="7E256438"/>
    <w:rsid w:val="7E2FA93E"/>
    <w:rsid w:val="7E360FDF"/>
    <w:rsid w:val="7E5226CE"/>
    <w:rsid w:val="7E7689AD"/>
    <w:rsid w:val="7EB9BB0B"/>
    <w:rsid w:val="7EF0C38E"/>
    <w:rsid w:val="7F115EE3"/>
    <w:rsid w:val="7F3DDD01"/>
    <w:rsid w:val="7F6F6D8D"/>
    <w:rsid w:val="7FAED55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DE8E00"/>
  <w15:chartTrackingRefBased/>
  <w15:docId w15:val="{5EE3DD77-8038-4825-9E3E-D1957F52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0E"/>
    <w:pPr>
      <w:spacing w:after="120"/>
      <w:jc w:val="both"/>
    </w:pPr>
  </w:style>
  <w:style w:type="paragraph" w:styleId="Heading1">
    <w:name w:val="heading 1"/>
    <w:basedOn w:val="Normal"/>
    <w:next w:val="Normal"/>
    <w:link w:val="Heading1Char"/>
    <w:uiPriority w:val="9"/>
    <w:qFormat/>
    <w:rsid w:val="00232A91"/>
    <w:pPr>
      <w:keepNext/>
      <w:keepLines/>
      <w:spacing w:before="240" w:after="360"/>
      <w:outlineLvl w:val="0"/>
    </w:pPr>
    <w:rPr>
      <w:rFonts w:asciiTheme="majorHAnsi" w:eastAsiaTheme="majorEastAsia" w:hAnsiTheme="majorHAnsi" w:cs="Times New Roman (Headings CS)"/>
      <w:b/>
      <w:bCs/>
      <w:smallCaps/>
      <w:color w:val="2F5496" w:themeColor="accent1" w:themeShade="BF"/>
      <w:sz w:val="32"/>
      <w:szCs w:val="32"/>
    </w:rPr>
  </w:style>
  <w:style w:type="paragraph" w:styleId="Heading2">
    <w:name w:val="heading 2"/>
    <w:basedOn w:val="Normal"/>
    <w:next w:val="Normal"/>
    <w:link w:val="Heading2Char"/>
    <w:uiPriority w:val="9"/>
    <w:unhideWhenUsed/>
    <w:qFormat/>
    <w:rsid w:val="00817A0E"/>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A0E"/>
    <w:pPr>
      <w:keepNext/>
      <w:keepLines/>
      <w:spacing w:before="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2E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A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2A91"/>
    <w:rPr>
      <w:rFonts w:asciiTheme="majorHAnsi" w:eastAsiaTheme="majorEastAsia" w:hAnsiTheme="majorHAnsi" w:cs="Times New Roman (Headings CS)"/>
      <w:b/>
      <w:bCs/>
      <w:smallCaps/>
      <w:color w:val="2F5496" w:themeColor="accent1" w:themeShade="BF"/>
      <w:sz w:val="32"/>
      <w:szCs w:val="32"/>
    </w:rPr>
  </w:style>
  <w:style w:type="paragraph" w:styleId="ListParagraph">
    <w:name w:val="List Paragraph"/>
    <w:basedOn w:val="Normal"/>
    <w:link w:val="ListParagraphChar"/>
    <w:uiPriority w:val="34"/>
    <w:qFormat/>
    <w:rsid w:val="00817A0E"/>
    <w:pPr>
      <w:ind w:left="720"/>
      <w:contextualSpacing/>
    </w:pPr>
  </w:style>
  <w:style w:type="character" w:customStyle="1" w:styleId="Heading3Char">
    <w:name w:val="Heading 3 Char"/>
    <w:basedOn w:val="DefaultParagraphFont"/>
    <w:link w:val="Heading3"/>
    <w:uiPriority w:val="9"/>
    <w:rsid w:val="00817A0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1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1E2"/>
    <w:pPr>
      <w:tabs>
        <w:tab w:val="center" w:pos="4680"/>
        <w:tab w:val="right" w:pos="9360"/>
      </w:tabs>
      <w:spacing w:after="0"/>
    </w:pPr>
  </w:style>
  <w:style w:type="character" w:customStyle="1" w:styleId="HeaderChar">
    <w:name w:val="Header Char"/>
    <w:basedOn w:val="DefaultParagraphFont"/>
    <w:link w:val="Header"/>
    <w:uiPriority w:val="99"/>
    <w:rsid w:val="00E671E2"/>
  </w:style>
  <w:style w:type="paragraph" w:styleId="Footer">
    <w:name w:val="footer"/>
    <w:basedOn w:val="Normal"/>
    <w:link w:val="FooterChar"/>
    <w:uiPriority w:val="99"/>
    <w:unhideWhenUsed/>
    <w:rsid w:val="00E671E2"/>
    <w:pPr>
      <w:tabs>
        <w:tab w:val="center" w:pos="4680"/>
        <w:tab w:val="right" w:pos="9360"/>
      </w:tabs>
      <w:spacing w:after="0"/>
    </w:pPr>
  </w:style>
  <w:style w:type="character" w:customStyle="1" w:styleId="FooterChar">
    <w:name w:val="Footer Char"/>
    <w:basedOn w:val="DefaultParagraphFont"/>
    <w:link w:val="Footer"/>
    <w:uiPriority w:val="99"/>
    <w:rsid w:val="00E671E2"/>
  </w:style>
  <w:style w:type="paragraph" w:styleId="Title">
    <w:name w:val="Title"/>
    <w:basedOn w:val="Normal"/>
    <w:next w:val="Normal"/>
    <w:link w:val="TitleChar"/>
    <w:uiPriority w:val="10"/>
    <w:qFormat/>
    <w:rsid w:val="00E671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1E2"/>
    <w:rPr>
      <w:rFonts w:asciiTheme="majorHAnsi" w:eastAsiaTheme="majorEastAsia" w:hAnsiTheme="majorHAnsi" w:cstheme="majorBidi"/>
      <w:spacing w:val="-10"/>
      <w:kern w:val="28"/>
      <w:sz w:val="56"/>
      <w:szCs w:val="56"/>
    </w:rPr>
  </w:style>
  <w:style w:type="table" w:styleId="GridTable4-Accent2">
    <w:name w:val="Grid Table 4 Accent 2"/>
    <w:basedOn w:val="TableNormal"/>
    <w:uiPriority w:val="49"/>
    <w:rsid w:val="002677C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shd w:val="clear" w:color="auto" w:fill="F37021"/>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basedOn w:val="Normal"/>
    <w:uiPriority w:val="1"/>
    <w:qFormat/>
    <w:rsid w:val="00A773D0"/>
    <w:pPr>
      <w:spacing w:after="0"/>
      <w:jc w:val="left"/>
    </w:pPr>
  </w:style>
  <w:style w:type="character" w:customStyle="1" w:styleId="apple-converted-space">
    <w:name w:val="apple-converted-space"/>
    <w:basedOn w:val="DefaultParagraphFont"/>
    <w:rsid w:val="005437EE"/>
  </w:style>
  <w:style w:type="paragraph" w:styleId="BalloonText">
    <w:name w:val="Balloon Text"/>
    <w:basedOn w:val="Normal"/>
    <w:link w:val="BalloonTextChar"/>
    <w:uiPriority w:val="99"/>
    <w:semiHidden/>
    <w:unhideWhenUsed/>
    <w:rsid w:val="00B77AF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AFA"/>
    <w:rPr>
      <w:rFonts w:ascii="Times New Roman" w:hAnsi="Times New Roman" w:cs="Times New Roman"/>
      <w:sz w:val="18"/>
      <w:szCs w:val="18"/>
    </w:rPr>
  </w:style>
  <w:style w:type="table" w:styleId="ListTable3-Accent2">
    <w:name w:val="List Table 3 Accent 2"/>
    <w:basedOn w:val="TableNormal"/>
    <w:uiPriority w:val="48"/>
    <w:rsid w:val="00582E55"/>
    <w:tblPr>
      <w:tblStyleRowBandSize w:val="1"/>
      <w:tblStyleColBandSize w:val="1"/>
      <w:tblBorders>
        <w:top w:val="single" w:sz="4" w:space="0" w:color="F37021"/>
        <w:left w:val="single" w:sz="4" w:space="0" w:color="F37021"/>
        <w:bottom w:val="single" w:sz="4" w:space="0" w:color="F37021"/>
        <w:right w:val="single" w:sz="4" w:space="0" w:color="F37021"/>
      </w:tblBorders>
    </w:tblPr>
    <w:tblStylePr w:type="firstRow">
      <w:rPr>
        <w:b/>
        <w:bCs/>
        <w:color w:val="FFFFFF" w:themeColor="background1"/>
      </w:rPr>
      <w:tblPr/>
      <w:tcPr>
        <w:shd w:val="clear" w:color="auto" w:fill="F37021"/>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ListParagraphChar">
    <w:name w:val="List Paragraph Char"/>
    <w:basedOn w:val="DefaultParagraphFont"/>
    <w:link w:val="ListParagraph"/>
    <w:uiPriority w:val="34"/>
    <w:rsid w:val="00A07449"/>
  </w:style>
  <w:style w:type="character" w:customStyle="1" w:styleId="Heading4Char">
    <w:name w:val="Heading 4 Char"/>
    <w:basedOn w:val="DefaultParagraphFont"/>
    <w:link w:val="Heading4"/>
    <w:uiPriority w:val="9"/>
    <w:rsid w:val="00582E5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1153C"/>
    <w:rPr>
      <w:i/>
      <w:iCs/>
    </w:rPr>
  </w:style>
  <w:style w:type="character" w:styleId="Hyperlink">
    <w:name w:val="Hyperlink"/>
    <w:rsid w:val="00C50A9C"/>
    <w:rPr>
      <w:color w:val="0000FF"/>
      <w:u w:val="single"/>
    </w:rPr>
  </w:style>
  <w:style w:type="character" w:customStyle="1" w:styleId="UnresolvedMention1">
    <w:name w:val="Unresolved Mention1"/>
    <w:basedOn w:val="DefaultParagraphFont"/>
    <w:uiPriority w:val="99"/>
    <w:semiHidden/>
    <w:unhideWhenUsed/>
    <w:rsid w:val="0092587E"/>
    <w:rPr>
      <w:color w:val="605E5C"/>
      <w:shd w:val="clear" w:color="auto" w:fill="E1DFDD"/>
    </w:rPr>
  </w:style>
  <w:style w:type="paragraph" w:customStyle="1" w:styleId="TableParagraph">
    <w:name w:val="Table Paragraph"/>
    <w:basedOn w:val="Normal"/>
    <w:uiPriority w:val="1"/>
    <w:qFormat/>
    <w:rsid w:val="00163C1E"/>
    <w:pPr>
      <w:widowControl w:val="0"/>
      <w:autoSpaceDE w:val="0"/>
      <w:autoSpaceDN w:val="0"/>
      <w:spacing w:after="0"/>
      <w:jc w:val="left"/>
    </w:pPr>
    <w:rPr>
      <w:rFonts w:ascii="Calibri" w:eastAsia="Calibri" w:hAnsi="Calibri" w:cs="Calibri"/>
      <w:sz w:val="22"/>
      <w:szCs w:val="22"/>
      <w:lang w:val="en-US"/>
    </w:rPr>
  </w:style>
  <w:style w:type="paragraph" w:styleId="BodyText">
    <w:name w:val="Body Text"/>
    <w:basedOn w:val="Normal"/>
    <w:link w:val="BodyTextChar"/>
    <w:uiPriority w:val="1"/>
    <w:qFormat/>
    <w:rsid w:val="00955DAE"/>
    <w:pPr>
      <w:widowControl w:val="0"/>
      <w:autoSpaceDE w:val="0"/>
      <w:autoSpaceDN w:val="0"/>
      <w:spacing w:after="0"/>
      <w:jc w:val="left"/>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955DAE"/>
    <w:rPr>
      <w:rFonts w:ascii="Calibri" w:eastAsia="Calibri" w:hAnsi="Calibri" w:cs="Calibri"/>
      <w:sz w:val="20"/>
      <w:szCs w:val="20"/>
      <w:lang w:val="en-US"/>
    </w:rPr>
  </w:style>
  <w:style w:type="paragraph" w:styleId="BodyTextIndent">
    <w:name w:val="Body Text Indent"/>
    <w:basedOn w:val="Normal"/>
    <w:link w:val="BodyTextIndentChar"/>
    <w:uiPriority w:val="99"/>
    <w:unhideWhenUsed/>
    <w:rsid w:val="00776E32"/>
    <w:pPr>
      <w:ind w:left="283"/>
    </w:pPr>
  </w:style>
  <w:style w:type="character" w:customStyle="1" w:styleId="BodyTextIndentChar">
    <w:name w:val="Body Text Indent Char"/>
    <w:basedOn w:val="DefaultParagraphFont"/>
    <w:link w:val="BodyTextIndent"/>
    <w:uiPriority w:val="99"/>
    <w:rsid w:val="00776E32"/>
  </w:style>
  <w:style w:type="table" w:styleId="GridTable4-Accent5">
    <w:name w:val="Grid Table 4 Accent 5"/>
    <w:basedOn w:val="TableNormal"/>
    <w:uiPriority w:val="49"/>
    <w:rsid w:val="00776E32"/>
    <w:rPr>
      <w:rFonts w:ascii="Calibri" w:eastAsia="Times New Roman" w:hAnsi="Calibri" w:cs="Times New Roman"/>
      <w:sz w:val="22"/>
      <w:szCs w:val="22"/>
      <w:lang w:val="en-GB"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777143"/>
    <w:pPr>
      <w:spacing w:before="100" w:beforeAutospacing="1" w:after="100" w:afterAutospacing="1"/>
      <w:jc w:val="left"/>
    </w:pPr>
    <w:rPr>
      <w:rFonts w:ascii="Times New Roman" w:eastAsia="Times New Roman" w:hAnsi="Times New Roman" w:cs="Times New Roman"/>
      <w:lang w:eastAsia="zh-CN"/>
    </w:rPr>
  </w:style>
  <w:style w:type="character" w:styleId="Strong">
    <w:name w:val="Strong"/>
    <w:basedOn w:val="DefaultParagraphFont"/>
    <w:uiPriority w:val="22"/>
    <w:qFormat/>
    <w:rsid w:val="00777143"/>
    <w:rPr>
      <w:b/>
      <w:bCs/>
    </w:rPr>
  </w:style>
  <w:style w:type="table" w:customStyle="1" w:styleId="TableGrid0">
    <w:name w:val="TableGrid"/>
    <w:rsid w:val="00C96B07"/>
    <w:rPr>
      <w:rFonts w:eastAsiaTheme="minorEastAsia"/>
      <w:kern w:val="2"/>
      <w:sz w:val="22"/>
      <w:szCs w:val="22"/>
      <w:lang w:eastAsia="zh-CN"/>
      <w14:ligatures w14:val="standardContextual"/>
    </w:rPr>
    <w:tblPr>
      <w:tblCellMar>
        <w:top w:w="0" w:type="dxa"/>
        <w:left w:w="0" w:type="dxa"/>
        <w:bottom w:w="0" w:type="dxa"/>
        <w:right w:w="0" w:type="dxa"/>
      </w:tblCellMar>
    </w:tblPr>
  </w:style>
  <w:style w:type="character" w:customStyle="1" w:styleId="normaltextrun">
    <w:name w:val="normaltextrun"/>
    <w:basedOn w:val="DefaultParagraphFont"/>
    <w:rsid w:val="008111A7"/>
  </w:style>
  <w:style w:type="paragraph" w:styleId="CommentText">
    <w:name w:val="annotation text"/>
    <w:basedOn w:val="Normal"/>
    <w:link w:val="CommentTextChar"/>
    <w:uiPriority w:val="99"/>
    <w:unhideWhenUsed/>
    <w:rsid w:val="00F54BED"/>
    <w:rPr>
      <w:sz w:val="20"/>
      <w:szCs w:val="20"/>
    </w:rPr>
  </w:style>
  <w:style w:type="character" w:customStyle="1" w:styleId="CommentTextChar">
    <w:name w:val="Comment Text Char"/>
    <w:basedOn w:val="DefaultParagraphFont"/>
    <w:link w:val="CommentText"/>
    <w:uiPriority w:val="99"/>
    <w:rsid w:val="00F54BED"/>
    <w:rPr>
      <w:sz w:val="20"/>
      <w:szCs w:val="20"/>
    </w:rPr>
  </w:style>
  <w:style w:type="character" w:styleId="CommentReference">
    <w:name w:val="annotation reference"/>
    <w:basedOn w:val="DefaultParagraphFont"/>
    <w:uiPriority w:val="99"/>
    <w:semiHidden/>
    <w:unhideWhenUsed/>
    <w:rsid w:val="00F54BED"/>
    <w:rPr>
      <w:sz w:val="16"/>
      <w:szCs w:val="16"/>
    </w:rPr>
  </w:style>
  <w:style w:type="character" w:customStyle="1" w:styleId="Mention1">
    <w:name w:val="Mention1"/>
    <w:basedOn w:val="DefaultParagraphFont"/>
    <w:uiPriority w:val="99"/>
    <w:unhideWhenUsed/>
    <w:rsid w:val="00F54BED"/>
    <w:rPr>
      <w:color w:val="2B579A"/>
      <w:shd w:val="clear" w:color="auto" w:fill="E6E6E6"/>
    </w:rPr>
  </w:style>
  <w:style w:type="paragraph" w:styleId="z-TopofForm">
    <w:name w:val="HTML Top of Form"/>
    <w:basedOn w:val="Normal"/>
    <w:next w:val="Normal"/>
    <w:link w:val="z-TopofFormChar"/>
    <w:hidden/>
    <w:uiPriority w:val="99"/>
    <w:semiHidden/>
    <w:unhideWhenUsed/>
    <w:rsid w:val="0066599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599B"/>
    <w:rPr>
      <w:rFonts w:ascii="Arial" w:hAnsi="Arial" w:cs="Arial"/>
      <w:vanish/>
      <w:sz w:val="16"/>
      <w:szCs w:val="16"/>
    </w:rPr>
  </w:style>
  <w:style w:type="character" w:customStyle="1" w:styleId="ui-provider">
    <w:name w:val="ui-provider"/>
    <w:basedOn w:val="DefaultParagraphFont"/>
    <w:rsid w:val="0066599B"/>
  </w:style>
  <w:style w:type="paragraph" w:styleId="Revision">
    <w:name w:val="Revision"/>
    <w:hidden/>
    <w:uiPriority w:val="99"/>
    <w:semiHidden/>
    <w:rsid w:val="001F5292"/>
  </w:style>
  <w:style w:type="paragraph" w:styleId="CommentSubject">
    <w:name w:val="annotation subject"/>
    <w:basedOn w:val="CommentText"/>
    <w:next w:val="CommentText"/>
    <w:link w:val="CommentSubjectChar"/>
    <w:uiPriority w:val="99"/>
    <w:semiHidden/>
    <w:unhideWhenUsed/>
    <w:rsid w:val="00333871"/>
    <w:rPr>
      <w:b/>
      <w:bCs/>
    </w:rPr>
  </w:style>
  <w:style w:type="character" w:customStyle="1" w:styleId="CommentSubjectChar">
    <w:name w:val="Comment Subject Char"/>
    <w:basedOn w:val="CommentTextChar"/>
    <w:link w:val="CommentSubject"/>
    <w:uiPriority w:val="99"/>
    <w:semiHidden/>
    <w:rsid w:val="00333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4019">
      <w:bodyDiv w:val="1"/>
      <w:marLeft w:val="0"/>
      <w:marRight w:val="0"/>
      <w:marTop w:val="0"/>
      <w:marBottom w:val="0"/>
      <w:divBdr>
        <w:top w:val="none" w:sz="0" w:space="0" w:color="auto"/>
        <w:left w:val="none" w:sz="0" w:space="0" w:color="auto"/>
        <w:bottom w:val="none" w:sz="0" w:space="0" w:color="auto"/>
        <w:right w:val="none" w:sz="0" w:space="0" w:color="auto"/>
      </w:divBdr>
    </w:div>
    <w:div w:id="5792033">
      <w:bodyDiv w:val="1"/>
      <w:marLeft w:val="0"/>
      <w:marRight w:val="0"/>
      <w:marTop w:val="0"/>
      <w:marBottom w:val="0"/>
      <w:divBdr>
        <w:top w:val="none" w:sz="0" w:space="0" w:color="auto"/>
        <w:left w:val="none" w:sz="0" w:space="0" w:color="auto"/>
        <w:bottom w:val="none" w:sz="0" w:space="0" w:color="auto"/>
        <w:right w:val="none" w:sz="0" w:space="0" w:color="auto"/>
      </w:divBdr>
    </w:div>
    <w:div w:id="5982521">
      <w:bodyDiv w:val="1"/>
      <w:marLeft w:val="0"/>
      <w:marRight w:val="0"/>
      <w:marTop w:val="0"/>
      <w:marBottom w:val="0"/>
      <w:divBdr>
        <w:top w:val="none" w:sz="0" w:space="0" w:color="auto"/>
        <w:left w:val="none" w:sz="0" w:space="0" w:color="auto"/>
        <w:bottom w:val="none" w:sz="0" w:space="0" w:color="auto"/>
        <w:right w:val="none" w:sz="0" w:space="0" w:color="auto"/>
      </w:divBdr>
    </w:div>
    <w:div w:id="8606869">
      <w:bodyDiv w:val="1"/>
      <w:marLeft w:val="0"/>
      <w:marRight w:val="0"/>
      <w:marTop w:val="0"/>
      <w:marBottom w:val="0"/>
      <w:divBdr>
        <w:top w:val="none" w:sz="0" w:space="0" w:color="auto"/>
        <w:left w:val="none" w:sz="0" w:space="0" w:color="auto"/>
        <w:bottom w:val="none" w:sz="0" w:space="0" w:color="auto"/>
        <w:right w:val="none" w:sz="0" w:space="0" w:color="auto"/>
      </w:divBdr>
    </w:div>
    <w:div w:id="11616658">
      <w:bodyDiv w:val="1"/>
      <w:marLeft w:val="0"/>
      <w:marRight w:val="0"/>
      <w:marTop w:val="0"/>
      <w:marBottom w:val="0"/>
      <w:divBdr>
        <w:top w:val="none" w:sz="0" w:space="0" w:color="auto"/>
        <w:left w:val="none" w:sz="0" w:space="0" w:color="auto"/>
        <w:bottom w:val="none" w:sz="0" w:space="0" w:color="auto"/>
        <w:right w:val="none" w:sz="0" w:space="0" w:color="auto"/>
      </w:divBdr>
    </w:div>
    <w:div w:id="11762078">
      <w:bodyDiv w:val="1"/>
      <w:marLeft w:val="0"/>
      <w:marRight w:val="0"/>
      <w:marTop w:val="0"/>
      <w:marBottom w:val="0"/>
      <w:divBdr>
        <w:top w:val="none" w:sz="0" w:space="0" w:color="auto"/>
        <w:left w:val="none" w:sz="0" w:space="0" w:color="auto"/>
        <w:bottom w:val="none" w:sz="0" w:space="0" w:color="auto"/>
        <w:right w:val="none" w:sz="0" w:space="0" w:color="auto"/>
      </w:divBdr>
    </w:div>
    <w:div w:id="15929586">
      <w:bodyDiv w:val="1"/>
      <w:marLeft w:val="0"/>
      <w:marRight w:val="0"/>
      <w:marTop w:val="0"/>
      <w:marBottom w:val="0"/>
      <w:divBdr>
        <w:top w:val="none" w:sz="0" w:space="0" w:color="auto"/>
        <w:left w:val="none" w:sz="0" w:space="0" w:color="auto"/>
        <w:bottom w:val="none" w:sz="0" w:space="0" w:color="auto"/>
        <w:right w:val="none" w:sz="0" w:space="0" w:color="auto"/>
      </w:divBdr>
    </w:div>
    <w:div w:id="17202387">
      <w:bodyDiv w:val="1"/>
      <w:marLeft w:val="0"/>
      <w:marRight w:val="0"/>
      <w:marTop w:val="0"/>
      <w:marBottom w:val="0"/>
      <w:divBdr>
        <w:top w:val="none" w:sz="0" w:space="0" w:color="auto"/>
        <w:left w:val="none" w:sz="0" w:space="0" w:color="auto"/>
        <w:bottom w:val="none" w:sz="0" w:space="0" w:color="auto"/>
        <w:right w:val="none" w:sz="0" w:space="0" w:color="auto"/>
      </w:divBdr>
    </w:div>
    <w:div w:id="18355550">
      <w:bodyDiv w:val="1"/>
      <w:marLeft w:val="0"/>
      <w:marRight w:val="0"/>
      <w:marTop w:val="0"/>
      <w:marBottom w:val="0"/>
      <w:divBdr>
        <w:top w:val="none" w:sz="0" w:space="0" w:color="auto"/>
        <w:left w:val="none" w:sz="0" w:space="0" w:color="auto"/>
        <w:bottom w:val="none" w:sz="0" w:space="0" w:color="auto"/>
        <w:right w:val="none" w:sz="0" w:space="0" w:color="auto"/>
      </w:divBdr>
    </w:div>
    <w:div w:id="18818553">
      <w:bodyDiv w:val="1"/>
      <w:marLeft w:val="0"/>
      <w:marRight w:val="0"/>
      <w:marTop w:val="0"/>
      <w:marBottom w:val="0"/>
      <w:divBdr>
        <w:top w:val="none" w:sz="0" w:space="0" w:color="auto"/>
        <w:left w:val="none" w:sz="0" w:space="0" w:color="auto"/>
        <w:bottom w:val="none" w:sz="0" w:space="0" w:color="auto"/>
        <w:right w:val="none" w:sz="0" w:space="0" w:color="auto"/>
      </w:divBdr>
    </w:div>
    <w:div w:id="20206467">
      <w:bodyDiv w:val="1"/>
      <w:marLeft w:val="0"/>
      <w:marRight w:val="0"/>
      <w:marTop w:val="0"/>
      <w:marBottom w:val="0"/>
      <w:divBdr>
        <w:top w:val="none" w:sz="0" w:space="0" w:color="auto"/>
        <w:left w:val="none" w:sz="0" w:space="0" w:color="auto"/>
        <w:bottom w:val="none" w:sz="0" w:space="0" w:color="auto"/>
        <w:right w:val="none" w:sz="0" w:space="0" w:color="auto"/>
      </w:divBdr>
    </w:div>
    <w:div w:id="20447418">
      <w:bodyDiv w:val="1"/>
      <w:marLeft w:val="0"/>
      <w:marRight w:val="0"/>
      <w:marTop w:val="0"/>
      <w:marBottom w:val="0"/>
      <w:divBdr>
        <w:top w:val="none" w:sz="0" w:space="0" w:color="auto"/>
        <w:left w:val="none" w:sz="0" w:space="0" w:color="auto"/>
        <w:bottom w:val="none" w:sz="0" w:space="0" w:color="auto"/>
        <w:right w:val="none" w:sz="0" w:space="0" w:color="auto"/>
      </w:divBdr>
    </w:div>
    <w:div w:id="24408746">
      <w:bodyDiv w:val="1"/>
      <w:marLeft w:val="0"/>
      <w:marRight w:val="0"/>
      <w:marTop w:val="0"/>
      <w:marBottom w:val="0"/>
      <w:divBdr>
        <w:top w:val="none" w:sz="0" w:space="0" w:color="auto"/>
        <w:left w:val="none" w:sz="0" w:space="0" w:color="auto"/>
        <w:bottom w:val="none" w:sz="0" w:space="0" w:color="auto"/>
        <w:right w:val="none" w:sz="0" w:space="0" w:color="auto"/>
      </w:divBdr>
    </w:div>
    <w:div w:id="29454881">
      <w:bodyDiv w:val="1"/>
      <w:marLeft w:val="0"/>
      <w:marRight w:val="0"/>
      <w:marTop w:val="0"/>
      <w:marBottom w:val="0"/>
      <w:divBdr>
        <w:top w:val="none" w:sz="0" w:space="0" w:color="auto"/>
        <w:left w:val="none" w:sz="0" w:space="0" w:color="auto"/>
        <w:bottom w:val="none" w:sz="0" w:space="0" w:color="auto"/>
        <w:right w:val="none" w:sz="0" w:space="0" w:color="auto"/>
      </w:divBdr>
    </w:div>
    <w:div w:id="32773003">
      <w:bodyDiv w:val="1"/>
      <w:marLeft w:val="0"/>
      <w:marRight w:val="0"/>
      <w:marTop w:val="0"/>
      <w:marBottom w:val="0"/>
      <w:divBdr>
        <w:top w:val="none" w:sz="0" w:space="0" w:color="auto"/>
        <w:left w:val="none" w:sz="0" w:space="0" w:color="auto"/>
        <w:bottom w:val="none" w:sz="0" w:space="0" w:color="auto"/>
        <w:right w:val="none" w:sz="0" w:space="0" w:color="auto"/>
      </w:divBdr>
    </w:div>
    <w:div w:id="32851486">
      <w:bodyDiv w:val="1"/>
      <w:marLeft w:val="0"/>
      <w:marRight w:val="0"/>
      <w:marTop w:val="0"/>
      <w:marBottom w:val="0"/>
      <w:divBdr>
        <w:top w:val="none" w:sz="0" w:space="0" w:color="auto"/>
        <w:left w:val="none" w:sz="0" w:space="0" w:color="auto"/>
        <w:bottom w:val="none" w:sz="0" w:space="0" w:color="auto"/>
        <w:right w:val="none" w:sz="0" w:space="0" w:color="auto"/>
      </w:divBdr>
    </w:div>
    <w:div w:id="40254359">
      <w:bodyDiv w:val="1"/>
      <w:marLeft w:val="0"/>
      <w:marRight w:val="0"/>
      <w:marTop w:val="0"/>
      <w:marBottom w:val="0"/>
      <w:divBdr>
        <w:top w:val="none" w:sz="0" w:space="0" w:color="auto"/>
        <w:left w:val="none" w:sz="0" w:space="0" w:color="auto"/>
        <w:bottom w:val="none" w:sz="0" w:space="0" w:color="auto"/>
        <w:right w:val="none" w:sz="0" w:space="0" w:color="auto"/>
      </w:divBdr>
    </w:div>
    <w:div w:id="40328916">
      <w:bodyDiv w:val="1"/>
      <w:marLeft w:val="0"/>
      <w:marRight w:val="0"/>
      <w:marTop w:val="0"/>
      <w:marBottom w:val="0"/>
      <w:divBdr>
        <w:top w:val="none" w:sz="0" w:space="0" w:color="auto"/>
        <w:left w:val="none" w:sz="0" w:space="0" w:color="auto"/>
        <w:bottom w:val="none" w:sz="0" w:space="0" w:color="auto"/>
        <w:right w:val="none" w:sz="0" w:space="0" w:color="auto"/>
      </w:divBdr>
    </w:div>
    <w:div w:id="40861368">
      <w:bodyDiv w:val="1"/>
      <w:marLeft w:val="0"/>
      <w:marRight w:val="0"/>
      <w:marTop w:val="0"/>
      <w:marBottom w:val="0"/>
      <w:divBdr>
        <w:top w:val="none" w:sz="0" w:space="0" w:color="auto"/>
        <w:left w:val="none" w:sz="0" w:space="0" w:color="auto"/>
        <w:bottom w:val="none" w:sz="0" w:space="0" w:color="auto"/>
        <w:right w:val="none" w:sz="0" w:space="0" w:color="auto"/>
      </w:divBdr>
    </w:div>
    <w:div w:id="41829662">
      <w:bodyDiv w:val="1"/>
      <w:marLeft w:val="0"/>
      <w:marRight w:val="0"/>
      <w:marTop w:val="0"/>
      <w:marBottom w:val="0"/>
      <w:divBdr>
        <w:top w:val="none" w:sz="0" w:space="0" w:color="auto"/>
        <w:left w:val="none" w:sz="0" w:space="0" w:color="auto"/>
        <w:bottom w:val="none" w:sz="0" w:space="0" w:color="auto"/>
        <w:right w:val="none" w:sz="0" w:space="0" w:color="auto"/>
      </w:divBdr>
    </w:div>
    <w:div w:id="43526030">
      <w:bodyDiv w:val="1"/>
      <w:marLeft w:val="0"/>
      <w:marRight w:val="0"/>
      <w:marTop w:val="0"/>
      <w:marBottom w:val="0"/>
      <w:divBdr>
        <w:top w:val="none" w:sz="0" w:space="0" w:color="auto"/>
        <w:left w:val="none" w:sz="0" w:space="0" w:color="auto"/>
        <w:bottom w:val="none" w:sz="0" w:space="0" w:color="auto"/>
        <w:right w:val="none" w:sz="0" w:space="0" w:color="auto"/>
      </w:divBdr>
    </w:div>
    <w:div w:id="45614630">
      <w:bodyDiv w:val="1"/>
      <w:marLeft w:val="0"/>
      <w:marRight w:val="0"/>
      <w:marTop w:val="0"/>
      <w:marBottom w:val="0"/>
      <w:divBdr>
        <w:top w:val="none" w:sz="0" w:space="0" w:color="auto"/>
        <w:left w:val="none" w:sz="0" w:space="0" w:color="auto"/>
        <w:bottom w:val="none" w:sz="0" w:space="0" w:color="auto"/>
        <w:right w:val="none" w:sz="0" w:space="0" w:color="auto"/>
      </w:divBdr>
    </w:div>
    <w:div w:id="46996211">
      <w:bodyDiv w:val="1"/>
      <w:marLeft w:val="0"/>
      <w:marRight w:val="0"/>
      <w:marTop w:val="0"/>
      <w:marBottom w:val="0"/>
      <w:divBdr>
        <w:top w:val="none" w:sz="0" w:space="0" w:color="auto"/>
        <w:left w:val="none" w:sz="0" w:space="0" w:color="auto"/>
        <w:bottom w:val="none" w:sz="0" w:space="0" w:color="auto"/>
        <w:right w:val="none" w:sz="0" w:space="0" w:color="auto"/>
      </w:divBdr>
    </w:div>
    <w:div w:id="62216185">
      <w:bodyDiv w:val="1"/>
      <w:marLeft w:val="0"/>
      <w:marRight w:val="0"/>
      <w:marTop w:val="0"/>
      <w:marBottom w:val="0"/>
      <w:divBdr>
        <w:top w:val="none" w:sz="0" w:space="0" w:color="auto"/>
        <w:left w:val="none" w:sz="0" w:space="0" w:color="auto"/>
        <w:bottom w:val="none" w:sz="0" w:space="0" w:color="auto"/>
        <w:right w:val="none" w:sz="0" w:space="0" w:color="auto"/>
      </w:divBdr>
    </w:div>
    <w:div w:id="62413994">
      <w:bodyDiv w:val="1"/>
      <w:marLeft w:val="0"/>
      <w:marRight w:val="0"/>
      <w:marTop w:val="0"/>
      <w:marBottom w:val="0"/>
      <w:divBdr>
        <w:top w:val="none" w:sz="0" w:space="0" w:color="auto"/>
        <w:left w:val="none" w:sz="0" w:space="0" w:color="auto"/>
        <w:bottom w:val="none" w:sz="0" w:space="0" w:color="auto"/>
        <w:right w:val="none" w:sz="0" w:space="0" w:color="auto"/>
      </w:divBdr>
    </w:div>
    <w:div w:id="66074261">
      <w:bodyDiv w:val="1"/>
      <w:marLeft w:val="0"/>
      <w:marRight w:val="0"/>
      <w:marTop w:val="0"/>
      <w:marBottom w:val="0"/>
      <w:divBdr>
        <w:top w:val="none" w:sz="0" w:space="0" w:color="auto"/>
        <w:left w:val="none" w:sz="0" w:space="0" w:color="auto"/>
        <w:bottom w:val="none" w:sz="0" w:space="0" w:color="auto"/>
        <w:right w:val="none" w:sz="0" w:space="0" w:color="auto"/>
      </w:divBdr>
    </w:div>
    <w:div w:id="66346335">
      <w:bodyDiv w:val="1"/>
      <w:marLeft w:val="0"/>
      <w:marRight w:val="0"/>
      <w:marTop w:val="0"/>
      <w:marBottom w:val="0"/>
      <w:divBdr>
        <w:top w:val="none" w:sz="0" w:space="0" w:color="auto"/>
        <w:left w:val="none" w:sz="0" w:space="0" w:color="auto"/>
        <w:bottom w:val="none" w:sz="0" w:space="0" w:color="auto"/>
        <w:right w:val="none" w:sz="0" w:space="0" w:color="auto"/>
      </w:divBdr>
    </w:div>
    <w:div w:id="67702469">
      <w:bodyDiv w:val="1"/>
      <w:marLeft w:val="0"/>
      <w:marRight w:val="0"/>
      <w:marTop w:val="0"/>
      <w:marBottom w:val="0"/>
      <w:divBdr>
        <w:top w:val="none" w:sz="0" w:space="0" w:color="auto"/>
        <w:left w:val="none" w:sz="0" w:space="0" w:color="auto"/>
        <w:bottom w:val="none" w:sz="0" w:space="0" w:color="auto"/>
        <w:right w:val="none" w:sz="0" w:space="0" w:color="auto"/>
      </w:divBdr>
    </w:div>
    <w:div w:id="76830467">
      <w:bodyDiv w:val="1"/>
      <w:marLeft w:val="0"/>
      <w:marRight w:val="0"/>
      <w:marTop w:val="0"/>
      <w:marBottom w:val="0"/>
      <w:divBdr>
        <w:top w:val="none" w:sz="0" w:space="0" w:color="auto"/>
        <w:left w:val="none" w:sz="0" w:space="0" w:color="auto"/>
        <w:bottom w:val="none" w:sz="0" w:space="0" w:color="auto"/>
        <w:right w:val="none" w:sz="0" w:space="0" w:color="auto"/>
      </w:divBdr>
    </w:div>
    <w:div w:id="86266552">
      <w:bodyDiv w:val="1"/>
      <w:marLeft w:val="0"/>
      <w:marRight w:val="0"/>
      <w:marTop w:val="0"/>
      <w:marBottom w:val="0"/>
      <w:divBdr>
        <w:top w:val="none" w:sz="0" w:space="0" w:color="auto"/>
        <w:left w:val="none" w:sz="0" w:space="0" w:color="auto"/>
        <w:bottom w:val="none" w:sz="0" w:space="0" w:color="auto"/>
        <w:right w:val="none" w:sz="0" w:space="0" w:color="auto"/>
      </w:divBdr>
    </w:div>
    <w:div w:id="86312525">
      <w:bodyDiv w:val="1"/>
      <w:marLeft w:val="0"/>
      <w:marRight w:val="0"/>
      <w:marTop w:val="0"/>
      <w:marBottom w:val="0"/>
      <w:divBdr>
        <w:top w:val="none" w:sz="0" w:space="0" w:color="auto"/>
        <w:left w:val="none" w:sz="0" w:space="0" w:color="auto"/>
        <w:bottom w:val="none" w:sz="0" w:space="0" w:color="auto"/>
        <w:right w:val="none" w:sz="0" w:space="0" w:color="auto"/>
      </w:divBdr>
    </w:div>
    <w:div w:id="87317219">
      <w:bodyDiv w:val="1"/>
      <w:marLeft w:val="0"/>
      <w:marRight w:val="0"/>
      <w:marTop w:val="0"/>
      <w:marBottom w:val="0"/>
      <w:divBdr>
        <w:top w:val="none" w:sz="0" w:space="0" w:color="auto"/>
        <w:left w:val="none" w:sz="0" w:space="0" w:color="auto"/>
        <w:bottom w:val="none" w:sz="0" w:space="0" w:color="auto"/>
        <w:right w:val="none" w:sz="0" w:space="0" w:color="auto"/>
      </w:divBdr>
    </w:div>
    <w:div w:id="87390988">
      <w:bodyDiv w:val="1"/>
      <w:marLeft w:val="0"/>
      <w:marRight w:val="0"/>
      <w:marTop w:val="0"/>
      <w:marBottom w:val="0"/>
      <w:divBdr>
        <w:top w:val="none" w:sz="0" w:space="0" w:color="auto"/>
        <w:left w:val="none" w:sz="0" w:space="0" w:color="auto"/>
        <w:bottom w:val="none" w:sz="0" w:space="0" w:color="auto"/>
        <w:right w:val="none" w:sz="0" w:space="0" w:color="auto"/>
      </w:divBdr>
    </w:div>
    <w:div w:id="92095828">
      <w:bodyDiv w:val="1"/>
      <w:marLeft w:val="0"/>
      <w:marRight w:val="0"/>
      <w:marTop w:val="0"/>
      <w:marBottom w:val="0"/>
      <w:divBdr>
        <w:top w:val="none" w:sz="0" w:space="0" w:color="auto"/>
        <w:left w:val="none" w:sz="0" w:space="0" w:color="auto"/>
        <w:bottom w:val="none" w:sz="0" w:space="0" w:color="auto"/>
        <w:right w:val="none" w:sz="0" w:space="0" w:color="auto"/>
      </w:divBdr>
    </w:div>
    <w:div w:id="95099543">
      <w:bodyDiv w:val="1"/>
      <w:marLeft w:val="0"/>
      <w:marRight w:val="0"/>
      <w:marTop w:val="0"/>
      <w:marBottom w:val="0"/>
      <w:divBdr>
        <w:top w:val="none" w:sz="0" w:space="0" w:color="auto"/>
        <w:left w:val="none" w:sz="0" w:space="0" w:color="auto"/>
        <w:bottom w:val="none" w:sz="0" w:space="0" w:color="auto"/>
        <w:right w:val="none" w:sz="0" w:space="0" w:color="auto"/>
      </w:divBdr>
    </w:div>
    <w:div w:id="96366661">
      <w:bodyDiv w:val="1"/>
      <w:marLeft w:val="0"/>
      <w:marRight w:val="0"/>
      <w:marTop w:val="0"/>
      <w:marBottom w:val="0"/>
      <w:divBdr>
        <w:top w:val="none" w:sz="0" w:space="0" w:color="auto"/>
        <w:left w:val="none" w:sz="0" w:space="0" w:color="auto"/>
        <w:bottom w:val="none" w:sz="0" w:space="0" w:color="auto"/>
        <w:right w:val="none" w:sz="0" w:space="0" w:color="auto"/>
      </w:divBdr>
    </w:div>
    <w:div w:id="99642024">
      <w:bodyDiv w:val="1"/>
      <w:marLeft w:val="0"/>
      <w:marRight w:val="0"/>
      <w:marTop w:val="0"/>
      <w:marBottom w:val="0"/>
      <w:divBdr>
        <w:top w:val="none" w:sz="0" w:space="0" w:color="auto"/>
        <w:left w:val="none" w:sz="0" w:space="0" w:color="auto"/>
        <w:bottom w:val="none" w:sz="0" w:space="0" w:color="auto"/>
        <w:right w:val="none" w:sz="0" w:space="0" w:color="auto"/>
      </w:divBdr>
    </w:div>
    <w:div w:id="99842490">
      <w:bodyDiv w:val="1"/>
      <w:marLeft w:val="0"/>
      <w:marRight w:val="0"/>
      <w:marTop w:val="0"/>
      <w:marBottom w:val="0"/>
      <w:divBdr>
        <w:top w:val="none" w:sz="0" w:space="0" w:color="auto"/>
        <w:left w:val="none" w:sz="0" w:space="0" w:color="auto"/>
        <w:bottom w:val="none" w:sz="0" w:space="0" w:color="auto"/>
        <w:right w:val="none" w:sz="0" w:space="0" w:color="auto"/>
      </w:divBdr>
    </w:div>
    <w:div w:id="102460626">
      <w:bodyDiv w:val="1"/>
      <w:marLeft w:val="0"/>
      <w:marRight w:val="0"/>
      <w:marTop w:val="0"/>
      <w:marBottom w:val="0"/>
      <w:divBdr>
        <w:top w:val="none" w:sz="0" w:space="0" w:color="auto"/>
        <w:left w:val="none" w:sz="0" w:space="0" w:color="auto"/>
        <w:bottom w:val="none" w:sz="0" w:space="0" w:color="auto"/>
        <w:right w:val="none" w:sz="0" w:space="0" w:color="auto"/>
      </w:divBdr>
    </w:div>
    <w:div w:id="103351995">
      <w:bodyDiv w:val="1"/>
      <w:marLeft w:val="0"/>
      <w:marRight w:val="0"/>
      <w:marTop w:val="0"/>
      <w:marBottom w:val="0"/>
      <w:divBdr>
        <w:top w:val="none" w:sz="0" w:space="0" w:color="auto"/>
        <w:left w:val="none" w:sz="0" w:space="0" w:color="auto"/>
        <w:bottom w:val="none" w:sz="0" w:space="0" w:color="auto"/>
        <w:right w:val="none" w:sz="0" w:space="0" w:color="auto"/>
      </w:divBdr>
    </w:div>
    <w:div w:id="104543723">
      <w:bodyDiv w:val="1"/>
      <w:marLeft w:val="0"/>
      <w:marRight w:val="0"/>
      <w:marTop w:val="0"/>
      <w:marBottom w:val="0"/>
      <w:divBdr>
        <w:top w:val="none" w:sz="0" w:space="0" w:color="auto"/>
        <w:left w:val="none" w:sz="0" w:space="0" w:color="auto"/>
        <w:bottom w:val="none" w:sz="0" w:space="0" w:color="auto"/>
        <w:right w:val="none" w:sz="0" w:space="0" w:color="auto"/>
      </w:divBdr>
    </w:div>
    <w:div w:id="105348254">
      <w:bodyDiv w:val="1"/>
      <w:marLeft w:val="0"/>
      <w:marRight w:val="0"/>
      <w:marTop w:val="0"/>
      <w:marBottom w:val="0"/>
      <w:divBdr>
        <w:top w:val="none" w:sz="0" w:space="0" w:color="auto"/>
        <w:left w:val="none" w:sz="0" w:space="0" w:color="auto"/>
        <w:bottom w:val="none" w:sz="0" w:space="0" w:color="auto"/>
        <w:right w:val="none" w:sz="0" w:space="0" w:color="auto"/>
      </w:divBdr>
    </w:div>
    <w:div w:id="107436677">
      <w:bodyDiv w:val="1"/>
      <w:marLeft w:val="0"/>
      <w:marRight w:val="0"/>
      <w:marTop w:val="0"/>
      <w:marBottom w:val="0"/>
      <w:divBdr>
        <w:top w:val="none" w:sz="0" w:space="0" w:color="auto"/>
        <w:left w:val="none" w:sz="0" w:space="0" w:color="auto"/>
        <w:bottom w:val="none" w:sz="0" w:space="0" w:color="auto"/>
        <w:right w:val="none" w:sz="0" w:space="0" w:color="auto"/>
      </w:divBdr>
    </w:div>
    <w:div w:id="112749085">
      <w:bodyDiv w:val="1"/>
      <w:marLeft w:val="0"/>
      <w:marRight w:val="0"/>
      <w:marTop w:val="0"/>
      <w:marBottom w:val="0"/>
      <w:divBdr>
        <w:top w:val="none" w:sz="0" w:space="0" w:color="auto"/>
        <w:left w:val="none" w:sz="0" w:space="0" w:color="auto"/>
        <w:bottom w:val="none" w:sz="0" w:space="0" w:color="auto"/>
        <w:right w:val="none" w:sz="0" w:space="0" w:color="auto"/>
      </w:divBdr>
    </w:div>
    <w:div w:id="114566305">
      <w:bodyDiv w:val="1"/>
      <w:marLeft w:val="0"/>
      <w:marRight w:val="0"/>
      <w:marTop w:val="0"/>
      <w:marBottom w:val="0"/>
      <w:divBdr>
        <w:top w:val="none" w:sz="0" w:space="0" w:color="auto"/>
        <w:left w:val="none" w:sz="0" w:space="0" w:color="auto"/>
        <w:bottom w:val="none" w:sz="0" w:space="0" w:color="auto"/>
        <w:right w:val="none" w:sz="0" w:space="0" w:color="auto"/>
      </w:divBdr>
    </w:div>
    <w:div w:id="114906559">
      <w:bodyDiv w:val="1"/>
      <w:marLeft w:val="0"/>
      <w:marRight w:val="0"/>
      <w:marTop w:val="0"/>
      <w:marBottom w:val="0"/>
      <w:divBdr>
        <w:top w:val="none" w:sz="0" w:space="0" w:color="auto"/>
        <w:left w:val="none" w:sz="0" w:space="0" w:color="auto"/>
        <w:bottom w:val="none" w:sz="0" w:space="0" w:color="auto"/>
        <w:right w:val="none" w:sz="0" w:space="0" w:color="auto"/>
      </w:divBdr>
    </w:div>
    <w:div w:id="118888170">
      <w:bodyDiv w:val="1"/>
      <w:marLeft w:val="0"/>
      <w:marRight w:val="0"/>
      <w:marTop w:val="0"/>
      <w:marBottom w:val="0"/>
      <w:divBdr>
        <w:top w:val="none" w:sz="0" w:space="0" w:color="auto"/>
        <w:left w:val="none" w:sz="0" w:space="0" w:color="auto"/>
        <w:bottom w:val="none" w:sz="0" w:space="0" w:color="auto"/>
        <w:right w:val="none" w:sz="0" w:space="0" w:color="auto"/>
      </w:divBdr>
    </w:div>
    <w:div w:id="120266292">
      <w:bodyDiv w:val="1"/>
      <w:marLeft w:val="0"/>
      <w:marRight w:val="0"/>
      <w:marTop w:val="0"/>
      <w:marBottom w:val="0"/>
      <w:divBdr>
        <w:top w:val="none" w:sz="0" w:space="0" w:color="auto"/>
        <w:left w:val="none" w:sz="0" w:space="0" w:color="auto"/>
        <w:bottom w:val="none" w:sz="0" w:space="0" w:color="auto"/>
        <w:right w:val="none" w:sz="0" w:space="0" w:color="auto"/>
      </w:divBdr>
    </w:div>
    <w:div w:id="120879991">
      <w:bodyDiv w:val="1"/>
      <w:marLeft w:val="0"/>
      <w:marRight w:val="0"/>
      <w:marTop w:val="0"/>
      <w:marBottom w:val="0"/>
      <w:divBdr>
        <w:top w:val="none" w:sz="0" w:space="0" w:color="auto"/>
        <w:left w:val="none" w:sz="0" w:space="0" w:color="auto"/>
        <w:bottom w:val="none" w:sz="0" w:space="0" w:color="auto"/>
        <w:right w:val="none" w:sz="0" w:space="0" w:color="auto"/>
      </w:divBdr>
    </w:div>
    <w:div w:id="122774247">
      <w:bodyDiv w:val="1"/>
      <w:marLeft w:val="0"/>
      <w:marRight w:val="0"/>
      <w:marTop w:val="0"/>
      <w:marBottom w:val="0"/>
      <w:divBdr>
        <w:top w:val="none" w:sz="0" w:space="0" w:color="auto"/>
        <w:left w:val="none" w:sz="0" w:space="0" w:color="auto"/>
        <w:bottom w:val="none" w:sz="0" w:space="0" w:color="auto"/>
        <w:right w:val="none" w:sz="0" w:space="0" w:color="auto"/>
      </w:divBdr>
    </w:div>
    <w:div w:id="124081717">
      <w:bodyDiv w:val="1"/>
      <w:marLeft w:val="0"/>
      <w:marRight w:val="0"/>
      <w:marTop w:val="0"/>
      <w:marBottom w:val="0"/>
      <w:divBdr>
        <w:top w:val="none" w:sz="0" w:space="0" w:color="auto"/>
        <w:left w:val="none" w:sz="0" w:space="0" w:color="auto"/>
        <w:bottom w:val="none" w:sz="0" w:space="0" w:color="auto"/>
        <w:right w:val="none" w:sz="0" w:space="0" w:color="auto"/>
      </w:divBdr>
    </w:div>
    <w:div w:id="124977546">
      <w:bodyDiv w:val="1"/>
      <w:marLeft w:val="0"/>
      <w:marRight w:val="0"/>
      <w:marTop w:val="0"/>
      <w:marBottom w:val="0"/>
      <w:divBdr>
        <w:top w:val="none" w:sz="0" w:space="0" w:color="auto"/>
        <w:left w:val="none" w:sz="0" w:space="0" w:color="auto"/>
        <w:bottom w:val="none" w:sz="0" w:space="0" w:color="auto"/>
        <w:right w:val="none" w:sz="0" w:space="0" w:color="auto"/>
      </w:divBdr>
    </w:div>
    <w:div w:id="127166332">
      <w:bodyDiv w:val="1"/>
      <w:marLeft w:val="0"/>
      <w:marRight w:val="0"/>
      <w:marTop w:val="0"/>
      <w:marBottom w:val="0"/>
      <w:divBdr>
        <w:top w:val="none" w:sz="0" w:space="0" w:color="auto"/>
        <w:left w:val="none" w:sz="0" w:space="0" w:color="auto"/>
        <w:bottom w:val="none" w:sz="0" w:space="0" w:color="auto"/>
        <w:right w:val="none" w:sz="0" w:space="0" w:color="auto"/>
      </w:divBdr>
    </w:div>
    <w:div w:id="128402320">
      <w:bodyDiv w:val="1"/>
      <w:marLeft w:val="0"/>
      <w:marRight w:val="0"/>
      <w:marTop w:val="0"/>
      <w:marBottom w:val="0"/>
      <w:divBdr>
        <w:top w:val="none" w:sz="0" w:space="0" w:color="auto"/>
        <w:left w:val="none" w:sz="0" w:space="0" w:color="auto"/>
        <w:bottom w:val="none" w:sz="0" w:space="0" w:color="auto"/>
        <w:right w:val="none" w:sz="0" w:space="0" w:color="auto"/>
      </w:divBdr>
    </w:div>
    <w:div w:id="134493525">
      <w:bodyDiv w:val="1"/>
      <w:marLeft w:val="0"/>
      <w:marRight w:val="0"/>
      <w:marTop w:val="0"/>
      <w:marBottom w:val="0"/>
      <w:divBdr>
        <w:top w:val="none" w:sz="0" w:space="0" w:color="auto"/>
        <w:left w:val="none" w:sz="0" w:space="0" w:color="auto"/>
        <w:bottom w:val="none" w:sz="0" w:space="0" w:color="auto"/>
        <w:right w:val="none" w:sz="0" w:space="0" w:color="auto"/>
      </w:divBdr>
    </w:div>
    <w:div w:id="134496478">
      <w:bodyDiv w:val="1"/>
      <w:marLeft w:val="0"/>
      <w:marRight w:val="0"/>
      <w:marTop w:val="0"/>
      <w:marBottom w:val="0"/>
      <w:divBdr>
        <w:top w:val="none" w:sz="0" w:space="0" w:color="auto"/>
        <w:left w:val="none" w:sz="0" w:space="0" w:color="auto"/>
        <w:bottom w:val="none" w:sz="0" w:space="0" w:color="auto"/>
        <w:right w:val="none" w:sz="0" w:space="0" w:color="auto"/>
      </w:divBdr>
    </w:div>
    <w:div w:id="134838121">
      <w:bodyDiv w:val="1"/>
      <w:marLeft w:val="0"/>
      <w:marRight w:val="0"/>
      <w:marTop w:val="0"/>
      <w:marBottom w:val="0"/>
      <w:divBdr>
        <w:top w:val="none" w:sz="0" w:space="0" w:color="auto"/>
        <w:left w:val="none" w:sz="0" w:space="0" w:color="auto"/>
        <w:bottom w:val="none" w:sz="0" w:space="0" w:color="auto"/>
        <w:right w:val="none" w:sz="0" w:space="0" w:color="auto"/>
      </w:divBdr>
    </w:div>
    <w:div w:id="137379645">
      <w:bodyDiv w:val="1"/>
      <w:marLeft w:val="0"/>
      <w:marRight w:val="0"/>
      <w:marTop w:val="0"/>
      <w:marBottom w:val="0"/>
      <w:divBdr>
        <w:top w:val="none" w:sz="0" w:space="0" w:color="auto"/>
        <w:left w:val="none" w:sz="0" w:space="0" w:color="auto"/>
        <w:bottom w:val="none" w:sz="0" w:space="0" w:color="auto"/>
        <w:right w:val="none" w:sz="0" w:space="0" w:color="auto"/>
      </w:divBdr>
    </w:div>
    <w:div w:id="138688541">
      <w:bodyDiv w:val="1"/>
      <w:marLeft w:val="0"/>
      <w:marRight w:val="0"/>
      <w:marTop w:val="0"/>
      <w:marBottom w:val="0"/>
      <w:divBdr>
        <w:top w:val="none" w:sz="0" w:space="0" w:color="auto"/>
        <w:left w:val="none" w:sz="0" w:space="0" w:color="auto"/>
        <w:bottom w:val="none" w:sz="0" w:space="0" w:color="auto"/>
        <w:right w:val="none" w:sz="0" w:space="0" w:color="auto"/>
      </w:divBdr>
    </w:div>
    <w:div w:id="139271441">
      <w:bodyDiv w:val="1"/>
      <w:marLeft w:val="0"/>
      <w:marRight w:val="0"/>
      <w:marTop w:val="0"/>
      <w:marBottom w:val="0"/>
      <w:divBdr>
        <w:top w:val="none" w:sz="0" w:space="0" w:color="auto"/>
        <w:left w:val="none" w:sz="0" w:space="0" w:color="auto"/>
        <w:bottom w:val="none" w:sz="0" w:space="0" w:color="auto"/>
        <w:right w:val="none" w:sz="0" w:space="0" w:color="auto"/>
      </w:divBdr>
    </w:div>
    <w:div w:id="139540331">
      <w:bodyDiv w:val="1"/>
      <w:marLeft w:val="0"/>
      <w:marRight w:val="0"/>
      <w:marTop w:val="0"/>
      <w:marBottom w:val="0"/>
      <w:divBdr>
        <w:top w:val="none" w:sz="0" w:space="0" w:color="auto"/>
        <w:left w:val="none" w:sz="0" w:space="0" w:color="auto"/>
        <w:bottom w:val="none" w:sz="0" w:space="0" w:color="auto"/>
        <w:right w:val="none" w:sz="0" w:space="0" w:color="auto"/>
      </w:divBdr>
    </w:div>
    <w:div w:id="141238372">
      <w:bodyDiv w:val="1"/>
      <w:marLeft w:val="0"/>
      <w:marRight w:val="0"/>
      <w:marTop w:val="0"/>
      <w:marBottom w:val="0"/>
      <w:divBdr>
        <w:top w:val="none" w:sz="0" w:space="0" w:color="auto"/>
        <w:left w:val="none" w:sz="0" w:space="0" w:color="auto"/>
        <w:bottom w:val="none" w:sz="0" w:space="0" w:color="auto"/>
        <w:right w:val="none" w:sz="0" w:space="0" w:color="auto"/>
      </w:divBdr>
    </w:div>
    <w:div w:id="145128555">
      <w:bodyDiv w:val="1"/>
      <w:marLeft w:val="0"/>
      <w:marRight w:val="0"/>
      <w:marTop w:val="0"/>
      <w:marBottom w:val="0"/>
      <w:divBdr>
        <w:top w:val="none" w:sz="0" w:space="0" w:color="auto"/>
        <w:left w:val="none" w:sz="0" w:space="0" w:color="auto"/>
        <w:bottom w:val="none" w:sz="0" w:space="0" w:color="auto"/>
        <w:right w:val="none" w:sz="0" w:space="0" w:color="auto"/>
      </w:divBdr>
    </w:div>
    <w:div w:id="146358004">
      <w:bodyDiv w:val="1"/>
      <w:marLeft w:val="0"/>
      <w:marRight w:val="0"/>
      <w:marTop w:val="0"/>
      <w:marBottom w:val="0"/>
      <w:divBdr>
        <w:top w:val="none" w:sz="0" w:space="0" w:color="auto"/>
        <w:left w:val="none" w:sz="0" w:space="0" w:color="auto"/>
        <w:bottom w:val="none" w:sz="0" w:space="0" w:color="auto"/>
        <w:right w:val="none" w:sz="0" w:space="0" w:color="auto"/>
      </w:divBdr>
    </w:div>
    <w:div w:id="150030127">
      <w:bodyDiv w:val="1"/>
      <w:marLeft w:val="0"/>
      <w:marRight w:val="0"/>
      <w:marTop w:val="0"/>
      <w:marBottom w:val="0"/>
      <w:divBdr>
        <w:top w:val="none" w:sz="0" w:space="0" w:color="auto"/>
        <w:left w:val="none" w:sz="0" w:space="0" w:color="auto"/>
        <w:bottom w:val="none" w:sz="0" w:space="0" w:color="auto"/>
        <w:right w:val="none" w:sz="0" w:space="0" w:color="auto"/>
      </w:divBdr>
    </w:div>
    <w:div w:id="152140715">
      <w:bodyDiv w:val="1"/>
      <w:marLeft w:val="0"/>
      <w:marRight w:val="0"/>
      <w:marTop w:val="0"/>
      <w:marBottom w:val="0"/>
      <w:divBdr>
        <w:top w:val="none" w:sz="0" w:space="0" w:color="auto"/>
        <w:left w:val="none" w:sz="0" w:space="0" w:color="auto"/>
        <w:bottom w:val="none" w:sz="0" w:space="0" w:color="auto"/>
        <w:right w:val="none" w:sz="0" w:space="0" w:color="auto"/>
      </w:divBdr>
    </w:div>
    <w:div w:id="152373763">
      <w:bodyDiv w:val="1"/>
      <w:marLeft w:val="0"/>
      <w:marRight w:val="0"/>
      <w:marTop w:val="0"/>
      <w:marBottom w:val="0"/>
      <w:divBdr>
        <w:top w:val="none" w:sz="0" w:space="0" w:color="auto"/>
        <w:left w:val="none" w:sz="0" w:space="0" w:color="auto"/>
        <w:bottom w:val="none" w:sz="0" w:space="0" w:color="auto"/>
        <w:right w:val="none" w:sz="0" w:space="0" w:color="auto"/>
      </w:divBdr>
    </w:div>
    <w:div w:id="154809366">
      <w:bodyDiv w:val="1"/>
      <w:marLeft w:val="0"/>
      <w:marRight w:val="0"/>
      <w:marTop w:val="0"/>
      <w:marBottom w:val="0"/>
      <w:divBdr>
        <w:top w:val="none" w:sz="0" w:space="0" w:color="auto"/>
        <w:left w:val="none" w:sz="0" w:space="0" w:color="auto"/>
        <w:bottom w:val="none" w:sz="0" w:space="0" w:color="auto"/>
        <w:right w:val="none" w:sz="0" w:space="0" w:color="auto"/>
      </w:divBdr>
    </w:div>
    <w:div w:id="158010296">
      <w:bodyDiv w:val="1"/>
      <w:marLeft w:val="0"/>
      <w:marRight w:val="0"/>
      <w:marTop w:val="0"/>
      <w:marBottom w:val="0"/>
      <w:divBdr>
        <w:top w:val="none" w:sz="0" w:space="0" w:color="auto"/>
        <w:left w:val="none" w:sz="0" w:space="0" w:color="auto"/>
        <w:bottom w:val="none" w:sz="0" w:space="0" w:color="auto"/>
        <w:right w:val="none" w:sz="0" w:space="0" w:color="auto"/>
      </w:divBdr>
    </w:div>
    <w:div w:id="159347530">
      <w:bodyDiv w:val="1"/>
      <w:marLeft w:val="0"/>
      <w:marRight w:val="0"/>
      <w:marTop w:val="0"/>
      <w:marBottom w:val="0"/>
      <w:divBdr>
        <w:top w:val="none" w:sz="0" w:space="0" w:color="auto"/>
        <w:left w:val="none" w:sz="0" w:space="0" w:color="auto"/>
        <w:bottom w:val="none" w:sz="0" w:space="0" w:color="auto"/>
        <w:right w:val="none" w:sz="0" w:space="0" w:color="auto"/>
      </w:divBdr>
    </w:div>
    <w:div w:id="167864574">
      <w:bodyDiv w:val="1"/>
      <w:marLeft w:val="0"/>
      <w:marRight w:val="0"/>
      <w:marTop w:val="0"/>
      <w:marBottom w:val="0"/>
      <w:divBdr>
        <w:top w:val="none" w:sz="0" w:space="0" w:color="auto"/>
        <w:left w:val="none" w:sz="0" w:space="0" w:color="auto"/>
        <w:bottom w:val="none" w:sz="0" w:space="0" w:color="auto"/>
        <w:right w:val="none" w:sz="0" w:space="0" w:color="auto"/>
      </w:divBdr>
    </w:div>
    <w:div w:id="170029139">
      <w:bodyDiv w:val="1"/>
      <w:marLeft w:val="0"/>
      <w:marRight w:val="0"/>
      <w:marTop w:val="0"/>
      <w:marBottom w:val="0"/>
      <w:divBdr>
        <w:top w:val="none" w:sz="0" w:space="0" w:color="auto"/>
        <w:left w:val="none" w:sz="0" w:space="0" w:color="auto"/>
        <w:bottom w:val="none" w:sz="0" w:space="0" w:color="auto"/>
        <w:right w:val="none" w:sz="0" w:space="0" w:color="auto"/>
      </w:divBdr>
    </w:div>
    <w:div w:id="171341235">
      <w:bodyDiv w:val="1"/>
      <w:marLeft w:val="0"/>
      <w:marRight w:val="0"/>
      <w:marTop w:val="0"/>
      <w:marBottom w:val="0"/>
      <w:divBdr>
        <w:top w:val="none" w:sz="0" w:space="0" w:color="auto"/>
        <w:left w:val="none" w:sz="0" w:space="0" w:color="auto"/>
        <w:bottom w:val="none" w:sz="0" w:space="0" w:color="auto"/>
        <w:right w:val="none" w:sz="0" w:space="0" w:color="auto"/>
      </w:divBdr>
    </w:div>
    <w:div w:id="174268516">
      <w:bodyDiv w:val="1"/>
      <w:marLeft w:val="0"/>
      <w:marRight w:val="0"/>
      <w:marTop w:val="0"/>
      <w:marBottom w:val="0"/>
      <w:divBdr>
        <w:top w:val="none" w:sz="0" w:space="0" w:color="auto"/>
        <w:left w:val="none" w:sz="0" w:space="0" w:color="auto"/>
        <w:bottom w:val="none" w:sz="0" w:space="0" w:color="auto"/>
        <w:right w:val="none" w:sz="0" w:space="0" w:color="auto"/>
      </w:divBdr>
    </w:div>
    <w:div w:id="174658108">
      <w:bodyDiv w:val="1"/>
      <w:marLeft w:val="0"/>
      <w:marRight w:val="0"/>
      <w:marTop w:val="0"/>
      <w:marBottom w:val="0"/>
      <w:divBdr>
        <w:top w:val="none" w:sz="0" w:space="0" w:color="auto"/>
        <w:left w:val="none" w:sz="0" w:space="0" w:color="auto"/>
        <w:bottom w:val="none" w:sz="0" w:space="0" w:color="auto"/>
        <w:right w:val="none" w:sz="0" w:space="0" w:color="auto"/>
      </w:divBdr>
    </w:div>
    <w:div w:id="174807170">
      <w:bodyDiv w:val="1"/>
      <w:marLeft w:val="0"/>
      <w:marRight w:val="0"/>
      <w:marTop w:val="0"/>
      <w:marBottom w:val="0"/>
      <w:divBdr>
        <w:top w:val="none" w:sz="0" w:space="0" w:color="auto"/>
        <w:left w:val="none" w:sz="0" w:space="0" w:color="auto"/>
        <w:bottom w:val="none" w:sz="0" w:space="0" w:color="auto"/>
        <w:right w:val="none" w:sz="0" w:space="0" w:color="auto"/>
      </w:divBdr>
    </w:div>
    <w:div w:id="175535832">
      <w:bodyDiv w:val="1"/>
      <w:marLeft w:val="0"/>
      <w:marRight w:val="0"/>
      <w:marTop w:val="0"/>
      <w:marBottom w:val="0"/>
      <w:divBdr>
        <w:top w:val="none" w:sz="0" w:space="0" w:color="auto"/>
        <w:left w:val="none" w:sz="0" w:space="0" w:color="auto"/>
        <w:bottom w:val="none" w:sz="0" w:space="0" w:color="auto"/>
        <w:right w:val="none" w:sz="0" w:space="0" w:color="auto"/>
      </w:divBdr>
    </w:div>
    <w:div w:id="178547291">
      <w:bodyDiv w:val="1"/>
      <w:marLeft w:val="0"/>
      <w:marRight w:val="0"/>
      <w:marTop w:val="0"/>
      <w:marBottom w:val="0"/>
      <w:divBdr>
        <w:top w:val="none" w:sz="0" w:space="0" w:color="auto"/>
        <w:left w:val="none" w:sz="0" w:space="0" w:color="auto"/>
        <w:bottom w:val="none" w:sz="0" w:space="0" w:color="auto"/>
        <w:right w:val="none" w:sz="0" w:space="0" w:color="auto"/>
      </w:divBdr>
    </w:div>
    <w:div w:id="179779152">
      <w:bodyDiv w:val="1"/>
      <w:marLeft w:val="0"/>
      <w:marRight w:val="0"/>
      <w:marTop w:val="0"/>
      <w:marBottom w:val="0"/>
      <w:divBdr>
        <w:top w:val="none" w:sz="0" w:space="0" w:color="auto"/>
        <w:left w:val="none" w:sz="0" w:space="0" w:color="auto"/>
        <w:bottom w:val="none" w:sz="0" w:space="0" w:color="auto"/>
        <w:right w:val="none" w:sz="0" w:space="0" w:color="auto"/>
      </w:divBdr>
    </w:div>
    <w:div w:id="182129149">
      <w:bodyDiv w:val="1"/>
      <w:marLeft w:val="0"/>
      <w:marRight w:val="0"/>
      <w:marTop w:val="0"/>
      <w:marBottom w:val="0"/>
      <w:divBdr>
        <w:top w:val="none" w:sz="0" w:space="0" w:color="auto"/>
        <w:left w:val="none" w:sz="0" w:space="0" w:color="auto"/>
        <w:bottom w:val="none" w:sz="0" w:space="0" w:color="auto"/>
        <w:right w:val="none" w:sz="0" w:space="0" w:color="auto"/>
      </w:divBdr>
    </w:div>
    <w:div w:id="184250878">
      <w:bodyDiv w:val="1"/>
      <w:marLeft w:val="0"/>
      <w:marRight w:val="0"/>
      <w:marTop w:val="0"/>
      <w:marBottom w:val="0"/>
      <w:divBdr>
        <w:top w:val="none" w:sz="0" w:space="0" w:color="auto"/>
        <w:left w:val="none" w:sz="0" w:space="0" w:color="auto"/>
        <w:bottom w:val="none" w:sz="0" w:space="0" w:color="auto"/>
        <w:right w:val="none" w:sz="0" w:space="0" w:color="auto"/>
      </w:divBdr>
    </w:div>
    <w:div w:id="184368858">
      <w:bodyDiv w:val="1"/>
      <w:marLeft w:val="0"/>
      <w:marRight w:val="0"/>
      <w:marTop w:val="0"/>
      <w:marBottom w:val="0"/>
      <w:divBdr>
        <w:top w:val="none" w:sz="0" w:space="0" w:color="auto"/>
        <w:left w:val="none" w:sz="0" w:space="0" w:color="auto"/>
        <w:bottom w:val="none" w:sz="0" w:space="0" w:color="auto"/>
        <w:right w:val="none" w:sz="0" w:space="0" w:color="auto"/>
      </w:divBdr>
    </w:div>
    <w:div w:id="186144614">
      <w:bodyDiv w:val="1"/>
      <w:marLeft w:val="0"/>
      <w:marRight w:val="0"/>
      <w:marTop w:val="0"/>
      <w:marBottom w:val="0"/>
      <w:divBdr>
        <w:top w:val="none" w:sz="0" w:space="0" w:color="auto"/>
        <w:left w:val="none" w:sz="0" w:space="0" w:color="auto"/>
        <w:bottom w:val="none" w:sz="0" w:space="0" w:color="auto"/>
        <w:right w:val="none" w:sz="0" w:space="0" w:color="auto"/>
      </w:divBdr>
    </w:div>
    <w:div w:id="188569518">
      <w:bodyDiv w:val="1"/>
      <w:marLeft w:val="0"/>
      <w:marRight w:val="0"/>
      <w:marTop w:val="0"/>
      <w:marBottom w:val="0"/>
      <w:divBdr>
        <w:top w:val="none" w:sz="0" w:space="0" w:color="auto"/>
        <w:left w:val="none" w:sz="0" w:space="0" w:color="auto"/>
        <w:bottom w:val="none" w:sz="0" w:space="0" w:color="auto"/>
        <w:right w:val="none" w:sz="0" w:space="0" w:color="auto"/>
      </w:divBdr>
    </w:div>
    <w:div w:id="197008524">
      <w:bodyDiv w:val="1"/>
      <w:marLeft w:val="0"/>
      <w:marRight w:val="0"/>
      <w:marTop w:val="0"/>
      <w:marBottom w:val="0"/>
      <w:divBdr>
        <w:top w:val="none" w:sz="0" w:space="0" w:color="auto"/>
        <w:left w:val="none" w:sz="0" w:space="0" w:color="auto"/>
        <w:bottom w:val="none" w:sz="0" w:space="0" w:color="auto"/>
        <w:right w:val="none" w:sz="0" w:space="0" w:color="auto"/>
      </w:divBdr>
    </w:div>
    <w:div w:id="200286388">
      <w:bodyDiv w:val="1"/>
      <w:marLeft w:val="0"/>
      <w:marRight w:val="0"/>
      <w:marTop w:val="0"/>
      <w:marBottom w:val="0"/>
      <w:divBdr>
        <w:top w:val="none" w:sz="0" w:space="0" w:color="auto"/>
        <w:left w:val="none" w:sz="0" w:space="0" w:color="auto"/>
        <w:bottom w:val="none" w:sz="0" w:space="0" w:color="auto"/>
        <w:right w:val="none" w:sz="0" w:space="0" w:color="auto"/>
      </w:divBdr>
    </w:div>
    <w:div w:id="201014618">
      <w:bodyDiv w:val="1"/>
      <w:marLeft w:val="0"/>
      <w:marRight w:val="0"/>
      <w:marTop w:val="0"/>
      <w:marBottom w:val="0"/>
      <w:divBdr>
        <w:top w:val="none" w:sz="0" w:space="0" w:color="auto"/>
        <w:left w:val="none" w:sz="0" w:space="0" w:color="auto"/>
        <w:bottom w:val="none" w:sz="0" w:space="0" w:color="auto"/>
        <w:right w:val="none" w:sz="0" w:space="0" w:color="auto"/>
      </w:divBdr>
    </w:div>
    <w:div w:id="203443867">
      <w:bodyDiv w:val="1"/>
      <w:marLeft w:val="0"/>
      <w:marRight w:val="0"/>
      <w:marTop w:val="0"/>
      <w:marBottom w:val="0"/>
      <w:divBdr>
        <w:top w:val="none" w:sz="0" w:space="0" w:color="auto"/>
        <w:left w:val="none" w:sz="0" w:space="0" w:color="auto"/>
        <w:bottom w:val="none" w:sz="0" w:space="0" w:color="auto"/>
        <w:right w:val="none" w:sz="0" w:space="0" w:color="auto"/>
      </w:divBdr>
    </w:div>
    <w:div w:id="204172473">
      <w:bodyDiv w:val="1"/>
      <w:marLeft w:val="0"/>
      <w:marRight w:val="0"/>
      <w:marTop w:val="0"/>
      <w:marBottom w:val="0"/>
      <w:divBdr>
        <w:top w:val="none" w:sz="0" w:space="0" w:color="auto"/>
        <w:left w:val="none" w:sz="0" w:space="0" w:color="auto"/>
        <w:bottom w:val="none" w:sz="0" w:space="0" w:color="auto"/>
        <w:right w:val="none" w:sz="0" w:space="0" w:color="auto"/>
      </w:divBdr>
    </w:div>
    <w:div w:id="207766169">
      <w:bodyDiv w:val="1"/>
      <w:marLeft w:val="0"/>
      <w:marRight w:val="0"/>
      <w:marTop w:val="0"/>
      <w:marBottom w:val="0"/>
      <w:divBdr>
        <w:top w:val="none" w:sz="0" w:space="0" w:color="auto"/>
        <w:left w:val="none" w:sz="0" w:space="0" w:color="auto"/>
        <w:bottom w:val="none" w:sz="0" w:space="0" w:color="auto"/>
        <w:right w:val="none" w:sz="0" w:space="0" w:color="auto"/>
      </w:divBdr>
    </w:div>
    <w:div w:id="210308705">
      <w:bodyDiv w:val="1"/>
      <w:marLeft w:val="0"/>
      <w:marRight w:val="0"/>
      <w:marTop w:val="0"/>
      <w:marBottom w:val="0"/>
      <w:divBdr>
        <w:top w:val="none" w:sz="0" w:space="0" w:color="auto"/>
        <w:left w:val="none" w:sz="0" w:space="0" w:color="auto"/>
        <w:bottom w:val="none" w:sz="0" w:space="0" w:color="auto"/>
        <w:right w:val="none" w:sz="0" w:space="0" w:color="auto"/>
      </w:divBdr>
      <w:divsChild>
        <w:div w:id="866331935">
          <w:marLeft w:val="0"/>
          <w:marRight w:val="0"/>
          <w:marTop w:val="0"/>
          <w:marBottom w:val="0"/>
          <w:divBdr>
            <w:top w:val="none" w:sz="0" w:space="0" w:color="auto"/>
            <w:left w:val="none" w:sz="0" w:space="0" w:color="auto"/>
            <w:bottom w:val="none" w:sz="0" w:space="0" w:color="auto"/>
            <w:right w:val="none" w:sz="0" w:space="0" w:color="auto"/>
          </w:divBdr>
        </w:div>
        <w:div w:id="1175729553">
          <w:marLeft w:val="0"/>
          <w:marRight w:val="0"/>
          <w:marTop w:val="0"/>
          <w:marBottom w:val="0"/>
          <w:divBdr>
            <w:top w:val="single" w:sz="2" w:space="0" w:color="E3E3E3"/>
            <w:left w:val="single" w:sz="2" w:space="0" w:color="E3E3E3"/>
            <w:bottom w:val="single" w:sz="2" w:space="0" w:color="E3E3E3"/>
            <w:right w:val="single" w:sz="2" w:space="0" w:color="E3E3E3"/>
          </w:divBdr>
          <w:divsChild>
            <w:div w:id="741178605">
              <w:marLeft w:val="0"/>
              <w:marRight w:val="0"/>
              <w:marTop w:val="0"/>
              <w:marBottom w:val="0"/>
              <w:divBdr>
                <w:top w:val="single" w:sz="2" w:space="0" w:color="E3E3E3"/>
                <w:left w:val="single" w:sz="2" w:space="0" w:color="E3E3E3"/>
                <w:bottom w:val="single" w:sz="2" w:space="0" w:color="E3E3E3"/>
                <w:right w:val="single" w:sz="2" w:space="0" w:color="E3E3E3"/>
              </w:divBdr>
              <w:divsChild>
                <w:div w:id="218636201">
                  <w:marLeft w:val="0"/>
                  <w:marRight w:val="0"/>
                  <w:marTop w:val="0"/>
                  <w:marBottom w:val="0"/>
                  <w:divBdr>
                    <w:top w:val="single" w:sz="2" w:space="0" w:color="E3E3E3"/>
                    <w:left w:val="single" w:sz="2" w:space="0" w:color="E3E3E3"/>
                    <w:bottom w:val="single" w:sz="2" w:space="0" w:color="E3E3E3"/>
                    <w:right w:val="single" w:sz="2" w:space="0" w:color="E3E3E3"/>
                  </w:divBdr>
                  <w:divsChild>
                    <w:div w:id="656344875">
                      <w:marLeft w:val="0"/>
                      <w:marRight w:val="0"/>
                      <w:marTop w:val="0"/>
                      <w:marBottom w:val="0"/>
                      <w:divBdr>
                        <w:top w:val="single" w:sz="2" w:space="0" w:color="E3E3E3"/>
                        <w:left w:val="single" w:sz="2" w:space="0" w:color="E3E3E3"/>
                        <w:bottom w:val="single" w:sz="2" w:space="0" w:color="E3E3E3"/>
                        <w:right w:val="single" w:sz="2" w:space="0" w:color="E3E3E3"/>
                      </w:divBdr>
                      <w:divsChild>
                        <w:div w:id="1977031800">
                          <w:marLeft w:val="0"/>
                          <w:marRight w:val="0"/>
                          <w:marTop w:val="0"/>
                          <w:marBottom w:val="0"/>
                          <w:divBdr>
                            <w:top w:val="single" w:sz="2" w:space="0" w:color="E3E3E3"/>
                            <w:left w:val="single" w:sz="2" w:space="0" w:color="E3E3E3"/>
                            <w:bottom w:val="single" w:sz="2" w:space="0" w:color="E3E3E3"/>
                            <w:right w:val="single" w:sz="2" w:space="0" w:color="E3E3E3"/>
                          </w:divBdr>
                          <w:divsChild>
                            <w:div w:id="129960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544147">
                                  <w:marLeft w:val="0"/>
                                  <w:marRight w:val="0"/>
                                  <w:marTop w:val="0"/>
                                  <w:marBottom w:val="0"/>
                                  <w:divBdr>
                                    <w:top w:val="single" w:sz="2" w:space="0" w:color="E3E3E3"/>
                                    <w:left w:val="single" w:sz="2" w:space="0" w:color="E3E3E3"/>
                                    <w:bottom w:val="single" w:sz="2" w:space="0" w:color="E3E3E3"/>
                                    <w:right w:val="single" w:sz="2" w:space="0" w:color="E3E3E3"/>
                                  </w:divBdr>
                                  <w:divsChild>
                                    <w:div w:id="1447121411">
                                      <w:marLeft w:val="0"/>
                                      <w:marRight w:val="0"/>
                                      <w:marTop w:val="0"/>
                                      <w:marBottom w:val="0"/>
                                      <w:divBdr>
                                        <w:top w:val="single" w:sz="2" w:space="0" w:color="E3E3E3"/>
                                        <w:left w:val="single" w:sz="2" w:space="0" w:color="E3E3E3"/>
                                        <w:bottom w:val="single" w:sz="2" w:space="0" w:color="E3E3E3"/>
                                        <w:right w:val="single" w:sz="2" w:space="0" w:color="E3E3E3"/>
                                      </w:divBdr>
                                      <w:divsChild>
                                        <w:div w:id="184177295">
                                          <w:marLeft w:val="0"/>
                                          <w:marRight w:val="0"/>
                                          <w:marTop w:val="0"/>
                                          <w:marBottom w:val="0"/>
                                          <w:divBdr>
                                            <w:top w:val="single" w:sz="2" w:space="0" w:color="E3E3E3"/>
                                            <w:left w:val="single" w:sz="2" w:space="0" w:color="E3E3E3"/>
                                            <w:bottom w:val="single" w:sz="2" w:space="0" w:color="E3E3E3"/>
                                            <w:right w:val="single" w:sz="2" w:space="0" w:color="E3E3E3"/>
                                          </w:divBdr>
                                          <w:divsChild>
                                            <w:div w:id="1738089722">
                                              <w:marLeft w:val="0"/>
                                              <w:marRight w:val="0"/>
                                              <w:marTop w:val="0"/>
                                              <w:marBottom w:val="0"/>
                                              <w:divBdr>
                                                <w:top w:val="single" w:sz="2" w:space="0" w:color="E3E3E3"/>
                                                <w:left w:val="single" w:sz="2" w:space="0" w:color="E3E3E3"/>
                                                <w:bottom w:val="single" w:sz="2" w:space="0" w:color="E3E3E3"/>
                                                <w:right w:val="single" w:sz="2" w:space="0" w:color="E3E3E3"/>
                                              </w:divBdr>
                                              <w:divsChild>
                                                <w:div w:id="652758718">
                                                  <w:marLeft w:val="0"/>
                                                  <w:marRight w:val="0"/>
                                                  <w:marTop w:val="0"/>
                                                  <w:marBottom w:val="0"/>
                                                  <w:divBdr>
                                                    <w:top w:val="single" w:sz="2" w:space="0" w:color="E3E3E3"/>
                                                    <w:left w:val="single" w:sz="2" w:space="0" w:color="E3E3E3"/>
                                                    <w:bottom w:val="single" w:sz="2" w:space="0" w:color="E3E3E3"/>
                                                    <w:right w:val="single" w:sz="2" w:space="0" w:color="E3E3E3"/>
                                                  </w:divBdr>
                                                  <w:divsChild>
                                                    <w:div w:id="41428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925627">
      <w:bodyDiv w:val="1"/>
      <w:marLeft w:val="0"/>
      <w:marRight w:val="0"/>
      <w:marTop w:val="0"/>
      <w:marBottom w:val="0"/>
      <w:divBdr>
        <w:top w:val="none" w:sz="0" w:space="0" w:color="auto"/>
        <w:left w:val="none" w:sz="0" w:space="0" w:color="auto"/>
        <w:bottom w:val="none" w:sz="0" w:space="0" w:color="auto"/>
        <w:right w:val="none" w:sz="0" w:space="0" w:color="auto"/>
      </w:divBdr>
    </w:div>
    <w:div w:id="212619474">
      <w:bodyDiv w:val="1"/>
      <w:marLeft w:val="0"/>
      <w:marRight w:val="0"/>
      <w:marTop w:val="0"/>
      <w:marBottom w:val="0"/>
      <w:divBdr>
        <w:top w:val="none" w:sz="0" w:space="0" w:color="auto"/>
        <w:left w:val="none" w:sz="0" w:space="0" w:color="auto"/>
        <w:bottom w:val="none" w:sz="0" w:space="0" w:color="auto"/>
        <w:right w:val="none" w:sz="0" w:space="0" w:color="auto"/>
      </w:divBdr>
    </w:div>
    <w:div w:id="213586190">
      <w:bodyDiv w:val="1"/>
      <w:marLeft w:val="0"/>
      <w:marRight w:val="0"/>
      <w:marTop w:val="0"/>
      <w:marBottom w:val="0"/>
      <w:divBdr>
        <w:top w:val="none" w:sz="0" w:space="0" w:color="auto"/>
        <w:left w:val="none" w:sz="0" w:space="0" w:color="auto"/>
        <w:bottom w:val="none" w:sz="0" w:space="0" w:color="auto"/>
        <w:right w:val="none" w:sz="0" w:space="0" w:color="auto"/>
      </w:divBdr>
    </w:div>
    <w:div w:id="215891984">
      <w:bodyDiv w:val="1"/>
      <w:marLeft w:val="0"/>
      <w:marRight w:val="0"/>
      <w:marTop w:val="0"/>
      <w:marBottom w:val="0"/>
      <w:divBdr>
        <w:top w:val="none" w:sz="0" w:space="0" w:color="auto"/>
        <w:left w:val="none" w:sz="0" w:space="0" w:color="auto"/>
        <w:bottom w:val="none" w:sz="0" w:space="0" w:color="auto"/>
        <w:right w:val="none" w:sz="0" w:space="0" w:color="auto"/>
      </w:divBdr>
    </w:div>
    <w:div w:id="219946194">
      <w:bodyDiv w:val="1"/>
      <w:marLeft w:val="0"/>
      <w:marRight w:val="0"/>
      <w:marTop w:val="0"/>
      <w:marBottom w:val="0"/>
      <w:divBdr>
        <w:top w:val="none" w:sz="0" w:space="0" w:color="auto"/>
        <w:left w:val="none" w:sz="0" w:space="0" w:color="auto"/>
        <w:bottom w:val="none" w:sz="0" w:space="0" w:color="auto"/>
        <w:right w:val="none" w:sz="0" w:space="0" w:color="auto"/>
      </w:divBdr>
    </w:div>
    <w:div w:id="222133399">
      <w:bodyDiv w:val="1"/>
      <w:marLeft w:val="0"/>
      <w:marRight w:val="0"/>
      <w:marTop w:val="0"/>
      <w:marBottom w:val="0"/>
      <w:divBdr>
        <w:top w:val="none" w:sz="0" w:space="0" w:color="auto"/>
        <w:left w:val="none" w:sz="0" w:space="0" w:color="auto"/>
        <w:bottom w:val="none" w:sz="0" w:space="0" w:color="auto"/>
        <w:right w:val="none" w:sz="0" w:space="0" w:color="auto"/>
      </w:divBdr>
    </w:div>
    <w:div w:id="223756168">
      <w:bodyDiv w:val="1"/>
      <w:marLeft w:val="0"/>
      <w:marRight w:val="0"/>
      <w:marTop w:val="0"/>
      <w:marBottom w:val="0"/>
      <w:divBdr>
        <w:top w:val="none" w:sz="0" w:space="0" w:color="auto"/>
        <w:left w:val="none" w:sz="0" w:space="0" w:color="auto"/>
        <w:bottom w:val="none" w:sz="0" w:space="0" w:color="auto"/>
        <w:right w:val="none" w:sz="0" w:space="0" w:color="auto"/>
      </w:divBdr>
    </w:div>
    <w:div w:id="224411063">
      <w:bodyDiv w:val="1"/>
      <w:marLeft w:val="0"/>
      <w:marRight w:val="0"/>
      <w:marTop w:val="0"/>
      <w:marBottom w:val="0"/>
      <w:divBdr>
        <w:top w:val="none" w:sz="0" w:space="0" w:color="auto"/>
        <w:left w:val="none" w:sz="0" w:space="0" w:color="auto"/>
        <w:bottom w:val="none" w:sz="0" w:space="0" w:color="auto"/>
        <w:right w:val="none" w:sz="0" w:space="0" w:color="auto"/>
      </w:divBdr>
    </w:div>
    <w:div w:id="230695818">
      <w:bodyDiv w:val="1"/>
      <w:marLeft w:val="0"/>
      <w:marRight w:val="0"/>
      <w:marTop w:val="0"/>
      <w:marBottom w:val="0"/>
      <w:divBdr>
        <w:top w:val="none" w:sz="0" w:space="0" w:color="auto"/>
        <w:left w:val="none" w:sz="0" w:space="0" w:color="auto"/>
        <w:bottom w:val="none" w:sz="0" w:space="0" w:color="auto"/>
        <w:right w:val="none" w:sz="0" w:space="0" w:color="auto"/>
      </w:divBdr>
    </w:div>
    <w:div w:id="233666381">
      <w:bodyDiv w:val="1"/>
      <w:marLeft w:val="0"/>
      <w:marRight w:val="0"/>
      <w:marTop w:val="0"/>
      <w:marBottom w:val="0"/>
      <w:divBdr>
        <w:top w:val="none" w:sz="0" w:space="0" w:color="auto"/>
        <w:left w:val="none" w:sz="0" w:space="0" w:color="auto"/>
        <w:bottom w:val="none" w:sz="0" w:space="0" w:color="auto"/>
        <w:right w:val="none" w:sz="0" w:space="0" w:color="auto"/>
      </w:divBdr>
    </w:div>
    <w:div w:id="234167492">
      <w:bodyDiv w:val="1"/>
      <w:marLeft w:val="0"/>
      <w:marRight w:val="0"/>
      <w:marTop w:val="0"/>
      <w:marBottom w:val="0"/>
      <w:divBdr>
        <w:top w:val="none" w:sz="0" w:space="0" w:color="auto"/>
        <w:left w:val="none" w:sz="0" w:space="0" w:color="auto"/>
        <w:bottom w:val="none" w:sz="0" w:space="0" w:color="auto"/>
        <w:right w:val="none" w:sz="0" w:space="0" w:color="auto"/>
      </w:divBdr>
    </w:div>
    <w:div w:id="240338043">
      <w:bodyDiv w:val="1"/>
      <w:marLeft w:val="0"/>
      <w:marRight w:val="0"/>
      <w:marTop w:val="0"/>
      <w:marBottom w:val="0"/>
      <w:divBdr>
        <w:top w:val="none" w:sz="0" w:space="0" w:color="auto"/>
        <w:left w:val="none" w:sz="0" w:space="0" w:color="auto"/>
        <w:bottom w:val="none" w:sz="0" w:space="0" w:color="auto"/>
        <w:right w:val="none" w:sz="0" w:space="0" w:color="auto"/>
      </w:divBdr>
    </w:div>
    <w:div w:id="244270061">
      <w:bodyDiv w:val="1"/>
      <w:marLeft w:val="0"/>
      <w:marRight w:val="0"/>
      <w:marTop w:val="0"/>
      <w:marBottom w:val="0"/>
      <w:divBdr>
        <w:top w:val="none" w:sz="0" w:space="0" w:color="auto"/>
        <w:left w:val="none" w:sz="0" w:space="0" w:color="auto"/>
        <w:bottom w:val="none" w:sz="0" w:space="0" w:color="auto"/>
        <w:right w:val="none" w:sz="0" w:space="0" w:color="auto"/>
      </w:divBdr>
    </w:div>
    <w:div w:id="244803328">
      <w:bodyDiv w:val="1"/>
      <w:marLeft w:val="0"/>
      <w:marRight w:val="0"/>
      <w:marTop w:val="0"/>
      <w:marBottom w:val="0"/>
      <w:divBdr>
        <w:top w:val="none" w:sz="0" w:space="0" w:color="auto"/>
        <w:left w:val="none" w:sz="0" w:space="0" w:color="auto"/>
        <w:bottom w:val="none" w:sz="0" w:space="0" w:color="auto"/>
        <w:right w:val="none" w:sz="0" w:space="0" w:color="auto"/>
      </w:divBdr>
    </w:div>
    <w:div w:id="246967730">
      <w:bodyDiv w:val="1"/>
      <w:marLeft w:val="0"/>
      <w:marRight w:val="0"/>
      <w:marTop w:val="0"/>
      <w:marBottom w:val="0"/>
      <w:divBdr>
        <w:top w:val="none" w:sz="0" w:space="0" w:color="auto"/>
        <w:left w:val="none" w:sz="0" w:space="0" w:color="auto"/>
        <w:bottom w:val="none" w:sz="0" w:space="0" w:color="auto"/>
        <w:right w:val="none" w:sz="0" w:space="0" w:color="auto"/>
      </w:divBdr>
    </w:div>
    <w:div w:id="248662052">
      <w:bodyDiv w:val="1"/>
      <w:marLeft w:val="0"/>
      <w:marRight w:val="0"/>
      <w:marTop w:val="0"/>
      <w:marBottom w:val="0"/>
      <w:divBdr>
        <w:top w:val="none" w:sz="0" w:space="0" w:color="auto"/>
        <w:left w:val="none" w:sz="0" w:space="0" w:color="auto"/>
        <w:bottom w:val="none" w:sz="0" w:space="0" w:color="auto"/>
        <w:right w:val="none" w:sz="0" w:space="0" w:color="auto"/>
      </w:divBdr>
    </w:div>
    <w:div w:id="249970536">
      <w:bodyDiv w:val="1"/>
      <w:marLeft w:val="0"/>
      <w:marRight w:val="0"/>
      <w:marTop w:val="0"/>
      <w:marBottom w:val="0"/>
      <w:divBdr>
        <w:top w:val="none" w:sz="0" w:space="0" w:color="auto"/>
        <w:left w:val="none" w:sz="0" w:space="0" w:color="auto"/>
        <w:bottom w:val="none" w:sz="0" w:space="0" w:color="auto"/>
        <w:right w:val="none" w:sz="0" w:space="0" w:color="auto"/>
      </w:divBdr>
    </w:div>
    <w:div w:id="250815843">
      <w:bodyDiv w:val="1"/>
      <w:marLeft w:val="0"/>
      <w:marRight w:val="0"/>
      <w:marTop w:val="0"/>
      <w:marBottom w:val="0"/>
      <w:divBdr>
        <w:top w:val="none" w:sz="0" w:space="0" w:color="auto"/>
        <w:left w:val="none" w:sz="0" w:space="0" w:color="auto"/>
        <w:bottom w:val="none" w:sz="0" w:space="0" w:color="auto"/>
        <w:right w:val="none" w:sz="0" w:space="0" w:color="auto"/>
      </w:divBdr>
    </w:div>
    <w:div w:id="253170675">
      <w:bodyDiv w:val="1"/>
      <w:marLeft w:val="0"/>
      <w:marRight w:val="0"/>
      <w:marTop w:val="0"/>
      <w:marBottom w:val="0"/>
      <w:divBdr>
        <w:top w:val="none" w:sz="0" w:space="0" w:color="auto"/>
        <w:left w:val="none" w:sz="0" w:space="0" w:color="auto"/>
        <w:bottom w:val="none" w:sz="0" w:space="0" w:color="auto"/>
        <w:right w:val="none" w:sz="0" w:space="0" w:color="auto"/>
      </w:divBdr>
    </w:div>
    <w:div w:id="260336803">
      <w:bodyDiv w:val="1"/>
      <w:marLeft w:val="0"/>
      <w:marRight w:val="0"/>
      <w:marTop w:val="0"/>
      <w:marBottom w:val="0"/>
      <w:divBdr>
        <w:top w:val="none" w:sz="0" w:space="0" w:color="auto"/>
        <w:left w:val="none" w:sz="0" w:space="0" w:color="auto"/>
        <w:bottom w:val="none" w:sz="0" w:space="0" w:color="auto"/>
        <w:right w:val="none" w:sz="0" w:space="0" w:color="auto"/>
      </w:divBdr>
    </w:div>
    <w:div w:id="260724233">
      <w:bodyDiv w:val="1"/>
      <w:marLeft w:val="0"/>
      <w:marRight w:val="0"/>
      <w:marTop w:val="0"/>
      <w:marBottom w:val="0"/>
      <w:divBdr>
        <w:top w:val="none" w:sz="0" w:space="0" w:color="auto"/>
        <w:left w:val="none" w:sz="0" w:space="0" w:color="auto"/>
        <w:bottom w:val="none" w:sz="0" w:space="0" w:color="auto"/>
        <w:right w:val="none" w:sz="0" w:space="0" w:color="auto"/>
      </w:divBdr>
    </w:div>
    <w:div w:id="262805330">
      <w:bodyDiv w:val="1"/>
      <w:marLeft w:val="0"/>
      <w:marRight w:val="0"/>
      <w:marTop w:val="0"/>
      <w:marBottom w:val="0"/>
      <w:divBdr>
        <w:top w:val="none" w:sz="0" w:space="0" w:color="auto"/>
        <w:left w:val="none" w:sz="0" w:space="0" w:color="auto"/>
        <w:bottom w:val="none" w:sz="0" w:space="0" w:color="auto"/>
        <w:right w:val="none" w:sz="0" w:space="0" w:color="auto"/>
      </w:divBdr>
    </w:div>
    <w:div w:id="264312185">
      <w:bodyDiv w:val="1"/>
      <w:marLeft w:val="0"/>
      <w:marRight w:val="0"/>
      <w:marTop w:val="0"/>
      <w:marBottom w:val="0"/>
      <w:divBdr>
        <w:top w:val="none" w:sz="0" w:space="0" w:color="auto"/>
        <w:left w:val="none" w:sz="0" w:space="0" w:color="auto"/>
        <w:bottom w:val="none" w:sz="0" w:space="0" w:color="auto"/>
        <w:right w:val="none" w:sz="0" w:space="0" w:color="auto"/>
      </w:divBdr>
    </w:div>
    <w:div w:id="266079433">
      <w:bodyDiv w:val="1"/>
      <w:marLeft w:val="0"/>
      <w:marRight w:val="0"/>
      <w:marTop w:val="0"/>
      <w:marBottom w:val="0"/>
      <w:divBdr>
        <w:top w:val="none" w:sz="0" w:space="0" w:color="auto"/>
        <w:left w:val="none" w:sz="0" w:space="0" w:color="auto"/>
        <w:bottom w:val="none" w:sz="0" w:space="0" w:color="auto"/>
        <w:right w:val="none" w:sz="0" w:space="0" w:color="auto"/>
      </w:divBdr>
    </w:div>
    <w:div w:id="267934294">
      <w:bodyDiv w:val="1"/>
      <w:marLeft w:val="0"/>
      <w:marRight w:val="0"/>
      <w:marTop w:val="0"/>
      <w:marBottom w:val="0"/>
      <w:divBdr>
        <w:top w:val="none" w:sz="0" w:space="0" w:color="auto"/>
        <w:left w:val="none" w:sz="0" w:space="0" w:color="auto"/>
        <w:bottom w:val="none" w:sz="0" w:space="0" w:color="auto"/>
        <w:right w:val="none" w:sz="0" w:space="0" w:color="auto"/>
      </w:divBdr>
    </w:div>
    <w:div w:id="268515299">
      <w:bodyDiv w:val="1"/>
      <w:marLeft w:val="0"/>
      <w:marRight w:val="0"/>
      <w:marTop w:val="0"/>
      <w:marBottom w:val="0"/>
      <w:divBdr>
        <w:top w:val="none" w:sz="0" w:space="0" w:color="auto"/>
        <w:left w:val="none" w:sz="0" w:space="0" w:color="auto"/>
        <w:bottom w:val="none" w:sz="0" w:space="0" w:color="auto"/>
        <w:right w:val="none" w:sz="0" w:space="0" w:color="auto"/>
      </w:divBdr>
    </w:div>
    <w:div w:id="269242285">
      <w:bodyDiv w:val="1"/>
      <w:marLeft w:val="0"/>
      <w:marRight w:val="0"/>
      <w:marTop w:val="0"/>
      <w:marBottom w:val="0"/>
      <w:divBdr>
        <w:top w:val="none" w:sz="0" w:space="0" w:color="auto"/>
        <w:left w:val="none" w:sz="0" w:space="0" w:color="auto"/>
        <w:bottom w:val="none" w:sz="0" w:space="0" w:color="auto"/>
        <w:right w:val="none" w:sz="0" w:space="0" w:color="auto"/>
      </w:divBdr>
    </w:div>
    <w:div w:id="269312963">
      <w:bodyDiv w:val="1"/>
      <w:marLeft w:val="0"/>
      <w:marRight w:val="0"/>
      <w:marTop w:val="0"/>
      <w:marBottom w:val="0"/>
      <w:divBdr>
        <w:top w:val="none" w:sz="0" w:space="0" w:color="auto"/>
        <w:left w:val="none" w:sz="0" w:space="0" w:color="auto"/>
        <w:bottom w:val="none" w:sz="0" w:space="0" w:color="auto"/>
        <w:right w:val="none" w:sz="0" w:space="0" w:color="auto"/>
      </w:divBdr>
    </w:div>
    <w:div w:id="269701007">
      <w:bodyDiv w:val="1"/>
      <w:marLeft w:val="0"/>
      <w:marRight w:val="0"/>
      <w:marTop w:val="0"/>
      <w:marBottom w:val="0"/>
      <w:divBdr>
        <w:top w:val="none" w:sz="0" w:space="0" w:color="auto"/>
        <w:left w:val="none" w:sz="0" w:space="0" w:color="auto"/>
        <w:bottom w:val="none" w:sz="0" w:space="0" w:color="auto"/>
        <w:right w:val="none" w:sz="0" w:space="0" w:color="auto"/>
      </w:divBdr>
    </w:div>
    <w:div w:id="273246636">
      <w:bodyDiv w:val="1"/>
      <w:marLeft w:val="0"/>
      <w:marRight w:val="0"/>
      <w:marTop w:val="0"/>
      <w:marBottom w:val="0"/>
      <w:divBdr>
        <w:top w:val="none" w:sz="0" w:space="0" w:color="auto"/>
        <w:left w:val="none" w:sz="0" w:space="0" w:color="auto"/>
        <w:bottom w:val="none" w:sz="0" w:space="0" w:color="auto"/>
        <w:right w:val="none" w:sz="0" w:space="0" w:color="auto"/>
      </w:divBdr>
    </w:div>
    <w:div w:id="273288552">
      <w:bodyDiv w:val="1"/>
      <w:marLeft w:val="0"/>
      <w:marRight w:val="0"/>
      <w:marTop w:val="0"/>
      <w:marBottom w:val="0"/>
      <w:divBdr>
        <w:top w:val="none" w:sz="0" w:space="0" w:color="auto"/>
        <w:left w:val="none" w:sz="0" w:space="0" w:color="auto"/>
        <w:bottom w:val="none" w:sz="0" w:space="0" w:color="auto"/>
        <w:right w:val="none" w:sz="0" w:space="0" w:color="auto"/>
      </w:divBdr>
    </w:div>
    <w:div w:id="274215621">
      <w:bodyDiv w:val="1"/>
      <w:marLeft w:val="0"/>
      <w:marRight w:val="0"/>
      <w:marTop w:val="0"/>
      <w:marBottom w:val="0"/>
      <w:divBdr>
        <w:top w:val="none" w:sz="0" w:space="0" w:color="auto"/>
        <w:left w:val="none" w:sz="0" w:space="0" w:color="auto"/>
        <w:bottom w:val="none" w:sz="0" w:space="0" w:color="auto"/>
        <w:right w:val="none" w:sz="0" w:space="0" w:color="auto"/>
      </w:divBdr>
    </w:div>
    <w:div w:id="275478997">
      <w:bodyDiv w:val="1"/>
      <w:marLeft w:val="0"/>
      <w:marRight w:val="0"/>
      <w:marTop w:val="0"/>
      <w:marBottom w:val="0"/>
      <w:divBdr>
        <w:top w:val="none" w:sz="0" w:space="0" w:color="auto"/>
        <w:left w:val="none" w:sz="0" w:space="0" w:color="auto"/>
        <w:bottom w:val="none" w:sz="0" w:space="0" w:color="auto"/>
        <w:right w:val="none" w:sz="0" w:space="0" w:color="auto"/>
      </w:divBdr>
    </w:div>
    <w:div w:id="280190151">
      <w:bodyDiv w:val="1"/>
      <w:marLeft w:val="0"/>
      <w:marRight w:val="0"/>
      <w:marTop w:val="0"/>
      <w:marBottom w:val="0"/>
      <w:divBdr>
        <w:top w:val="none" w:sz="0" w:space="0" w:color="auto"/>
        <w:left w:val="none" w:sz="0" w:space="0" w:color="auto"/>
        <w:bottom w:val="none" w:sz="0" w:space="0" w:color="auto"/>
        <w:right w:val="none" w:sz="0" w:space="0" w:color="auto"/>
      </w:divBdr>
    </w:div>
    <w:div w:id="288322443">
      <w:bodyDiv w:val="1"/>
      <w:marLeft w:val="0"/>
      <w:marRight w:val="0"/>
      <w:marTop w:val="0"/>
      <w:marBottom w:val="0"/>
      <w:divBdr>
        <w:top w:val="none" w:sz="0" w:space="0" w:color="auto"/>
        <w:left w:val="none" w:sz="0" w:space="0" w:color="auto"/>
        <w:bottom w:val="none" w:sz="0" w:space="0" w:color="auto"/>
        <w:right w:val="none" w:sz="0" w:space="0" w:color="auto"/>
      </w:divBdr>
    </w:div>
    <w:div w:id="290481569">
      <w:bodyDiv w:val="1"/>
      <w:marLeft w:val="0"/>
      <w:marRight w:val="0"/>
      <w:marTop w:val="0"/>
      <w:marBottom w:val="0"/>
      <w:divBdr>
        <w:top w:val="none" w:sz="0" w:space="0" w:color="auto"/>
        <w:left w:val="none" w:sz="0" w:space="0" w:color="auto"/>
        <w:bottom w:val="none" w:sz="0" w:space="0" w:color="auto"/>
        <w:right w:val="none" w:sz="0" w:space="0" w:color="auto"/>
      </w:divBdr>
    </w:div>
    <w:div w:id="291643988">
      <w:bodyDiv w:val="1"/>
      <w:marLeft w:val="0"/>
      <w:marRight w:val="0"/>
      <w:marTop w:val="0"/>
      <w:marBottom w:val="0"/>
      <w:divBdr>
        <w:top w:val="none" w:sz="0" w:space="0" w:color="auto"/>
        <w:left w:val="none" w:sz="0" w:space="0" w:color="auto"/>
        <w:bottom w:val="none" w:sz="0" w:space="0" w:color="auto"/>
        <w:right w:val="none" w:sz="0" w:space="0" w:color="auto"/>
      </w:divBdr>
    </w:div>
    <w:div w:id="291909007">
      <w:bodyDiv w:val="1"/>
      <w:marLeft w:val="0"/>
      <w:marRight w:val="0"/>
      <w:marTop w:val="0"/>
      <w:marBottom w:val="0"/>
      <w:divBdr>
        <w:top w:val="none" w:sz="0" w:space="0" w:color="auto"/>
        <w:left w:val="none" w:sz="0" w:space="0" w:color="auto"/>
        <w:bottom w:val="none" w:sz="0" w:space="0" w:color="auto"/>
        <w:right w:val="none" w:sz="0" w:space="0" w:color="auto"/>
      </w:divBdr>
    </w:div>
    <w:div w:id="295645093">
      <w:bodyDiv w:val="1"/>
      <w:marLeft w:val="0"/>
      <w:marRight w:val="0"/>
      <w:marTop w:val="0"/>
      <w:marBottom w:val="0"/>
      <w:divBdr>
        <w:top w:val="none" w:sz="0" w:space="0" w:color="auto"/>
        <w:left w:val="none" w:sz="0" w:space="0" w:color="auto"/>
        <w:bottom w:val="none" w:sz="0" w:space="0" w:color="auto"/>
        <w:right w:val="none" w:sz="0" w:space="0" w:color="auto"/>
      </w:divBdr>
    </w:div>
    <w:div w:id="297153680">
      <w:bodyDiv w:val="1"/>
      <w:marLeft w:val="0"/>
      <w:marRight w:val="0"/>
      <w:marTop w:val="0"/>
      <w:marBottom w:val="0"/>
      <w:divBdr>
        <w:top w:val="none" w:sz="0" w:space="0" w:color="auto"/>
        <w:left w:val="none" w:sz="0" w:space="0" w:color="auto"/>
        <w:bottom w:val="none" w:sz="0" w:space="0" w:color="auto"/>
        <w:right w:val="none" w:sz="0" w:space="0" w:color="auto"/>
      </w:divBdr>
    </w:div>
    <w:div w:id="303582450">
      <w:bodyDiv w:val="1"/>
      <w:marLeft w:val="0"/>
      <w:marRight w:val="0"/>
      <w:marTop w:val="0"/>
      <w:marBottom w:val="0"/>
      <w:divBdr>
        <w:top w:val="none" w:sz="0" w:space="0" w:color="auto"/>
        <w:left w:val="none" w:sz="0" w:space="0" w:color="auto"/>
        <w:bottom w:val="none" w:sz="0" w:space="0" w:color="auto"/>
        <w:right w:val="none" w:sz="0" w:space="0" w:color="auto"/>
      </w:divBdr>
    </w:div>
    <w:div w:id="310063302">
      <w:bodyDiv w:val="1"/>
      <w:marLeft w:val="0"/>
      <w:marRight w:val="0"/>
      <w:marTop w:val="0"/>
      <w:marBottom w:val="0"/>
      <w:divBdr>
        <w:top w:val="none" w:sz="0" w:space="0" w:color="auto"/>
        <w:left w:val="none" w:sz="0" w:space="0" w:color="auto"/>
        <w:bottom w:val="none" w:sz="0" w:space="0" w:color="auto"/>
        <w:right w:val="none" w:sz="0" w:space="0" w:color="auto"/>
      </w:divBdr>
    </w:div>
    <w:div w:id="310525173">
      <w:bodyDiv w:val="1"/>
      <w:marLeft w:val="0"/>
      <w:marRight w:val="0"/>
      <w:marTop w:val="0"/>
      <w:marBottom w:val="0"/>
      <w:divBdr>
        <w:top w:val="none" w:sz="0" w:space="0" w:color="auto"/>
        <w:left w:val="none" w:sz="0" w:space="0" w:color="auto"/>
        <w:bottom w:val="none" w:sz="0" w:space="0" w:color="auto"/>
        <w:right w:val="none" w:sz="0" w:space="0" w:color="auto"/>
      </w:divBdr>
    </w:div>
    <w:div w:id="311373965">
      <w:bodyDiv w:val="1"/>
      <w:marLeft w:val="0"/>
      <w:marRight w:val="0"/>
      <w:marTop w:val="0"/>
      <w:marBottom w:val="0"/>
      <w:divBdr>
        <w:top w:val="none" w:sz="0" w:space="0" w:color="auto"/>
        <w:left w:val="none" w:sz="0" w:space="0" w:color="auto"/>
        <w:bottom w:val="none" w:sz="0" w:space="0" w:color="auto"/>
        <w:right w:val="none" w:sz="0" w:space="0" w:color="auto"/>
      </w:divBdr>
    </w:div>
    <w:div w:id="312562899">
      <w:bodyDiv w:val="1"/>
      <w:marLeft w:val="0"/>
      <w:marRight w:val="0"/>
      <w:marTop w:val="0"/>
      <w:marBottom w:val="0"/>
      <w:divBdr>
        <w:top w:val="none" w:sz="0" w:space="0" w:color="auto"/>
        <w:left w:val="none" w:sz="0" w:space="0" w:color="auto"/>
        <w:bottom w:val="none" w:sz="0" w:space="0" w:color="auto"/>
        <w:right w:val="none" w:sz="0" w:space="0" w:color="auto"/>
      </w:divBdr>
    </w:div>
    <w:div w:id="314918698">
      <w:bodyDiv w:val="1"/>
      <w:marLeft w:val="0"/>
      <w:marRight w:val="0"/>
      <w:marTop w:val="0"/>
      <w:marBottom w:val="0"/>
      <w:divBdr>
        <w:top w:val="none" w:sz="0" w:space="0" w:color="auto"/>
        <w:left w:val="none" w:sz="0" w:space="0" w:color="auto"/>
        <w:bottom w:val="none" w:sz="0" w:space="0" w:color="auto"/>
        <w:right w:val="none" w:sz="0" w:space="0" w:color="auto"/>
      </w:divBdr>
    </w:div>
    <w:div w:id="314990228">
      <w:bodyDiv w:val="1"/>
      <w:marLeft w:val="0"/>
      <w:marRight w:val="0"/>
      <w:marTop w:val="0"/>
      <w:marBottom w:val="0"/>
      <w:divBdr>
        <w:top w:val="none" w:sz="0" w:space="0" w:color="auto"/>
        <w:left w:val="none" w:sz="0" w:space="0" w:color="auto"/>
        <w:bottom w:val="none" w:sz="0" w:space="0" w:color="auto"/>
        <w:right w:val="none" w:sz="0" w:space="0" w:color="auto"/>
      </w:divBdr>
    </w:div>
    <w:div w:id="316616455">
      <w:bodyDiv w:val="1"/>
      <w:marLeft w:val="0"/>
      <w:marRight w:val="0"/>
      <w:marTop w:val="0"/>
      <w:marBottom w:val="0"/>
      <w:divBdr>
        <w:top w:val="none" w:sz="0" w:space="0" w:color="auto"/>
        <w:left w:val="none" w:sz="0" w:space="0" w:color="auto"/>
        <w:bottom w:val="none" w:sz="0" w:space="0" w:color="auto"/>
        <w:right w:val="none" w:sz="0" w:space="0" w:color="auto"/>
      </w:divBdr>
    </w:div>
    <w:div w:id="316694741">
      <w:bodyDiv w:val="1"/>
      <w:marLeft w:val="0"/>
      <w:marRight w:val="0"/>
      <w:marTop w:val="0"/>
      <w:marBottom w:val="0"/>
      <w:divBdr>
        <w:top w:val="none" w:sz="0" w:space="0" w:color="auto"/>
        <w:left w:val="none" w:sz="0" w:space="0" w:color="auto"/>
        <w:bottom w:val="none" w:sz="0" w:space="0" w:color="auto"/>
        <w:right w:val="none" w:sz="0" w:space="0" w:color="auto"/>
      </w:divBdr>
    </w:div>
    <w:div w:id="317734262">
      <w:bodyDiv w:val="1"/>
      <w:marLeft w:val="0"/>
      <w:marRight w:val="0"/>
      <w:marTop w:val="0"/>
      <w:marBottom w:val="0"/>
      <w:divBdr>
        <w:top w:val="none" w:sz="0" w:space="0" w:color="auto"/>
        <w:left w:val="none" w:sz="0" w:space="0" w:color="auto"/>
        <w:bottom w:val="none" w:sz="0" w:space="0" w:color="auto"/>
        <w:right w:val="none" w:sz="0" w:space="0" w:color="auto"/>
      </w:divBdr>
    </w:div>
    <w:div w:id="319041334">
      <w:bodyDiv w:val="1"/>
      <w:marLeft w:val="0"/>
      <w:marRight w:val="0"/>
      <w:marTop w:val="0"/>
      <w:marBottom w:val="0"/>
      <w:divBdr>
        <w:top w:val="none" w:sz="0" w:space="0" w:color="auto"/>
        <w:left w:val="none" w:sz="0" w:space="0" w:color="auto"/>
        <w:bottom w:val="none" w:sz="0" w:space="0" w:color="auto"/>
        <w:right w:val="none" w:sz="0" w:space="0" w:color="auto"/>
      </w:divBdr>
    </w:div>
    <w:div w:id="320081716">
      <w:bodyDiv w:val="1"/>
      <w:marLeft w:val="0"/>
      <w:marRight w:val="0"/>
      <w:marTop w:val="0"/>
      <w:marBottom w:val="0"/>
      <w:divBdr>
        <w:top w:val="none" w:sz="0" w:space="0" w:color="auto"/>
        <w:left w:val="none" w:sz="0" w:space="0" w:color="auto"/>
        <w:bottom w:val="none" w:sz="0" w:space="0" w:color="auto"/>
        <w:right w:val="none" w:sz="0" w:space="0" w:color="auto"/>
      </w:divBdr>
    </w:div>
    <w:div w:id="324670793">
      <w:bodyDiv w:val="1"/>
      <w:marLeft w:val="0"/>
      <w:marRight w:val="0"/>
      <w:marTop w:val="0"/>
      <w:marBottom w:val="0"/>
      <w:divBdr>
        <w:top w:val="none" w:sz="0" w:space="0" w:color="auto"/>
        <w:left w:val="none" w:sz="0" w:space="0" w:color="auto"/>
        <w:bottom w:val="none" w:sz="0" w:space="0" w:color="auto"/>
        <w:right w:val="none" w:sz="0" w:space="0" w:color="auto"/>
      </w:divBdr>
    </w:div>
    <w:div w:id="333338683">
      <w:bodyDiv w:val="1"/>
      <w:marLeft w:val="0"/>
      <w:marRight w:val="0"/>
      <w:marTop w:val="0"/>
      <w:marBottom w:val="0"/>
      <w:divBdr>
        <w:top w:val="none" w:sz="0" w:space="0" w:color="auto"/>
        <w:left w:val="none" w:sz="0" w:space="0" w:color="auto"/>
        <w:bottom w:val="none" w:sz="0" w:space="0" w:color="auto"/>
        <w:right w:val="none" w:sz="0" w:space="0" w:color="auto"/>
      </w:divBdr>
    </w:div>
    <w:div w:id="341317865">
      <w:bodyDiv w:val="1"/>
      <w:marLeft w:val="0"/>
      <w:marRight w:val="0"/>
      <w:marTop w:val="0"/>
      <w:marBottom w:val="0"/>
      <w:divBdr>
        <w:top w:val="none" w:sz="0" w:space="0" w:color="auto"/>
        <w:left w:val="none" w:sz="0" w:space="0" w:color="auto"/>
        <w:bottom w:val="none" w:sz="0" w:space="0" w:color="auto"/>
        <w:right w:val="none" w:sz="0" w:space="0" w:color="auto"/>
      </w:divBdr>
    </w:div>
    <w:div w:id="341318009">
      <w:bodyDiv w:val="1"/>
      <w:marLeft w:val="0"/>
      <w:marRight w:val="0"/>
      <w:marTop w:val="0"/>
      <w:marBottom w:val="0"/>
      <w:divBdr>
        <w:top w:val="none" w:sz="0" w:space="0" w:color="auto"/>
        <w:left w:val="none" w:sz="0" w:space="0" w:color="auto"/>
        <w:bottom w:val="none" w:sz="0" w:space="0" w:color="auto"/>
        <w:right w:val="none" w:sz="0" w:space="0" w:color="auto"/>
      </w:divBdr>
    </w:div>
    <w:div w:id="343671705">
      <w:bodyDiv w:val="1"/>
      <w:marLeft w:val="0"/>
      <w:marRight w:val="0"/>
      <w:marTop w:val="0"/>
      <w:marBottom w:val="0"/>
      <w:divBdr>
        <w:top w:val="none" w:sz="0" w:space="0" w:color="auto"/>
        <w:left w:val="none" w:sz="0" w:space="0" w:color="auto"/>
        <w:bottom w:val="none" w:sz="0" w:space="0" w:color="auto"/>
        <w:right w:val="none" w:sz="0" w:space="0" w:color="auto"/>
      </w:divBdr>
    </w:div>
    <w:div w:id="348290549">
      <w:bodyDiv w:val="1"/>
      <w:marLeft w:val="0"/>
      <w:marRight w:val="0"/>
      <w:marTop w:val="0"/>
      <w:marBottom w:val="0"/>
      <w:divBdr>
        <w:top w:val="none" w:sz="0" w:space="0" w:color="auto"/>
        <w:left w:val="none" w:sz="0" w:space="0" w:color="auto"/>
        <w:bottom w:val="none" w:sz="0" w:space="0" w:color="auto"/>
        <w:right w:val="none" w:sz="0" w:space="0" w:color="auto"/>
      </w:divBdr>
    </w:div>
    <w:div w:id="350647222">
      <w:bodyDiv w:val="1"/>
      <w:marLeft w:val="0"/>
      <w:marRight w:val="0"/>
      <w:marTop w:val="0"/>
      <w:marBottom w:val="0"/>
      <w:divBdr>
        <w:top w:val="none" w:sz="0" w:space="0" w:color="auto"/>
        <w:left w:val="none" w:sz="0" w:space="0" w:color="auto"/>
        <w:bottom w:val="none" w:sz="0" w:space="0" w:color="auto"/>
        <w:right w:val="none" w:sz="0" w:space="0" w:color="auto"/>
      </w:divBdr>
    </w:div>
    <w:div w:id="352532364">
      <w:bodyDiv w:val="1"/>
      <w:marLeft w:val="0"/>
      <w:marRight w:val="0"/>
      <w:marTop w:val="0"/>
      <w:marBottom w:val="0"/>
      <w:divBdr>
        <w:top w:val="none" w:sz="0" w:space="0" w:color="auto"/>
        <w:left w:val="none" w:sz="0" w:space="0" w:color="auto"/>
        <w:bottom w:val="none" w:sz="0" w:space="0" w:color="auto"/>
        <w:right w:val="none" w:sz="0" w:space="0" w:color="auto"/>
      </w:divBdr>
    </w:div>
    <w:div w:id="355352170">
      <w:bodyDiv w:val="1"/>
      <w:marLeft w:val="0"/>
      <w:marRight w:val="0"/>
      <w:marTop w:val="0"/>
      <w:marBottom w:val="0"/>
      <w:divBdr>
        <w:top w:val="none" w:sz="0" w:space="0" w:color="auto"/>
        <w:left w:val="none" w:sz="0" w:space="0" w:color="auto"/>
        <w:bottom w:val="none" w:sz="0" w:space="0" w:color="auto"/>
        <w:right w:val="none" w:sz="0" w:space="0" w:color="auto"/>
      </w:divBdr>
    </w:div>
    <w:div w:id="357121148">
      <w:bodyDiv w:val="1"/>
      <w:marLeft w:val="0"/>
      <w:marRight w:val="0"/>
      <w:marTop w:val="0"/>
      <w:marBottom w:val="0"/>
      <w:divBdr>
        <w:top w:val="none" w:sz="0" w:space="0" w:color="auto"/>
        <w:left w:val="none" w:sz="0" w:space="0" w:color="auto"/>
        <w:bottom w:val="none" w:sz="0" w:space="0" w:color="auto"/>
        <w:right w:val="none" w:sz="0" w:space="0" w:color="auto"/>
      </w:divBdr>
    </w:div>
    <w:div w:id="361710142">
      <w:bodyDiv w:val="1"/>
      <w:marLeft w:val="0"/>
      <w:marRight w:val="0"/>
      <w:marTop w:val="0"/>
      <w:marBottom w:val="0"/>
      <w:divBdr>
        <w:top w:val="none" w:sz="0" w:space="0" w:color="auto"/>
        <w:left w:val="none" w:sz="0" w:space="0" w:color="auto"/>
        <w:bottom w:val="none" w:sz="0" w:space="0" w:color="auto"/>
        <w:right w:val="none" w:sz="0" w:space="0" w:color="auto"/>
      </w:divBdr>
    </w:div>
    <w:div w:id="366419416">
      <w:bodyDiv w:val="1"/>
      <w:marLeft w:val="0"/>
      <w:marRight w:val="0"/>
      <w:marTop w:val="0"/>
      <w:marBottom w:val="0"/>
      <w:divBdr>
        <w:top w:val="none" w:sz="0" w:space="0" w:color="auto"/>
        <w:left w:val="none" w:sz="0" w:space="0" w:color="auto"/>
        <w:bottom w:val="none" w:sz="0" w:space="0" w:color="auto"/>
        <w:right w:val="none" w:sz="0" w:space="0" w:color="auto"/>
      </w:divBdr>
    </w:div>
    <w:div w:id="368262874">
      <w:bodyDiv w:val="1"/>
      <w:marLeft w:val="0"/>
      <w:marRight w:val="0"/>
      <w:marTop w:val="0"/>
      <w:marBottom w:val="0"/>
      <w:divBdr>
        <w:top w:val="none" w:sz="0" w:space="0" w:color="auto"/>
        <w:left w:val="none" w:sz="0" w:space="0" w:color="auto"/>
        <w:bottom w:val="none" w:sz="0" w:space="0" w:color="auto"/>
        <w:right w:val="none" w:sz="0" w:space="0" w:color="auto"/>
      </w:divBdr>
      <w:divsChild>
        <w:div w:id="10032844">
          <w:marLeft w:val="0"/>
          <w:marRight w:val="0"/>
          <w:marTop w:val="0"/>
          <w:marBottom w:val="0"/>
          <w:divBdr>
            <w:top w:val="single" w:sz="2" w:space="0" w:color="E3E3E3"/>
            <w:left w:val="single" w:sz="2" w:space="0" w:color="E3E3E3"/>
            <w:bottom w:val="single" w:sz="2" w:space="0" w:color="E3E3E3"/>
            <w:right w:val="single" w:sz="2" w:space="0" w:color="E3E3E3"/>
          </w:divBdr>
          <w:divsChild>
            <w:div w:id="428895119">
              <w:marLeft w:val="0"/>
              <w:marRight w:val="0"/>
              <w:marTop w:val="0"/>
              <w:marBottom w:val="0"/>
              <w:divBdr>
                <w:top w:val="single" w:sz="2" w:space="0" w:color="E3E3E3"/>
                <w:left w:val="single" w:sz="2" w:space="0" w:color="E3E3E3"/>
                <w:bottom w:val="single" w:sz="2" w:space="0" w:color="E3E3E3"/>
                <w:right w:val="single" w:sz="2" w:space="0" w:color="E3E3E3"/>
              </w:divBdr>
              <w:divsChild>
                <w:div w:id="95565962">
                  <w:marLeft w:val="0"/>
                  <w:marRight w:val="0"/>
                  <w:marTop w:val="0"/>
                  <w:marBottom w:val="0"/>
                  <w:divBdr>
                    <w:top w:val="single" w:sz="2" w:space="0" w:color="E3E3E3"/>
                    <w:left w:val="single" w:sz="2" w:space="0" w:color="E3E3E3"/>
                    <w:bottom w:val="single" w:sz="2" w:space="0" w:color="E3E3E3"/>
                    <w:right w:val="single" w:sz="2" w:space="0" w:color="E3E3E3"/>
                  </w:divBdr>
                  <w:divsChild>
                    <w:div w:id="288784026">
                      <w:marLeft w:val="0"/>
                      <w:marRight w:val="0"/>
                      <w:marTop w:val="0"/>
                      <w:marBottom w:val="0"/>
                      <w:divBdr>
                        <w:top w:val="single" w:sz="2" w:space="0" w:color="E3E3E3"/>
                        <w:left w:val="single" w:sz="2" w:space="0" w:color="E3E3E3"/>
                        <w:bottom w:val="single" w:sz="2" w:space="0" w:color="E3E3E3"/>
                        <w:right w:val="single" w:sz="2" w:space="0" w:color="E3E3E3"/>
                      </w:divBdr>
                      <w:divsChild>
                        <w:div w:id="2075737553">
                          <w:marLeft w:val="0"/>
                          <w:marRight w:val="0"/>
                          <w:marTop w:val="0"/>
                          <w:marBottom w:val="0"/>
                          <w:divBdr>
                            <w:top w:val="single" w:sz="2" w:space="0" w:color="E3E3E3"/>
                            <w:left w:val="single" w:sz="2" w:space="0" w:color="E3E3E3"/>
                            <w:bottom w:val="single" w:sz="2" w:space="0" w:color="E3E3E3"/>
                            <w:right w:val="single" w:sz="2" w:space="0" w:color="E3E3E3"/>
                          </w:divBdr>
                          <w:divsChild>
                            <w:div w:id="212973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482035">
                                  <w:marLeft w:val="0"/>
                                  <w:marRight w:val="0"/>
                                  <w:marTop w:val="0"/>
                                  <w:marBottom w:val="0"/>
                                  <w:divBdr>
                                    <w:top w:val="single" w:sz="2" w:space="0" w:color="E3E3E3"/>
                                    <w:left w:val="single" w:sz="2" w:space="0" w:color="E3E3E3"/>
                                    <w:bottom w:val="single" w:sz="2" w:space="0" w:color="E3E3E3"/>
                                    <w:right w:val="single" w:sz="2" w:space="0" w:color="E3E3E3"/>
                                  </w:divBdr>
                                  <w:divsChild>
                                    <w:div w:id="754131966">
                                      <w:marLeft w:val="0"/>
                                      <w:marRight w:val="0"/>
                                      <w:marTop w:val="0"/>
                                      <w:marBottom w:val="0"/>
                                      <w:divBdr>
                                        <w:top w:val="single" w:sz="2" w:space="0" w:color="E3E3E3"/>
                                        <w:left w:val="single" w:sz="2" w:space="0" w:color="E3E3E3"/>
                                        <w:bottom w:val="single" w:sz="2" w:space="0" w:color="E3E3E3"/>
                                        <w:right w:val="single" w:sz="2" w:space="0" w:color="E3E3E3"/>
                                      </w:divBdr>
                                      <w:divsChild>
                                        <w:div w:id="705443751">
                                          <w:marLeft w:val="0"/>
                                          <w:marRight w:val="0"/>
                                          <w:marTop w:val="0"/>
                                          <w:marBottom w:val="0"/>
                                          <w:divBdr>
                                            <w:top w:val="single" w:sz="2" w:space="0" w:color="E3E3E3"/>
                                            <w:left w:val="single" w:sz="2" w:space="0" w:color="E3E3E3"/>
                                            <w:bottom w:val="single" w:sz="2" w:space="0" w:color="E3E3E3"/>
                                            <w:right w:val="single" w:sz="2" w:space="0" w:color="E3E3E3"/>
                                          </w:divBdr>
                                          <w:divsChild>
                                            <w:div w:id="1082751089">
                                              <w:marLeft w:val="0"/>
                                              <w:marRight w:val="0"/>
                                              <w:marTop w:val="0"/>
                                              <w:marBottom w:val="0"/>
                                              <w:divBdr>
                                                <w:top w:val="single" w:sz="2" w:space="0" w:color="E3E3E3"/>
                                                <w:left w:val="single" w:sz="2" w:space="0" w:color="E3E3E3"/>
                                                <w:bottom w:val="single" w:sz="2" w:space="0" w:color="E3E3E3"/>
                                                <w:right w:val="single" w:sz="2" w:space="0" w:color="E3E3E3"/>
                                              </w:divBdr>
                                              <w:divsChild>
                                                <w:div w:id="1145926375">
                                                  <w:marLeft w:val="0"/>
                                                  <w:marRight w:val="0"/>
                                                  <w:marTop w:val="0"/>
                                                  <w:marBottom w:val="0"/>
                                                  <w:divBdr>
                                                    <w:top w:val="single" w:sz="2" w:space="0" w:color="E3E3E3"/>
                                                    <w:left w:val="single" w:sz="2" w:space="0" w:color="E3E3E3"/>
                                                    <w:bottom w:val="single" w:sz="2" w:space="0" w:color="E3E3E3"/>
                                                    <w:right w:val="single" w:sz="2" w:space="0" w:color="E3E3E3"/>
                                                  </w:divBdr>
                                                  <w:divsChild>
                                                    <w:div w:id="136343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8066786">
          <w:marLeft w:val="0"/>
          <w:marRight w:val="0"/>
          <w:marTop w:val="0"/>
          <w:marBottom w:val="0"/>
          <w:divBdr>
            <w:top w:val="none" w:sz="0" w:space="0" w:color="auto"/>
            <w:left w:val="none" w:sz="0" w:space="0" w:color="auto"/>
            <w:bottom w:val="none" w:sz="0" w:space="0" w:color="auto"/>
            <w:right w:val="none" w:sz="0" w:space="0" w:color="auto"/>
          </w:divBdr>
        </w:div>
      </w:divsChild>
    </w:div>
    <w:div w:id="370955203">
      <w:bodyDiv w:val="1"/>
      <w:marLeft w:val="0"/>
      <w:marRight w:val="0"/>
      <w:marTop w:val="0"/>
      <w:marBottom w:val="0"/>
      <w:divBdr>
        <w:top w:val="none" w:sz="0" w:space="0" w:color="auto"/>
        <w:left w:val="none" w:sz="0" w:space="0" w:color="auto"/>
        <w:bottom w:val="none" w:sz="0" w:space="0" w:color="auto"/>
        <w:right w:val="none" w:sz="0" w:space="0" w:color="auto"/>
      </w:divBdr>
    </w:div>
    <w:div w:id="371418356">
      <w:bodyDiv w:val="1"/>
      <w:marLeft w:val="0"/>
      <w:marRight w:val="0"/>
      <w:marTop w:val="0"/>
      <w:marBottom w:val="0"/>
      <w:divBdr>
        <w:top w:val="none" w:sz="0" w:space="0" w:color="auto"/>
        <w:left w:val="none" w:sz="0" w:space="0" w:color="auto"/>
        <w:bottom w:val="none" w:sz="0" w:space="0" w:color="auto"/>
        <w:right w:val="none" w:sz="0" w:space="0" w:color="auto"/>
      </w:divBdr>
    </w:div>
    <w:div w:id="372652249">
      <w:bodyDiv w:val="1"/>
      <w:marLeft w:val="0"/>
      <w:marRight w:val="0"/>
      <w:marTop w:val="0"/>
      <w:marBottom w:val="0"/>
      <w:divBdr>
        <w:top w:val="none" w:sz="0" w:space="0" w:color="auto"/>
        <w:left w:val="none" w:sz="0" w:space="0" w:color="auto"/>
        <w:bottom w:val="none" w:sz="0" w:space="0" w:color="auto"/>
        <w:right w:val="none" w:sz="0" w:space="0" w:color="auto"/>
      </w:divBdr>
    </w:div>
    <w:div w:id="379864683">
      <w:bodyDiv w:val="1"/>
      <w:marLeft w:val="0"/>
      <w:marRight w:val="0"/>
      <w:marTop w:val="0"/>
      <w:marBottom w:val="0"/>
      <w:divBdr>
        <w:top w:val="none" w:sz="0" w:space="0" w:color="auto"/>
        <w:left w:val="none" w:sz="0" w:space="0" w:color="auto"/>
        <w:bottom w:val="none" w:sz="0" w:space="0" w:color="auto"/>
        <w:right w:val="none" w:sz="0" w:space="0" w:color="auto"/>
      </w:divBdr>
    </w:div>
    <w:div w:id="379983300">
      <w:bodyDiv w:val="1"/>
      <w:marLeft w:val="0"/>
      <w:marRight w:val="0"/>
      <w:marTop w:val="0"/>
      <w:marBottom w:val="0"/>
      <w:divBdr>
        <w:top w:val="none" w:sz="0" w:space="0" w:color="auto"/>
        <w:left w:val="none" w:sz="0" w:space="0" w:color="auto"/>
        <w:bottom w:val="none" w:sz="0" w:space="0" w:color="auto"/>
        <w:right w:val="none" w:sz="0" w:space="0" w:color="auto"/>
      </w:divBdr>
    </w:div>
    <w:div w:id="382565175">
      <w:bodyDiv w:val="1"/>
      <w:marLeft w:val="0"/>
      <w:marRight w:val="0"/>
      <w:marTop w:val="0"/>
      <w:marBottom w:val="0"/>
      <w:divBdr>
        <w:top w:val="none" w:sz="0" w:space="0" w:color="auto"/>
        <w:left w:val="none" w:sz="0" w:space="0" w:color="auto"/>
        <w:bottom w:val="none" w:sz="0" w:space="0" w:color="auto"/>
        <w:right w:val="none" w:sz="0" w:space="0" w:color="auto"/>
      </w:divBdr>
    </w:div>
    <w:div w:id="384721166">
      <w:bodyDiv w:val="1"/>
      <w:marLeft w:val="0"/>
      <w:marRight w:val="0"/>
      <w:marTop w:val="0"/>
      <w:marBottom w:val="0"/>
      <w:divBdr>
        <w:top w:val="none" w:sz="0" w:space="0" w:color="auto"/>
        <w:left w:val="none" w:sz="0" w:space="0" w:color="auto"/>
        <w:bottom w:val="none" w:sz="0" w:space="0" w:color="auto"/>
        <w:right w:val="none" w:sz="0" w:space="0" w:color="auto"/>
      </w:divBdr>
    </w:div>
    <w:div w:id="385184640">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90158627">
      <w:bodyDiv w:val="1"/>
      <w:marLeft w:val="0"/>
      <w:marRight w:val="0"/>
      <w:marTop w:val="0"/>
      <w:marBottom w:val="0"/>
      <w:divBdr>
        <w:top w:val="none" w:sz="0" w:space="0" w:color="auto"/>
        <w:left w:val="none" w:sz="0" w:space="0" w:color="auto"/>
        <w:bottom w:val="none" w:sz="0" w:space="0" w:color="auto"/>
        <w:right w:val="none" w:sz="0" w:space="0" w:color="auto"/>
      </w:divBdr>
    </w:div>
    <w:div w:id="390344701">
      <w:bodyDiv w:val="1"/>
      <w:marLeft w:val="0"/>
      <w:marRight w:val="0"/>
      <w:marTop w:val="0"/>
      <w:marBottom w:val="0"/>
      <w:divBdr>
        <w:top w:val="none" w:sz="0" w:space="0" w:color="auto"/>
        <w:left w:val="none" w:sz="0" w:space="0" w:color="auto"/>
        <w:bottom w:val="none" w:sz="0" w:space="0" w:color="auto"/>
        <w:right w:val="none" w:sz="0" w:space="0" w:color="auto"/>
      </w:divBdr>
      <w:divsChild>
        <w:div w:id="211309377">
          <w:marLeft w:val="0"/>
          <w:marRight w:val="0"/>
          <w:marTop w:val="0"/>
          <w:marBottom w:val="0"/>
          <w:divBdr>
            <w:top w:val="none" w:sz="0" w:space="0" w:color="auto"/>
            <w:left w:val="none" w:sz="0" w:space="0" w:color="auto"/>
            <w:bottom w:val="none" w:sz="0" w:space="0" w:color="auto"/>
            <w:right w:val="none" w:sz="0" w:space="0" w:color="auto"/>
          </w:divBdr>
          <w:divsChild>
            <w:div w:id="627857621">
              <w:marLeft w:val="0"/>
              <w:marRight w:val="0"/>
              <w:marTop w:val="0"/>
              <w:marBottom w:val="0"/>
              <w:divBdr>
                <w:top w:val="none" w:sz="0" w:space="0" w:color="auto"/>
                <w:left w:val="none" w:sz="0" w:space="0" w:color="auto"/>
                <w:bottom w:val="none" w:sz="0" w:space="0" w:color="auto"/>
                <w:right w:val="none" w:sz="0" w:space="0" w:color="auto"/>
              </w:divBdr>
            </w:div>
          </w:divsChild>
        </w:div>
        <w:div w:id="517159437">
          <w:marLeft w:val="0"/>
          <w:marRight w:val="0"/>
          <w:marTop w:val="0"/>
          <w:marBottom w:val="0"/>
          <w:divBdr>
            <w:top w:val="none" w:sz="0" w:space="0" w:color="auto"/>
            <w:left w:val="none" w:sz="0" w:space="0" w:color="auto"/>
            <w:bottom w:val="none" w:sz="0" w:space="0" w:color="auto"/>
            <w:right w:val="none" w:sz="0" w:space="0" w:color="auto"/>
          </w:divBdr>
          <w:divsChild>
            <w:div w:id="1121916597">
              <w:marLeft w:val="0"/>
              <w:marRight w:val="0"/>
              <w:marTop w:val="0"/>
              <w:marBottom w:val="0"/>
              <w:divBdr>
                <w:top w:val="none" w:sz="0" w:space="0" w:color="auto"/>
                <w:left w:val="none" w:sz="0" w:space="0" w:color="auto"/>
                <w:bottom w:val="none" w:sz="0" w:space="0" w:color="auto"/>
                <w:right w:val="none" w:sz="0" w:space="0" w:color="auto"/>
              </w:divBdr>
            </w:div>
            <w:div w:id="14640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0971">
      <w:bodyDiv w:val="1"/>
      <w:marLeft w:val="0"/>
      <w:marRight w:val="0"/>
      <w:marTop w:val="0"/>
      <w:marBottom w:val="0"/>
      <w:divBdr>
        <w:top w:val="none" w:sz="0" w:space="0" w:color="auto"/>
        <w:left w:val="none" w:sz="0" w:space="0" w:color="auto"/>
        <w:bottom w:val="none" w:sz="0" w:space="0" w:color="auto"/>
        <w:right w:val="none" w:sz="0" w:space="0" w:color="auto"/>
      </w:divBdr>
    </w:div>
    <w:div w:id="392776243">
      <w:bodyDiv w:val="1"/>
      <w:marLeft w:val="0"/>
      <w:marRight w:val="0"/>
      <w:marTop w:val="0"/>
      <w:marBottom w:val="0"/>
      <w:divBdr>
        <w:top w:val="none" w:sz="0" w:space="0" w:color="auto"/>
        <w:left w:val="none" w:sz="0" w:space="0" w:color="auto"/>
        <w:bottom w:val="none" w:sz="0" w:space="0" w:color="auto"/>
        <w:right w:val="none" w:sz="0" w:space="0" w:color="auto"/>
      </w:divBdr>
    </w:div>
    <w:div w:id="393089956">
      <w:bodyDiv w:val="1"/>
      <w:marLeft w:val="0"/>
      <w:marRight w:val="0"/>
      <w:marTop w:val="0"/>
      <w:marBottom w:val="0"/>
      <w:divBdr>
        <w:top w:val="none" w:sz="0" w:space="0" w:color="auto"/>
        <w:left w:val="none" w:sz="0" w:space="0" w:color="auto"/>
        <w:bottom w:val="none" w:sz="0" w:space="0" w:color="auto"/>
        <w:right w:val="none" w:sz="0" w:space="0" w:color="auto"/>
      </w:divBdr>
    </w:div>
    <w:div w:id="393545560">
      <w:bodyDiv w:val="1"/>
      <w:marLeft w:val="0"/>
      <w:marRight w:val="0"/>
      <w:marTop w:val="0"/>
      <w:marBottom w:val="0"/>
      <w:divBdr>
        <w:top w:val="none" w:sz="0" w:space="0" w:color="auto"/>
        <w:left w:val="none" w:sz="0" w:space="0" w:color="auto"/>
        <w:bottom w:val="none" w:sz="0" w:space="0" w:color="auto"/>
        <w:right w:val="none" w:sz="0" w:space="0" w:color="auto"/>
      </w:divBdr>
    </w:div>
    <w:div w:id="394934311">
      <w:bodyDiv w:val="1"/>
      <w:marLeft w:val="0"/>
      <w:marRight w:val="0"/>
      <w:marTop w:val="0"/>
      <w:marBottom w:val="0"/>
      <w:divBdr>
        <w:top w:val="none" w:sz="0" w:space="0" w:color="auto"/>
        <w:left w:val="none" w:sz="0" w:space="0" w:color="auto"/>
        <w:bottom w:val="none" w:sz="0" w:space="0" w:color="auto"/>
        <w:right w:val="none" w:sz="0" w:space="0" w:color="auto"/>
      </w:divBdr>
    </w:div>
    <w:div w:id="395666804">
      <w:bodyDiv w:val="1"/>
      <w:marLeft w:val="0"/>
      <w:marRight w:val="0"/>
      <w:marTop w:val="0"/>
      <w:marBottom w:val="0"/>
      <w:divBdr>
        <w:top w:val="none" w:sz="0" w:space="0" w:color="auto"/>
        <w:left w:val="none" w:sz="0" w:space="0" w:color="auto"/>
        <w:bottom w:val="none" w:sz="0" w:space="0" w:color="auto"/>
        <w:right w:val="none" w:sz="0" w:space="0" w:color="auto"/>
      </w:divBdr>
    </w:div>
    <w:div w:id="399329131">
      <w:bodyDiv w:val="1"/>
      <w:marLeft w:val="0"/>
      <w:marRight w:val="0"/>
      <w:marTop w:val="0"/>
      <w:marBottom w:val="0"/>
      <w:divBdr>
        <w:top w:val="none" w:sz="0" w:space="0" w:color="auto"/>
        <w:left w:val="none" w:sz="0" w:space="0" w:color="auto"/>
        <w:bottom w:val="none" w:sz="0" w:space="0" w:color="auto"/>
        <w:right w:val="none" w:sz="0" w:space="0" w:color="auto"/>
      </w:divBdr>
    </w:div>
    <w:div w:id="400182316">
      <w:bodyDiv w:val="1"/>
      <w:marLeft w:val="0"/>
      <w:marRight w:val="0"/>
      <w:marTop w:val="0"/>
      <w:marBottom w:val="0"/>
      <w:divBdr>
        <w:top w:val="none" w:sz="0" w:space="0" w:color="auto"/>
        <w:left w:val="none" w:sz="0" w:space="0" w:color="auto"/>
        <w:bottom w:val="none" w:sz="0" w:space="0" w:color="auto"/>
        <w:right w:val="none" w:sz="0" w:space="0" w:color="auto"/>
      </w:divBdr>
    </w:div>
    <w:div w:id="406459039">
      <w:bodyDiv w:val="1"/>
      <w:marLeft w:val="0"/>
      <w:marRight w:val="0"/>
      <w:marTop w:val="0"/>
      <w:marBottom w:val="0"/>
      <w:divBdr>
        <w:top w:val="none" w:sz="0" w:space="0" w:color="auto"/>
        <w:left w:val="none" w:sz="0" w:space="0" w:color="auto"/>
        <w:bottom w:val="none" w:sz="0" w:space="0" w:color="auto"/>
        <w:right w:val="none" w:sz="0" w:space="0" w:color="auto"/>
      </w:divBdr>
    </w:div>
    <w:div w:id="408045607">
      <w:bodyDiv w:val="1"/>
      <w:marLeft w:val="0"/>
      <w:marRight w:val="0"/>
      <w:marTop w:val="0"/>
      <w:marBottom w:val="0"/>
      <w:divBdr>
        <w:top w:val="none" w:sz="0" w:space="0" w:color="auto"/>
        <w:left w:val="none" w:sz="0" w:space="0" w:color="auto"/>
        <w:bottom w:val="none" w:sz="0" w:space="0" w:color="auto"/>
        <w:right w:val="none" w:sz="0" w:space="0" w:color="auto"/>
      </w:divBdr>
    </w:div>
    <w:div w:id="409230708">
      <w:bodyDiv w:val="1"/>
      <w:marLeft w:val="0"/>
      <w:marRight w:val="0"/>
      <w:marTop w:val="0"/>
      <w:marBottom w:val="0"/>
      <w:divBdr>
        <w:top w:val="none" w:sz="0" w:space="0" w:color="auto"/>
        <w:left w:val="none" w:sz="0" w:space="0" w:color="auto"/>
        <w:bottom w:val="none" w:sz="0" w:space="0" w:color="auto"/>
        <w:right w:val="none" w:sz="0" w:space="0" w:color="auto"/>
      </w:divBdr>
    </w:div>
    <w:div w:id="410397930">
      <w:bodyDiv w:val="1"/>
      <w:marLeft w:val="0"/>
      <w:marRight w:val="0"/>
      <w:marTop w:val="0"/>
      <w:marBottom w:val="0"/>
      <w:divBdr>
        <w:top w:val="none" w:sz="0" w:space="0" w:color="auto"/>
        <w:left w:val="none" w:sz="0" w:space="0" w:color="auto"/>
        <w:bottom w:val="none" w:sz="0" w:space="0" w:color="auto"/>
        <w:right w:val="none" w:sz="0" w:space="0" w:color="auto"/>
      </w:divBdr>
    </w:div>
    <w:div w:id="410858329">
      <w:bodyDiv w:val="1"/>
      <w:marLeft w:val="0"/>
      <w:marRight w:val="0"/>
      <w:marTop w:val="0"/>
      <w:marBottom w:val="0"/>
      <w:divBdr>
        <w:top w:val="none" w:sz="0" w:space="0" w:color="auto"/>
        <w:left w:val="none" w:sz="0" w:space="0" w:color="auto"/>
        <w:bottom w:val="none" w:sz="0" w:space="0" w:color="auto"/>
        <w:right w:val="none" w:sz="0" w:space="0" w:color="auto"/>
      </w:divBdr>
    </w:div>
    <w:div w:id="411438344">
      <w:bodyDiv w:val="1"/>
      <w:marLeft w:val="0"/>
      <w:marRight w:val="0"/>
      <w:marTop w:val="0"/>
      <w:marBottom w:val="0"/>
      <w:divBdr>
        <w:top w:val="none" w:sz="0" w:space="0" w:color="auto"/>
        <w:left w:val="none" w:sz="0" w:space="0" w:color="auto"/>
        <w:bottom w:val="none" w:sz="0" w:space="0" w:color="auto"/>
        <w:right w:val="none" w:sz="0" w:space="0" w:color="auto"/>
      </w:divBdr>
    </w:div>
    <w:div w:id="413481035">
      <w:bodyDiv w:val="1"/>
      <w:marLeft w:val="0"/>
      <w:marRight w:val="0"/>
      <w:marTop w:val="0"/>
      <w:marBottom w:val="0"/>
      <w:divBdr>
        <w:top w:val="none" w:sz="0" w:space="0" w:color="auto"/>
        <w:left w:val="none" w:sz="0" w:space="0" w:color="auto"/>
        <w:bottom w:val="none" w:sz="0" w:space="0" w:color="auto"/>
        <w:right w:val="none" w:sz="0" w:space="0" w:color="auto"/>
      </w:divBdr>
    </w:div>
    <w:div w:id="414010685">
      <w:bodyDiv w:val="1"/>
      <w:marLeft w:val="0"/>
      <w:marRight w:val="0"/>
      <w:marTop w:val="0"/>
      <w:marBottom w:val="0"/>
      <w:divBdr>
        <w:top w:val="none" w:sz="0" w:space="0" w:color="auto"/>
        <w:left w:val="none" w:sz="0" w:space="0" w:color="auto"/>
        <w:bottom w:val="none" w:sz="0" w:space="0" w:color="auto"/>
        <w:right w:val="none" w:sz="0" w:space="0" w:color="auto"/>
      </w:divBdr>
    </w:div>
    <w:div w:id="419058658">
      <w:bodyDiv w:val="1"/>
      <w:marLeft w:val="0"/>
      <w:marRight w:val="0"/>
      <w:marTop w:val="0"/>
      <w:marBottom w:val="0"/>
      <w:divBdr>
        <w:top w:val="none" w:sz="0" w:space="0" w:color="auto"/>
        <w:left w:val="none" w:sz="0" w:space="0" w:color="auto"/>
        <w:bottom w:val="none" w:sz="0" w:space="0" w:color="auto"/>
        <w:right w:val="none" w:sz="0" w:space="0" w:color="auto"/>
      </w:divBdr>
    </w:div>
    <w:div w:id="423842842">
      <w:bodyDiv w:val="1"/>
      <w:marLeft w:val="0"/>
      <w:marRight w:val="0"/>
      <w:marTop w:val="0"/>
      <w:marBottom w:val="0"/>
      <w:divBdr>
        <w:top w:val="none" w:sz="0" w:space="0" w:color="auto"/>
        <w:left w:val="none" w:sz="0" w:space="0" w:color="auto"/>
        <w:bottom w:val="none" w:sz="0" w:space="0" w:color="auto"/>
        <w:right w:val="none" w:sz="0" w:space="0" w:color="auto"/>
      </w:divBdr>
    </w:div>
    <w:div w:id="427777548">
      <w:bodyDiv w:val="1"/>
      <w:marLeft w:val="0"/>
      <w:marRight w:val="0"/>
      <w:marTop w:val="0"/>
      <w:marBottom w:val="0"/>
      <w:divBdr>
        <w:top w:val="none" w:sz="0" w:space="0" w:color="auto"/>
        <w:left w:val="none" w:sz="0" w:space="0" w:color="auto"/>
        <w:bottom w:val="none" w:sz="0" w:space="0" w:color="auto"/>
        <w:right w:val="none" w:sz="0" w:space="0" w:color="auto"/>
      </w:divBdr>
      <w:divsChild>
        <w:div w:id="1878614847">
          <w:marLeft w:val="0"/>
          <w:marRight w:val="0"/>
          <w:marTop w:val="0"/>
          <w:marBottom w:val="0"/>
          <w:divBdr>
            <w:top w:val="none" w:sz="0" w:space="0" w:color="auto"/>
            <w:left w:val="none" w:sz="0" w:space="0" w:color="auto"/>
            <w:bottom w:val="none" w:sz="0" w:space="0" w:color="auto"/>
            <w:right w:val="none" w:sz="0" w:space="0" w:color="auto"/>
          </w:divBdr>
        </w:div>
        <w:div w:id="1968195667">
          <w:marLeft w:val="0"/>
          <w:marRight w:val="0"/>
          <w:marTop w:val="0"/>
          <w:marBottom w:val="0"/>
          <w:divBdr>
            <w:top w:val="single" w:sz="2" w:space="0" w:color="E3E3E3"/>
            <w:left w:val="single" w:sz="2" w:space="0" w:color="E3E3E3"/>
            <w:bottom w:val="single" w:sz="2" w:space="0" w:color="E3E3E3"/>
            <w:right w:val="single" w:sz="2" w:space="0" w:color="E3E3E3"/>
          </w:divBdr>
          <w:divsChild>
            <w:div w:id="1603610406">
              <w:marLeft w:val="0"/>
              <w:marRight w:val="0"/>
              <w:marTop w:val="0"/>
              <w:marBottom w:val="0"/>
              <w:divBdr>
                <w:top w:val="single" w:sz="2" w:space="0" w:color="E3E3E3"/>
                <w:left w:val="single" w:sz="2" w:space="0" w:color="E3E3E3"/>
                <w:bottom w:val="single" w:sz="2" w:space="0" w:color="E3E3E3"/>
                <w:right w:val="single" w:sz="2" w:space="0" w:color="E3E3E3"/>
              </w:divBdr>
              <w:divsChild>
                <w:div w:id="1489132733">
                  <w:marLeft w:val="0"/>
                  <w:marRight w:val="0"/>
                  <w:marTop w:val="0"/>
                  <w:marBottom w:val="0"/>
                  <w:divBdr>
                    <w:top w:val="single" w:sz="2" w:space="0" w:color="E3E3E3"/>
                    <w:left w:val="single" w:sz="2" w:space="0" w:color="E3E3E3"/>
                    <w:bottom w:val="single" w:sz="2" w:space="0" w:color="E3E3E3"/>
                    <w:right w:val="single" w:sz="2" w:space="0" w:color="E3E3E3"/>
                  </w:divBdr>
                  <w:divsChild>
                    <w:div w:id="1557281635">
                      <w:marLeft w:val="0"/>
                      <w:marRight w:val="0"/>
                      <w:marTop w:val="0"/>
                      <w:marBottom w:val="0"/>
                      <w:divBdr>
                        <w:top w:val="single" w:sz="2" w:space="0" w:color="E3E3E3"/>
                        <w:left w:val="single" w:sz="2" w:space="0" w:color="E3E3E3"/>
                        <w:bottom w:val="single" w:sz="2" w:space="0" w:color="E3E3E3"/>
                        <w:right w:val="single" w:sz="2" w:space="0" w:color="E3E3E3"/>
                      </w:divBdr>
                      <w:divsChild>
                        <w:div w:id="132254796">
                          <w:marLeft w:val="0"/>
                          <w:marRight w:val="0"/>
                          <w:marTop w:val="0"/>
                          <w:marBottom w:val="0"/>
                          <w:divBdr>
                            <w:top w:val="single" w:sz="2" w:space="0" w:color="E3E3E3"/>
                            <w:left w:val="single" w:sz="2" w:space="0" w:color="E3E3E3"/>
                            <w:bottom w:val="single" w:sz="2" w:space="0" w:color="E3E3E3"/>
                            <w:right w:val="single" w:sz="2" w:space="0" w:color="E3E3E3"/>
                          </w:divBdr>
                          <w:divsChild>
                            <w:div w:id="132718781">
                              <w:marLeft w:val="0"/>
                              <w:marRight w:val="0"/>
                              <w:marTop w:val="0"/>
                              <w:marBottom w:val="0"/>
                              <w:divBdr>
                                <w:top w:val="single" w:sz="2" w:space="0" w:color="E3E3E3"/>
                                <w:left w:val="single" w:sz="2" w:space="0" w:color="E3E3E3"/>
                                <w:bottom w:val="single" w:sz="2" w:space="0" w:color="E3E3E3"/>
                                <w:right w:val="single" w:sz="2" w:space="0" w:color="E3E3E3"/>
                              </w:divBdr>
                              <w:divsChild>
                                <w:div w:id="620115808">
                                  <w:marLeft w:val="0"/>
                                  <w:marRight w:val="0"/>
                                  <w:marTop w:val="0"/>
                                  <w:marBottom w:val="0"/>
                                  <w:divBdr>
                                    <w:top w:val="single" w:sz="6" w:space="0" w:color="auto"/>
                                    <w:left w:val="single" w:sz="6" w:space="0" w:color="auto"/>
                                    <w:bottom w:val="single" w:sz="6" w:space="0" w:color="auto"/>
                                    <w:right w:val="single" w:sz="6" w:space="0" w:color="auto"/>
                                  </w:divBdr>
                                  <w:divsChild>
                                    <w:div w:id="1252087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0394095">
                          <w:marLeft w:val="0"/>
                          <w:marRight w:val="0"/>
                          <w:marTop w:val="0"/>
                          <w:marBottom w:val="0"/>
                          <w:divBdr>
                            <w:top w:val="single" w:sz="2" w:space="0" w:color="E3E3E3"/>
                            <w:left w:val="single" w:sz="2" w:space="0" w:color="E3E3E3"/>
                            <w:bottom w:val="single" w:sz="2" w:space="0" w:color="E3E3E3"/>
                            <w:right w:val="single" w:sz="2" w:space="0" w:color="E3E3E3"/>
                          </w:divBdr>
                          <w:divsChild>
                            <w:div w:id="99433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438182973">
                                  <w:marLeft w:val="0"/>
                                  <w:marRight w:val="0"/>
                                  <w:marTop w:val="0"/>
                                  <w:marBottom w:val="0"/>
                                  <w:divBdr>
                                    <w:top w:val="single" w:sz="2" w:space="0" w:color="E3E3E3"/>
                                    <w:left w:val="single" w:sz="2" w:space="0" w:color="E3E3E3"/>
                                    <w:bottom w:val="single" w:sz="2" w:space="0" w:color="E3E3E3"/>
                                    <w:right w:val="single" w:sz="2" w:space="0" w:color="E3E3E3"/>
                                  </w:divBdr>
                                  <w:divsChild>
                                    <w:div w:id="201672743">
                                      <w:marLeft w:val="0"/>
                                      <w:marRight w:val="0"/>
                                      <w:marTop w:val="0"/>
                                      <w:marBottom w:val="0"/>
                                      <w:divBdr>
                                        <w:top w:val="single" w:sz="2" w:space="0" w:color="E3E3E3"/>
                                        <w:left w:val="single" w:sz="2" w:space="0" w:color="E3E3E3"/>
                                        <w:bottom w:val="single" w:sz="2" w:space="0" w:color="E3E3E3"/>
                                        <w:right w:val="single" w:sz="2" w:space="0" w:color="E3E3E3"/>
                                      </w:divBdr>
                                      <w:divsChild>
                                        <w:div w:id="1424688085">
                                          <w:marLeft w:val="0"/>
                                          <w:marRight w:val="0"/>
                                          <w:marTop w:val="0"/>
                                          <w:marBottom w:val="0"/>
                                          <w:divBdr>
                                            <w:top w:val="single" w:sz="2" w:space="0" w:color="E3E3E3"/>
                                            <w:left w:val="single" w:sz="2" w:space="0" w:color="E3E3E3"/>
                                            <w:bottom w:val="single" w:sz="2" w:space="0" w:color="E3E3E3"/>
                                            <w:right w:val="single" w:sz="2" w:space="0" w:color="E3E3E3"/>
                                          </w:divBdr>
                                          <w:divsChild>
                                            <w:div w:id="542787021">
                                              <w:marLeft w:val="0"/>
                                              <w:marRight w:val="0"/>
                                              <w:marTop w:val="0"/>
                                              <w:marBottom w:val="0"/>
                                              <w:divBdr>
                                                <w:top w:val="single" w:sz="2" w:space="0" w:color="E3E3E3"/>
                                                <w:left w:val="single" w:sz="2" w:space="0" w:color="E3E3E3"/>
                                                <w:bottom w:val="single" w:sz="2" w:space="0" w:color="E3E3E3"/>
                                                <w:right w:val="single" w:sz="2" w:space="0" w:color="E3E3E3"/>
                                              </w:divBdr>
                                              <w:divsChild>
                                                <w:div w:id="1459714277">
                                                  <w:marLeft w:val="0"/>
                                                  <w:marRight w:val="0"/>
                                                  <w:marTop w:val="0"/>
                                                  <w:marBottom w:val="0"/>
                                                  <w:divBdr>
                                                    <w:top w:val="single" w:sz="2" w:space="0" w:color="E3E3E3"/>
                                                    <w:left w:val="single" w:sz="2" w:space="0" w:color="E3E3E3"/>
                                                    <w:bottom w:val="single" w:sz="2" w:space="0" w:color="E3E3E3"/>
                                                    <w:right w:val="single" w:sz="2" w:space="0" w:color="E3E3E3"/>
                                                  </w:divBdr>
                                                  <w:divsChild>
                                                    <w:div w:id="105604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9205649">
      <w:bodyDiv w:val="1"/>
      <w:marLeft w:val="0"/>
      <w:marRight w:val="0"/>
      <w:marTop w:val="0"/>
      <w:marBottom w:val="0"/>
      <w:divBdr>
        <w:top w:val="none" w:sz="0" w:space="0" w:color="auto"/>
        <w:left w:val="none" w:sz="0" w:space="0" w:color="auto"/>
        <w:bottom w:val="none" w:sz="0" w:space="0" w:color="auto"/>
        <w:right w:val="none" w:sz="0" w:space="0" w:color="auto"/>
      </w:divBdr>
    </w:div>
    <w:div w:id="429593300">
      <w:bodyDiv w:val="1"/>
      <w:marLeft w:val="0"/>
      <w:marRight w:val="0"/>
      <w:marTop w:val="0"/>
      <w:marBottom w:val="0"/>
      <w:divBdr>
        <w:top w:val="none" w:sz="0" w:space="0" w:color="auto"/>
        <w:left w:val="none" w:sz="0" w:space="0" w:color="auto"/>
        <w:bottom w:val="none" w:sz="0" w:space="0" w:color="auto"/>
        <w:right w:val="none" w:sz="0" w:space="0" w:color="auto"/>
      </w:divBdr>
    </w:div>
    <w:div w:id="431248438">
      <w:bodyDiv w:val="1"/>
      <w:marLeft w:val="0"/>
      <w:marRight w:val="0"/>
      <w:marTop w:val="0"/>
      <w:marBottom w:val="0"/>
      <w:divBdr>
        <w:top w:val="none" w:sz="0" w:space="0" w:color="auto"/>
        <w:left w:val="none" w:sz="0" w:space="0" w:color="auto"/>
        <w:bottom w:val="none" w:sz="0" w:space="0" w:color="auto"/>
        <w:right w:val="none" w:sz="0" w:space="0" w:color="auto"/>
      </w:divBdr>
    </w:div>
    <w:div w:id="431323815">
      <w:bodyDiv w:val="1"/>
      <w:marLeft w:val="0"/>
      <w:marRight w:val="0"/>
      <w:marTop w:val="0"/>
      <w:marBottom w:val="0"/>
      <w:divBdr>
        <w:top w:val="none" w:sz="0" w:space="0" w:color="auto"/>
        <w:left w:val="none" w:sz="0" w:space="0" w:color="auto"/>
        <w:bottom w:val="none" w:sz="0" w:space="0" w:color="auto"/>
        <w:right w:val="none" w:sz="0" w:space="0" w:color="auto"/>
      </w:divBdr>
    </w:div>
    <w:div w:id="431823761">
      <w:bodyDiv w:val="1"/>
      <w:marLeft w:val="0"/>
      <w:marRight w:val="0"/>
      <w:marTop w:val="0"/>
      <w:marBottom w:val="0"/>
      <w:divBdr>
        <w:top w:val="none" w:sz="0" w:space="0" w:color="auto"/>
        <w:left w:val="none" w:sz="0" w:space="0" w:color="auto"/>
        <w:bottom w:val="none" w:sz="0" w:space="0" w:color="auto"/>
        <w:right w:val="none" w:sz="0" w:space="0" w:color="auto"/>
      </w:divBdr>
    </w:div>
    <w:div w:id="432896197">
      <w:bodyDiv w:val="1"/>
      <w:marLeft w:val="0"/>
      <w:marRight w:val="0"/>
      <w:marTop w:val="0"/>
      <w:marBottom w:val="0"/>
      <w:divBdr>
        <w:top w:val="none" w:sz="0" w:space="0" w:color="auto"/>
        <w:left w:val="none" w:sz="0" w:space="0" w:color="auto"/>
        <w:bottom w:val="none" w:sz="0" w:space="0" w:color="auto"/>
        <w:right w:val="none" w:sz="0" w:space="0" w:color="auto"/>
      </w:divBdr>
    </w:div>
    <w:div w:id="441654956">
      <w:bodyDiv w:val="1"/>
      <w:marLeft w:val="0"/>
      <w:marRight w:val="0"/>
      <w:marTop w:val="0"/>
      <w:marBottom w:val="0"/>
      <w:divBdr>
        <w:top w:val="none" w:sz="0" w:space="0" w:color="auto"/>
        <w:left w:val="none" w:sz="0" w:space="0" w:color="auto"/>
        <w:bottom w:val="none" w:sz="0" w:space="0" w:color="auto"/>
        <w:right w:val="none" w:sz="0" w:space="0" w:color="auto"/>
      </w:divBdr>
    </w:div>
    <w:div w:id="454754581">
      <w:bodyDiv w:val="1"/>
      <w:marLeft w:val="0"/>
      <w:marRight w:val="0"/>
      <w:marTop w:val="0"/>
      <w:marBottom w:val="0"/>
      <w:divBdr>
        <w:top w:val="none" w:sz="0" w:space="0" w:color="auto"/>
        <w:left w:val="none" w:sz="0" w:space="0" w:color="auto"/>
        <w:bottom w:val="none" w:sz="0" w:space="0" w:color="auto"/>
        <w:right w:val="none" w:sz="0" w:space="0" w:color="auto"/>
      </w:divBdr>
    </w:div>
    <w:div w:id="455024425">
      <w:bodyDiv w:val="1"/>
      <w:marLeft w:val="0"/>
      <w:marRight w:val="0"/>
      <w:marTop w:val="0"/>
      <w:marBottom w:val="0"/>
      <w:divBdr>
        <w:top w:val="none" w:sz="0" w:space="0" w:color="auto"/>
        <w:left w:val="none" w:sz="0" w:space="0" w:color="auto"/>
        <w:bottom w:val="none" w:sz="0" w:space="0" w:color="auto"/>
        <w:right w:val="none" w:sz="0" w:space="0" w:color="auto"/>
      </w:divBdr>
    </w:div>
    <w:div w:id="455292984">
      <w:bodyDiv w:val="1"/>
      <w:marLeft w:val="0"/>
      <w:marRight w:val="0"/>
      <w:marTop w:val="0"/>
      <w:marBottom w:val="0"/>
      <w:divBdr>
        <w:top w:val="none" w:sz="0" w:space="0" w:color="auto"/>
        <w:left w:val="none" w:sz="0" w:space="0" w:color="auto"/>
        <w:bottom w:val="none" w:sz="0" w:space="0" w:color="auto"/>
        <w:right w:val="none" w:sz="0" w:space="0" w:color="auto"/>
      </w:divBdr>
    </w:div>
    <w:div w:id="456334505">
      <w:bodyDiv w:val="1"/>
      <w:marLeft w:val="0"/>
      <w:marRight w:val="0"/>
      <w:marTop w:val="0"/>
      <w:marBottom w:val="0"/>
      <w:divBdr>
        <w:top w:val="none" w:sz="0" w:space="0" w:color="auto"/>
        <w:left w:val="none" w:sz="0" w:space="0" w:color="auto"/>
        <w:bottom w:val="none" w:sz="0" w:space="0" w:color="auto"/>
        <w:right w:val="none" w:sz="0" w:space="0" w:color="auto"/>
      </w:divBdr>
    </w:div>
    <w:div w:id="457451890">
      <w:bodyDiv w:val="1"/>
      <w:marLeft w:val="0"/>
      <w:marRight w:val="0"/>
      <w:marTop w:val="0"/>
      <w:marBottom w:val="0"/>
      <w:divBdr>
        <w:top w:val="none" w:sz="0" w:space="0" w:color="auto"/>
        <w:left w:val="none" w:sz="0" w:space="0" w:color="auto"/>
        <w:bottom w:val="none" w:sz="0" w:space="0" w:color="auto"/>
        <w:right w:val="none" w:sz="0" w:space="0" w:color="auto"/>
      </w:divBdr>
    </w:div>
    <w:div w:id="459080554">
      <w:bodyDiv w:val="1"/>
      <w:marLeft w:val="0"/>
      <w:marRight w:val="0"/>
      <w:marTop w:val="0"/>
      <w:marBottom w:val="0"/>
      <w:divBdr>
        <w:top w:val="none" w:sz="0" w:space="0" w:color="auto"/>
        <w:left w:val="none" w:sz="0" w:space="0" w:color="auto"/>
        <w:bottom w:val="none" w:sz="0" w:space="0" w:color="auto"/>
        <w:right w:val="none" w:sz="0" w:space="0" w:color="auto"/>
      </w:divBdr>
    </w:div>
    <w:div w:id="460029376">
      <w:bodyDiv w:val="1"/>
      <w:marLeft w:val="0"/>
      <w:marRight w:val="0"/>
      <w:marTop w:val="0"/>
      <w:marBottom w:val="0"/>
      <w:divBdr>
        <w:top w:val="none" w:sz="0" w:space="0" w:color="auto"/>
        <w:left w:val="none" w:sz="0" w:space="0" w:color="auto"/>
        <w:bottom w:val="none" w:sz="0" w:space="0" w:color="auto"/>
        <w:right w:val="none" w:sz="0" w:space="0" w:color="auto"/>
      </w:divBdr>
    </w:div>
    <w:div w:id="462164455">
      <w:bodyDiv w:val="1"/>
      <w:marLeft w:val="0"/>
      <w:marRight w:val="0"/>
      <w:marTop w:val="0"/>
      <w:marBottom w:val="0"/>
      <w:divBdr>
        <w:top w:val="none" w:sz="0" w:space="0" w:color="auto"/>
        <w:left w:val="none" w:sz="0" w:space="0" w:color="auto"/>
        <w:bottom w:val="none" w:sz="0" w:space="0" w:color="auto"/>
        <w:right w:val="none" w:sz="0" w:space="0" w:color="auto"/>
      </w:divBdr>
    </w:div>
    <w:div w:id="462306898">
      <w:bodyDiv w:val="1"/>
      <w:marLeft w:val="0"/>
      <w:marRight w:val="0"/>
      <w:marTop w:val="0"/>
      <w:marBottom w:val="0"/>
      <w:divBdr>
        <w:top w:val="none" w:sz="0" w:space="0" w:color="auto"/>
        <w:left w:val="none" w:sz="0" w:space="0" w:color="auto"/>
        <w:bottom w:val="none" w:sz="0" w:space="0" w:color="auto"/>
        <w:right w:val="none" w:sz="0" w:space="0" w:color="auto"/>
      </w:divBdr>
    </w:div>
    <w:div w:id="463087680">
      <w:bodyDiv w:val="1"/>
      <w:marLeft w:val="0"/>
      <w:marRight w:val="0"/>
      <w:marTop w:val="0"/>
      <w:marBottom w:val="0"/>
      <w:divBdr>
        <w:top w:val="none" w:sz="0" w:space="0" w:color="auto"/>
        <w:left w:val="none" w:sz="0" w:space="0" w:color="auto"/>
        <w:bottom w:val="none" w:sz="0" w:space="0" w:color="auto"/>
        <w:right w:val="none" w:sz="0" w:space="0" w:color="auto"/>
      </w:divBdr>
    </w:div>
    <w:div w:id="464078921">
      <w:bodyDiv w:val="1"/>
      <w:marLeft w:val="0"/>
      <w:marRight w:val="0"/>
      <w:marTop w:val="0"/>
      <w:marBottom w:val="0"/>
      <w:divBdr>
        <w:top w:val="none" w:sz="0" w:space="0" w:color="auto"/>
        <w:left w:val="none" w:sz="0" w:space="0" w:color="auto"/>
        <w:bottom w:val="none" w:sz="0" w:space="0" w:color="auto"/>
        <w:right w:val="none" w:sz="0" w:space="0" w:color="auto"/>
      </w:divBdr>
    </w:div>
    <w:div w:id="466053560">
      <w:bodyDiv w:val="1"/>
      <w:marLeft w:val="0"/>
      <w:marRight w:val="0"/>
      <w:marTop w:val="0"/>
      <w:marBottom w:val="0"/>
      <w:divBdr>
        <w:top w:val="none" w:sz="0" w:space="0" w:color="auto"/>
        <w:left w:val="none" w:sz="0" w:space="0" w:color="auto"/>
        <w:bottom w:val="none" w:sz="0" w:space="0" w:color="auto"/>
        <w:right w:val="none" w:sz="0" w:space="0" w:color="auto"/>
      </w:divBdr>
    </w:div>
    <w:div w:id="469179319">
      <w:bodyDiv w:val="1"/>
      <w:marLeft w:val="0"/>
      <w:marRight w:val="0"/>
      <w:marTop w:val="0"/>
      <w:marBottom w:val="0"/>
      <w:divBdr>
        <w:top w:val="none" w:sz="0" w:space="0" w:color="auto"/>
        <w:left w:val="none" w:sz="0" w:space="0" w:color="auto"/>
        <w:bottom w:val="none" w:sz="0" w:space="0" w:color="auto"/>
        <w:right w:val="none" w:sz="0" w:space="0" w:color="auto"/>
      </w:divBdr>
    </w:div>
    <w:div w:id="471294482">
      <w:bodyDiv w:val="1"/>
      <w:marLeft w:val="0"/>
      <w:marRight w:val="0"/>
      <w:marTop w:val="0"/>
      <w:marBottom w:val="0"/>
      <w:divBdr>
        <w:top w:val="none" w:sz="0" w:space="0" w:color="auto"/>
        <w:left w:val="none" w:sz="0" w:space="0" w:color="auto"/>
        <w:bottom w:val="none" w:sz="0" w:space="0" w:color="auto"/>
        <w:right w:val="none" w:sz="0" w:space="0" w:color="auto"/>
      </w:divBdr>
    </w:div>
    <w:div w:id="472218347">
      <w:bodyDiv w:val="1"/>
      <w:marLeft w:val="0"/>
      <w:marRight w:val="0"/>
      <w:marTop w:val="0"/>
      <w:marBottom w:val="0"/>
      <w:divBdr>
        <w:top w:val="none" w:sz="0" w:space="0" w:color="auto"/>
        <w:left w:val="none" w:sz="0" w:space="0" w:color="auto"/>
        <w:bottom w:val="none" w:sz="0" w:space="0" w:color="auto"/>
        <w:right w:val="none" w:sz="0" w:space="0" w:color="auto"/>
      </w:divBdr>
    </w:div>
    <w:div w:id="472527740">
      <w:bodyDiv w:val="1"/>
      <w:marLeft w:val="0"/>
      <w:marRight w:val="0"/>
      <w:marTop w:val="0"/>
      <w:marBottom w:val="0"/>
      <w:divBdr>
        <w:top w:val="none" w:sz="0" w:space="0" w:color="auto"/>
        <w:left w:val="none" w:sz="0" w:space="0" w:color="auto"/>
        <w:bottom w:val="none" w:sz="0" w:space="0" w:color="auto"/>
        <w:right w:val="none" w:sz="0" w:space="0" w:color="auto"/>
      </w:divBdr>
    </w:div>
    <w:div w:id="474612710">
      <w:bodyDiv w:val="1"/>
      <w:marLeft w:val="0"/>
      <w:marRight w:val="0"/>
      <w:marTop w:val="0"/>
      <w:marBottom w:val="0"/>
      <w:divBdr>
        <w:top w:val="none" w:sz="0" w:space="0" w:color="auto"/>
        <w:left w:val="none" w:sz="0" w:space="0" w:color="auto"/>
        <w:bottom w:val="none" w:sz="0" w:space="0" w:color="auto"/>
        <w:right w:val="none" w:sz="0" w:space="0" w:color="auto"/>
      </w:divBdr>
    </w:div>
    <w:div w:id="477647716">
      <w:bodyDiv w:val="1"/>
      <w:marLeft w:val="0"/>
      <w:marRight w:val="0"/>
      <w:marTop w:val="0"/>
      <w:marBottom w:val="0"/>
      <w:divBdr>
        <w:top w:val="none" w:sz="0" w:space="0" w:color="auto"/>
        <w:left w:val="none" w:sz="0" w:space="0" w:color="auto"/>
        <w:bottom w:val="none" w:sz="0" w:space="0" w:color="auto"/>
        <w:right w:val="none" w:sz="0" w:space="0" w:color="auto"/>
      </w:divBdr>
    </w:div>
    <w:div w:id="477654635">
      <w:bodyDiv w:val="1"/>
      <w:marLeft w:val="0"/>
      <w:marRight w:val="0"/>
      <w:marTop w:val="0"/>
      <w:marBottom w:val="0"/>
      <w:divBdr>
        <w:top w:val="none" w:sz="0" w:space="0" w:color="auto"/>
        <w:left w:val="none" w:sz="0" w:space="0" w:color="auto"/>
        <w:bottom w:val="none" w:sz="0" w:space="0" w:color="auto"/>
        <w:right w:val="none" w:sz="0" w:space="0" w:color="auto"/>
      </w:divBdr>
    </w:div>
    <w:div w:id="478544786">
      <w:bodyDiv w:val="1"/>
      <w:marLeft w:val="0"/>
      <w:marRight w:val="0"/>
      <w:marTop w:val="0"/>
      <w:marBottom w:val="0"/>
      <w:divBdr>
        <w:top w:val="none" w:sz="0" w:space="0" w:color="auto"/>
        <w:left w:val="none" w:sz="0" w:space="0" w:color="auto"/>
        <w:bottom w:val="none" w:sz="0" w:space="0" w:color="auto"/>
        <w:right w:val="none" w:sz="0" w:space="0" w:color="auto"/>
      </w:divBdr>
    </w:div>
    <w:div w:id="480540243">
      <w:bodyDiv w:val="1"/>
      <w:marLeft w:val="0"/>
      <w:marRight w:val="0"/>
      <w:marTop w:val="0"/>
      <w:marBottom w:val="0"/>
      <w:divBdr>
        <w:top w:val="none" w:sz="0" w:space="0" w:color="auto"/>
        <w:left w:val="none" w:sz="0" w:space="0" w:color="auto"/>
        <w:bottom w:val="none" w:sz="0" w:space="0" w:color="auto"/>
        <w:right w:val="none" w:sz="0" w:space="0" w:color="auto"/>
      </w:divBdr>
    </w:div>
    <w:div w:id="484201762">
      <w:bodyDiv w:val="1"/>
      <w:marLeft w:val="0"/>
      <w:marRight w:val="0"/>
      <w:marTop w:val="0"/>
      <w:marBottom w:val="0"/>
      <w:divBdr>
        <w:top w:val="none" w:sz="0" w:space="0" w:color="auto"/>
        <w:left w:val="none" w:sz="0" w:space="0" w:color="auto"/>
        <w:bottom w:val="none" w:sz="0" w:space="0" w:color="auto"/>
        <w:right w:val="none" w:sz="0" w:space="0" w:color="auto"/>
      </w:divBdr>
    </w:div>
    <w:div w:id="484399197">
      <w:bodyDiv w:val="1"/>
      <w:marLeft w:val="0"/>
      <w:marRight w:val="0"/>
      <w:marTop w:val="0"/>
      <w:marBottom w:val="0"/>
      <w:divBdr>
        <w:top w:val="none" w:sz="0" w:space="0" w:color="auto"/>
        <w:left w:val="none" w:sz="0" w:space="0" w:color="auto"/>
        <w:bottom w:val="none" w:sz="0" w:space="0" w:color="auto"/>
        <w:right w:val="none" w:sz="0" w:space="0" w:color="auto"/>
      </w:divBdr>
    </w:div>
    <w:div w:id="488980297">
      <w:bodyDiv w:val="1"/>
      <w:marLeft w:val="0"/>
      <w:marRight w:val="0"/>
      <w:marTop w:val="0"/>
      <w:marBottom w:val="0"/>
      <w:divBdr>
        <w:top w:val="none" w:sz="0" w:space="0" w:color="auto"/>
        <w:left w:val="none" w:sz="0" w:space="0" w:color="auto"/>
        <w:bottom w:val="none" w:sz="0" w:space="0" w:color="auto"/>
        <w:right w:val="none" w:sz="0" w:space="0" w:color="auto"/>
      </w:divBdr>
    </w:div>
    <w:div w:id="492453728">
      <w:bodyDiv w:val="1"/>
      <w:marLeft w:val="0"/>
      <w:marRight w:val="0"/>
      <w:marTop w:val="0"/>
      <w:marBottom w:val="0"/>
      <w:divBdr>
        <w:top w:val="none" w:sz="0" w:space="0" w:color="auto"/>
        <w:left w:val="none" w:sz="0" w:space="0" w:color="auto"/>
        <w:bottom w:val="none" w:sz="0" w:space="0" w:color="auto"/>
        <w:right w:val="none" w:sz="0" w:space="0" w:color="auto"/>
      </w:divBdr>
    </w:div>
    <w:div w:id="495609197">
      <w:bodyDiv w:val="1"/>
      <w:marLeft w:val="0"/>
      <w:marRight w:val="0"/>
      <w:marTop w:val="0"/>
      <w:marBottom w:val="0"/>
      <w:divBdr>
        <w:top w:val="none" w:sz="0" w:space="0" w:color="auto"/>
        <w:left w:val="none" w:sz="0" w:space="0" w:color="auto"/>
        <w:bottom w:val="none" w:sz="0" w:space="0" w:color="auto"/>
        <w:right w:val="none" w:sz="0" w:space="0" w:color="auto"/>
      </w:divBdr>
    </w:div>
    <w:div w:id="497767092">
      <w:bodyDiv w:val="1"/>
      <w:marLeft w:val="0"/>
      <w:marRight w:val="0"/>
      <w:marTop w:val="0"/>
      <w:marBottom w:val="0"/>
      <w:divBdr>
        <w:top w:val="none" w:sz="0" w:space="0" w:color="auto"/>
        <w:left w:val="none" w:sz="0" w:space="0" w:color="auto"/>
        <w:bottom w:val="none" w:sz="0" w:space="0" w:color="auto"/>
        <w:right w:val="none" w:sz="0" w:space="0" w:color="auto"/>
      </w:divBdr>
    </w:div>
    <w:div w:id="497892563">
      <w:bodyDiv w:val="1"/>
      <w:marLeft w:val="0"/>
      <w:marRight w:val="0"/>
      <w:marTop w:val="0"/>
      <w:marBottom w:val="0"/>
      <w:divBdr>
        <w:top w:val="none" w:sz="0" w:space="0" w:color="auto"/>
        <w:left w:val="none" w:sz="0" w:space="0" w:color="auto"/>
        <w:bottom w:val="none" w:sz="0" w:space="0" w:color="auto"/>
        <w:right w:val="none" w:sz="0" w:space="0" w:color="auto"/>
      </w:divBdr>
    </w:div>
    <w:div w:id="501169376">
      <w:bodyDiv w:val="1"/>
      <w:marLeft w:val="0"/>
      <w:marRight w:val="0"/>
      <w:marTop w:val="0"/>
      <w:marBottom w:val="0"/>
      <w:divBdr>
        <w:top w:val="none" w:sz="0" w:space="0" w:color="auto"/>
        <w:left w:val="none" w:sz="0" w:space="0" w:color="auto"/>
        <w:bottom w:val="none" w:sz="0" w:space="0" w:color="auto"/>
        <w:right w:val="none" w:sz="0" w:space="0" w:color="auto"/>
      </w:divBdr>
    </w:div>
    <w:div w:id="505559112">
      <w:bodyDiv w:val="1"/>
      <w:marLeft w:val="0"/>
      <w:marRight w:val="0"/>
      <w:marTop w:val="0"/>
      <w:marBottom w:val="0"/>
      <w:divBdr>
        <w:top w:val="none" w:sz="0" w:space="0" w:color="auto"/>
        <w:left w:val="none" w:sz="0" w:space="0" w:color="auto"/>
        <w:bottom w:val="none" w:sz="0" w:space="0" w:color="auto"/>
        <w:right w:val="none" w:sz="0" w:space="0" w:color="auto"/>
      </w:divBdr>
    </w:div>
    <w:div w:id="505680496">
      <w:bodyDiv w:val="1"/>
      <w:marLeft w:val="0"/>
      <w:marRight w:val="0"/>
      <w:marTop w:val="0"/>
      <w:marBottom w:val="0"/>
      <w:divBdr>
        <w:top w:val="none" w:sz="0" w:space="0" w:color="auto"/>
        <w:left w:val="none" w:sz="0" w:space="0" w:color="auto"/>
        <w:bottom w:val="none" w:sz="0" w:space="0" w:color="auto"/>
        <w:right w:val="none" w:sz="0" w:space="0" w:color="auto"/>
      </w:divBdr>
    </w:div>
    <w:div w:id="505898095">
      <w:bodyDiv w:val="1"/>
      <w:marLeft w:val="0"/>
      <w:marRight w:val="0"/>
      <w:marTop w:val="0"/>
      <w:marBottom w:val="0"/>
      <w:divBdr>
        <w:top w:val="none" w:sz="0" w:space="0" w:color="auto"/>
        <w:left w:val="none" w:sz="0" w:space="0" w:color="auto"/>
        <w:bottom w:val="none" w:sz="0" w:space="0" w:color="auto"/>
        <w:right w:val="none" w:sz="0" w:space="0" w:color="auto"/>
      </w:divBdr>
    </w:div>
    <w:div w:id="506604952">
      <w:bodyDiv w:val="1"/>
      <w:marLeft w:val="0"/>
      <w:marRight w:val="0"/>
      <w:marTop w:val="0"/>
      <w:marBottom w:val="0"/>
      <w:divBdr>
        <w:top w:val="none" w:sz="0" w:space="0" w:color="auto"/>
        <w:left w:val="none" w:sz="0" w:space="0" w:color="auto"/>
        <w:bottom w:val="none" w:sz="0" w:space="0" w:color="auto"/>
        <w:right w:val="none" w:sz="0" w:space="0" w:color="auto"/>
      </w:divBdr>
    </w:div>
    <w:div w:id="513570521">
      <w:bodyDiv w:val="1"/>
      <w:marLeft w:val="0"/>
      <w:marRight w:val="0"/>
      <w:marTop w:val="0"/>
      <w:marBottom w:val="0"/>
      <w:divBdr>
        <w:top w:val="none" w:sz="0" w:space="0" w:color="auto"/>
        <w:left w:val="none" w:sz="0" w:space="0" w:color="auto"/>
        <w:bottom w:val="none" w:sz="0" w:space="0" w:color="auto"/>
        <w:right w:val="none" w:sz="0" w:space="0" w:color="auto"/>
      </w:divBdr>
    </w:div>
    <w:div w:id="517812247">
      <w:bodyDiv w:val="1"/>
      <w:marLeft w:val="0"/>
      <w:marRight w:val="0"/>
      <w:marTop w:val="0"/>
      <w:marBottom w:val="0"/>
      <w:divBdr>
        <w:top w:val="none" w:sz="0" w:space="0" w:color="auto"/>
        <w:left w:val="none" w:sz="0" w:space="0" w:color="auto"/>
        <w:bottom w:val="none" w:sz="0" w:space="0" w:color="auto"/>
        <w:right w:val="none" w:sz="0" w:space="0" w:color="auto"/>
      </w:divBdr>
    </w:div>
    <w:div w:id="520632605">
      <w:bodyDiv w:val="1"/>
      <w:marLeft w:val="0"/>
      <w:marRight w:val="0"/>
      <w:marTop w:val="0"/>
      <w:marBottom w:val="0"/>
      <w:divBdr>
        <w:top w:val="none" w:sz="0" w:space="0" w:color="auto"/>
        <w:left w:val="none" w:sz="0" w:space="0" w:color="auto"/>
        <w:bottom w:val="none" w:sz="0" w:space="0" w:color="auto"/>
        <w:right w:val="none" w:sz="0" w:space="0" w:color="auto"/>
      </w:divBdr>
    </w:div>
    <w:div w:id="521826649">
      <w:bodyDiv w:val="1"/>
      <w:marLeft w:val="0"/>
      <w:marRight w:val="0"/>
      <w:marTop w:val="0"/>
      <w:marBottom w:val="0"/>
      <w:divBdr>
        <w:top w:val="none" w:sz="0" w:space="0" w:color="auto"/>
        <w:left w:val="none" w:sz="0" w:space="0" w:color="auto"/>
        <w:bottom w:val="none" w:sz="0" w:space="0" w:color="auto"/>
        <w:right w:val="none" w:sz="0" w:space="0" w:color="auto"/>
      </w:divBdr>
    </w:div>
    <w:div w:id="522600146">
      <w:bodyDiv w:val="1"/>
      <w:marLeft w:val="0"/>
      <w:marRight w:val="0"/>
      <w:marTop w:val="0"/>
      <w:marBottom w:val="0"/>
      <w:divBdr>
        <w:top w:val="none" w:sz="0" w:space="0" w:color="auto"/>
        <w:left w:val="none" w:sz="0" w:space="0" w:color="auto"/>
        <w:bottom w:val="none" w:sz="0" w:space="0" w:color="auto"/>
        <w:right w:val="none" w:sz="0" w:space="0" w:color="auto"/>
      </w:divBdr>
    </w:div>
    <w:div w:id="526797028">
      <w:bodyDiv w:val="1"/>
      <w:marLeft w:val="0"/>
      <w:marRight w:val="0"/>
      <w:marTop w:val="0"/>
      <w:marBottom w:val="0"/>
      <w:divBdr>
        <w:top w:val="none" w:sz="0" w:space="0" w:color="auto"/>
        <w:left w:val="none" w:sz="0" w:space="0" w:color="auto"/>
        <w:bottom w:val="none" w:sz="0" w:space="0" w:color="auto"/>
        <w:right w:val="none" w:sz="0" w:space="0" w:color="auto"/>
      </w:divBdr>
    </w:div>
    <w:div w:id="528951614">
      <w:bodyDiv w:val="1"/>
      <w:marLeft w:val="0"/>
      <w:marRight w:val="0"/>
      <w:marTop w:val="0"/>
      <w:marBottom w:val="0"/>
      <w:divBdr>
        <w:top w:val="none" w:sz="0" w:space="0" w:color="auto"/>
        <w:left w:val="none" w:sz="0" w:space="0" w:color="auto"/>
        <w:bottom w:val="none" w:sz="0" w:space="0" w:color="auto"/>
        <w:right w:val="none" w:sz="0" w:space="0" w:color="auto"/>
      </w:divBdr>
    </w:div>
    <w:div w:id="535968214">
      <w:bodyDiv w:val="1"/>
      <w:marLeft w:val="0"/>
      <w:marRight w:val="0"/>
      <w:marTop w:val="0"/>
      <w:marBottom w:val="0"/>
      <w:divBdr>
        <w:top w:val="none" w:sz="0" w:space="0" w:color="auto"/>
        <w:left w:val="none" w:sz="0" w:space="0" w:color="auto"/>
        <w:bottom w:val="none" w:sz="0" w:space="0" w:color="auto"/>
        <w:right w:val="none" w:sz="0" w:space="0" w:color="auto"/>
      </w:divBdr>
    </w:div>
    <w:div w:id="541408722">
      <w:bodyDiv w:val="1"/>
      <w:marLeft w:val="0"/>
      <w:marRight w:val="0"/>
      <w:marTop w:val="0"/>
      <w:marBottom w:val="0"/>
      <w:divBdr>
        <w:top w:val="none" w:sz="0" w:space="0" w:color="auto"/>
        <w:left w:val="none" w:sz="0" w:space="0" w:color="auto"/>
        <w:bottom w:val="none" w:sz="0" w:space="0" w:color="auto"/>
        <w:right w:val="none" w:sz="0" w:space="0" w:color="auto"/>
      </w:divBdr>
    </w:div>
    <w:div w:id="541483790">
      <w:bodyDiv w:val="1"/>
      <w:marLeft w:val="0"/>
      <w:marRight w:val="0"/>
      <w:marTop w:val="0"/>
      <w:marBottom w:val="0"/>
      <w:divBdr>
        <w:top w:val="none" w:sz="0" w:space="0" w:color="auto"/>
        <w:left w:val="none" w:sz="0" w:space="0" w:color="auto"/>
        <w:bottom w:val="none" w:sz="0" w:space="0" w:color="auto"/>
        <w:right w:val="none" w:sz="0" w:space="0" w:color="auto"/>
      </w:divBdr>
    </w:div>
    <w:div w:id="542985894">
      <w:bodyDiv w:val="1"/>
      <w:marLeft w:val="0"/>
      <w:marRight w:val="0"/>
      <w:marTop w:val="0"/>
      <w:marBottom w:val="0"/>
      <w:divBdr>
        <w:top w:val="none" w:sz="0" w:space="0" w:color="auto"/>
        <w:left w:val="none" w:sz="0" w:space="0" w:color="auto"/>
        <w:bottom w:val="none" w:sz="0" w:space="0" w:color="auto"/>
        <w:right w:val="none" w:sz="0" w:space="0" w:color="auto"/>
      </w:divBdr>
    </w:div>
    <w:div w:id="543176695">
      <w:bodyDiv w:val="1"/>
      <w:marLeft w:val="0"/>
      <w:marRight w:val="0"/>
      <w:marTop w:val="0"/>
      <w:marBottom w:val="0"/>
      <w:divBdr>
        <w:top w:val="none" w:sz="0" w:space="0" w:color="auto"/>
        <w:left w:val="none" w:sz="0" w:space="0" w:color="auto"/>
        <w:bottom w:val="none" w:sz="0" w:space="0" w:color="auto"/>
        <w:right w:val="none" w:sz="0" w:space="0" w:color="auto"/>
      </w:divBdr>
    </w:div>
    <w:div w:id="544606786">
      <w:bodyDiv w:val="1"/>
      <w:marLeft w:val="0"/>
      <w:marRight w:val="0"/>
      <w:marTop w:val="0"/>
      <w:marBottom w:val="0"/>
      <w:divBdr>
        <w:top w:val="none" w:sz="0" w:space="0" w:color="auto"/>
        <w:left w:val="none" w:sz="0" w:space="0" w:color="auto"/>
        <w:bottom w:val="none" w:sz="0" w:space="0" w:color="auto"/>
        <w:right w:val="none" w:sz="0" w:space="0" w:color="auto"/>
      </w:divBdr>
    </w:div>
    <w:div w:id="545608390">
      <w:bodyDiv w:val="1"/>
      <w:marLeft w:val="0"/>
      <w:marRight w:val="0"/>
      <w:marTop w:val="0"/>
      <w:marBottom w:val="0"/>
      <w:divBdr>
        <w:top w:val="none" w:sz="0" w:space="0" w:color="auto"/>
        <w:left w:val="none" w:sz="0" w:space="0" w:color="auto"/>
        <w:bottom w:val="none" w:sz="0" w:space="0" w:color="auto"/>
        <w:right w:val="none" w:sz="0" w:space="0" w:color="auto"/>
      </w:divBdr>
    </w:div>
    <w:div w:id="547568750">
      <w:bodyDiv w:val="1"/>
      <w:marLeft w:val="0"/>
      <w:marRight w:val="0"/>
      <w:marTop w:val="0"/>
      <w:marBottom w:val="0"/>
      <w:divBdr>
        <w:top w:val="none" w:sz="0" w:space="0" w:color="auto"/>
        <w:left w:val="none" w:sz="0" w:space="0" w:color="auto"/>
        <w:bottom w:val="none" w:sz="0" w:space="0" w:color="auto"/>
        <w:right w:val="none" w:sz="0" w:space="0" w:color="auto"/>
      </w:divBdr>
    </w:div>
    <w:div w:id="548490542">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49610869">
      <w:bodyDiv w:val="1"/>
      <w:marLeft w:val="0"/>
      <w:marRight w:val="0"/>
      <w:marTop w:val="0"/>
      <w:marBottom w:val="0"/>
      <w:divBdr>
        <w:top w:val="none" w:sz="0" w:space="0" w:color="auto"/>
        <w:left w:val="none" w:sz="0" w:space="0" w:color="auto"/>
        <w:bottom w:val="none" w:sz="0" w:space="0" w:color="auto"/>
        <w:right w:val="none" w:sz="0" w:space="0" w:color="auto"/>
      </w:divBdr>
    </w:div>
    <w:div w:id="551426593">
      <w:bodyDiv w:val="1"/>
      <w:marLeft w:val="0"/>
      <w:marRight w:val="0"/>
      <w:marTop w:val="0"/>
      <w:marBottom w:val="0"/>
      <w:divBdr>
        <w:top w:val="none" w:sz="0" w:space="0" w:color="auto"/>
        <w:left w:val="none" w:sz="0" w:space="0" w:color="auto"/>
        <w:bottom w:val="none" w:sz="0" w:space="0" w:color="auto"/>
        <w:right w:val="none" w:sz="0" w:space="0" w:color="auto"/>
      </w:divBdr>
    </w:div>
    <w:div w:id="552303799">
      <w:bodyDiv w:val="1"/>
      <w:marLeft w:val="0"/>
      <w:marRight w:val="0"/>
      <w:marTop w:val="0"/>
      <w:marBottom w:val="0"/>
      <w:divBdr>
        <w:top w:val="none" w:sz="0" w:space="0" w:color="auto"/>
        <w:left w:val="none" w:sz="0" w:space="0" w:color="auto"/>
        <w:bottom w:val="none" w:sz="0" w:space="0" w:color="auto"/>
        <w:right w:val="none" w:sz="0" w:space="0" w:color="auto"/>
      </w:divBdr>
    </w:div>
    <w:div w:id="564024239">
      <w:bodyDiv w:val="1"/>
      <w:marLeft w:val="0"/>
      <w:marRight w:val="0"/>
      <w:marTop w:val="0"/>
      <w:marBottom w:val="0"/>
      <w:divBdr>
        <w:top w:val="none" w:sz="0" w:space="0" w:color="auto"/>
        <w:left w:val="none" w:sz="0" w:space="0" w:color="auto"/>
        <w:bottom w:val="none" w:sz="0" w:space="0" w:color="auto"/>
        <w:right w:val="none" w:sz="0" w:space="0" w:color="auto"/>
      </w:divBdr>
    </w:div>
    <w:div w:id="566841355">
      <w:bodyDiv w:val="1"/>
      <w:marLeft w:val="0"/>
      <w:marRight w:val="0"/>
      <w:marTop w:val="0"/>
      <w:marBottom w:val="0"/>
      <w:divBdr>
        <w:top w:val="none" w:sz="0" w:space="0" w:color="auto"/>
        <w:left w:val="none" w:sz="0" w:space="0" w:color="auto"/>
        <w:bottom w:val="none" w:sz="0" w:space="0" w:color="auto"/>
        <w:right w:val="none" w:sz="0" w:space="0" w:color="auto"/>
      </w:divBdr>
    </w:div>
    <w:div w:id="570309206">
      <w:bodyDiv w:val="1"/>
      <w:marLeft w:val="0"/>
      <w:marRight w:val="0"/>
      <w:marTop w:val="0"/>
      <w:marBottom w:val="0"/>
      <w:divBdr>
        <w:top w:val="none" w:sz="0" w:space="0" w:color="auto"/>
        <w:left w:val="none" w:sz="0" w:space="0" w:color="auto"/>
        <w:bottom w:val="none" w:sz="0" w:space="0" w:color="auto"/>
        <w:right w:val="none" w:sz="0" w:space="0" w:color="auto"/>
      </w:divBdr>
    </w:div>
    <w:div w:id="571351711">
      <w:bodyDiv w:val="1"/>
      <w:marLeft w:val="0"/>
      <w:marRight w:val="0"/>
      <w:marTop w:val="0"/>
      <w:marBottom w:val="0"/>
      <w:divBdr>
        <w:top w:val="none" w:sz="0" w:space="0" w:color="auto"/>
        <w:left w:val="none" w:sz="0" w:space="0" w:color="auto"/>
        <w:bottom w:val="none" w:sz="0" w:space="0" w:color="auto"/>
        <w:right w:val="none" w:sz="0" w:space="0" w:color="auto"/>
      </w:divBdr>
    </w:div>
    <w:div w:id="571547755">
      <w:bodyDiv w:val="1"/>
      <w:marLeft w:val="0"/>
      <w:marRight w:val="0"/>
      <w:marTop w:val="0"/>
      <w:marBottom w:val="0"/>
      <w:divBdr>
        <w:top w:val="none" w:sz="0" w:space="0" w:color="auto"/>
        <w:left w:val="none" w:sz="0" w:space="0" w:color="auto"/>
        <w:bottom w:val="none" w:sz="0" w:space="0" w:color="auto"/>
        <w:right w:val="none" w:sz="0" w:space="0" w:color="auto"/>
      </w:divBdr>
    </w:div>
    <w:div w:id="571740589">
      <w:bodyDiv w:val="1"/>
      <w:marLeft w:val="0"/>
      <w:marRight w:val="0"/>
      <w:marTop w:val="0"/>
      <w:marBottom w:val="0"/>
      <w:divBdr>
        <w:top w:val="none" w:sz="0" w:space="0" w:color="auto"/>
        <w:left w:val="none" w:sz="0" w:space="0" w:color="auto"/>
        <w:bottom w:val="none" w:sz="0" w:space="0" w:color="auto"/>
        <w:right w:val="none" w:sz="0" w:space="0" w:color="auto"/>
      </w:divBdr>
    </w:div>
    <w:div w:id="573974470">
      <w:bodyDiv w:val="1"/>
      <w:marLeft w:val="0"/>
      <w:marRight w:val="0"/>
      <w:marTop w:val="0"/>
      <w:marBottom w:val="0"/>
      <w:divBdr>
        <w:top w:val="none" w:sz="0" w:space="0" w:color="auto"/>
        <w:left w:val="none" w:sz="0" w:space="0" w:color="auto"/>
        <w:bottom w:val="none" w:sz="0" w:space="0" w:color="auto"/>
        <w:right w:val="none" w:sz="0" w:space="0" w:color="auto"/>
      </w:divBdr>
    </w:div>
    <w:div w:id="575477979">
      <w:bodyDiv w:val="1"/>
      <w:marLeft w:val="0"/>
      <w:marRight w:val="0"/>
      <w:marTop w:val="0"/>
      <w:marBottom w:val="0"/>
      <w:divBdr>
        <w:top w:val="none" w:sz="0" w:space="0" w:color="auto"/>
        <w:left w:val="none" w:sz="0" w:space="0" w:color="auto"/>
        <w:bottom w:val="none" w:sz="0" w:space="0" w:color="auto"/>
        <w:right w:val="none" w:sz="0" w:space="0" w:color="auto"/>
      </w:divBdr>
    </w:div>
    <w:div w:id="583340349">
      <w:bodyDiv w:val="1"/>
      <w:marLeft w:val="0"/>
      <w:marRight w:val="0"/>
      <w:marTop w:val="0"/>
      <w:marBottom w:val="0"/>
      <w:divBdr>
        <w:top w:val="none" w:sz="0" w:space="0" w:color="auto"/>
        <w:left w:val="none" w:sz="0" w:space="0" w:color="auto"/>
        <w:bottom w:val="none" w:sz="0" w:space="0" w:color="auto"/>
        <w:right w:val="none" w:sz="0" w:space="0" w:color="auto"/>
      </w:divBdr>
    </w:div>
    <w:div w:id="586959358">
      <w:bodyDiv w:val="1"/>
      <w:marLeft w:val="0"/>
      <w:marRight w:val="0"/>
      <w:marTop w:val="0"/>
      <w:marBottom w:val="0"/>
      <w:divBdr>
        <w:top w:val="none" w:sz="0" w:space="0" w:color="auto"/>
        <w:left w:val="none" w:sz="0" w:space="0" w:color="auto"/>
        <w:bottom w:val="none" w:sz="0" w:space="0" w:color="auto"/>
        <w:right w:val="none" w:sz="0" w:space="0" w:color="auto"/>
      </w:divBdr>
    </w:div>
    <w:div w:id="586961184">
      <w:bodyDiv w:val="1"/>
      <w:marLeft w:val="0"/>
      <w:marRight w:val="0"/>
      <w:marTop w:val="0"/>
      <w:marBottom w:val="0"/>
      <w:divBdr>
        <w:top w:val="none" w:sz="0" w:space="0" w:color="auto"/>
        <w:left w:val="none" w:sz="0" w:space="0" w:color="auto"/>
        <w:bottom w:val="none" w:sz="0" w:space="0" w:color="auto"/>
        <w:right w:val="none" w:sz="0" w:space="0" w:color="auto"/>
      </w:divBdr>
    </w:div>
    <w:div w:id="588735342">
      <w:bodyDiv w:val="1"/>
      <w:marLeft w:val="0"/>
      <w:marRight w:val="0"/>
      <w:marTop w:val="0"/>
      <w:marBottom w:val="0"/>
      <w:divBdr>
        <w:top w:val="none" w:sz="0" w:space="0" w:color="auto"/>
        <w:left w:val="none" w:sz="0" w:space="0" w:color="auto"/>
        <w:bottom w:val="none" w:sz="0" w:space="0" w:color="auto"/>
        <w:right w:val="none" w:sz="0" w:space="0" w:color="auto"/>
      </w:divBdr>
    </w:div>
    <w:div w:id="590428065">
      <w:bodyDiv w:val="1"/>
      <w:marLeft w:val="0"/>
      <w:marRight w:val="0"/>
      <w:marTop w:val="0"/>
      <w:marBottom w:val="0"/>
      <w:divBdr>
        <w:top w:val="none" w:sz="0" w:space="0" w:color="auto"/>
        <w:left w:val="none" w:sz="0" w:space="0" w:color="auto"/>
        <w:bottom w:val="none" w:sz="0" w:space="0" w:color="auto"/>
        <w:right w:val="none" w:sz="0" w:space="0" w:color="auto"/>
      </w:divBdr>
    </w:div>
    <w:div w:id="592592618">
      <w:bodyDiv w:val="1"/>
      <w:marLeft w:val="0"/>
      <w:marRight w:val="0"/>
      <w:marTop w:val="0"/>
      <w:marBottom w:val="0"/>
      <w:divBdr>
        <w:top w:val="none" w:sz="0" w:space="0" w:color="auto"/>
        <w:left w:val="none" w:sz="0" w:space="0" w:color="auto"/>
        <w:bottom w:val="none" w:sz="0" w:space="0" w:color="auto"/>
        <w:right w:val="none" w:sz="0" w:space="0" w:color="auto"/>
      </w:divBdr>
    </w:div>
    <w:div w:id="593394535">
      <w:bodyDiv w:val="1"/>
      <w:marLeft w:val="0"/>
      <w:marRight w:val="0"/>
      <w:marTop w:val="0"/>
      <w:marBottom w:val="0"/>
      <w:divBdr>
        <w:top w:val="none" w:sz="0" w:space="0" w:color="auto"/>
        <w:left w:val="none" w:sz="0" w:space="0" w:color="auto"/>
        <w:bottom w:val="none" w:sz="0" w:space="0" w:color="auto"/>
        <w:right w:val="none" w:sz="0" w:space="0" w:color="auto"/>
      </w:divBdr>
    </w:div>
    <w:div w:id="593514940">
      <w:bodyDiv w:val="1"/>
      <w:marLeft w:val="0"/>
      <w:marRight w:val="0"/>
      <w:marTop w:val="0"/>
      <w:marBottom w:val="0"/>
      <w:divBdr>
        <w:top w:val="none" w:sz="0" w:space="0" w:color="auto"/>
        <w:left w:val="none" w:sz="0" w:space="0" w:color="auto"/>
        <w:bottom w:val="none" w:sz="0" w:space="0" w:color="auto"/>
        <w:right w:val="none" w:sz="0" w:space="0" w:color="auto"/>
      </w:divBdr>
    </w:div>
    <w:div w:id="599526315">
      <w:bodyDiv w:val="1"/>
      <w:marLeft w:val="0"/>
      <w:marRight w:val="0"/>
      <w:marTop w:val="0"/>
      <w:marBottom w:val="0"/>
      <w:divBdr>
        <w:top w:val="none" w:sz="0" w:space="0" w:color="auto"/>
        <w:left w:val="none" w:sz="0" w:space="0" w:color="auto"/>
        <w:bottom w:val="none" w:sz="0" w:space="0" w:color="auto"/>
        <w:right w:val="none" w:sz="0" w:space="0" w:color="auto"/>
      </w:divBdr>
    </w:div>
    <w:div w:id="608312832">
      <w:bodyDiv w:val="1"/>
      <w:marLeft w:val="0"/>
      <w:marRight w:val="0"/>
      <w:marTop w:val="0"/>
      <w:marBottom w:val="0"/>
      <w:divBdr>
        <w:top w:val="none" w:sz="0" w:space="0" w:color="auto"/>
        <w:left w:val="none" w:sz="0" w:space="0" w:color="auto"/>
        <w:bottom w:val="none" w:sz="0" w:space="0" w:color="auto"/>
        <w:right w:val="none" w:sz="0" w:space="0" w:color="auto"/>
      </w:divBdr>
    </w:div>
    <w:div w:id="613756148">
      <w:bodyDiv w:val="1"/>
      <w:marLeft w:val="0"/>
      <w:marRight w:val="0"/>
      <w:marTop w:val="0"/>
      <w:marBottom w:val="0"/>
      <w:divBdr>
        <w:top w:val="none" w:sz="0" w:space="0" w:color="auto"/>
        <w:left w:val="none" w:sz="0" w:space="0" w:color="auto"/>
        <w:bottom w:val="none" w:sz="0" w:space="0" w:color="auto"/>
        <w:right w:val="none" w:sz="0" w:space="0" w:color="auto"/>
      </w:divBdr>
    </w:div>
    <w:div w:id="614287576">
      <w:bodyDiv w:val="1"/>
      <w:marLeft w:val="0"/>
      <w:marRight w:val="0"/>
      <w:marTop w:val="0"/>
      <w:marBottom w:val="0"/>
      <w:divBdr>
        <w:top w:val="none" w:sz="0" w:space="0" w:color="auto"/>
        <w:left w:val="none" w:sz="0" w:space="0" w:color="auto"/>
        <w:bottom w:val="none" w:sz="0" w:space="0" w:color="auto"/>
        <w:right w:val="none" w:sz="0" w:space="0" w:color="auto"/>
      </w:divBdr>
    </w:div>
    <w:div w:id="618298808">
      <w:bodyDiv w:val="1"/>
      <w:marLeft w:val="0"/>
      <w:marRight w:val="0"/>
      <w:marTop w:val="0"/>
      <w:marBottom w:val="0"/>
      <w:divBdr>
        <w:top w:val="none" w:sz="0" w:space="0" w:color="auto"/>
        <w:left w:val="none" w:sz="0" w:space="0" w:color="auto"/>
        <w:bottom w:val="none" w:sz="0" w:space="0" w:color="auto"/>
        <w:right w:val="none" w:sz="0" w:space="0" w:color="auto"/>
      </w:divBdr>
    </w:div>
    <w:div w:id="622618370">
      <w:bodyDiv w:val="1"/>
      <w:marLeft w:val="0"/>
      <w:marRight w:val="0"/>
      <w:marTop w:val="0"/>
      <w:marBottom w:val="0"/>
      <w:divBdr>
        <w:top w:val="none" w:sz="0" w:space="0" w:color="auto"/>
        <w:left w:val="none" w:sz="0" w:space="0" w:color="auto"/>
        <w:bottom w:val="none" w:sz="0" w:space="0" w:color="auto"/>
        <w:right w:val="none" w:sz="0" w:space="0" w:color="auto"/>
      </w:divBdr>
    </w:div>
    <w:div w:id="623148676">
      <w:bodyDiv w:val="1"/>
      <w:marLeft w:val="0"/>
      <w:marRight w:val="0"/>
      <w:marTop w:val="0"/>
      <w:marBottom w:val="0"/>
      <w:divBdr>
        <w:top w:val="none" w:sz="0" w:space="0" w:color="auto"/>
        <w:left w:val="none" w:sz="0" w:space="0" w:color="auto"/>
        <w:bottom w:val="none" w:sz="0" w:space="0" w:color="auto"/>
        <w:right w:val="none" w:sz="0" w:space="0" w:color="auto"/>
      </w:divBdr>
    </w:div>
    <w:div w:id="623540929">
      <w:bodyDiv w:val="1"/>
      <w:marLeft w:val="0"/>
      <w:marRight w:val="0"/>
      <w:marTop w:val="0"/>
      <w:marBottom w:val="0"/>
      <w:divBdr>
        <w:top w:val="none" w:sz="0" w:space="0" w:color="auto"/>
        <w:left w:val="none" w:sz="0" w:space="0" w:color="auto"/>
        <w:bottom w:val="none" w:sz="0" w:space="0" w:color="auto"/>
        <w:right w:val="none" w:sz="0" w:space="0" w:color="auto"/>
      </w:divBdr>
    </w:div>
    <w:div w:id="624820345">
      <w:bodyDiv w:val="1"/>
      <w:marLeft w:val="0"/>
      <w:marRight w:val="0"/>
      <w:marTop w:val="0"/>
      <w:marBottom w:val="0"/>
      <w:divBdr>
        <w:top w:val="none" w:sz="0" w:space="0" w:color="auto"/>
        <w:left w:val="none" w:sz="0" w:space="0" w:color="auto"/>
        <w:bottom w:val="none" w:sz="0" w:space="0" w:color="auto"/>
        <w:right w:val="none" w:sz="0" w:space="0" w:color="auto"/>
      </w:divBdr>
    </w:div>
    <w:div w:id="625894608">
      <w:bodyDiv w:val="1"/>
      <w:marLeft w:val="0"/>
      <w:marRight w:val="0"/>
      <w:marTop w:val="0"/>
      <w:marBottom w:val="0"/>
      <w:divBdr>
        <w:top w:val="none" w:sz="0" w:space="0" w:color="auto"/>
        <w:left w:val="none" w:sz="0" w:space="0" w:color="auto"/>
        <w:bottom w:val="none" w:sz="0" w:space="0" w:color="auto"/>
        <w:right w:val="none" w:sz="0" w:space="0" w:color="auto"/>
      </w:divBdr>
    </w:div>
    <w:div w:id="626932312">
      <w:bodyDiv w:val="1"/>
      <w:marLeft w:val="0"/>
      <w:marRight w:val="0"/>
      <w:marTop w:val="0"/>
      <w:marBottom w:val="0"/>
      <w:divBdr>
        <w:top w:val="none" w:sz="0" w:space="0" w:color="auto"/>
        <w:left w:val="none" w:sz="0" w:space="0" w:color="auto"/>
        <w:bottom w:val="none" w:sz="0" w:space="0" w:color="auto"/>
        <w:right w:val="none" w:sz="0" w:space="0" w:color="auto"/>
      </w:divBdr>
    </w:div>
    <w:div w:id="627470043">
      <w:bodyDiv w:val="1"/>
      <w:marLeft w:val="0"/>
      <w:marRight w:val="0"/>
      <w:marTop w:val="0"/>
      <w:marBottom w:val="0"/>
      <w:divBdr>
        <w:top w:val="none" w:sz="0" w:space="0" w:color="auto"/>
        <w:left w:val="none" w:sz="0" w:space="0" w:color="auto"/>
        <w:bottom w:val="none" w:sz="0" w:space="0" w:color="auto"/>
        <w:right w:val="none" w:sz="0" w:space="0" w:color="auto"/>
      </w:divBdr>
    </w:div>
    <w:div w:id="631374845">
      <w:bodyDiv w:val="1"/>
      <w:marLeft w:val="0"/>
      <w:marRight w:val="0"/>
      <w:marTop w:val="0"/>
      <w:marBottom w:val="0"/>
      <w:divBdr>
        <w:top w:val="none" w:sz="0" w:space="0" w:color="auto"/>
        <w:left w:val="none" w:sz="0" w:space="0" w:color="auto"/>
        <w:bottom w:val="none" w:sz="0" w:space="0" w:color="auto"/>
        <w:right w:val="none" w:sz="0" w:space="0" w:color="auto"/>
      </w:divBdr>
    </w:div>
    <w:div w:id="632096878">
      <w:bodyDiv w:val="1"/>
      <w:marLeft w:val="0"/>
      <w:marRight w:val="0"/>
      <w:marTop w:val="0"/>
      <w:marBottom w:val="0"/>
      <w:divBdr>
        <w:top w:val="none" w:sz="0" w:space="0" w:color="auto"/>
        <w:left w:val="none" w:sz="0" w:space="0" w:color="auto"/>
        <w:bottom w:val="none" w:sz="0" w:space="0" w:color="auto"/>
        <w:right w:val="none" w:sz="0" w:space="0" w:color="auto"/>
      </w:divBdr>
    </w:div>
    <w:div w:id="635136761">
      <w:bodyDiv w:val="1"/>
      <w:marLeft w:val="0"/>
      <w:marRight w:val="0"/>
      <w:marTop w:val="0"/>
      <w:marBottom w:val="0"/>
      <w:divBdr>
        <w:top w:val="none" w:sz="0" w:space="0" w:color="auto"/>
        <w:left w:val="none" w:sz="0" w:space="0" w:color="auto"/>
        <w:bottom w:val="none" w:sz="0" w:space="0" w:color="auto"/>
        <w:right w:val="none" w:sz="0" w:space="0" w:color="auto"/>
      </w:divBdr>
    </w:div>
    <w:div w:id="637757403">
      <w:bodyDiv w:val="1"/>
      <w:marLeft w:val="0"/>
      <w:marRight w:val="0"/>
      <w:marTop w:val="0"/>
      <w:marBottom w:val="0"/>
      <w:divBdr>
        <w:top w:val="none" w:sz="0" w:space="0" w:color="auto"/>
        <w:left w:val="none" w:sz="0" w:space="0" w:color="auto"/>
        <w:bottom w:val="none" w:sz="0" w:space="0" w:color="auto"/>
        <w:right w:val="none" w:sz="0" w:space="0" w:color="auto"/>
      </w:divBdr>
    </w:div>
    <w:div w:id="638261963">
      <w:bodyDiv w:val="1"/>
      <w:marLeft w:val="0"/>
      <w:marRight w:val="0"/>
      <w:marTop w:val="0"/>
      <w:marBottom w:val="0"/>
      <w:divBdr>
        <w:top w:val="none" w:sz="0" w:space="0" w:color="auto"/>
        <w:left w:val="none" w:sz="0" w:space="0" w:color="auto"/>
        <w:bottom w:val="none" w:sz="0" w:space="0" w:color="auto"/>
        <w:right w:val="none" w:sz="0" w:space="0" w:color="auto"/>
      </w:divBdr>
    </w:div>
    <w:div w:id="639651467">
      <w:bodyDiv w:val="1"/>
      <w:marLeft w:val="0"/>
      <w:marRight w:val="0"/>
      <w:marTop w:val="0"/>
      <w:marBottom w:val="0"/>
      <w:divBdr>
        <w:top w:val="none" w:sz="0" w:space="0" w:color="auto"/>
        <w:left w:val="none" w:sz="0" w:space="0" w:color="auto"/>
        <w:bottom w:val="none" w:sz="0" w:space="0" w:color="auto"/>
        <w:right w:val="none" w:sz="0" w:space="0" w:color="auto"/>
      </w:divBdr>
    </w:div>
    <w:div w:id="641741120">
      <w:bodyDiv w:val="1"/>
      <w:marLeft w:val="0"/>
      <w:marRight w:val="0"/>
      <w:marTop w:val="0"/>
      <w:marBottom w:val="0"/>
      <w:divBdr>
        <w:top w:val="none" w:sz="0" w:space="0" w:color="auto"/>
        <w:left w:val="none" w:sz="0" w:space="0" w:color="auto"/>
        <w:bottom w:val="none" w:sz="0" w:space="0" w:color="auto"/>
        <w:right w:val="none" w:sz="0" w:space="0" w:color="auto"/>
      </w:divBdr>
    </w:div>
    <w:div w:id="641934102">
      <w:bodyDiv w:val="1"/>
      <w:marLeft w:val="0"/>
      <w:marRight w:val="0"/>
      <w:marTop w:val="0"/>
      <w:marBottom w:val="0"/>
      <w:divBdr>
        <w:top w:val="none" w:sz="0" w:space="0" w:color="auto"/>
        <w:left w:val="none" w:sz="0" w:space="0" w:color="auto"/>
        <w:bottom w:val="none" w:sz="0" w:space="0" w:color="auto"/>
        <w:right w:val="none" w:sz="0" w:space="0" w:color="auto"/>
      </w:divBdr>
    </w:div>
    <w:div w:id="647518696">
      <w:bodyDiv w:val="1"/>
      <w:marLeft w:val="0"/>
      <w:marRight w:val="0"/>
      <w:marTop w:val="0"/>
      <w:marBottom w:val="0"/>
      <w:divBdr>
        <w:top w:val="none" w:sz="0" w:space="0" w:color="auto"/>
        <w:left w:val="none" w:sz="0" w:space="0" w:color="auto"/>
        <w:bottom w:val="none" w:sz="0" w:space="0" w:color="auto"/>
        <w:right w:val="none" w:sz="0" w:space="0" w:color="auto"/>
      </w:divBdr>
    </w:div>
    <w:div w:id="654456977">
      <w:bodyDiv w:val="1"/>
      <w:marLeft w:val="0"/>
      <w:marRight w:val="0"/>
      <w:marTop w:val="0"/>
      <w:marBottom w:val="0"/>
      <w:divBdr>
        <w:top w:val="none" w:sz="0" w:space="0" w:color="auto"/>
        <w:left w:val="none" w:sz="0" w:space="0" w:color="auto"/>
        <w:bottom w:val="none" w:sz="0" w:space="0" w:color="auto"/>
        <w:right w:val="none" w:sz="0" w:space="0" w:color="auto"/>
      </w:divBdr>
    </w:div>
    <w:div w:id="656038340">
      <w:bodyDiv w:val="1"/>
      <w:marLeft w:val="0"/>
      <w:marRight w:val="0"/>
      <w:marTop w:val="0"/>
      <w:marBottom w:val="0"/>
      <w:divBdr>
        <w:top w:val="none" w:sz="0" w:space="0" w:color="auto"/>
        <w:left w:val="none" w:sz="0" w:space="0" w:color="auto"/>
        <w:bottom w:val="none" w:sz="0" w:space="0" w:color="auto"/>
        <w:right w:val="none" w:sz="0" w:space="0" w:color="auto"/>
      </w:divBdr>
    </w:div>
    <w:div w:id="659043328">
      <w:bodyDiv w:val="1"/>
      <w:marLeft w:val="0"/>
      <w:marRight w:val="0"/>
      <w:marTop w:val="0"/>
      <w:marBottom w:val="0"/>
      <w:divBdr>
        <w:top w:val="none" w:sz="0" w:space="0" w:color="auto"/>
        <w:left w:val="none" w:sz="0" w:space="0" w:color="auto"/>
        <w:bottom w:val="none" w:sz="0" w:space="0" w:color="auto"/>
        <w:right w:val="none" w:sz="0" w:space="0" w:color="auto"/>
      </w:divBdr>
    </w:div>
    <w:div w:id="660625384">
      <w:bodyDiv w:val="1"/>
      <w:marLeft w:val="0"/>
      <w:marRight w:val="0"/>
      <w:marTop w:val="0"/>
      <w:marBottom w:val="0"/>
      <w:divBdr>
        <w:top w:val="none" w:sz="0" w:space="0" w:color="auto"/>
        <w:left w:val="none" w:sz="0" w:space="0" w:color="auto"/>
        <w:bottom w:val="none" w:sz="0" w:space="0" w:color="auto"/>
        <w:right w:val="none" w:sz="0" w:space="0" w:color="auto"/>
      </w:divBdr>
    </w:div>
    <w:div w:id="660893790">
      <w:bodyDiv w:val="1"/>
      <w:marLeft w:val="0"/>
      <w:marRight w:val="0"/>
      <w:marTop w:val="0"/>
      <w:marBottom w:val="0"/>
      <w:divBdr>
        <w:top w:val="none" w:sz="0" w:space="0" w:color="auto"/>
        <w:left w:val="none" w:sz="0" w:space="0" w:color="auto"/>
        <w:bottom w:val="none" w:sz="0" w:space="0" w:color="auto"/>
        <w:right w:val="none" w:sz="0" w:space="0" w:color="auto"/>
      </w:divBdr>
    </w:div>
    <w:div w:id="661811460">
      <w:bodyDiv w:val="1"/>
      <w:marLeft w:val="0"/>
      <w:marRight w:val="0"/>
      <w:marTop w:val="0"/>
      <w:marBottom w:val="0"/>
      <w:divBdr>
        <w:top w:val="none" w:sz="0" w:space="0" w:color="auto"/>
        <w:left w:val="none" w:sz="0" w:space="0" w:color="auto"/>
        <w:bottom w:val="none" w:sz="0" w:space="0" w:color="auto"/>
        <w:right w:val="none" w:sz="0" w:space="0" w:color="auto"/>
      </w:divBdr>
    </w:div>
    <w:div w:id="669673617">
      <w:bodyDiv w:val="1"/>
      <w:marLeft w:val="0"/>
      <w:marRight w:val="0"/>
      <w:marTop w:val="0"/>
      <w:marBottom w:val="0"/>
      <w:divBdr>
        <w:top w:val="none" w:sz="0" w:space="0" w:color="auto"/>
        <w:left w:val="none" w:sz="0" w:space="0" w:color="auto"/>
        <w:bottom w:val="none" w:sz="0" w:space="0" w:color="auto"/>
        <w:right w:val="none" w:sz="0" w:space="0" w:color="auto"/>
      </w:divBdr>
    </w:div>
    <w:div w:id="672027680">
      <w:bodyDiv w:val="1"/>
      <w:marLeft w:val="0"/>
      <w:marRight w:val="0"/>
      <w:marTop w:val="0"/>
      <w:marBottom w:val="0"/>
      <w:divBdr>
        <w:top w:val="none" w:sz="0" w:space="0" w:color="auto"/>
        <w:left w:val="none" w:sz="0" w:space="0" w:color="auto"/>
        <w:bottom w:val="none" w:sz="0" w:space="0" w:color="auto"/>
        <w:right w:val="none" w:sz="0" w:space="0" w:color="auto"/>
      </w:divBdr>
    </w:div>
    <w:div w:id="677853253">
      <w:bodyDiv w:val="1"/>
      <w:marLeft w:val="0"/>
      <w:marRight w:val="0"/>
      <w:marTop w:val="0"/>
      <w:marBottom w:val="0"/>
      <w:divBdr>
        <w:top w:val="none" w:sz="0" w:space="0" w:color="auto"/>
        <w:left w:val="none" w:sz="0" w:space="0" w:color="auto"/>
        <w:bottom w:val="none" w:sz="0" w:space="0" w:color="auto"/>
        <w:right w:val="none" w:sz="0" w:space="0" w:color="auto"/>
      </w:divBdr>
    </w:div>
    <w:div w:id="680158762">
      <w:bodyDiv w:val="1"/>
      <w:marLeft w:val="0"/>
      <w:marRight w:val="0"/>
      <w:marTop w:val="0"/>
      <w:marBottom w:val="0"/>
      <w:divBdr>
        <w:top w:val="none" w:sz="0" w:space="0" w:color="auto"/>
        <w:left w:val="none" w:sz="0" w:space="0" w:color="auto"/>
        <w:bottom w:val="none" w:sz="0" w:space="0" w:color="auto"/>
        <w:right w:val="none" w:sz="0" w:space="0" w:color="auto"/>
      </w:divBdr>
    </w:div>
    <w:div w:id="683828468">
      <w:bodyDiv w:val="1"/>
      <w:marLeft w:val="0"/>
      <w:marRight w:val="0"/>
      <w:marTop w:val="0"/>
      <w:marBottom w:val="0"/>
      <w:divBdr>
        <w:top w:val="none" w:sz="0" w:space="0" w:color="auto"/>
        <w:left w:val="none" w:sz="0" w:space="0" w:color="auto"/>
        <w:bottom w:val="none" w:sz="0" w:space="0" w:color="auto"/>
        <w:right w:val="none" w:sz="0" w:space="0" w:color="auto"/>
      </w:divBdr>
    </w:div>
    <w:div w:id="686253322">
      <w:bodyDiv w:val="1"/>
      <w:marLeft w:val="0"/>
      <w:marRight w:val="0"/>
      <w:marTop w:val="0"/>
      <w:marBottom w:val="0"/>
      <w:divBdr>
        <w:top w:val="none" w:sz="0" w:space="0" w:color="auto"/>
        <w:left w:val="none" w:sz="0" w:space="0" w:color="auto"/>
        <w:bottom w:val="none" w:sz="0" w:space="0" w:color="auto"/>
        <w:right w:val="none" w:sz="0" w:space="0" w:color="auto"/>
      </w:divBdr>
    </w:div>
    <w:div w:id="689841294">
      <w:bodyDiv w:val="1"/>
      <w:marLeft w:val="0"/>
      <w:marRight w:val="0"/>
      <w:marTop w:val="0"/>
      <w:marBottom w:val="0"/>
      <w:divBdr>
        <w:top w:val="none" w:sz="0" w:space="0" w:color="auto"/>
        <w:left w:val="none" w:sz="0" w:space="0" w:color="auto"/>
        <w:bottom w:val="none" w:sz="0" w:space="0" w:color="auto"/>
        <w:right w:val="none" w:sz="0" w:space="0" w:color="auto"/>
      </w:divBdr>
    </w:div>
    <w:div w:id="695815265">
      <w:bodyDiv w:val="1"/>
      <w:marLeft w:val="0"/>
      <w:marRight w:val="0"/>
      <w:marTop w:val="0"/>
      <w:marBottom w:val="0"/>
      <w:divBdr>
        <w:top w:val="none" w:sz="0" w:space="0" w:color="auto"/>
        <w:left w:val="none" w:sz="0" w:space="0" w:color="auto"/>
        <w:bottom w:val="none" w:sz="0" w:space="0" w:color="auto"/>
        <w:right w:val="none" w:sz="0" w:space="0" w:color="auto"/>
      </w:divBdr>
    </w:div>
    <w:div w:id="695891107">
      <w:bodyDiv w:val="1"/>
      <w:marLeft w:val="0"/>
      <w:marRight w:val="0"/>
      <w:marTop w:val="0"/>
      <w:marBottom w:val="0"/>
      <w:divBdr>
        <w:top w:val="none" w:sz="0" w:space="0" w:color="auto"/>
        <w:left w:val="none" w:sz="0" w:space="0" w:color="auto"/>
        <w:bottom w:val="none" w:sz="0" w:space="0" w:color="auto"/>
        <w:right w:val="none" w:sz="0" w:space="0" w:color="auto"/>
      </w:divBdr>
    </w:div>
    <w:div w:id="696123401">
      <w:bodyDiv w:val="1"/>
      <w:marLeft w:val="0"/>
      <w:marRight w:val="0"/>
      <w:marTop w:val="0"/>
      <w:marBottom w:val="0"/>
      <w:divBdr>
        <w:top w:val="none" w:sz="0" w:space="0" w:color="auto"/>
        <w:left w:val="none" w:sz="0" w:space="0" w:color="auto"/>
        <w:bottom w:val="none" w:sz="0" w:space="0" w:color="auto"/>
        <w:right w:val="none" w:sz="0" w:space="0" w:color="auto"/>
      </w:divBdr>
    </w:div>
    <w:div w:id="697126213">
      <w:bodyDiv w:val="1"/>
      <w:marLeft w:val="0"/>
      <w:marRight w:val="0"/>
      <w:marTop w:val="0"/>
      <w:marBottom w:val="0"/>
      <w:divBdr>
        <w:top w:val="none" w:sz="0" w:space="0" w:color="auto"/>
        <w:left w:val="none" w:sz="0" w:space="0" w:color="auto"/>
        <w:bottom w:val="none" w:sz="0" w:space="0" w:color="auto"/>
        <w:right w:val="none" w:sz="0" w:space="0" w:color="auto"/>
      </w:divBdr>
    </w:div>
    <w:div w:id="697394366">
      <w:bodyDiv w:val="1"/>
      <w:marLeft w:val="0"/>
      <w:marRight w:val="0"/>
      <w:marTop w:val="0"/>
      <w:marBottom w:val="0"/>
      <w:divBdr>
        <w:top w:val="none" w:sz="0" w:space="0" w:color="auto"/>
        <w:left w:val="none" w:sz="0" w:space="0" w:color="auto"/>
        <w:bottom w:val="none" w:sz="0" w:space="0" w:color="auto"/>
        <w:right w:val="none" w:sz="0" w:space="0" w:color="auto"/>
      </w:divBdr>
    </w:div>
    <w:div w:id="698120300">
      <w:bodyDiv w:val="1"/>
      <w:marLeft w:val="0"/>
      <w:marRight w:val="0"/>
      <w:marTop w:val="0"/>
      <w:marBottom w:val="0"/>
      <w:divBdr>
        <w:top w:val="none" w:sz="0" w:space="0" w:color="auto"/>
        <w:left w:val="none" w:sz="0" w:space="0" w:color="auto"/>
        <w:bottom w:val="none" w:sz="0" w:space="0" w:color="auto"/>
        <w:right w:val="none" w:sz="0" w:space="0" w:color="auto"/>
      </w:divBdr>
    </w:div>
    <w:div w:id="700058717">
      <w:bodyDiv w:val="1"/>
      <w:marLeft w:val="0"/>
      <w:marRight w:val="0"/>
      <w:marTop w:val="0"/>
      <w:marBottom w:val="0"/>
      <w:divBdr>
        <w:top w:val="none" w:sz="0" w:space="0" w:color="auto"/>
        <w:left w:val="none" w:sz="0" w:space="0" w:color="auto"/>
        <w:bottom w:val="none" w:sz="0" w:space="0" w:color="auto"/>
        <w:right w:val="none" w:sz="0" w:space="0" w:color="auto"/>
      </w:divBdr>
    </w:div>
    <w:div w:id="704135235">
      <w:bodyDiv w:val="1"/>
      <w:marLeft w:val="0"/>
      <w:marRight w:val="0"/>
      <w:marTop w:val="0"/>
      <w:marBottom w:val="0"/>
      <w:divBdr>
        <w:top w:val="none" w:sz="0" w:space="0" w:color="auto"/>
        <w:left w:val="none" w:sz="0" w:space="0" w:color="auto"/>
        <w:bottom w:val="none" w:sz="0" w:space="0" w:color="auto"/>
        <w:right w:val="none" w:sz="0" w:space="0" w:color="auto"/>
      </w:divBdr>
    </w:div>
    <w:div w:id="706762721">
      <w:bodyDiv w:val="1"/>
      <w:marLeft w:val="0"/>
      <w:marRight w:val="0"/>
      <w:marTop w:val="0"/>
      <w:marBottom w:val="0"/>
      <w:divBdr>
        <w:top w:val="none" w:sz="0" w:space="0" w:color="auto"/>
        <w:left w:val="none" w:sz="0" w:space="0" w:color="auto"/>
        <w:bottom w:val="none" w:sz="0" w:space="0" w:color="auto"/>
        <w:right w:val="none" w:sz="0" w:space="0" w:color="auto"/>
      </w:divBdr>
    </w:div>
    <w:div w:id="707143618">
      <w:bodyDiv w:val="1"/>
      <w:marLeft w:val="0"/>
      <w:marRight w:val="0"/>
      <w:marTop w:val="0"/>
      <w:marBottom w:val="0"/>
      <w:divBdr>
        <w:top w:val="none" w:sz="0" w:space="0" w:color="auto"/>
        <w:left w:val="none" w:sz="0" w:space="0" w:color="auto"/>
        <w:bottom w:val="none" w:sz="0" w:space="0" w:color="auto"/>
        <w:right w:val="none" w:sz="0" w:space="0" w:color="auto"/>
      </w:divBdr>
    </w:div>
    <w:div w:id="713625340">
      <w:bodyDiv w:val="1"/>
      <w:marLeft w:val="0"/>
      <w:marRight w:val="0"/>
      <w:marTop w:val="0"/>
      <w:marBottom w:val="0"/>
      <w:divBdr>
        <w:top w:val="none" w:sz="0" w:space="0" w:color="auto"/>
        <w:left w:val="none" w:sz="0" w:space="0" w:color="auto"/>
        <w:bottom w:val="none" w:sz="0" w:space="0" w:color="auto"/>
        <w:right w:val="none" w:sz="0" w:space="0" w:color="auto"/>
      </w:divBdr>
    </w:div>
    <w:div w:id="714163476">
      <w:bodyDiv w:val="1"/>
      <w:marLeft w:val="0"/>
      <w:marRight w:val="0"/>
      <w:marTop w:val="0"/>
      <w:marBottom w:val="0"/>
      <w:divBdr>
        <w:top w:val="none" w:sz="0" w:space="0" w:color="auto"/>
        <w:left w:val="none" w:sz="0" w:space="0" w:color="auto"/>
        <w:bottom w:val="none" w:sz="0" w:space="0" w:color="auto"/>
        <w:right w:val="none" w:sz="0" w:space="0" w:color="auto"/>
      </w:divBdr>
    </w:div>
    <w:div w:id="716321937">
      <w:bodyDiv w:val="1"/>
      <w:marLeft w:val="0"/>
      <w:marRight w:val="0"/>
      <w:marTop w:val="0"/>
      <w:marBottom w:val="0"/>
      <w:divBdr>
        <w:top w:val="none" w:sz="0" w:space="0" w:color="auto"/>
        <w:left w:val="none" w:sz="0" w:space="0" w:color="auto"/>
        <w:bottom w:val="none" w:sz="0" w:space="0" w:color="auto"/>
        <w:right w:val="none" w:sz="0" w:space="0" w:color="auto"/>
      </w:divBdr>
    </w:div>
    <w:div w:id="717898470">
      <w:bodyDiv w:val="1"/>
      <w:marLeft w:val="0"/>
      <w:marRight w:val="0"/>
      <w:marTop w:val="0"/>
      <w:marBottom w:val="0"/>
      <w:divBdr>
        <w:top w:val="none" w:sz="0" w:space="0" w:color="auto"/>
        <w:left w:val="none" w:sz="0" w:space="0" w:color="auto"/>
        <w:bottom w:val="none" w:sz="0" w:space="0" w:color="auto"/>
        <w:right w:val="none" w:sz="0" w:space="0" w:color="auto"/>
      </w:divBdr>
    </w:div>
    <w:div w:id="719280239">
      <w:bodyDiv w:val="1"/>
      <w:marLeft w:val="0"/>
      <w:marRight w:val="0"/>
      <w:marTop w:val="0"/>
      <w:marBottom w:val="0"/>
      <w:divBdr>
        <w:top w:val="none" w:sz="0" w:space="0" w:color="auto"/>
        <w:left w:val="none" w:sz="0" w:space="0" w:color="auto"/>
        <w:bottom w:val="none" w:sz="0" w:space="0" w:color="auto"/>
        <w:right w:val="none" w:sz="0" w:space="0" w:color="auto"/>
      </w:divBdr>
    </w:div>
    <w:div w:id="719401388">
      <w:bodyDiv w:val="1"/>
      <w:marLeft w:val="0"/>
      <w:marRight w:val="0"/>
      <w:marTop w:val="0"/>
      <w:marBottom w:val="0"/>
      <w:divBdr>
        <w:top w:val="none" w:sz="0" w:space="0" w:color="auto"/>
        <w:left w:val="none" w:sz="0" w:space="0" w:color="auto"/>
        <w:bottom w:val="none" w:sz="0" w:space="0" w:color="auto"/>
        <w:right w:val="none" w:sz="0" w:space="0" w:color="auto"/>
      </w:divBdr>
    </w:div>
    <w:div w:id="719524266">
      <w:bodyDiv w:val="1"/>
      <w:marLeft w:val="0"/>
      <w:marRight w:val="0"/>
      <w:marTop w:val="0"/>
      <w:marBottom w:val="0"/>
      <w:divBdr>
        <w:top w:val="none" w:sz="0" w:space="0" w:color="auto"/>
        <w:left w:val="none" w:sz="0" w:space="0" w:color="auto"/>
        <w:bottom w:val="none" w:sz="0" w:space="0" w:color="auto"/>
        <w:right w:val="none" w:sz="0" w:space="0" w:color="auto"/>
      </w:divBdr>
    </w:div>
    <w:div w:id="723601155">
      <w:bodyDiv w:val="1"/>
      <w:marLeft w:val="0"/>
      <w:marRight w:val="0"/>
      <w:marTop w:val="0"/>
      <w:marBottom w:val="0"/>
      <w:divBdr>
        <w:top w:val="none" w:sz="0" w:space="0" w:color="auto"/>
        <w:left w:val="none" w:sz="0" w:space="0" w:color="auto"/>
        <w:bottom w:val="none" w:sz="0" w:space="0" w:color="auto"/>
        <w:right w:val="none" w:sz="0" w:space="0" w:color="auto"/>
      </w:divBdr>
    </w:div>
    <w:div w:id="725222431">
      <w:bodyDiv w:val="1"/>
      <w:marLeft w:val="0"/>
      <w:marRight w:val="0"/>
      <w:marTop w:val="0"/>
      <w:marBottom w:val="0"/>
      <w:divBdr>
        <w:top w:val="none" w:sz="0" w:space="0" w:color="auto"/>
        <w:left w:val="none" w:sz="0" w:space="0" w:color="auto"/>
        <w:bottom w:val="none" w:sz="0" w:space="0" w:color="auto"/>
        <w:right w:val="none" w:sz="0" w:space="0" w:color="auto"/>
      </w:divBdr>
    </w:div>
    <w:div w:id="727655524">
      <w:bodyDiv w:val="1"/>
      <w:marLeft w:val="0"/>
      <w:marRight w:val="0"/>
      <w:marTop w:val="0"/>
      <w:marBottom w:val="0"/>
      <w:divBdr>
        <w:top w:val="none" w:sz="0" w:space="0" w:color="auto"/>
        <w:left w:val="none" w:sz="0" w:space="0" w:color="auto"/>
        <w:bottom w:val="none" w:sz="0" w:space="0" w:color="auto"/>
        <w:right w:val="none" w:sz="0" w:space="0" w:color="auto"/>
      </w:divBdr>
    </w:div>
    <w:div w:id="728916867">
      <w:bodyDiv w:val="1"/>
      <w:marLeft w:val="0"/>
      <w:marRight w:val="0"/>
      <w:marTop w:val="0"/>
      <w:marBottom w:val="0"/>
      <w:divBdr>
        <w:top w:val="none" w:sz="0" w:space="0" w:color="auto"/>
        <w:left w:val="none" w:sz="0" w:space="0" w:color="auto"/>
        <w:bottom w:val="none" w:sz="0" w:space="0" w:color="auto"/>
        <w:right w:val="none" w:sz="0" w:space="0" w:color="auto"/>
      </w:divBdr>
    </w:div>
    <w:div w:id="730618931">
      <w:bodyDiv w:val="1"/>
      <w:marLeft w:val="0"/>
      <w:marRight w:val="0"/>
      <w:marTop w:val="0"/>
      <w:marBottom w:val="0"/>
      <w:divBdr>
        <w:top w:val="none" w:sz="0" w:space="0" w:color="auto"/>
        <w:left w:val="none" w:sz="0" w:space="0" w:color="auto"/>
        <w:bottom w:val="none" w:sz="0" w:space="0" w:color="auto"/>
        <w:right w:val="none" w:sz="0" w:space="0" w:color="auto"/>
      </w:divBdr>
    </w:div>
    <w:div w:id="730811997">
      <w:bodyDiv w:val="1"/>
      <w:marLeft w:val="0"/>
      <w:marRight w:val="0"/>
      <w:marTop w:val="0"/>
      <w:marBottom w:val="0"/>
      <w:divBdr>
        <w:top w:val="none" w:sz="0" w:space="0" w:color="auto"/>
        <w:left w:val="none" w:sz="0" w:space="0" w:color="auto"/>
        <w:bottom w:val="none" w:sz="0" w:space="0" w:color="auto"/>
        <w:right w:val="none" w:sz="0" w:space="0" w:color="auto"/>
      </w:divBdr>
    </w:div>
    <w:div w:id="732432637">
      <w:bodyDiv w:val="1"/>
      <w:marLeft w:val="0"/>
      <w:marRight w:val="0"/>
      <w:marTop w:val="0"/>
      <w:marBottom w:val="0"/>
      <w:divBdr>
        <w:top w:val="none" w:sz="0" w:space="0" w:color="auto"/>
        <w:left w:val="none" w:sz="0" w:space="0" w:color="auto"/>
        <w:bottom w:val="none" w:sz="0" w:space="0" w:color="auto"/>
        <w:right w:val="none" w:sz="0" w:space="0" w:color="auto"/>
      </w:divBdr>
    </w:div>
    <w:div w:id="734353092">
      <w:bodyDiv w:val="1"/>
      <w:marLeft w:val="0"/>
      <w:marRight w:val="0"/>
      <w:marTop w:val="0"/>
      <w:marBottom w:val="0"/>
      <w:divBdr>
        <w:top w:val="none" w:sz="0" w:space="0" w:color="auto"/>
        <w:left w:val="none" w:sz="0" w:space="0" w:color="auto"/>
        <w:bottom w:val="none" w:sz="0" w:space="0" w:color="auto"/>
        <w:right w:val="none" w:sz="0" w:space="0" w:color="auto"/>
      </w:divBdr>
    </w:div>
    <w:div w:id="737437297">
      <w:bodyDiv w:val="1"/>
      <w:marLeft w:val="0"/>
      <w:marRight w:val="0"/>
      <w:marTop w:val="0"/>
      <w:marBottom w:val="0"/>
      <w:divBdr>
        <w:top w:val="none" w:sz="0" w:space="0" w:color="auto"/>
        <w:left w:val="none" w:sz="0" w:space="0" w:color="auto"/>
        <w:bottom w:val="none" w:sz="0" w:space="0" w:color="auto"/>
        <w:right w:val="none" w:sz="0" w:space="0" w:color="auto"/>
      </w:divBdr>
    </w:div>
    <w:div w:id="737902018">
      <w:bodyDiv w:val="1"/>
      <w:marLeft w:val="0"/>
      <w:marRight w:val="0"/>
      <w:marTop w:val="0"/>
      <w:marBottom w:val="0"/>
      <w:divBdr>
        <w:top w:val="none" w:sz="0" w:space="0" w:color="auto"/>
        <w:left w:val="none" w:sz="0" w:space="0" w:color="auto"/>
        <w:bottom w:val="none" w:sz="0" w:space="0" w:color="auto"/>
        <w:right w:val="none" w:sz="0" w:space="0" w:color="auto"/>
      </w:divBdr>
    </w:div>
    <w:div w:id="745305179">
      <w:bodyDiv w:val="1"/>
      <w:marLeft w:val="0"/>
      <w:marRight w:val="0"/>
      <w:marTop w:val="0"/>
      <w:marBottom w:val="0"/>
      <w:divBdr>
        <w:top w:val="none" w:sz="0" w:space="0" w:color="auto"/>
        <w:left w:val="none" w:sz="0" w:space="0" w:color="auto"/>
        <w:bottom w:val="none" w:sz="0" w:space="0" w:color="auto"/>
        <w:right w:val="none" w:sz="0" w:space="0" w:color="auto"/>
      </w:divBdr>
      <w:divsChild>
        <w:div w:id="448818291">
          <w:marLeft w:val="0"/>
          <w:marRight w:val="0"/>
          <w:marTop w:val="0"/>
          <w:marBottom w:val="0"/>
          <w:divBdr>
            <w:top w:val="none" w:sz="0" w:space="0" w:color="auto"/>
            <w:left w:val="none" w:sz="0" w:space="0" w:color="auto"/>
            <w:bottom w:val="none" w:sz="0" w:space="0" w:color="auto"/>
            <w:right w:val="none" w:sz="0" w:space="0" w:color="auto"/>
          </w:divBdr>
          <w:divsChild>
            <w:div w:id="980885560">
              <w:marLeft w:val="0"/>
              <w:marRight w:val="0"/>
              <w:marTop w:val="0"/>
              <w:marBottom w:val="0"/>
              <w:divBdr>
                <w:top w:val="none" w:sz="0" w:space="0" w:color="auto"/>
                <w:left w:val="none" w:sz="0" w:space="0" w:color="auto"/>
                <w:bottom w:val="none" w:sz="0" w:space="0" w:color="auto"/>
                <w:right w:val="none" w:sz="0" w:space="0" w:color="auto"/>
              </w:divBdr>
              <w:divsChild>
                <w:div w:id="1098335285">
                  <w:marLeft w:val="0"/>
                  <w:marRight w:val="0"/>
                  <w:marTop w:val="0"/>
                  <w:marBottom w:val="0"/>
                  <w:divBdr>
                    <w:top w:val="none" w:sz="0" w:space="0" w:color="auto"/>
                    <w:left w:val="none" w:sz="0" w:space="0" w:color="auto"/>
                    <w:bottom w:val="none" w:sz="0" w:space="0" w:color="auto"/>
                    <w:right w:val="none" w:sz="0" w:space="0" w:color="auto"/>
                  </w:divBdr>
                  <w:divsChild>
                    <w:div w:id="1995572202">
                      <w:marLeft w:val="0"/>
                      <w:marRight w:val="0"/>
                      <w:marTop w:val="0"/>
                      <w:marBottom w:val="0"/>
                      <w:divBdr>
                        <w:top w:val="none" w:sz="0" w:space="0" w:color="auto"/>
                        <w:left w:val="none" w:sz="0" w:space="0" w:color="auto"/>
                        <w:bottom w:val="none" w:sz="0" w:space="0" w:color="auto"/>
                        <w:right w:val="none" w:sz="0" w:space="0" w:color="auto"/>
                      </w:divBdr>
                      <w:divsChild>
                        <w:div w:id="177625931">
                          <w:marLeft w:val="0"/>
                          <w:marRight w:val="0"/>
                          <w:marTop w:val="0"/>
                          <w:marBottom w:val="0"/>
                          <w:divBdr>
                            <w:top w:val="none" w:sz="0" w:space="0" w:color="auto"/>
                            <w:left w:val="none" w:sz="0" w:space="0" w:color="auto"/>
                            <w:bottom w:val="none" w:sz="0" w:space="0" w:color="auto"/>
                            <w:right w:val="none" w:sz="0" w:space="0" w:color="auto"/>
                          </w:divBdr>
                          <w:divsChild>
                            <w:div w:id="16246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697220">
      <w:bodyDiv w:val="1"/>
      <w:marLeft w:val="0"/>
      <w:marRight w:val="0"/>
      <w:marTop w:val="0"/>
      <w:marBottom w:val="0"/>
      <w:divBdr>
        <w:top w:val="none" w:sz="0" w:space="0" w:color="auto"/>
        <w:left w:val="none" w:sz="0" w:space="0" w:color="auto"/>
        <w:bottom w:val="none" w:sz="0" w:space="0" w:color="auto"/>
        <w:right w:val="none" w:sz="0" w:space="0" w:color="auto"/>
      </w:divBdr>
    </w:div>
    <w:div w:id="750273232">
      <w:bodyDiv w:val="1"/>
      <w:marLeft w:val="0"/>
      <w:marRight w:val="0"/>
      <w:marTop w:val="0"/>
      <w:marBottom w:val="0"/>
      <w:divBdr>
        <w:top w:val="none" w:sz="0" w:space="0" w:color="auto"/>
        <w:left w:val="none" w:sz="0" w:space="0" w:color="auto"/>
        <w:bottom w:val="none" w:sz="0" w:space="0" w:color="auto"/>
        <w:right w:val="none" w:sz="0" w:space="0" w:color="auto"/>
      </w:divBdr>
    </w:div>
    <w:div w:id="755514117">
      <w:bodyDiv w:val="1"/>
      <w:marLeft w:val="0"/>
      <w:marRight w:val="0"/>
      <w:marTop w:val="0"/>
      <w:marBottom w:val="0"/>
      <w:divBdr>
        <w:top w:val="none" w:sz="0" w:space="0" w:color="auto"/>
        <w:left w:val="none" w:sz="0" w:space="0" w:color="auto"/>
        <w:bottom w:val="none" w:sz="0" w:space="0" w:color="auto"/>
        <w:right w:val="none" w:sz="0" w:space="0" w:color="auto"/>
      </w:divBdr>
    </w:div>
    <w:div w:id="759983002">
      <w:bodyDiv w:val="1"/>
      <w:marLeft w:val="0"/>
      <w:marRight w:val="0"/>
      <w:marTop w:val="0"/>
      <w:marBottom w:val="0"/>
      <w:divBdr>
        <w:top w:val="none" w:sz="0" w:space="0" w:color="auto"/>
        <w:left w:val="none" w:sz="0" w:space="0" w:color="auto"/>
        <w:bottom w:val="none" w:sz="0" w:space="0" w:color="auto"/>
        <w:right w:val="none" w:sz="0" w:space="0" w:color="auto"/>
      </w:divBdr>
    </w:div>
    <w:div w:id="764229456">
      <w:bodyDiv w:val="1"/>
      <w:marLeft w:val="0"/>
      <w:marRight w:val="0"/>
      <w:marTop w:val="0"/>
      <w:marBottom w:val="0"/>
      <w:divBdr>
        <w:top w:val="none" w:sz="0" w:space="0" w:color="auto"/>
        <w:left w:val="none" w:sz="0" w:space="0" w:color="auto"/>
        <w:bottom w:val="none" w:sz="0" w:space="0" w:color="auto"/>
        <w:right w:val="none" w:sz="0" w:space="0" w:color="auto"/>
      </w:divBdr>
    </w:div>
    <w:div w:id="766729425">
      <w:bodyDiv w:val="1"/>
      <w:marLeft w:val="0"/>
      <w:marRight w:val="0"/>
      <w:marTop w:val="0"/>
      <w:marBottom w:val="0"/>
      <w:divBdr>
        <w:top w:val="none" w:sz="0" w:space="0" w:color="auto"/>
        <w:left w:val="none" w:sz="0" w:space="0" w:color="auto"/>
        <w:bottom w:val="none" w:sz="0" w:space="0" w:color="auto"/>
        <w:right w:val="none" w:sz="0" w:space="0" w:color="auto"/>
      </w:divBdr>
    </w:div>
    <w:div w:id="767962591">
      <w:bodyDiv w:val="1"/>
      <w:marLeft w:val="0"/>
      <w:marRight w:val="0"/>
      <w:marTop w:val="0"/>
      <w:marBottom w:val="0"/>
      <w:divBdr>
        <w:top w:val="none" w:sz="0" w:space="0" w:color="auto"/>
        <w:left w:val="none" w:sz="0" w:space="0" w:color="auto"/>
        <w:bottom w:val="none" w:sz="0" w:space="0" w:color="auto"/>
        <w:right w:val="none" w:sz="0" w:space="0" w:color="auto"/>
      </w:divBdr>
    </w:div>
    <w:div w:id="768156537">
      <w:bodyDiv w:val="1"/>
      <w:marLeft w:val="0"/>
      <w:marRight w:val="0"/>
      <w:marTop w:val="0"/>
      <w:marBottom w:val="0"/>
      <w:divBdr>
        <w:top w:val="none" w:sz="0" w:space="0" w:color="auto"/>
        <w:left w:val="none" w:sz="0" w:space="0" w:color="auto"/>
        <w:bottom w:val="none" w:sz="0" w:space="0" w:color="auto"/>
        <w:right w:val="none" w:sz="0" w:space="0" w:color="auto"/>
      </w:divBdr>
    </w:div>
    <w:div w:id="769392773">
      <w:bodyDiv w:val="1"/>
      <w:marLeft w:val="0"/>
      <w:marRight w:val="0"/>
      <w:marTop w:val="0"/>
      <w:marBottom w:val="0"/>
      <w:divBdr>
        <w:top w:val="none" w:sz="0" w:space="0" w:color="auto"/>
        <w:left w:val="none" w:sz="0" w:space="0" w:color="auto"/>
        <w:bottom w:val="none" w:sz="0" w:space="0" w:color="auto"/>
        <w:right w:val="none" w:sz="0" w:space="0" w:color="auto"/>
      </w:divBdr>
    </w:div>
    <w:div w:id="770516658">
      <w:bodyDiv w:val="1"/>
      <w:marLeft w:val="0"/>
      <w:marRight w:val="0"/>
      <w:marTop w:val="0"/>
      <w:marBottom w:val="0"/>
      <w:divBdr>
        <w:top w:val="none" w:sz="0" w:space="0" w:color="auto"/>
        <w:left w:val="none" w:sz="0" w:space="0" w:color="auto"/>
        <w:bottom w:val="none" w:sz="0" w:space="0" w:color="auto"/>
        <w:right w:val="none" w:sz="0" w:space="0" w:color="auto"/>
      </w:divBdr>
    </w:div>
    <w:div w:id="773667881">
      <w:bodyDiv w:val="1"/>
      <w:marLeft w:val="0"/>
      <w:marRight w:val="0"/>
      <w:marTop w:val="0"/>
      <w:marBottom w:val="0"/>
      <w:divBdr>
        <w:top w:val="none" w:sz="0" w:space="0" w:color="auto"/>
        <w:left w:val="none" w:sz="0" w:space="0" w:color="auto"/>
        <w:bottom w:val="none" w:sz="0" w:space="0" w:color="auto"/>
        <w:right w:val="none" w:sz="0" w:space="0" w:color="auto"/>
      </w:divBdr>
    </w:div>
    <w:div w:id="776825646">
      <w:bodyDiv w:val="1"/>
      <w:marLeft w:val="0"/>
      <w:marRight w:val="0"/>
      <w:marTop w:val="0"/>
      <w:marBottom w:val="0"/>
      <w:divBdr>
        <w:top w:val="none" w:sz="0" w:space="0" w:color="auto"/>
        <w:left w:val="none" w:sz="0" w:space="0" w:color="auto"/>
        <w:bottom w:val="none" w:sz="0" w:space="0" w:color="auto"/>
        <w:right w:val="none" w:sz="0" w:space="0" w:color="auto"/>
      </w:divBdr>
    </w:div>
    <w:div w:id="779296976">
      <w:bodyDiv w:val="1"/>
      <w:marLeft w:val="0"/>
      <w:marRight w:val="0"/>
      <w:marTop w:val="0"/>
      <w:marBottom w:val="0"/>
      <w:divBdr>
        <w:top w:val="none" w:sz="0" w:space="0" w:color="auto"/>
        <w:left w:val="none" w:sz="0" w:space="0" w:color="auto"/>
        <w:bottom w:val="none" w:sz="0" w:space="0" w:color="auto"/>
        <w:right w:val="none" w:sz="0" w:space="0" w:color="auto"/>
      </w:divBdr>
    </w:div>
    <w:div w:id="785468731">
      <w:bodyDiv w:val="1"/>
      <w:marLeft w:val="0"/>
      <w:marRight w:val="0"/>
      <w:marTop w:val="0"/>
      <w:marBottom w:val="0"/>
      <w:divBdr>
        <w:top w:val="none" w:sz="0" w:space="0" w:color="auto"/>
        <w:left w:val="none" w:sz="0" w:space="0" w:color="auto"/>
        <w:bottom w:val="none" w:sz="0" w:space="0" w:color="auto"/>
        <w:right w:val="none" w:sz="0" w:space="0" w:color="auto"/>
      </w:divBdr>
    </w:div>
    <w:div w:id="786852379">
      <w:bodyDiv w:val="1"/>
      <w:marLeft w:val="0"/>
      <w:marRight w:val="0"/>
      <w:marTop w:val="0"/>
      <w:marBottom w:val="0"/>
      <w:divBdr>
        <w:top w:val="none" w:sz="0" w:space="0" w:color="auto"/>
        <w:left w:val="none" w:sz="0" w:space="0" w:color="auto"/>
        <w:bottom w:val="none" w:sz="0" w:space="0" w:color="auto"/>
        <w:right w:val="none" w:sz="0" w:space="0" w:color="auto"/>
      </w:divBdr>
    </w:div>
    <w:div w:id="787310496">
      <w:bodyDiv w:val="1"/>
      <w:marLeft w:val="0"/>
      <w:marRight w:val="0"/>
      <w:marTop w:val="0"/>
      <w:marBottom w:val="0"/>
      <w:divBdr>
        <w:top w:val="none" w:sz="0" w:space="0" w:color="auto"/>
        <w:left w:val="none" w:sz="0" w:space="0" w:color="auto"/>
        <w:bottom w:val="none" w:sz="0" w:space="0" w:color="auto"/>
        <w:right w:val="none" w:sz="0" w:space="0" w:color="auto"/>
      </w:divBdr>
    </w:div>
    <w:div w:id="787435451">
      <w:bodyDiv w:val="1"/>
      <w:marLeft w:val="0"/>
      <w:marRight w:val="0"/>
      <w:marTop w:val="0"/>
      <w:marBottom w:val="0"/>
      <w:divBdr>
        <w:top w:val="none" w:sz="0" w:space="0" w:color="auto"/>
        <w:left w:val="none" w:sz="0" w:space="0" w:color="auto"/>
        <w:bottom w:val="none" w:sz="0" w:space="0" w:color="auto"/>
        <w:right w:val="none" w:sz="0" w:space="0" w:color="auto"/>
      </w:divBdr>
    </w:div>
    <w:div w:id="789784757">
      <w:bodyDiv w:val="1"/>
      <w:marLeft w:val="0"/>
      <w:marRight w:val="0"/>
      <w:marTop w:val="0"/>
      <w:marBottom w:val="0"/>
      <w:divBdr>
        <w:top w:val="none" w:sz="0" w:space="0" w:color="auto"/>
        <w:left w:val="none" w:sz="0" w:space="0" w:color="auto"/>
        <w:bottom w:val="none" w:sz="0" w:space="0" w:color="auto"/>
        <w:right w:val="none" w:sz="0" w:space="0" w:color="auto"/>
      </w:divBdr>
    </w:div>
    <w:div w:id="790322660">
      <w:bodyDiv w:val="1"/>
      <w:marLeft w:val="0"/>
      <w:marRight w:val="0"/>
      <w:marTop w:val="0"/>
      <w:marBottom w:val="0"/>
      <w:divBdr>
        <w:top w:val="none" w:sz="0" w:space="0" w:color="auto"/>
        <w:left w:val="none" w:sz="0" w:space="0" w:color="auto"/>
        <w:bottom w:val="none" w:sz="0" w:space="0" w:color="auto"/>
        <w:right w:val="none" w:sz="0" w:space="0" w:color="auto"/>
      </w:divBdr>
    </w:div>
    <w:div w:id="790442913">
      <w:bodyDiv w:val="1"/>
      <w:marLeft w:val="0"/>
      <w:marRight w:val="0"/>
      <w:marTop w:val="0"/>
      <w:marBottom w:val="0"/>
      <w:divBdr>
        <w:top w:val="none" w:sz="0" w:space="0" w:color="auto"/>
        <w:left w:val="none" w:sz="0" w:space="0" w:color="auto"/>
        <w:bottom w:val="none" w:sz="0" w:space="0" w:color="auto"/>
        <w:right w:val="none" w:sz="0" w:space="0" w:color="auto"/>
      </w:divBdr>
    </w:div>
    <w:div w:id="791437146">
      <w:bodyDiv w:val="1"/>
      <w:marLeft w:val="0"/>
      <w:marRight w:val="0"/>
      <w:marTop w:val="0"/>
      <w:marBottom w:val="0"/>
      <w:divBdr>
        <w:top w:val="none" w:sz="0" w:space="0" w:color="auto"/>
        <w:left w:val="none" w:sz="0" w:space="0" w:color="auto"/>
        <w:bottom w:val="none" w:sz="0" w:space="0" w:color="auto"/>
        <w:right w:val="none" w:sz="0" w:space="0" w:color="auto"/>
      </w:divBdr>
    </w:div>
    <w:div w:id="794064089">
      <w:bodyDiv w:val="1"/>
      <w:marLeft w:val="0"/>
      <w:marRight w:val="0"/>
      <w:marTop w:val="0"/>
      <w:marBottom w:val="0"/>
      <w:divBdr>
        <w:top w:val="none" w:sz="0" w:space="0" w:color="auto"/>
        <w:left w:val="none" w:sz="0" w:space="0" w:color="auto"/>
        <w:bottom w:val="none" w:sz="0" w:space="0" w:color="auto"/>
        <w:right w:val="none" w:sz="0" w:space="0" w:color="auto"/>
      </w:divBdr>
    </w:div>
    <w:div w:id="805124888">
      <w:bodyDiv w:val="1"/>
      <w:marLeft w:val="0"/>
      <w:marRight w:val="0"/>
      <w:marTop w:val="0"/>
      <w:marBottom w:val="0"/>
      <w:divBdr>
        <w:top w:val="none" w:sz="0" w:space="0" w:color="auto"/>
        <w:left w:val="none" w:sz="0" w:space="0" w:color="auto"/>
        <w:bottom w:val="none" w:sz="0" w:space="0" w:color="auto"/>
        <w:right w:val="none" w:sz="0" w:space="0" w:color="auto"/>
      </w:divBdr>
    </w:div>
    <w:div w:id="806163701">
      <w:bodyDiv w:val="1"/>
      <w:marLeft w:val="0"/>
      <w:marRight w:val="0"/>
      <w:marTop w:val="0"/>
      <w:marBottom w:val="0"/>
      <w:divBdr>
        <w:top w:val="none" w:sz="0" w:space="0" w:color="auto"/>
        <w:left w:val="none" w:sz="0" w:space="0" w:color="auto"/>
        <w:bottom w:val="none" w:sz="0" w:space="0" w:color="auto"/>
        <w:right w:val="none" w:sz="0" w:space="0" w:color="auto"/>
      </w:divBdr>
    </w:div>
    <w:div w:id="809177577">
      <w:bodyDiv w:val="1"/>
      <w:marLeft w:val="0"/>
      <w:marRight w:val="0"/>
      <w:marTop w:val="0"/>
      <w:marBottom w:val="0"/>
      <w:divBdr>
        <w:top w:val="none" w:sz="0" w:space="0" w:color="auto"/>
        <w:left w:val="none" w:sz="0" w:space="0" w:color="auto"/>
        <w:bottom w:val="none" w:sz="0" w:space="0" w:color="auto"/>
        <w:right w:val="none" w:sz="0" w:space="0" w:color="auto"/>
      </w:divBdr>
    </w:div>
    <w:div w:id="813177750">
      <w:bodyDiv w:val="1"/>
      <w:marLeft w:val="0"/>
      <w:marRight w:val="0"/>
      <w:marTop w:val="0"/>
      <w:marBottom w:val="0"/>
      <w:divBdr>
        <w:top w:val="none" w:sz="0" w:space="0" w:color="auto"/>
        <w:left w:val="none" w:sz="0" w:space="0" w:color="auto"/>
        <w:bottom w:val="none" w:sz="0" w:space="0" w:color="auto"/>
        <w:right w:val="none" w:sz="0" w:space="0" w:color="auto"/>
      </w:divBdr>
    </w:div>
    <w:div w:id="813832358">
      <w:bodyDiv w:val="1"/>
      <w:marLeft w:val="0"/>
      <w:marRight w:val="0"/>
      <w:marTop w:val="0"/>
      <w:marBottom w:val="0"/>
      <w:divBdr>
        <w:top w:val="none" w:sz="0" w:space="0" w:color="auto"/>
        <w:left w:val="none" w:sz="0" w:space="0" w:color="auto"/>
        <w:bottom w:val="none" w:sz="0" w:space="0" w:color="auto"/>
        <w:right w:val="none" w:sz="0" w:space="0" w:color="auto"/>
      </w:divBdr>
    </w:div>
    <w:div w:id="814368864">
      <w:bodyDiv w:val="1"/>
      <w:marLeft w:val="0"/>
      <w:marRight w:val="0"/>
      <w:marTop w:val="0"/>
      <w:marBottom w:val="0"/>
      <w:divBdr>
        <w:top w:val="none" w:sz="0" w:space="0" w:color="auto"/>
        <w:left w:val="none" w:sz="0" w:space="0" w:color="auto"/>
        <w:bottom w:val="none" w:sz="0" w:space="0" w:color="auto"/>
        <w:right w:val="none" w:sz="0" w:space="0" w:color="auto"/>
      </w:divBdr>
    </w:div>
    <w:div w:id="818114974">
      <w:bodyDiv w:val="1"/>
      <w:marLeft w:val="0"/>
      <w:marRight w:val="0"/>
      <w:marTop w:val="0"/>
      <w:marBottom w:val="0"/>
      <w:divBdr>
        <w:top w:val="none" w:sz="0" w:space="0" w:color="auto"/>
        <w:left w:val="none" w:sz="0" w:space="0" w:color="auto"/>
        <w:bottom w:val="none" w:sz="0" w:space="0" w:color="auto"/>
        <w:right w:val="none" w:sz="0" w:space="0" w:color="auto"/>
      </w:divBdr>
    </w:div>
    <w:div w:id="818493734">
      <w:bodyDiv w:val="1"/>
      <w:marLeft w:val="0"/>
      <w:marRight w:val="0"/>
      <w:marTop w:val="0"/>
      <w:marBottom w:val="0"/>
      <w:divBdr>
        <w:top w:val="none" w:sz="0" w:space="0" w:color="auto"/>
        <w:left w:val="none" w:sz="0" w:space="0" w:color="auto"/>
        <w:bottom w:val="none" w:sz="0" w:space="0" w:color="auto"/>
        <w:right w:val="none" w:sz="0" w:space="0" w:color="auto"/>
      </w:divBdr>
    </w:div>
    <w:div w:id="821848027">
      <w:bodyDiv w:val="1"/>
      <w:marLeft w:val="0"/>
      <w:marRight w:val="0"/>
      <w:marTop w:val="0"/>
      <w:marBottom w:val="0"/>
      <w:divBdr>
        <w:top w:val="none" w:sz="0" w:space="0" w:color="auto"/>
        <w:left w:val="none" w:sz="0" w:space="0" w:color="auto"/>
        <w:bottom w:val="none" w:sz="0" w:space="0" w:color="auto"/>
        <w:right w:val="none" w:sz="0" w:space="0" w:color="auto"/>
      </w:divBdr>
    </w:div>
    <w:div w:id="825709845">
      <w:bodyDiv w:val="1"/>
      <w:marLeft w:val="0"/>
      <w:marRight w:val="0"/>
      <w:marTop w:val="0"/>
      <w:marBottom w:val="0"/>
      <w:divBdr>
        <w:top w:val="none" w:sz="0" w:space="0" w:color="auto"/>
        <w:left w:val="none" w:sz="0" w:space="0" w:color="auto"/>
        <w:bottom w:val="none" w:sz="0" w:space="0" w:color="auto"/>
        <w:right w:val="none" w:sz="0" w:space="0" w:color="auto"/>
      </w:divBdr>
    </w:div>
    <w:div w:id="828247884">
      <w:bodyDiv w:val="1"/>
      <w:marLeft w:val="0"/>
      <w:marRight w:val="0"/>
      <w:marTop w:val="0"/>
      <w:marBottom w:val="0"/>
      <w:divBdr>
        <w:top w:val="none" w:sz="0" w:space="0" w:color="auto"/>
        <w:left w:val="none" w:sz="0" w:space="0" w:color="auto"/>
        <w:bottom w:val="none" w:sz="0" w:space="0" w:color="auto"/>
        <w:right w:val="none" w:sz="0" w:space="0" w:color="auto"/>
      </w:divBdr>
    </w:div>
    <w:div w:id="833565052">
      <w:bodyDiv w:val="1"/>
      <w:marLeft w:val="0"/>
      <w:marRight w:val="0"/>
      <w:marTop w:val="0"/>
      <w:marBottom w:val="0"/>
      <w:divBdr>
        <w:top w:val="none" w:sz="0" w:space="0" w:color="auto"/>
        <w:left w:val="none" w:sz="0" w:space="0" w:color="auto"/>
        <w:bottom w:val="none" w:sz="0" w:space="0" w:color="auto"/>
        <w:right w:val="none" w:sz="0" w:space="0" w:color="auto"/>
      </w:divBdr>
    </w:div>
    <w:div w:id="833691921">
      <w:bodyDiv w:val="1"/>
      <w:marLeft w:val="0"/>
      <w:marRight w:val="0"/>
      <w:marTop w:val="0"/>
      <w:marBottom w:val="0"/>
      <w:divBdr>
        <w:top w:val="none" w:sz="0" w:space="0" w:color="auto"/>
        <w:left w:val="none" w:sz="0" w:space="0" w:color="auto"/>
        <w:bottom w:val="none" w:sz="0" w:space="0" w:color="auto"/>
        <w:right w:val="none" w:sz="0" w:space="0" w:color="auto"/>
      </w:divBdr>
    </w:div>
    <w:div w:id="840701299">
      <w:bodyDiv w:val="1"/>
      <w:marLeft w:val="0"/>
      <w:marRight w:val="0"/>
      <w:marTop w:val="0"/>
      <w:marBottom w:val="0"/>
      <w:divBdr>
        <w:top w:val="none" w:sz="0" w:space="0" w:color="auto"/>
        <w:left w:val="none" w:sz="0" w:space="0" w:color="auto"/>
        <w:bottom w:val="none" w:sz="0" w:space="0" w:color="auto"/>
        <w:right w:val="none" w:sz="0" w:space="0" w:color="auto"/>
      </w:divBdr>
    </w:div>
    <w:div w:id="841625113">
      <w:bodyDiv w:val="1"/>
      <w:marLeft w:val="0"/>
      <w:marRight w:val="0"/>
      <w:marTop w:val="0"/>
      <w:marBottom w:val="0"/>
      <w:divBdr>
        <w:top w:val="none" w:sz="0" w:space="0" w:color="auto"/>
        <w:left w:val="none" w:sz="0" w:space="0" w:color="auto"/>
        <w:bottom w:val="none" w:sz="0" w:space="0" w:color="auto"/>
        <w:right w:val="none" w:sz="0" w:space="0" w:color="auto"/>
      </w:divBdr>
    </w:div>
    <w:div w:id="849562537">
      <w:bodyDiv w:val="1"/>
      <w:marLeft w:val="0"/>
      <w:marRight w:val="0"/>
      <w:marTop w:val="0"/>
      <w:marBottom w:val="0"/>
      <w:divBdr>
        <w:top w:val="none" w:sz="0" w:space="0" w:color="auto"/>
        <w:left w:val="none" w:sz="0" w:space="0" w:color="auto"/>
        <w:bottom w:val="none" w:sz="0" w:space="0" w:color="auto"/>
        <w:right w:val="none" w:sz="0" w:space="0" w:color="auto"/>
      </w:divBdr>
    </w:div>
    <w:div w:id="853542589">
      <w:bodyDiv w:val="1"/>
      <w:marLeft w:val="0"/>
      <w:marRight w:val="0"/>
      <w:marTop w:val="0"/>
      <w:marBottom w:val="0"/>
      <w:divBdr>
        <w:top w:val="none" w:sz="0" w:space="0" w:color="auto"/>
        <w:left w:val="none" w:sz="0" w:space="0" w:color="auto"/>
        <w:bottom w:val="none" w:sz="0" w:space="0" w:color="auto"/>
        <w:right w:val="none" w:sz="0" w:space="0" w:color="auto"/>
      </w:divBdr>
    </w:div>
    <w:div w:id="855075768">
      <w:bodyDiv w:val="1"/>
      <w:marLeft w:val="0"/>
      <w:marRight w:val="0"/>
      <w:marTop w:val="0"/>
      <w:marBottom w:val="0"/>
      <w:divBdr>
        <w:top w:val="none" w:sz="0" w:space="0" w:color="auto"/>
        <w:left w:val="none" w:sz="0" w:space="0" w:color="auto"/>
        <w:bottom w:val="none" w:sz="0" w:space="0" w:color="auto"/>
        <w:right w:val="none" w:sz="0" w:space="0" w:color="auto"/>
      </w:divBdr>
    </w:div>
    <w:div w:id="860312928">
      <w:bodyDiv w:val="1"/>
      <w:marLeft w:val="0"/>
      <w:marRight w:val="0"/>
      <w:marTop w:val="0"/>
      <w:marBottom w:val="0"/>
      <w:divBdr>
        <w:top w:val="none" w:sz="0" w:space="0" w:color="auto"/>
        <w:left w:val="none" w:sz="0" w:space="0" w:color="auto"/>
        <w:bottom w:val="none" w:sz="0" w:space="0" w:color="auto"/>
        <w:right w:val="none" w:sz="0" w:space="0" w:color="auto"/>
      </w:divBdr>
    </w:div>
    <w:div w:id="862979381">
      <w:bodyDiv w:val="1"/>
      <w:marLeft w:val="0"/>
      <w:marRight w:val="0"/>
      <w:marTop w:val="0"/>
      <w:marBottom w:val="0"/>
      <w:divBdr>
        <w:top w:val="none" w:sz="0" w:space="0" w:color="auto"/>
        <w:left w:val="none" w:sz="0" w:space="0" w:color="auto"/>
        <w:bottom w:val="none" w:sz="0" w:space="0" w:color="auto"/>
        <w:right w:val="none" w:sz="0" w:space="0" w:color="auto"/>
      </w:divBdr>
    </w:div>
    <w:div w:id="866676783">
      <w:bodyDiv w:val="1"/>
      <w:marLeft w:val="0"/>
      <w:marRight w:val="0"/>
      <w:marTop w:val="0"/>
      <w:marBottom w:val="0"/>
      <w:divBdr>
        <w:top w:val="none" w:sz="0" w:space="0" w:color="auto"/>
        <w:left w:val="none" w:sz="0" w:space="0" w:color="auto"/>
        <w:bottom w:val="none" w:sz="0" w:space="0" w:color="auto"/>
        <w:right w:val="none" w:sz="0" w:space="0" w:color="auto"/>
      </w:divBdr>
    </w:div>
    <w:div w:id="866989288">
      <w:bodyDiv w:val="1"/>
      <w:marLeft w:val="0"/>
      <w:marRight w:val="0"/>
      <w:marTop w:val="0"/>
      <w:marBottom w:val="0"/>
      <w:divBdr>
        <w:top w:val="none" w:sz="0" w:space="0" w:color="auto"/>
        <w:left w:val="none" w:sz="0" w:space="0" w:color="auto"/>
        <w:bottom w:val="none" w:sz="0" w:space="0" w:color="auto"/>
        <w:right w:val="none" w:sz="0" w:space="0" w:color="auto"/>
      </w:divBdr>
    </w:div>
    <w:div w:id="868568799">
      <w:bodyDiv w:val="1"/>
      <w:marLeft w:val="0"/>
      <w:marRight w:val="0"/>
      <w:marTop w:val="0"/>
      <w:marBottom w:val="0"/>
      <w:divBdr>
        <w:top w:val="none" w:sz="0" w:space="0" w:color="auto"/>
        <w:left w:val="none" w:sz="0" w:space="0" w:color="auto"/>
        <w:bottom w:val="none" w:sz="0" w:space="0" w:color="auto"/>
        <w:right w:val="none" w:sz="0" w:space="0" w:color="auto"/>
      </w:divBdr>
    </w:div>
    <w:div w:id="868907877">
      <w:bodyDiv w:val="1"/>
      <w:marLeft w:val="0"/>
      <w:marRight w:val="0"/>
      <w:marTop w:val="0"/>
      <w:marBottom w:val="0"/>
      <w:divBdr>
        <w:top w:val="none" w:sz="0" w:space="0" w:color="auto"/>
        <w:left w:val="none" w:sz="0" w:space="0" w:color="auto"/>
        <w:bottom w:val="none" w:sz="0" w:space="0" w:color="auto"/>
        <w:right w:val="none" w:sz="0" w:space="0" w:color="auto"/>
      </w:divBdr>
    </w:div>
    <w:div w:id="871377906">
      <w:bodyDiv w:val="1"/>
      <w:marLeft w:val="0"/>
      <w:marRight w:val="0"/>
      <w:marTop w:val="0"/>
      <w:marBottom w:val="0"/>
      <w:divBdr>
        <w:top w:val="none" w:sz="0" w:space="0" w:color="auto"/>
        <w:left w:val="none" w:sz="0" w:space="0" w:color="auto"/>
        <w:bottom w:val="none" w:sz="0" w:space="0" w:color="auto"/>
        <w:right w:val="none" w:sz="0" w:space="0" w:color="auto"/>
      </w:divBdr>
    </w:div>
    <w:div w:id="872310169">
      <w:bodyDiv w:val="1"/>
      <w:marLeft w:val="0"/>
      <w:marRight w:val="0"/>
      <w:marTop w:val="0"/>
      <w:marBottom w:val="0"/>
      <w:divBdr>
        <w:top w:val="none" w:sz="0" w:space="0" w:color="auto"/>
        <w:left w:val="none" w:sz="0" w:space="0" w:color="auto"/>
        <w:bottom w:val="none" w:sz="0" w:space="0" w:color="auto"/>
        <w:right w:val="none" w:sz="0" w:space="0" w:color="auto"/>
      </w:divBdr>
    </w:div>
    <w:div w:id="873083463">
      <w:bodyDiv w:val="1"/>
      <w:marLeft w:val="0"/>
      <w:marRight w:val="0"/>
      <w:marTop w:val="0"/>
      <w:marBottom w:val="0"/>
      <w:divBdr>
        <w:top w:val="none" w:sz="0" w:space="0" w:color="auto"/>
        <w:left w:val="none" w:sz="0" w:space="0" w:color="auto"/>
        <w:bottom w:val="none" w:sz="0" w:space="0" w:color="auto"/>
        <w:right w:val="none" w:sz="0" w:space="0" w:color="auto"/>
      </w:divBdr>
    </w:div>
    <w:div w:id="873883887">
      <w:bodyDiv w:val="1"/>
      <w:marLeft w:val="0"/>
      <w:marRight w:val="0"/>
      <w:marTop w:val="0"/>
      <w:marBottom w:val="0"/>
      <w:divBdr>
        <w:top w:val="none" w:sz="0" w:space="0" w:color="auto"/>
        <w:left w:val="none" w:sz="0" w:space="0" w:color="auto"/>
        <w:bottom w:val="none" w:sz="0" w:space="0" w:color="auto"/>
        <w:right w:val="none" w:sz="0" w:space="0" w:color="auto"/>
      </w:divBdr>
    </w:div>
    <w:div w:id="875854456">
      <w:bodyDiv w:val="1"/>
      <w:marLeft w:val="0"/>
      <w:marRight w:val="0"/>
      <w:marTop w:val="0"/>
      <w:marBottom w:val="0"/>
      <w:divBdr>
        <w:top w:val="none" w:sz="0" w:space="0" w:color="auto"/>
        <w:left w:val="none" w:sz="0" w:space="0" w:color="auto"/>
        <w:bottom w:val="none" w:sz="0" w:space="0" w:color="auto"/>
        <w:right w:val="none" w:sz="0" w:space="0" w:color="auto"/>
      </w:divBdr>
    </w:div>
    <w:div w:id="876157852">
      <w:bodyDiv w:val="1"/>
      <w:marLeft w:val="0"/>
      <w:marRight w:val="0"/>
      <w:marTop w:val="0"/>
      <w:marBottom w:val="0"/>
      <w:divBdr>
        <w:top w:val="none" w:sz="0" w:space="0" w:color="auto"/>
        <w:left w:val="none" w:sz="0" w:space="0" w:color="auto"/>
        <w:bottom w:val="none" w:sz="0" w:space="0" w:color="auto"/>
        <w:right w:val="none" w:sz="0" w:space="0" w:color="auto"/>
      </w:divBdr>
    </w:div>
    <w:div w:id="876888116">
      <w:bodyDiv w:val="1"/>
      <w:marLeft w:val="0"/>
      <w:marRight w:val="0"/>
      <w:marTop w:val="0"/>
      <w:marBottom w:val="0"/>
      <w:divBdr>
        <w:top w:val="none" w:sz="0" w:space="0" w:color="auto"/>
        <w:left w:val="none" w:sz="0" w:space="0" w:color="auto"/>
        <w:bottom w:val="none" w:sz="0" w:space="0" w:color="auto"/>
        <w:right w:val="none" w:sz="0" w:space="0" w:color="auto"/>
      </w:divBdr>
    </w:div>
    <w:div w:id="878275015">
      <w:bodyDiv w:val="1"/>
      <w:marLeft w:val="0"/>
      <w:marRight w:val="0"/>
      <w:marTop w:val="0"/>
      <w:marBottom w:val="0"/>
      <w:divBdr>
        <w:top w:val="none" w:sz="0" w:space="0" w:color="auto"/>
        <w:left w:val="none" w:sz="0" w:space="0" w:color="auto"/>
        <w:bottom w:val="none" w:sz="0" w:space="0" w:color="auto"/>
        <w:right w:val="none" w:sz="0" w:space="0" w:color="auto"/>
      </w:divBdr>
    </w:div>
    <w:div w:id="878667765">
      <w:bodyDiv w:val="1"/>
      <w:marLeft w:val="0"/>
      <w:marRight w:val="0"/>
      <w:marTop w:val="0"/>
      <w:marBottom w:val="0"/>
      <w:divBdr>
        <w:top w:val="none" w:sz="0" w:space="0" w:color="auto"/>
        <w:left w:val="none" w:sz="0" w:space="0" w:color="auto"/>
        <w:bottom w:val="none" w:sz="0" w:space="0" w:color="auto"/>
        <w:right w:val="none" w:sz="0" w:space="0" w:color="auto"/>
      </w:divBdr>
    </w:div>
    <w:div w:id="880240023">
      <w:bodyDiv w:val="1"/>
      <w:marLeft w:val="0"/>
      <w:marRight w:val="0"/>
      <w:marTop w:val="0"/>
      <w:marBottom w:val="0"/>
      <w:divBdr>
        <w:top w:val="none" w:sz="0" w:space="0" w:color="auto"/>
        <w:left w:val="none" w:sz="0" w:space="0" w:color="auto"/>
        <w:bottom w:val="none" w:sz="0" w:space="0" w:color="auto"/>
        <w:right w:val="none" w:sz="0" w:space="0" w:color="auto"/>
      </w:divBdr>
    </w:div>
    <w:div w:id="884486311">
      <w:bodyDiv w:val="1"/>
      <w:marLeft w:val="0"/>
      <w:marRight w:val="0"/>
      <w:marTop w:val="0"/>
      <w:marBottom w:val="0"/>
      <w:divBdr>
        <w:top w:val="none" w:sz="0" w:space="0" w:color="auto"/>
        <w:left w:val="none" w:sz="0" w:space="0" w:color="auto"/>
        <w:bottom w:val="none" w:sz="0" w:space="0" w:color="auto"/>
        <w:right w:val="none" w:sz="0" w:space="0" w:color="auto"/>
      </w:divBdr>
    </w:div>
    <w:div w:id="885724927">
      <w:bodyDiv w:val="1"/>
      <w:marLeft w:val="0"/>
      <w:marRight w:val="0"/>
      <w:marTop w:val="0"/>
      <w:marBottom w:val="0"/>
      <w:divBdr>
        <w:top w:val="none" w:sz="0" w:space="0" w:color="auto"/>
        <w:left w:val="none" w:sz="0" w:space="0" w:color="auto"/>
        <w:bottom w:val="none" w:sz="0" w:space="0" w:color="auto"/>
        <w:right w:val="none" w:sz="0" w:space="0" w:color="auto"/>
      </w:divBdr>
    </w:div>
    <w:div w:id="890383162">
      <w:bodyDiv w:val="1"/>
      <w:marLeft w:val="0"/>
      <w:marRight w:val="0"/>
      <w:marTop w:val="0"/>
      <w:marBottom w:val="0"/>
      <w:divBdr>
        <w:top w:val="none" w:sz="0" w:space="0" w:color="auto"/>
        <w:left w:val="none" w:sz="0" w:space="0" w:color="auto"/>
        <w:bottom w:val="none" w:sz="0" w:space="0" w:color="auto"/>
        <w:right w:val="none" w:sz="0" w:space="0" w:color="auto"/>
      </w:divBdr>
    </w:div>
    <w:div w:id="890654871">
      <w:bodyDiv w:val="1"/>
      <w:marLeft w:val="0"/>
      <w:marRight w:val="0"/>
      <w:marTop w:val="0"/>
      <w:marBottom w:val="0"/>
      <w:divBdr>
        <w:top w:val="none" w:sz="0" w:space="0" w:color="auto"/>
        <w:left w:val="none" w:sz="0" w:space="0" w:color="auto"/>
        <w:bottom w:val="none" w:sz="0" w:space="0" w:color="auto"/>
        <w:right w:val="none" w:sz="0" w:space="0" w:color="auto"/>
      </w:divBdr>
    </w:div>
    <w:div w:id="896008733">
      <w:bodyDiv w:val="1"/>
      <w:marLeft w:val="0"/>
      <w:marRight w:val="0"/>
      <w:marTop w:val="0"/>
      <w:marBottom w:val="0"/>
      <w:divBdr>
        <w:top w:val="none" w:sz="0" w:space="0" w:color="auto"/>
        <w:left w:val="none" w:sz="0" w:space="0" w:color="auto"/>
        <w:bottom w:val="none" w:sz="0" w:space="0" w:color="auto"/>
        <w:right w:val="none" w:sz="0" w:space="0" w:color="auto"/>
      </w:divBdr>
    </w:div>
    <w:div w:id="897546007">
      <w:bodyDiv w:val="1"/>
      <w:marLeft w:val="0"/>
      <w:marRight w:val="0"/>
      <w:marTop w:val="0"/>
      <w:marBottom w:val="0"/>
      <w:divBdr>
        <w:top w:val="none" w:sz="0" w:space="0" w:color="auto"/>
        <w:left w:val="none" w:sz="0" w:space="0" w:color="auto"/>
        <w:bottom w:val="none" w:sz="0" w:space="0" w:color="auto"/>
        <w:right w:val="none" w:sz="0" w:space="0" w:color="auto"/>
      </w:divBdr>
    </w:div>
    <w:div w:id="899679943">
      <w:bodyDiv w:val="1"/>
      <w:marLeft w:val="0"/>
      <w:marRight w:val="0"/>
      <w:marTop w:val="0"/>
      <w:marBottom w:val="0"/>
      <w:divBdr>
        <w:top w:val="none" w:sz="0" w:space="0" w:color="auto"/>
        <w:left w:val="none" w:sz="0" w:space="0" w:color="auto"/>
        <w:bottom w:val="none" w:sz="0" w:space="0" w:color="auto"/>
        <w:right w:val="none" w:sz="0" w:space="0" w:color="auto"/>
      </w:divBdr>
    </w:div>
    <w:div w:id="911624253">
      <w:bodyDiv w:val="1"/>
      <w:marLeft w:val="0"/>
      <w:marRight w:val="0"/>
      <w:marTop w:val="0"/>
      <w:marBottom w:val="0"/>
      <w:divBdr>
        <w:top w:val="none" w:sz="0" w:space="0" w:color="auto"/>
        <w:left w:val="none" w:sz="0" w:space="0" w:color="auto"/>
        <w:bottom w:val="none" w:sz="0" w:space="0" w:color="auto"/>
        <w:right w:val="none" w:sz="0" w:space="0" w:color="auto"/>
      </w:divBdr>
    </w:div>
    <w:div w:id="914585935">
      <w:bodyDiv w:val="1"/>
      <w:marLeft w:val="0"/>
      <w:marRight w:val="0"/>
      <w:marTop w:val="0"/>
      <w:marBottom w:val="0"/>
      <w:divBdr>
        <w:top w:val="none" w:sz="0" w:space="0" w:color="auto"/>
        <w:left w:val="none" w:sz="0" w:space="0" w:color="auto"/>
        <w:bottom w:val="none" w:sz="0" w:space="0" w:color="auto"/>
        <w:right w:val="none" w:sz="0" w:space="0" w:color="auto"/>
      </w:divBdr>
    </w:div>
    <w:div w:id="915479560">
      <w:bodyDiv w:val="1"/>
      <w:marLeft w:val="0"/>
      <w:marRight w:val="0"/>
      <w:marTop w:val="0"/>
      <w:marBottom w:val="0"/>
      <w:divBdr>
        <w:top w:val="none" w:sz="0" w:space="0" w:color="auto"/>
        <w:left w:val="none" w:sz="0" w:space="0" w:color="auto"/>
        <w:bottom w:val="none" w:sz="0" w:space="0" w:color="auto"/>
        <w:right w:val="none" w:sz="0" w:space="0" w:color="auto"/>
      </w:divBdr>
    </w:div>
    <w:div w:id="915819952">
      <w:bodyDiv w:val="1"/>
      <w:marLeft w:val="0"/>
      <w:marRight w:val="0"/>
      <w:marTop w:val="0"/>
      <w:marBottom w:val="0"/>
      <w:divBdr>
        <w:top w:val="none" w:sz="0" w:space="0" w:color="auto"/>
        <w:left w:val="none" w:sz="0" w:space="0" w:color="auto"/>
        <w:bottom w:val="none" w:sz="0" w:space="0" w:color="auto"/>
        <w:right w:val="none" w:sz="0" w:space="0" w:color="auto"/>
      </w:divBdr>
    </w:div>
    <w:div w:id="919099035">
      <w:bodyDiv w:val="1"/>
      <w:marLeft w:val="0"/>
      <w:marRight w:val="0"/>
      <w:marTop w:val="0"/>
      <w:marBottom w:val="0"/>
      <w:divBdr>
        <w:top w:val="none" w:sz="0" w:space="0" w:color="auto"/>
        <w:left w:val="none" w:sz="0" w:space="0" w:color="auto"/>
        <w:bottom w:val="none" w:sz="0" w:space="0" w:color="auto"/>
        <w:right w:val="none" w:sz="0" w:space="0" w:color="auto"/>
      </w:divBdr>
    </w:div>
    <w:div w:id="920481903">
      <w:bodyDiv w:val="1"/>
      <w:marLeft w:val="0"/>
      <w:marRight w:val="0"/>
      <w:marTop w:val="0"/>
      <w:marBottom w:val="0"/>
      <w:divBdr>
        <w:top w:val="none" w:sz="0" w:space="0" w:color="auto"/>
        <w:left w:val="none" w:sz="0" w:space="0" w:color="auto"/>
        <w:bottom w:val="none" w:sz="0" w:space="0" w:color="auto"/>
        <w:right w:val="none" w:sz="0" w:space="0" w:color="auto"/>
      </w:divBdr>
    </w:div>
    <w:div w:id="923421625">
      <w:bodyDiv w:val="1"/>
      <w:marLeft w:val="0"/>
      <w:marRight w:val="0"/>
      <w:marTop w:val="0"/>
      <w:marBottom w:val="0"/>
      <w:divBdr>
        <w:top w:val="none" w:sz="0" w:space="0" w:color="auto"/>
        <w:left w:val="none" w:sz="0" w:space="0" w:color="auto"/>
        <w:bottom w:val="none" w:sz="0" w:space="0" w:color="auto"/>
        <w:right w:val="none" w:sz="0" w:space="0" w:color="auto"/>
      </w:divBdr>
    </w:div>
    <w:div w:id="925380873">
      <w:bodyDiv w:val="1"/>
      <w:marLeft w:val="0"/>
      <w:marRight w:val="0"/>
      <w:marTop w:val="0"/>
      <w:marBottom w:val="0"/>
      <w:divBdr>
        <w:top w:val="none" w:sz="0" w:space="0" w:color="auto"/>
        <w:left w:val="none" w:sz="0" w:space="0" w:color="auto"/>
        <w:bottom w:val="none" w:sz="0" w:space="0" w:color="auto"/>
        <w:right w:val="none" w:sz="0" w:space="0" w:color="auto"/>
      </w:divBdr>
    </w:div>
    <w:div w:id="931670818">
      <w:bodyDiv w:val="1"/>
      <w:marLeft w:val="0"/>
      <w:marRight w:val="0"/>
      <w:marTop w:val="0"/>
      <w:marBottom w:val="0"/>
      <w:divBdr>
        <w:top w:val="none" w:sz="0" w:space="0" w:color="auto"/>
        <w:left w:val="none" w:sz="0" w:space="0" w:color="auto"/>
        <w:bottom w:val="none" w:sz="0" w:space="0" w:color="auto"/>
        <w:right w:val="none" w:sz="0" w:space="0" w:color="auto"/>
      </w:divBdr>
    </w:div>
    <w:div w:id="933442358">
      <w:bodyDiv w:val="1"/>
      <w:marLeft w:val="0"/>
      <w:marRight w:val="0"/>
      <w:marTop w:val="0"/>
      <w:marBottom w:val="0"/>
      <w:divBdr>
        <w:top w:val="none" w:sz="0" w:space="0" w:color="auto"/>
        <w:left w:val="none" w:sz="0" w:space="0" w:color="auto"/>
        <w:bottom w:val="none" w:sz="0" w:space="0" w:color="auto"/>
        <w:right w:val="none" w:sz="0" w:space="0" w:color="auto"/>
      </w:divBdr>
    </w:div>
    <w:div w:id="937063632">
      <w:bodyDiv w:val="1"/>
      <w:marLeft w:val="0"/>
      <w:marRight w:val="0"/>
      <w:marTop w:val="0"/>
      <w:marBottom w:val="0"/>
      <w:divBdr>
        <w:top w:val="none" w:sz="0" w:space="0" w:color="auto"/>
        <w:left w:val="none" w:sz="0" w:space="0" w:color="auto"/>
        <w:bottom w:val="none" w:sz="0" w:space="0" w:color="auto"/>
        <w:right w:val="none" w:sz="0" w:space="0" w:color="auto"/>
      </w:divBdr>
    </w:div>
    <w:div w:id="940600316">
      <w:bodyDiv w:val="1"/>
      <w:marLeft w:val="0"/>
      <w:marRight w:val="0"/>
      <w:marTop w:val="0"/>
      <w:marBottom w:val="0"/>
      <w:divBdr>
        <w:top w:val="none" w:sz="0" w:space="0" w:color="auto"/>
        <w:left w:val="none" w:sz="0" w:space="0" w:color="auto"/>
        <w:bottom w:val="none" w:sz="0" w:space="0" w:color="auto"/>
        <w:right w:val="none" w:sz="0" w:space="0" w:color="auto"/>
      </w:divBdr>
    </w:div>
    <w:div w:id="946160399">
      <w:bodyDiv w:val="1"/>
      <w:marLeft w:val="0"/>
      <w:marRight w:val="0"/>
      <w:marTop w:val="0"/>
      <w:marBottom w:val="0"/>
      <w:divBdr>
        <w:top w:val="none" w:sz="0" w:space="0" w:color="auto"/>
        <w:left w:val="none" w:sz="0" w:space="0" w:color="auto"/>
        <w:bottom w:val="none" w:sz="0" w:space="0" w:color="auto"/>
        <w:right w:val="none" w:sz="0" w:space="0" w:color="auto"/>
      </w:divBdr>
    </w:div>
    <w:div w:id="951935984">
      <w:bodyDiv w:val="1"/>
      <w:marLeft w:val="0"/>
      <w:marRight w:val="0"/>
      <w:marTop w:val="0"/>
      <w:marBottom w:val="0"/>
      <w:divBdr>
        <w:top w:val="none" w:sz="0" w:space="0" w:color="auto"/>
        <w:left w:val="none" w:sz="0" w:space="0" w:color="auto"/>
        <w:bottom w:val="none" w:sz="0" w:space="0" w:color="auto"/>
        <w:right w:val="none" w:sz="0" w:space="0" w:color="auto"/>
      </w:divBdr>
    </w:div>
    <w:div w:id="959455723">
      <w:bodyDiv w:val="1"/>
      <w:marLeft w:val="0"/>
      <w:marRight w:val="0"/>
      <w:marTop w:val="0"/>
      <w:marBottom w:val="0"/>
      <w:divBdr>
        <w:top w:val="none" w:sz="0" w:space="0" w:color="auto"/>
        <w:left w:val="none" w:sz="0" w:space="0" w:color="auto"/>
        <w:bottom w:val="none" w:sz="0" w:space="0" w:color="auto"/>
        <w:right w:val="none" w:sz="0" w:space="0" w:color="auto"/>
      </w:divBdr>
    </w:div>
    <w:div w:id="959729059">
      <w:bodyDiv w:val="1"/>
      <w:marLeft w:val="0"/>
      <w:marRight w:val="0"/>
      <w:marTop w:val="0"/>
      <w:marBottom w:val="0"/>
      <w:divBdr>
        <w:top w:val="none" w:sz="0" w:space="0" w:color="auto"/>
        <w:left w:val="none" w:sz="0" w:space="0" w:color="auto"/>
        <w:bottom w:val="none" w:sz="0" w:space="0" w:color="auto"/>
        <w:right w:val="none" w:sz="0" w:space="0" w:color="auto"/>
      </w:divBdr>
    </w:div>
    <w:div w:id="960499920">
      <w:bodyDiv w:val="1"/>
      <w:marLeft w:val="0"/>
      <w:marRight w:val="0"/>
      <w:marTop w:val="0"/>
      <w:marBottom w:val="0"/>
      <w:divBdr>
        <w:top w:val="none" w:sz="0" w:space="0" w:color="auto"/>
        <w:left w:val="none" w:sz="0" w:space="0" w:color="auto"/>
        <w:bottom w:val="none" w:sz="0" w:space="0" w:color="auto"/>
        <w:right w:val="none" w:sz="0" w:space="0" w:color="auto"/>
      </w:divBdr>
    </w:div>
    <w:div w:id="961493419">
      <w:bodyDiv w:val="1"/>
      <w:marLeft w:val="0"/>
      <w:marRight w:val="0"/>
      <w:marTop w:val="0"/>
      <w:marBottom w:val="0"/>
      <w:divBdr>
        <w:top w:val="none" w:sz="0" w:space="0" w:color="auto"/>
        <w:left w:val="none" w:sz="0" w:space="0" w:color="auto"/>
        <w:bottom w:val="none" w:sz="0" w:space="0" w:color="auto"/>
        <w:right w:val="none" w:sz="0" w:space="0" w:color="auto"/>
      </w:divBdr>
    </w:div>
    <w:div w:id="962879349">
      <w:bodyDiv w:val="1"/>
      <w:marLeft w:val="0"/>
      <w:marRight w:val="0"/>
      <w:marTop w:val="0"/>
      <w:marBottom w:val="0"/>
      <w:divBdr>
        <w:top w:val="none" w:sz="0" w:space="0" w:color="auto"/>
        <w:left w:val="none" w:sz="0" w:space="0" w:color="auto"/>
        <w:bottom w:val="none" w:sz="0" w:space="0" w:color="auto"/>
        <w:right w:val="none" w:sz="0" w:space="0" w:color="auto"/>
      </w:divBdr>
    </w:div>
    <w:div w:id="964583566">
      <w:bodyDiv w:val="1"/>
      <w:marLeft w:val="0"/>
      <w:marRight w:val="0"/>
      <w:marTop w:val="0"/>
      <w:marBottom w:val="0"/>
      <w:divBdr>
        <w:top w:val="none" w:sz="0" w:space="0" w:color="auto"/>
        <w:left w:val="none" w:sz="0" w:space="0" w:color="auto"/>
        <w:bottom w:val="none" w:sz="0" w:space="0" w:color="auto"/>
        <w:right w:val="none" w:sz="0" w:space="0" w:color="auto"/>
      </w:divBdr>
    </w:div>
    <w:div w:id="968362431">
      <w:bodyDiv w:val="1"/>
      <w:marLeft w:val="0"/>
      <w:marRight w:val="0"/>
      <w:marTop w:val="0"/>
      <w:marBottom w:val="0"/>
      <w:divBdr>
        <w:top w:val="none" w:sz="0" w:space="0" w:color="auto"/>
        <w:left w:val="none" w:sz="0" w:space="0" w:color="auto"/>
        <w:bottom w:val="none" w:sz="0" w:space="0" w:color="auto"/>
        <w:right w:val="none" w:sz="0" w:space="0" w:color="auto"/>
      </w:divBdr>
    </w:div>
    <w:div w:id="968587973">
      <w:bodyDiv w:val="1"/>
      <w:marLeft w:val="0"/>
      <w:marRight w:val="0"/>
      <w:marTop w:val="0"/>
      <w:marBottom w:val="0"/>
      <w:divBdr>
        <w:top w:val="none" w:sz="0" w:space="0" w:color="auto"/>
        <w:left w:val="none" w:sz="0" w:space="0" w:color="auto"/>
        <w:bottom w:val="none" w:sz="0" w:space="0" w:color="auto"/>
        <w:right w:val="none" w:sz="0" w:space="0" w:color="auto"/>
      </w:divBdr>
    </w:div>
    <w:div w:id="968823710">
      <w:bodyDiv w:val="1"/>
      <w:marLeft w:val="0"/>
      <w:marRight w:val="0"/>
      <w:marTop w:val="0"/>
      <w:marBottom w:val="0"/>
      <w:divBdr>
        <w:top w:val="none" w:sz="0" w:space="0" w:color="auto"/>
        <w:left w:val="none" w:sz="0" w:space="0" w:color="auto"/>
        <w:bottom w:val="none" w:sz="0" w:space="0" w:color="auto"/>
        <w:right w:val="none" w:sz="0" w:space="0" w:color="auto"/>
      </w:divBdr>
    </w:div>
    <w:div w:id="969097356">
      <w:bodyDiv w:val="1"/>
      <w:marLeft w:val="0"/>
      <w:marRight w:val="0"/>
      <w:marTop w:val="0"/>
      <w:marBottom w:val="0"/>
      <w:divBdr>
        <w:top w:val="none" w:sz="0" w:space="0" w:color="auto"/>
        <w:left w:val="none" w:sz="0" w:space="0" w:color="auto"/>
        <w:bottom w:val="none" w:sz="0" w:space="0" w:color="auto"/>
        <w:right w:val="none" w:sz="0" w:space="0" w:color="auto"/>
      </w:divBdr>
    </w:div>
    <w:div w:id="969441082">
      <w:bodyDiv w:val="1"/>
      <w:marLeft w:val="0"/>
      <w:marRight w:val="0"/>
      <w:marTop w:val="0"/>
      <w:marBottom w:val="0"/>
      <w:divBdr>
        <w:top w:val="none" w:sz="0" w:space="0" w:color="auto"/>
        <w:left w:val="none" w:sz="0" w:space="0" w:color="auto"/>
        <w:bottom w:val="none" w:sz="0" w:space="0" w:color="auto"/>
        <w:right w:val="none" w:sz="0" w:space="0" w:color="auto"/>
      </w:divBdr>
    </w:div>
    <w:div w:id="971983106">
      <w:bodyDiv w:val="1"/>
      <w:marLeft w:val="0"/>
      <w:marRight w:val="0"/>
      <w:marTop w:val="0"/>
      <w:marBottom w:val="0"/>
      <w:divBdr>
        <w:top w:val="none" w:sz="0" w:space="0" w:color="auto"/>
        <w:left w:val="none" w:sz="0" w:space="0" w:color="auto"/>
        <w:bottom w:val="none" w:sz="0" w:space="0" w:color="auto"/>
        <w:right w:val="none" w:sz="0" w:space="0" w:color="auto"/>
      </w:divBdr>
    </w:div>
    <w:div w:id="973096469">
      <w:bodyDiv w:val="1"/>
      <w:marLeft w:val="0"/>
      <w:marRight w:val="0"/>
      <w:marTop w:val="0"/>
      <w:marBottom w:val="0"/>
      <w:divBdr>
        <w:top w:val="none" w:sz="0" w:space="0" w:color="auto"/>
        <w:left w:val="none" w:sz="0" w:space="0" w:color="auto"/>
        <w:bottom w:val="none" w:sz="0" w:space="0" w:color="auto"/>
        <w:right w:val="none" w:sz="0" w:space="0" w:color="auto"/>
      </w:divBdr>
    </w:div>
    <w:div w:id="974607662">
      <w:bodyDiv w:val="1"/>
      <w:marLeft w:val="0"/>
      <w:marRight w:val="0"/>
      <w:marTop w:val="0"/>
      <w:marBottom w:val="0"/>
      <w:divBdr>
        <w:top w:val="none" w:sz="0" w:space="0" w:color="auto"/>
        <w:left w:val="none" w:sz="0" w:space="0" w:color="auto"/>
        <w:bottom w:val="none" w:sz="0" w:space="0" w:color="auto"/>
        <w:right w:val="none" w:sz="0" w:space="0" w:color="auto"/>
      </w:divBdr>
    </w:div>
    <w:div w:id="974914234">
      <w:bodyDiv w:val="1"/>
      <w:marLeft w:val="0"/>
      <w:marRight w:val="0"/>
      <w:marTop w:val="0"/>
      <w:marBottom w:val="0"/>
      <w:divBdr>
        <w:top w:val="none" w:sz="0" w:space="0" w:color="auto"/>
        <w:left w:val="none" w:sz="0" w:space="0" w:color="auto"/>
        <w:bottom w:val="none" w:sz="0" w:space="0" w:color="auto"/>
        <w:right w:val="none" w:sz="0" w:space="0" w:color="auto"/>
      </w:divBdr>
    </w:div>
    <w:div w:id="979263175">
      <w:bodyDiv w:val="1"/>
      <w:marLeft w:val="0"/>
      <w:marRight w:val="0"/>
      <w:marTop w:val="0"/>
      <w:marBottom w:val="0"/>
      <w:divBdr>
        <w:top w:val="none" w:sz="0" w:space="0" w:color="auto"/>
        <w:left w:val="none" w:sz="0" w:space="0" w:color="auto"/>
        <w:bottom w:val="none" w:sz="0" w:space="0" w:color="auto"/>
        <w:right w:val="none" w:sz="0" w:space="0" w:color="auto"/>
      </w:divBdr>
    </w:div>
    <w:div w:id="980764526">
      <w:bodyDiv w:val="1"/>
      <w:marLeft w:val="0"/>
      <w:marRight w:val="0"/>
      <w:marTop w:val="0"/>
      <w:marBottom w:val="0"/>
      <w:divBdr>
        <w:top w:val="none" w:sz="0" w:space="0" w:color="auto"/>
        <w:left w:val="none" w:sz="0" w:space="0" w:color="auto"/>
        <w:bottom w:val="none" w:sz="0" w:space="0" w:color="auto"/>
        <w:right w:val="none" w:sz="0" w:space="0" w:color="auto"/>
      </w:divBdr>
    </w:div>
    <w:div w:id="981695506">
      <w:bodyDiv w:val="1"/>
      <w:marLeft w:val="0"/>
      <w:marRight w:val="0"/>
      <w:marTop w:val="0"/>
      <w:marBottom w:val="0"/>
      <w:divBdr>
        <w:top w:val="none" w:sz="0" w:space="0" w:color="auto"/>
        <w:left w:val="none" w:sz="0" w:space="0" w:color="auto"/>
        <w:bottom w:val="none" w:sz="0" w:space="0" w:color="auto"/>
        <w:right w:val="none" w:sz="0" w:space="0" w:color="auto"/>
      </w:divBdr>
    </w:div>
    <w:div w:id="982662402">
      <w:bodyDiv w:val="1"/>
      <w:marLeft w:val="0"/>
      <w:marRight w:val="0"/>
      <w:marTop w:val="0"/>
      <w:marBottom w:val="0"/>
      <w:divBdr>
        <w:top w:val="none" w:sz="0" w:space="0" w:color="auto"/>
        <w:left w:val="none" w:sz="0" w:space="0" w:color="auto"/>
        <w:bottom w:val="none" w:sz="0" w:space="0" w:color="auto"/>
        <w:right w:val="none" w:sz="0" w:space="0" w:color="auto"/>
      </w:divBdr>
    </w:div>
    <w:div w:id="984505472">
      <w:bodyDiv w:val="1"/>
      <w:marLeft w:val="0"/>
      <w:marRight w:val="0"/>
      <w:marTop w:val="0"/>
      <w:marBottom w:val="0"/>
      <w:divBdr>
        <w:top w:val="none" w:sz="0" w:space="0" w:color="auto"/>
        <w:left w:val="none" w:sz="0" w:space="0" w:color="auto"/>
        <w:bottom w:val="none" w:sz="0" w:space="0" w:color="auto"/>
        <w:right w:val="none" w:sz="0" w:space="0" w:color="auto"/>
      </w:divBdr>
    </w:div>
    <w:div w:id="988248316">
      <w:bodyDiv w:val="1"/>
      <w:marLeft w:val="0"/>
      <w:marRight w:val="0"/>
      <w:marTop w:val="0"/>
      <w:marBottom w:val="0"/>
      <w:divBdr>
        <w:top w:val="none" w:sz="0" w:space="0" w:color="auto"/>
        <w:left w:val="none" w:sz="0" w:space="0" w:color="auto"/>
        <w:bottom w:val="none" w:sz="0" w:space="0" w:color="auto"/>
        <w:right w:val="none" w:sz="0" w:space="0" w:color="auto"/>
      </w:divBdr>
    </w:div>
    <w:div w:id="989091878">
      <w:bodyDiv w:val="1"/>
      <w:marLeft w:val="0"/>
      <w:marRight w:val="0"/>
      <w:marTop w:val="0"/>
      <w:marBottom w:val="0"/>
      <w:divBdr>
        <w:top w:val="none" w:sz="0" w:space="0" w:color="auto"/>
        <w:left w:val="none" w:sz="0" w:space="0" w:color="auto"/>
        <w:bottom w:val="none" w:sz="0" w:space="0" w:color="auto"/>
        <w:right w:val="none" w:sz="0" w:space="0" w:color="auto"/>
      </w:divBdr>
    </w:div>
    <w:div w:id="995917163">
      <w:bodyDiv w:val="1"/>
      <w:marLeft w:val="0"/>
      <w:marRight w:val="0"/>
      <w:marTop w:val="0"/>
      <w:marBottom w:val="0"/>
      <w:divBdr>
        <w:top w:val="none" w:sz="0" w:space="0" w:color="auto"/>
        <w:left w:val="none" w:sz="0" w:space="0" w:color="auto"/>
        <w:bottom w:val="none" w:sz="0" w:space="0" w:color="auto"/>
        <w:right w:val="none" w:sz="0" w:space="0" w:color="auto"/>
      </w:divBdr>
    </w:div>
    <w:div w:id="996811037">
      <w:bodyDiv w:val="1"/>
      <w:marLeft w:val="0"/>
      <w:marRight w:val="0"/>
      <w:marTop w:val="0"/>
      <w:marBottom w:val="0"/>
      <w:divBdr>
        <w:top w:val="none" w:sz="0" w:space="0" w:color="auto"/>
        <w:left w:val="none" w:sz="0" w:space="0" w:color="auto"/>
        <w:bottom w:val="none" w:sz="0" w:space="0" w:color="auto"/>
        <w:right w:val="none" w:sz="0" w:space="0" w:color="auto"/>
      </w:divBdr>
    </w:div>
    <w:div w:id="997610879">
      <w:bodyDiv w:val="1"/>
      <w:marLeft w:val="0"/>
      <w:marRight w:val="0"/>
      <w:marTop w:val="0"/>
      <w:marBottom w:val="0"/>
      <w:divBdr>
        <w:top w:val="none" w:sz="0" w:space="0" w:color="auto"/>
        <w:left w:val="none" w:sz="0" w:space="0" w:color="auto"/>
        <w:bottom w:val="none" w:sz="0" w:space="0" w:color="auto"/>
        <w:right w:val="none" w:sz="0" w:space="0" w:color="auto"/>
      </w:divBdr>
    </w:div>
    <w:div w:id="998459506">
      <w:bodyDiv w:val="1"/>
      <w:marLeft w:val="0"/>
      <w:marRight w:val="0"/>
      <w:marTop w:val="0"/>
      <w:marBottom w:val="0"/>
      <w:divBdr>
        <w:top w:val="none" w:sz="0" w:space="0" w:color="auto"/>
        <w:left w:val="none" w:sz="0" w:space="0" w:color="auto"/>
        <w:bottom w:val="none" w:sz="0" w:space="0" w:color="auto"/>
        <w:right w:val="none" w:sz="0" w:space="0" w:color="auto"/>
      </w:divBdr>
    </w:div>
    <w:div w:id="1001086103">
      <w:bodyDiv w:val="1"/>
      <w:marLeft w:val="0"/>
      <w:marRight w:val="0"/>
      <w:marTop w:val="0"/>
      <w:marBottom w:val="0"/>
      <w:divBdr>
        <w:top w:val="none" w:sz="0" w:space="0" w:color="auto"/>
        <w:left w:val="none" w:sz="0" w:space="0" w:color="auto"/>
        <w:bottom w:val="none" w:sz="0" w:space="0" w:color="auto"/>
        <w:right w:val="none" w:sz="0" w:space="0" w:color="auto"/>
      </w:divBdr>
    </w:div>
    <w:div w:id="1007753388">
      <w:bodyDiv w:val="1"/>
      <w:marLeft w:val="0"/>
      <w:marRight w:val="0"/>
      <w:marTop w:val="0"/>
      <w:marBottom w:val="0"/>
      <w:divBdr>
        <w:top w:val="none" w:sz="0" w:space="0" w:color="auto"/>
        <w:left w:val="none" w:sz="0" w:space="0" w:color="auto"/>
        <w:bottom w:val="none" w:sz="0" w:space="0" w:color="auto"/>
        <w:right w:val="none" w:sz="0" w:space="0" w:color="auto"/>
      </w:divBdr>
    </w:div>
    <w:div w:id="1007756984">
      <w:bodyDiv w:val="1"/>
      <w:marLeft w:val="0"/>
      <w:marRight w:val="0"/>
      <w:marTop w:val="0"/>
      <w:marBottom w:val="0"/>
      <w:divBdr>
        <w:top w:val="none" w:sz="0" w:space="0" w:color="auto"/>
        <w:left w:val="none" w:sz="0" w:space="0" w:color="auto"/>
        <w:bottom w:val="none" w:sz="0" w:space="0" w:color="auto"/>
        <w:right w:val="none" w:sz="0" w:space="0" w:color="auto"/>
      </w:divBdr>
    </w:div>
    <w:div w:id="1008599619">
      <w:bodyDiv w:val="1"/>
      <w:marLeft w:val="0"/>
      <w:marRight w:val="0"/>
      <w:marTop w:val="0"/>
      <w:marBottom w:val="0"/>
      <w:divBdr>
        <w:top w:val="none" w:sz="0" w:space="0" w:color="auto"/>
        <w:left w:val="none" w:sz="0" w:space="0" w:color="auto"/>
        <w:bottom w:val="none" w:sz="0" w:space="0" w:color="auto"/>
        <w:right w:val="none" w:sz="0" w:space="0" w:color="auto"/>
      </w:divBdr>
    </w:div>
    <w:div w:id="1009334606">
      <w:bodyDiv w:val="1"/>
      <w:marLeft w:val="0"/>
      <w:marRight w:val="0"/>
      <w:marTop w:val="0"/>
      <w:marBottom w:val="0"/>
      <w:divBdr>
        <w:top w:val="none" w:sz="0" w:space="0" w:color="auto"/>
        <w:left w:val="none" w:sz="0" w:space="0" w:color="auto"/>
        <w:bottom w:val="none" w:sz="0" w:space="0" w:color="auto"/>
        <w:right w:val="none" w:sz="0" w:space="0" w:color="auto"/>
      </w:divBdr>
    </w:div>
    <w:div w:id="1009914686">
      <w:bodyDiv w:val="1"/>
      <w:marLeft w:val="0"/>
      <w:marRight w:val="0"/>
      <w:marTop w:val="0"/>
      <w:marBottom w:val="0"/>
      <w:divBdr>
        <w:top w:val="none" w:sz="0" w:space="0" w:color="auto"/>
        <w:left w:val="none" w:sz="0" w:space="0" w:color="auto"/>
        <w:bottom w:val="none" w:sz="0" w:space="0" w:color="auto"/>
        <w:right w:val="none" w:sz="0" w:space="0" w:color="auto"/>
      </w:divBdr>
    </w:div>
    <w:div w:id="1010643058">
      <w:bodyDiv w:val="1"/>
      <w:marLeft w:val="0"/>
      <w:marRight w:val="0"/>
      <w:marTop w:val="0"/>
      <w:marBottom w:val="0"/>
      <w:divBdr>
        <w:top w:val="none" w:sz="0" w:space="0" w:color="auto"/>
        <w:left w:val="none" w:sz="0" w:space="0" w:color="auto"/>
        <w:bottom w:val="none" w:sz="0" w:space="0" w:color="auto"/>
        <w:right w:val="none" w:sz="0" w:space="0" w:color="auto"/>
      </w:divBdr>
    </w:div>
    <w:div w:id="1012877594">
      <w:bodyDiv w:val="1"/>
      <w:marLeft w:val="0"/>
      <w:marRight w:val="0"/>
      <w:marTop w:val="0"/>
      <w:marBottom w:val="0"/>
      <w:divBdr>
        <w:top w:val="none" w:sz="0" w:space="0" w:color="auto"/>
        <w:left w:val="none" w:sz="0" w:space="0" w:color="auto"/>
        <w:bottom w:val="none" w:sz="0" w:space="0" w:color="auto"/>
        <w:right w:val="none" w:sz="0" w:space="0" w:color="auto"/>
      </w:divBdr>
    </w:div>
    <w:div w:id="1013461193">
      <w:bodyDiv w:val="1"/>
      <w:marLeft w:val="0"/>
      <w:marRight w:val="0"/>
      <w:marTop w:val="0"/>
      <w:marBottom w:val="0"/>
      <w:divBdr>
        <w:top w:val="none" w:sz="0" w:space="0" w:color="auto"/>
        <w:left w:val="none" w:sz="0" w:space="0" w:color="auto"/>
        <w:bottom w:val="none" w:sz="0" w:space="0" w:color="auto"/>
        <w:right w:val="none" w:sz="0" w:space="0" w:color="auto"/>
      </w:divBdr>
    </w:div>
    <w:div w:id="1015381000">
      <w:bodyDiv w:val="1"/>
      <w:marLeft w:val="0"/>
      <w:marRight w:val="0"/>
      <w:marTop w:val="0"/>
      <w:marBottom w:val="0"/>
      <w:divBdr>
        <w:top w:val="none" w:sz="0" w:space="0" w:color="auto"/>
        <w:left w:val="none" w:sz="0" w:space="0" w:color="auto"/>
        <w:bottom w:val="none" w:sz="0" w:space="0" w:color="auto"/>
        <w:right w:val="none" w:sz="0" w:space="0" w:color="auto"/>
      </w:divBdr>
    </w:div>
    <w:div w:id="1019699663">
      <w:bodyDiv w:val="1"/>
      <w:marLeft w:val="0"/>
      <w:marRight w:val="0"/>
      <w:marTop w:val="0"/>
      <w:marBottom w:val="0"/>
      <w:divBdr>
        <w:top w:val="none" w:sz="0" w:space="0" w:color="auto"/>
        <w:left w:val="none" w:sz="0" w:space="0" w:color="auto"/>
        <w:bottom w:val="none" w:sz="0" w:space="0" w:color="auto"/>
        <w:right w:val="none" w:sz="0" w:space="0" w:color="auto"/>
      </w:divBdr>
    </w:div>
    <w:div w:id="1024095711">
      <w:bodyDiv w:val="1"/>
      <w:marLeft w:val="0"/>
      <w:marRight w:val="0"/>
      <w:marTop w:val="0"/>
      <w:marBottom w:val="0"/>
      <w:divBdr>
        <w:top w:val="none" w:sz="0" w:space="0" w:color="auto"/>
        <w:left w:val="none" w:sz="0" w:space="0" w:color="auto"/>
        <w:bottom w:val="none" w:sz="0" w:space="0" w:color="auto"/>
        <w:right w:val="none" w:sz="0" w:space="0" w:color="auto"/>
      </w:divBdr>
    </w:div>
    <w:div w:id="1034308253">
      <w:bodyDiv w:val="1"/>
      <w:marLeft w:val="0"/>
      <w:marRight w:val="0"/>
      <w:marTop w:val="0"/>
      <w:marBottom w:val="0"/>
      <w:divBdr>
        <w:top w:val="none" w:sz="0" w:space="0" w:color="auto"/>
        <w:left w:val="none" w:sz="0" w:space="0" w:color="auto"/>
        <w:bottom w:val="none" w:sz="0" w:space="0" w:color="auto"/>
        <w:right w:val="none" w:sz="0" w:space="0" w:color="auto"/>
      </w:divBdr>
    </w:div>
    <w:div w:id="1035740575">
      <w:bodyDiv w:val="1"/>
      <w:marLeft w:val="0"/>
      <w:marRight w:val="0"/>
      <w:marTop w:val="0"/>
      <w:marBottom w:val="0"/>
      <w:divBdr>
        <w:top w:val="none" w:sz="0" w:space="0" w:color="auto"/>
        <w:left w:val="none" w:sz="0" w:space="0" w:color="auto"/>
        <w:bottom w:val="none" w:sz="0" w:space="0" w:color="auto"/>
        <w:right w:val="none" w:sz="0" w:space="0" w:color="auto"/>
      </w:divBdr>
    </w:div>
    <w:div w:id="1036277363">
      <w:bodyDiv w:val="1"/>
      <w:marLeft w:val="0"/>
      <w:marRight w:val="0"/>
      <w:marTop w:val="0"/>
      <w:marBottom w:val="0"/>
      <w:divBdr>
        <w:top w:val="none" w:sz="0" w:space="0" w:color="auto"/>
        <w:left w:val="none" w:sz="0" w:space="0" w:color="auto"/>
        <w:bottom w:val="none" w:sz="0" w:space="0" w:color="auto"/>
        <w:right w:val="none" w:sz="0" w:space="0" w:color="auto"/>
      </w:divBdr>
    </w:div>
    <w:div w:id="1048652340">
      <w:bodyDiv w:val="1"/>
      <w:marLeft w:val="0"/>
      <w:marRight w:val="0"/>
      <w:marTop w:val="0"/>
      <w:marBottom w:val="0"/>
      <w:divBdr>
        <w:top w:val="none" w:sz="0" w:space="0" w:color="auto"/>
        <w:left w:val="none" w:sz="0" w:space="0" w:color="auto"/>
        <w:bottom w:val="none" w:sz="0" w:space="0" w:color="auto"/>
        <w:right w:val="none" w:sz="0" w:space="0" w:color="auto"/>
      </w:divBdr>
    </w:div>
    <w:div w:id="1049261843">
      <w:bodyDiv w:val="1"/>
      <w:marLeft w:val="0"/>
      <w:marRight w:val="0"/>
      <w:marTop w:val="0"/>
      <w:marBottom w:val="0"/>
      <w:divBdr>
        <w:top w:val="none" w:sz="0" w:space="0" w:color="auto"/>
        <w:left w:val="none" w:sz="0" w:space="0" w:color="auto"/>
        <w:bottom w:val="none" w:sz="0" w:space="0" w:color="auto"/>
        <w:right w:val="none" w:sz="0" w:space="0" w:color="auto"/>
      </w:divBdr>
    </w:div>
    <w:div w:id="1049383284">
      <w:bodyDiv w:val="1"/>
      <w:marLeft w:val="0"/>
      <w:marRight w:val="0"/>
      <w:marTop w:val="0"/>
      <w:marBottom w:val="0"/>
      <w:divBdr>
        <w:top w:val="none" w:sz="0" w:space="0" w:color="auto"/>
        <w:left w:val="none" w:sz="0" w:space="0" w:color="auto"/>
        <w:bottom w:val="none" w:sz="0" w:space="0" w:color="auto"/>
        <w:right w:val="none" w:sz="0" w:space="0" w:color="auto"/>
      </w:divBdr>
    </w:div>
    <w:div w:id="1051423926">
      <w:bodyDiv w:val="1"/>
      <w:marLeft w:val="0"/>
      <w:marRight w:val="0"/>
      <w:marTop w:val="0"/>
      <w:marBottom w:val="0"/>
      <w:divBdr>
        <w:top w:val="none" w:sz="0" w:space="0" w:color="auto"/>
        <w:left w:val="none" w:sz="0" w:space="0" w:color="auto"/>
        <w:bottom w:val="none" w:sz="0" w:space="0" w:color="auto"/>
        <w:right w:val="none" w:sz="0" w:space="0" w:color="auto"/>
      </w:divBdr>
    </w:div>
    <w:div w:id="1059792111">
      <w:bodyDiv w:val="1"/>
      <w:marLeft w:val="0"/>
      <w:marRight w:val="0"/>
      <w:marTop w:val="0"/>
      <w:marBottom w:val="0"/>
      <w:divBdr>
        <w:top w:val="none" w:sz="0" w:space="0" w:color="auto"/>
        <w:left w:val="none" w:sz="0" w:space="0" w:color="auto"/>
        <w:bottom w:val="none" w:sz="0" w:space="0" w:color="auto"/>
        <w:right w:val="none" w:sz="0" w:space="0" w:color="auto"/>
      </w:divBdr>
      <w:divsChild>
        <w:div w:id="956302456">
          <w:marLeft w:val="0"/>
          <w:marRight w:val="0"/>
          <w:marTop w:val="0"/>
          <w:marBottom w:val="0"/>
          <w:divBdr>
            <w:top w:val="single" w:sz="2" w:space="0" w:color="E3E3E3"/>
            <w:left w:val="single" w:sz="2" w:space="0" w:color="E3E3E3"/>
            <w:bottom w:val="single" w:sz="2" w:space="0" w:color="E3E3E3"/>
            <w:right w:val="single" w:sz="2" w:space="0" w:color="E3E3E3"/>
          </w:divBdr>
          <w:divsChild>
            <w:div w:id="389378848">
              <w:marLeft w:val="0"/>
              <w:marRight w:val="0"/>
              <w:marTop w:val="0"/>
              <w:marBottom w:val="0"/>
              <w:divBdr>
                <w:top w:val="single" w:sz="2" w:space="0" w:color="E3E3E3"/>
                <w:left w:val="single" w:sz="2" w:space="0" w:color="E3E3E3"/>
                <w:bottom w:val="single" w:sz="2" w:space="0" w:color="E3E3E3"/>
                <w:right w:val="single" w:sz="2" w:space="0" w:color="E3E3E3"/>
              </w:divBdr>
              <w:divsChild>
                <w:div w:id="136000543">
                  <w:marLeft w:val="0"/>
                  <w:marRight w:val="0"/>
                  <w:marTop w:val="0"/>
                  <w:marBottom w:val="0"/>
                  <w:divBdr>
                    <w:top w:val="single" w:sz="2" w:space="0" w:color="E3E3E3"/>
                    <w:left w:val="single" w:sz="2" w:space="0" w:color="E3E3E3"/>
                    <w:bottom w:val="single" w:sz="2" w:space="0" w:color="E3E3E3"/>
                    <w:right w:val="single" w:sz="2" w:space="0" w:color="E3E3E3"/>
                  </w:divBdr>
                  <w:divsChild>
                    <w:div w:id="1537891054">
                      <w:marLeft w:val="0"/>
                      <w:marRight w:val="0"/>
                      <w:marTop w:val="0"/>
                      <w:marBottom w:val="0"/>
                      <w:divBdr>
                        <w:top w:val="single" w:sz="2" w:space="0" w:color="E3E3E3"/>
                        <w:left w:val="single" w:sz="2" w:space="0" w:color="E3E3E3"/>
                        <w:bottom w:val="single" w:sz="2" w:space="0" w:color="E3E3E3"/>
                        <w:right w:val="single" w:sz="2" w:space="0" w:color="E3E3E3"/>
                      </w:divBdr>
                      <w:divsChild>
                        <w:div w:id="689573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0611302">
          <w:marLeft w:val="0"/>
          <w:marRight w:val="0"/>
          <w:marTop w:val="0"/>
          <w:marBottom w:val="0"/>
          <w:divBdr>
            <w:top w:val="single" w:sz="2" w:space="0" w:color="E3E3E3"/>
            <w:left w:val="single" w:sz="2" w:space="0" w:color="E3E3E3"/>
            <w:bottom w:val="single" w:sz="2" w:space="0" w:color="E3E3E3"/>
            <w:right w:val="single" w:sz="2" w:space="0" w:color="E3E3E3"/>
          </w:divBdr>
          <w:divsChild>
            <w:div w:id="78450455">
              <w:marLeft w:val="0"/>
              <w:marRight w:val="0"/>
              <w:marTop w:val="0"/>
              <w:marBottom w:val="0"/>
              <w:divBdr>
                <w:top w:val="single" w:sz="2" w:space="0" w:color="E3E3E3"/>
                <w:left w:val="single" w:sz="2" w:space="0" w:color="E3E3E3"/>
                <w:bottom w:val="single" w:sz="2" w:space="0" w:color="E3E3E3"/>
                <w:right w:val="single" w:sz="2" w:space="0" w:color="E3E3E3"/>
              </w:divBdr>
            </w:div>
            <w:div w:id="1961766450">
              <w:marLeft w:val="0"/>
              <w:marRight w:val="0"/>
              <w:marTop w:val="0"/>
              <w:marBottom w:val="0"/>
              <w:divBdr>
                <w:top w:val="single" w:sz="2" w:space="0" w:color="E3E3E3"/>
                <w:left w:val="single" w:sz="2" w:space="0" w:color="E3E3E3"/>
                <w:bottom w:val="single" w:sz="2" w:space="0" w:color="E3E3E3"/>
                <w:right w:val="single" w:sz="2" w:space="0" w:color="E3E3E3"/>
              </w:divBdr>
              <w:divsChild>
                <w:div w:id="622731296">
                  <w:marLeft w:val="0"/>
                  <w:marRight w:val="0"/>
                  <w:marTop w:val="0"/>
                  <w:marBottom w:val="0"/>
                  <w:divBdr>
                    <w:top w:val="single" w:sz="2" w:space="0" w:color="E3E3E3"/>
                    <w:left w:val="single" w:sz="2" w:space="0" w:color="E3E3E3"/>
                    <w:bottom w:val="single" w:sz="2" w:space="0" w:color="E3E3E3"/>
                    <w:right w:val="single" w:sz="2" w:space="0" w:color="E3E3E3"/>
                  </w:divBdr>
                  <w:divsChild>
                    <w:div w:id="1495873150">
                      <w:marLeft w:val="0"/>
                      <w:marRight w:val="0"/>
                      <w:marTop w:val="0"/>
                      <w:marBottom w:val="0"/>
                      <w:divBdr>
                        <w:top w:val="single" w:sz="2" w:space="0" w:color="E3E3E3"/>
                        <w:left w:val="single" w:sz="2" w:space="0" w:color="E3E3E3"/>
                        <w:bottom w:val="single" w:sz="2" w:space="0" w:color="E3E3E3"/>
                        <w:right w:val="single" w:sz="2" w:space="0" w:color="E3E3E3"/>
                      </w:divBdr>
                      <w:divsChild>
                        <w:div w:id="179728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174589">
      <w:bodyDiv w:val="1"/>
      <w:marLeft w:val="0"/>
      <w:marRight w:val="0"/>
      <w:marTop w:val="0"/>
      <w:marBottom w:val="0"/>
      <w:divBdr>
        <w:top w:val="none" w:sz="0" w:space="0" w:color="auto"/>
        <w:left w:val="none" w:sz="0" w:space="0" w:color="auto"/>
        <w:bottom w:val="none" w:sz="0" w:space="0" w:color="auto"/>
        <w:right w:val="none" w:sz="0" w:space="0" w:color="auto"/>
      </w:divBdr>
    </w:div>
    <w:div w:id="1061250073">
      <w:bodyDiv w:val="1"/>
      <w:marLeft w:val="0"/>
      <w:marRight w:val="0"/>
      <w:marTop w:val="0"/>
      <w:marBottom w:val="0"/>
      <w:divBdr>
        <w:top w:val="none" w:sz="0" w:space="0" w:color="auto"/>
        <w:left w:val="none" w:sz="0" w:space="0" w:color="auto"/>
        <w:bottom w:val="none" w:sz="0" w:space="0" w:color="auto"/>
        <w:right w:val="none" w:sz="0" w:space="0" w:color="auto"/>
      </w:divBdr>
    </w:div>
    <w:div w:id="1063988238">
      <w:bodyDiv w:val="1"/>
      <w:marLeft w:val="0"/>
      <w:marRight w:val="0"/>
      <w:marTop w:val="0"/>
      <w:marBottom w:val="0"/>
      <w:divBdr>
        <w:top w:val="none" w:sz="0" w:space="0" w:color="auto"/>
        <w:left w:val="none" w:sz="0" w:space="0" w:color="auto"/>
        <w:bottom w:val="none" w:sz="0" w:space="0" w:color="auto"/>
        <w:right w:val="none" w:sz="0" w:space="0" w:color="auto"/>
      </w:divBdr>
    </w:div>
    <w:div w:id="1073820099">
      <w:bodyDiv w:val="1"/>
      <w:marLeft w:val="0"/>
      <w:marRight w:val="0"/>
      <w:marTop w:val="0"/>
      <w:marBottom w:val="0"/>
      <w:divBdr>
        <w:top w:val="none" w:sz="0" w:space="0" w:color="auto"/>
        <w:left w:val="none" w:sz="0" w:space="0" w:color="auto"/>
        <w:bottom w:val="none" w:sz="0" w:space="0" w:color="auto"/>
        <w:right w:val="none" w:sz="0" w:space="0" w:color="auto"/>
      </w:divBdr>
    </w:div>
    <w:div w:id="1076125376">
      <w:bodyDiv w:val="1"/>
      <w:marLeft w:val="0"/>
      <w:marRight w:val="0"/>
      <w:marTop w:val="0"/>
      <w:marBottom w:val="0"/>
      <w:divBdr>
        <w:top w:val="none" w:sz="0" w:space="0" w:color="auto"/>
        <w:left w:val="none" w:sz="0" w:space="0" w:color="auto"/>
        <w:bottom w:val="none" w:sz="0" w:space="0" w:color="auto"/>
        <w:right w:val="none" w:sz="0" w:space="0" w:color="auto"/>
      </w:divBdr>
    </w:div>
    <w:div w:id="1078400257">
      <w:bodyDiv w:val="1"/>
      <w:marLeft w:val="0"/>
      <w:marRight w:val="0"/>
      <w:marTop w:val="0"/>
      <w:marBottom w:val="0"/>
      <w:divBdr>
        <w:top w:val="none" w:sz="0" w:space="0" w:color="auto"/>
        <w:left w:val="none" w:sz="0" w:space="0" w:color="auto"/>
        <w:bottom w:val="none" w:sz="0" w:space="0" w:color="auto"/>
        <w:right w:val="none" w:sz="0" w:space="0" w:color="auto"/>
      </w:divBdr>
    </w:div>
    <w:div w:id="1078668525">
      <w:bodyDiv w:val="1"/>
      <w:marLeft w:val="0"/>
      <w:marRight w:val="0"/>
      <w:marTop w:val="0"/>
      <w:marBottom w:val="0"/>
      <w:divBdr>
        <w:top w:val="none" w:sz="0" w:space="0" w:color="auto"/>
        <w:left w:val="none" w:sz="0" w:space="0" w:color="auto"/>
        <w:bottom w:val="none" w:sz="0" w:space="0" w:color="auto"/>
        <w:right w:val="none" w:sz="0" w:space="0" w:color="auto"/>
      </w:divBdr>
    </w:div>
    <w:div w:id="1080831229">
      <w:bodyDiv w:val="1"/>
      <w:marLeft w:val="0"/>
      <w:marRight w:val="0"/>
      <w:marTop w:val="0"/>
      <w:marBottom w:val="0"/>
      <w:divBdr>
        <w:top w:val="none" w:sz="0" w:space="0" w:color="auto"/>
        <w:left w:val="none" w:sz="0" w:space="0" w:color="auto"/>
        <w:bottom w:val="none" w:sz="0" w:space="0" w:color="auto"/>
        <w:right w:val="none" w:sz="0" w:space="0" w:color="auto"/>
      </w:divBdr>
      <w:divsChild>
        <w:div w:id="89400328">
          <w:marLeft w:val="0"/>
          <w:marRight w:val="0"/>
          <w:marTop w:val="0"/>
          <w:marBottom w:val="0"/>
          <w:divBdr>
            <w:top w:val="single" w:sz="2" w:space="0" w:color="E3E3E3"/>
            <w:left w:val="single" w:sz="2" w:space="0" w:color="E3E3E3"/>
            <w:bottom w:val="single" w:sz="2" w:space="0" w:color="E3E3E3"/>
            <w:right w:val="single" w:sz="2" w:space="0" w:color="E3E3E3"/>
          </w:divBdr>
          <w:divsChild>
            <w:div w:id="670596515">
              <w:marLeft w:val="0"/>
              <w:marRight w:val="0"/>
              <w:marTop w:val="0"/>
              <w:marBottom w:val="0"/>
              <w:divBdr>
                <w:top w:val="single" w:sz="2" w:space="0" w:color="E3E3E3"/>
                <w:left w:val="single" w:sz="2" w:space="0" w:color="E3E3E3"/>
                <w:bottom w:val="single" w:sz="2" w:space="0" w:color="E3E3E3"/>
                <w:right w:val="single" w:sz="2" w:space="0" w:color="E3E3E3"/>
              </w:divBdr>
              <w:divsChild>
                <w:div w:id="1074088816">
                  <w:marLeft w:val="0"/>
                  <w:marRight w:val="0"/>
                  <w:marTop w:val="0"/>
                  <w:marBottom w:val="0"/>
                  <w:divBdr>
                    <w:top w:val="single" w:sz="2" w:space="0" w:color="E3E3E3"/>
                    <w:left w:val="single" w:sz="2" w:space="0" w:color="E3E3E3"/>
                    <w:bottom w:val="single" w:sz="2" w:space="0" w:color="E3E3E3"/>
                    <w:right w:val="single" w:sz="2" w:space="0" w:color="E3E3E3"/>
                  </w:divBdr>
                  <w:divsChild>
                    <w:div w:id="458456031">
                      <w:marLeft w:val="0"/>
                      <w:marRight w:val="0"/>
                      <w:marTop w:val="0"/>
                      <w:marBottom w:val="0"/>
                      <w:divBdr>
                        <w:top w:val="single" w:sz="2" w:space="0" w:color="E3E3E3"/>
                        <w:left w:val="single" w:sz="2" w:space="0" w:color="E3E3E3"/>
                        <w:bottom w:val="single" w:sz="2" w:space="0" w:color="E3E3E3"/>
                        <w:right w:val="single" w:sz="2" w:space="0" w:color="E3E3E3"/>
                      </w:divBdr>
                      <w:divsChild>
                        <w:div w:id="1943830020">
                          <w:marLeft w:val="0"/>
                          <w:marRight w:val="0"/>
                          <w:marTop w:val="0"/>
                          <w:marBottom w:val="0"/>
                          <w:divBdr>
                            <w:top w:val="single" w:sz="2" w:space="0" w:color="E3E3E3"/>
                            <w:left w:val="single" w:sz="2" w:space="0" w:color="E3E3E3"/>
                            <w:bottom w:val="single" w:sz="2" w:space="0" w:color="E3E3E3"/>
                            <w:right w:val="single" w:sz="2" w:space="0" w:color="E3E3E3"/>
                          </w:divBdr>
                          <w:divsChild>
                            <w:div w:id="224419993">
                              <w:marLeft w:val="0"/>
                              <w:marRight w:val="0"/>
                              <w:marTop w:val="100"/>
                              <w:marBottom w:val="100"/>
                              <w:divBdr>
                                <w:top w:val="single" w:sz="2" w:space="0" w:color="E3E3E3"/>
                                <w:left w:val="single" w:sz="2" w:space="0" w:color="E3E3E3"/>
                                <w:bottom w:val="single" w:sz="2" w:space="0" w:color="E3E3E3"/>
                                <w:right w:val="single" w:sz="2" w:space="0" w:color="E3E3E3"/>
                              </w:divBdr>
                              <w:divsChild>
                                <w:div w:id="950742880">
                                  <w:marLeft w:val="0"/>
                                  <w:marRight w:val="0"/>
                                  <w:marTop w:val="0"/>
                                  <w:marBottom w:val="0"/>
                                  <w:divBdr>
                                    <w:top w:val="single" w:sz="2" w:space="0" w:color="E3E3E3"/>
                                    <w:left w:val="single" w:sz="2" w:space="0" w:color="E3E3E3"/>
                                    <w:bottom w:val="single" w:sz="2" w:space="0" w:color="E3E3E3"/>
                                    <w:right w:val="single" w:sz="2" w:space="0" w:color="E3E3E3"/>
                                  </w:divBdr>
                                  <w:divsChild>
                                    <w:div w:id="433089892">
                                      <w:marLeft w:val="0"/>
                                      <w:marRight w:val="0"/>
                                      <w:marTop w:val="0"/>
                                      <w:marBottom w:val="0"/>
                                      <w:divBdr>
                                        <w:top w:val="single" w:sz="2" w:space="0" w:color="E3E3E3"/>
                                        <w:left w:val="single" w:sz="2" w:space="0" w:color="E3E3E3"/>
                                        <w:bottom w:val="single" w:sz="2" w:space="0" w:color="E3E3E3"/>
                                        <w:right w:val="single" w:sz="2" w:space="0" w:color="E3E3E3"/>
                                      </w:divBdr>
                                      <w:divsChild>
                                        <w:div w:id="2012904584">
                                          <w:marLeft w:val="0"/>
                                          <w:marRight w:val="0"/>
                                          <w:marTop w:val="0"/>
                                          <w:marBottom w:val="0"/>
                                          <w:divBdr>
                                            <w:top w:val="single" w:sz="2" w:space="0" w:color="E3E3E3"/>
                                            <w:left w:val="single" w:sz="2" w:space="0" w:color="E3E3E3"/>
                                            <w:bottom w:val="single" w:sz="2" w:space="0" w:color="E3E3E3"/>
                                            <w:right w:val="single" w:sz="2" w:space="0" w:color="E3E3E3"/>
                                          </w:divBdr>
                                          <w:divsChild>
                                            <w:div w:id="1512064952">
                                              <w:marLeft w:val="0"/>
                                              <w:marRight w:val="0"/>
                                              <w:marTop w:val="0"/>
                                              <w:marBottom w:val="0"/>
                                              <w:divBdr>
                                                <w:top w:val="single" w:sz="2" w:space="0" w:color="E3E3E3"/>
                                                <w:left w:val="single" w:sz="2" w:space="0" w:color="E3E3E3"/>
                                                <w:bottom w:val="single" w:sz="2" w:space="0" w:color="E3E3E3"/>
                                                <w:right w:val="single" w:sz="2" w:space="0" w:color="E3E3E3"/>
                                              </w:divBdr>
                                              <w:divsChild>
                                                <w:div w:id="1484464876">
                                                  <w:marLeft w:val="0"/>
                                                  <w:marRight w:val="0"/>
                                                  <w:marTop w:val="0"/>
                                                  <w:marBottom w:val="0"/>
                                                  <w:divBdr>
                                                    <w:top w:val="single" w:sz="2" w:space="0" w:color="E3E3E3"/>
                                                    <w:left w:val="single" w:sz="2" w:space="0" w:color="E3E3E3"/>
                                                    <w:bottom w:val="single" w:sz="2" w:space="0" w:color="E3E3E3"/>
                                                    <w:right w:val="single" w:sz="2" w:space="0" w:color="E3E3E3"/>
                                                  </w:divBdr>
                                                  <w:divsChild>
                                                    <w:div w:id="58965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2066887">
          <w:marLeft w:val="0"/>
          <w:marRight w:val="0"/>
          <w:marTop w:val="0"/>
          <w:marBottom w:val="0"/>
          <w:divBdr>
            <w:top w:val="none" w:sz="0" w:space="0" w:color="auto"/>
            <w:left w:val="none" w:sz="0" w:space="0" w:color="auto"/>
            <w:bottom w:val="none" w:sz="0" w:space="0" w:color="auto"/>
            <w:right w:val="none" w:sz="0" w:space="0" w:color="auto"/>
          </w:divBdr>
        </w:div>
      </w:divsChild>
    </w:div>
    <w:div w:id="1082675186">
      <w:bodyDiv w:val="1"/>
      <w:marLeft w:val="0"/>
      <w:marRight w:val="0"/>
      <w:marTop w:val="0"/>
      <w:marBottom w:val="0"/>
      <w:divBdr>
        <w:top w:val="none" w:sz="0" w:space="0" w:color="auto"/>
        <w:left w:val="none" w:sz="0" w:space="0" w:color="auto"/>
        <w:bottom w:val="none" w:sz="0" w:space="0" w:color="auto"/>
        <w:right w:val="none" w:sz="0" w:space="0" w:color="auto"/>
      </w:divBdr>
    </w:div>
    <w:div w:id="1086803067">
      <w:bodyDiv w:val="1"/>
      <w:marLeft w:val="0"/>
      <w:marRight w:val="0"/>
      <w:marTop w:val="0"/>
      <w:marBottom w:val="0"/>
      <w:divBdr>
        <w:top w:val="none" w:sz="0" w:space="0" w:color="auto"/>
        <w:left w:val="none" w:sz="0" w:space="0" w:color="auto"/>
        <w:bottom w:val="none" w:sz="0" w:space="0" w:color="auto"/>
        <w:right w:val="none" w:sz="0" w:space="0" w:color="auto"/>
      </w:divBdr>
    </w:div>
    <w:div w:id="1090396076">
      <w:bodyDiv w:val="1"/>
      <w:marLeft w:val="0"/>
      <w:marRight w:val="0"/>
      <w:marTop w:val="0"/>
      <w:marBottom w:val="0"/>
      <w:divBdr>
        <w:top w:val="none" w:sz="0" w:space="0" w:color="auto"/>
        <w:left w:val="none" w:sz="0" w:space="0" w:color="auto"/>
        <w:bottom w:val="none" w:sz="0" w:space="0" w:color="auto"/>
        <w:right w:val="none" w:sz="0" w:space="0" w:color="auto"/>
      </w:divBdr>
    </w:div>
    <w:div w:id="1090396870">
      <w:bodyDiv w:val="1"/>
      <w:marLeft w:val="0"/>
      <w:marRight w:val="0"/>
      <w:marTop w:val="0"/>
      <w:marBottom w:val="0"/>
      <w:divBdr>
        <w:top w:val="none" w:sz="0" w:space="0" w:color="auto"/>
        <w:left w:val="none" w:sz="0" w:space="0" w:color="auto"/>
        <w:bottom w:val="none" w:sz="0" w:space="0" w:color="auto"/>
        <w:right w:val="none" w:sz="0" w:space="0" w:color="auto"/>
      </w:divBdr>
    </w:div>
    <w:div w:id="1091702949">
      <w:bodyDiv w:val="1"/>
      <w:marLeft w:val="0"/>
      <w:marRight w:val="0"/>
      <w:marTop w:val="0"/>
      <w:marBottom w:val="0"/>
      <w:divBdr>
        <w:top w:val="none" w:sz="0" w:space="0" w:color="auto"/>
        <w:left w:val="none" w:sz="0" w:space="0" w:color="auto"/>
        <w:bottom w:val="none" w:sz="0" w:space="0" w:color="auto"/>
        <w:right w:val="none" w:sz="0" w:space="0" w:color="auto"/>
      </w:divBdr>
    </w:div>
    <w:div w:id="1093209059">
      <w:bodyDiv w:val="1"/>
      <w:marLeft w:val="0"/>
      <w:marRight w:val="0"/>
      <w:marTop w:val="0"/>
      <w:marBottom w:val="0"/>
      <w:divBdr>
        <w:top w:val="none" w:sz="0" w:space="0" w:color="auto"/>
        <w:left w:val="none" w:sz="0" w:space="0" w:color="auto"/>
        <w:bottom w:val="none" w:sz="0" w:space="0" w:color="auto"/>
        <w:right w:val="none" w:sz="0" w:space="0" w:color="auto"/>
      </w:divBdr>
    </w:div>
    <w:div w:id="1093739635">
      <w:bodyDiv w:val="1"/>
      <w:marLeft w:val="0"/>
      <w:marRight w:val="0"/>
      <w:marTop w:val="0"/>
      <w:marBottom w:val="0"/>
      <w:divBdr>
        <w:top w:val="none" w:sz="0" w:space="0" w:color="auto"/>
        <w:left w:val="none" w:sz="0" w:space="0" w:color="auto"/>
        <w:bottom w:val="none" w:sz="0" w:space="0" w:color="auto"/>
        <w:right w:val="none" w:sz="0" w:space="0" w:color="auto"/>
      </w:divBdr>
    </w:div>
    <w:div w:id="1093941592">
      <w:bodyDiv w:val="1"/>
      <w:marLeft w:val="0"/>
      <w:marRight w:val="0"/>
      <w:marTop w:val="0"/>
      <w:marBottom w:val="0"/>
      <w:divBdr>
        <w:top w:val="none" w:sz="0" w:space="0" w:color="auto"/>
        <w:left w:val="none" w:sz="0" w:space="0" w:color="auto"/>
        <w:bottom w:val="none" w:sz="0" w:space="0" w:color="auto"/>
        <w:right w:val="none" w:sz="0" w:space="0" w:color="auto"/>
      </w:divBdr>
    </w:div>
    <w:div w:id="1098212607">
      <w:bodyDiv w:val="1"/>
      <w:marLeft w:val="0"/>
      <w:marRight w:val="0"/>
      <w:marTop w:val="0"/>
      <w:marBottom w:val="0"/>
      <w:divBdr>
        <w:top w:val="none" w:sz="0" w:space="0" w:color="auto"/>
        <w:left w:val="none" w:sz="0" w:space="0" w:color="auto"/>
        <w:bottom w:val="none" w:sz="0" w:space="0" w:color="auto"/>
        <w:right w:val="none" w:sz="0" w:space="0" w:color="auto"/>
      </w:divBdr>
    </w:div>
    <w:div w:id="1098715847">
      <w:bodyDiv w:val="1"/>
      <w:marLeft w:val="0"/>
      <w:marRight w:val="0"/>
      <w:marTop w:val="0"/>
      <w:marBottom w:val="0"/>
      <w:divBdr>
        <w:top w:val="none" w:sz="0" w:space="0" w:color="auto"/>
        <w:left w:val="none" w:sz="0" w:space="0" w:color="auto"/>
        <w:bottom w:val="none" w:sz="0" w:space="0" w:color="auto"/>
        <w:right w:val="none" w:sz="0" w:space="0" w:color="auto"/>
      </w:divBdr>
    </w:div>
    <w:div w:id="1101609882">
      <w:bodyDiv w:val="1"/>
      <w:marLeft w:val="0"/>
      <w:marRight w:val="0"/>
      <w:marTop w:val="0"/>
      <w:marBottom w:val="0"/>
      <w:divBdr>
        <w:top w:val="none" w:sz="0" w:space="0" w:color="auto"/>
        <w:left w:val="none" w:sz="0" w:space="0" w:color="auto"/>
        <w:bottom w:val="none" w:sz="0" w:space="0" w:color="auto"/>
        <w:right w:val="none" w:sz="0" w:space="0" w:color="auto"/>
      </w:divBdr>
    </w:div>
    <w:div w:id="1101874876">
      <w:bodyDiv w:val="1"/>
      <w:marLeft w:val="0"/>
      <w:marRight w:val="0"/>
      <w:marTop w:val="0"/>
      <w:marBottom w:val="0"/>
      <w:divBdr>
        <w:top w:val="none" w:sz="0" w:space="0" w:color="auto"/>
        <w:left w:val="none" w:sz="0" w:space="0" w:color="auto"/>
        <w:bottom w:val="none" w:sz="0" w:space="0" w:color="auto"/>
        <w:right w:val="none" w:sz="0" w:space="0" w:color="auto"/>
      </w:divBdr>
    </w:div>
    <w:div w:id="1102190876">
      <w:bodyDiv w:val="1"/>
      <w:marLeft w:val="0"/>
      <w:marRight w:val="0"/>
      <w:marTop w:val="0"/>
      <w:marBottom w:val="0"/>
      <w:divBdr>
        <w:top w:val="none" w:sz="0" w:space="0" w:color="auto"/>
        <w:left w:val="none" w:sz="0" w:space="0" w:color="auto"/>
        <w:bottom w:val="none" w:sz="0" w:space="0" w:color="auto"/>
        <w:right w:val="none" w:sz="0" w:space="0" w:color="auto"/>
      </w:divBdr>
    </w:div>
    <w:div w:id="1105154205">
      <w:bodyDiv w:val="1"/>
      <w:marLeft w:val="0"/>
      <w:marRight w:val="0"/>
      <w:marTop w:val="0"/>
      <w:marBottom w:val="0"/>
      <w:divBdr>
        <w:top w:val="none" w:sz="0" w:space="0" w:color="auto"/>
        <w:left w:val="none" w:sz="0" w:space="0" w:color="auto"/>
        <w:bottom w:val="none" w:sz="0" w:space="0" w:color="auto"/>
        <w:right w:val="none" w:sz="0" w:space="0" w:color="auto"/>
      </w:divBdr>
      <w:divsChild>
        <w:div w:id="1067343968">
          <w:marLeft w:val="0"/>
          <w:marRight w:val="0"/>
          <w:marTop w:val="0"/>
          <w:marBottom w:val="0"/>
          <w:divBdr>
            <w:top w:val="single" w:sz="2" w:space="0" w:color="D9D9E3"/>
            <w:left w:val="single" w:sz="2" w:space="0" w:color="D9D9E3"/>
            <w:bottom w:val="single" w:sz="2" w:space="0" w:color="D9D9E3"/>
            <w:right w:val="single" w:sz="2" w:space="0" w:color="D9D9E3"/>
          </w:divBdr>
          <w:divsChild>
            <w:div w:id="1933590831">
              <w:marLeft w:val="0"/>
              <w:marRight w:val="0"/>
              <w:marTop w:val="0"/>
              <w:marBottom w:val="0"/>
              <w:divBdr>
                <w:top w:val="single" w:sz="2" w:space="0" w:color="D9D9E3"/>
                <w:left w:val="single" w:sz="2" w:space="0" w:color="D9D9E3"/>
                <w:bottom w:val="single" w:sz="2" w:space="0" w:color="D9D9E3"/>
                <w:right w:val="single" w:sz="2" w:space="0" w:color="D9D9E3"/>
              </w:divBdr>
              <w:divsChild>
                <w:div w:id="1854564195">
                  <w:marLeft w:val="0"/>
                  <w:marRight w:val="0"/>
                  <w:marTop w:val="0"/>
                  <w:marBottom w:val="0"/>
                  <w:divBdr>
                    <w:top w:val="single" w:sz="2" w:space="0" w:color="D9D9E3"/>
                    <w:left w:val="single" w:sz="2" w:space="0" w:color="D9D9E3"/>
                    <w:bottom w:val="single" w:sz="2" w:space="0" w:color="D9D9E3"/>
                    <w:right w:val="single" w:sz="2" w:space="0" w:color="D9D9E3"/>
                  </w:divBdr>
                  <w:divsChild>
                    <w:div w:id="763764641">
                      <w:marLeft w:val="0"/>
                      <w:marRight w:val="0"/>
                      <w:marTop w:val="0"/>
                      <w:marBottom w:val="0"/>
                      <w:divBdr>
                        <w:top w:val="single" w:sz="2" w:space="0" w:color="D9D9E3"/>
                        <w:left w:val="single" w:sz="2" w:space="0" w:color="D9D9E3"/>
                        <w:bottom w:val="single" w:sz="2" w:space="0" w:color="D9D9E3"/>
                        <w:right w:val="single" w:sz="2" w:space="0" w:color="D9D9E3"/>
                      </w:divBdr>
                      <w:divsChild>
                        <w:div w:id="1479154034">
                          <w:marLeft w:val="0"/>
                          <w:marRight w:val="0"/>
                          <w:marTop w:val="0"/>
                          <w:marBottom w:val="0"/>
                          <w:divBdr>
                            <w:top w:val="single" w:sz="2" w:space="0" w:color="D9D9E3"/>
                            <w:left w:val="single" w:sz="2" w:space="0" w:color="D9D9E3"/>
                            <w:bottom w:val="single" w:sz="2" w:space="0" w:color="D9D9E3"/>
                            <w:right w:val="single" w:sz="2" w:space="0" w:color="D9D9E3"/>
                          </w:divBdr>
                          <w:divsChild>
                            <w:div w:id="62832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22265">
                                  <w:marLeft w:val="0"/>
                                  <w:marRight w:val="0"/>
                                  <w:marTop w:val="0"/>
                                  <w:marBottom w:val="0"/>
                                  <w:divBdr>
                                    <w:top w:val="single" w:sz="2" w:space="0" w:color="D9D9E3"/>
                                    <w:left w:val="single" w:sz="2" w:space="0" w:color="D9D9E3"/>
                                    <w:bottom w:val="single" w:sz="2" w:space="0" w:color="D9D9E3"/>
                                    <w:right w:val="single" w:sz="2" w:space="0" w:color="D9D9E3"/>
                                  </w:divBdr>
                                  <w:divsChild>
                                    <w:div w:id="1495684062">
                                      <w:marLeft w:val="0"/>
                                      <w:marRight w:val="0"/>
                                      <w:marTop w:val="0"/>
                                      <w:marBottom w:val="0"/>
                                      <w:divBdr>
                                        <w:top w:val="single" w:sz="2" w:space="0" w:color="D9D9E3"/>
                                        <w:left w:val="single" w:sz="2" w:space="0" w:color="D9D9E3"/>
                                        <w:bottom w:val="single" w:sz="2" w:space="0" w:color="D9D9E3"/>
                                        <w:right w:val="single" w:sz="2" w:space="0" w:color="D9D9E3"/>
                                      </w:divBdr>
                                      <w:divsChild>
                                        <w:div w:id="531456900">
                                          <w:marLeft w:val="0"/>
                                          <w:marRight w:val="0"/>
                                          <w:marTop w:val="0"/>
                                          <w:marBottom w:val="0"/>
                                          <w:divBdr>
                                            <w:top w:val="single" w:sz="2" w:space="0" w:color="D9D9E3"/>
                                            <w:left w:val="single" w:sz="2" w:space="0" w:color="D9D9E3"/>
                                            <w:bottom w:val="single" w:sz="2" w:space="0" w:color="D9D9E3"/>
                                            <w:right w:val="single" w:sz="2" w:space="0" w:color="D9D9E3"/>
                                          </w:divBdr>
                                          <w:divsChild>
                                            <w:div w:id="502938108">
                                              <w:marLeft w:val="0"/>
                                              <w:marRight w:val="0"/>
                                              <w:marTop w:val="0"/>
                                              <w:marBottom w:val="0"/>
                                              <w:divBdr>
                                                <w:top w:val="single" w:sz="2" w:space="0" w:color="D9D9E3"/>
                                                <w:left w:val="single" w:sz="2" w:space="0" w:color="D9D9E3"/>
                                                <w:bottom w:val="single" w:sz="2" w:space="0" w:color="D9D9E3"/>
                                                <w:right w:val="single" w:sz="2" w:space="0" w:color="D9D9E3"/>
                                              </w:divBdr>
                                              <w:divsChild>
                                                <w:div w:id="1369991803">
                                                  <w:marLeft w:val="0"/>
                                                  <w:marRight w:val="0"/>
                                                  <w:marTop w:val="0"/>
                                                  <w:marBottom w:val="0"/>
                                                  <w:divBdr>
                                                    <w:top w:val="single" w:sz="2" w:space="0" w:color="D9D9E3"/>
                                                    <w:left w:val="single" w:sz="2" w:space="0" w:color="D9D9E3"/>
                                                    <w:bottom w:val="single" w:sz="2" w:space="0" w:color="D9D9E3"/>
                                                    <w:right w:val="single" w:sz="2" w:space="0" w:color="D9D9E3"/>
                                                  </w:divBdr>
                                                  <w:divsChild>
                                                    <w:div w:id="90172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128627">
          <w:marLeft w:val="0"/>
          <w:marRight w:val="0"/>
          <w:marTop w:val="0"/>
          <w:marBottom w:val="0"/>
          <w:divBdr>
            <w:top w:val="none" w:sz="0" w:space="0" w:color="auto"/>
            <w:left w:val="none" w:sz="0" w:space="0" w:color="auto"/>
            <w:bottom w:val="none" w:sz="0" w:space="0" w:color="auto"/>
            <w:right w:val="none" w:sz="0" w:space="0" w:color="auto"/>
          </w:divBdr>
        </w:div>
      </w:divsChild>
    </w:div>
    <w:div w:id="1107694683">
      <w:bodyDiv w:val="1"/>
      <w:marLeft w:val="0"/>
      <w:marRight w:val="0"/>
      <w:marTop w:val="0"/>
      <w:marBottom w:val="0"/>
      <w:divBdr>
        <w:top w:val="none" w:sz="0" w:space="0" w:color="auto"/>
        <w:left w:val="none" w:sz="0" w:space="0" w:color="auto"/>
        <w:bottom w:val="none" w:sz="0" w:space="0" w:color="auto"/>
        <w:right w:val="none" w:sz="0" w:space="0" w:color="auto"/>
      </w:divBdr>
    </w:div>
    <w:div w:id="1108545313">
      <w:bodyDiv w:val="1"/>
      <w:marLeft w:val="0"/>
      <w:marRight w:val="0"/>
      <w:marTop w:val="0"/>
      <w:marBottom w:val="0"/>
      <w:divBdr>
        <w:top w:val="none" w:sz="0" w:space="0" w:color="auto"/>
        <w:left w:val="none" w:sz="0" w:space="0" w:color="auto"/>
        <w:bottom w:val="none" w:sz="0" w:space="0" w:color="auto"/>
        <w:right w:val="none" w:sz="0" w:space="0" w:color="auto"/>
      </w:divBdr>
    </w:div>
    <w:div w:id="1109003921">
      <w:bodyDiv w:val="1"/>
      <w:marLeft w:val="0"/>
      <w:marRight w:val="0"/>
      <w:marTop w:val="0"/>
      <w:marBottom w:val="0"/>
      <w:divBdr>
        <w:top w:val="none" w:sz="0" w:space="0" w:color="auto"/>
        <w:left w:val="none" w:sz="0" w:space="0" w:color="auto"/>
        <w:bottom w:val="none" w:sz="0" w:space="0" w:color="auto"/>
        <w:right w:val="none" w:sz="0" w:space="0" w:color="auto"/>
      </w:divBdr>
    </w:div>
    <w:div w:id="1110274172">
      <w:bodyDiv w:val="1"/>
      <w:marLeft w:val="0"/>
      <w:marRight w:val="0"/>
      <w:marTop w:val="0"/>
      <w:marBottom w:val="0"/>
      <w:divBdr>
        <w:top w:val="none" w:sz="0" w:space="0" w:color="auto"/>
        <w:left w:val="none" w:sz="0" w:space="0" w:color="auto"/>
        <w:bottom w:val="none" w:sz="0" w:space="0" w:color="auto"/>
        <w:right w:val="none" w:sz="0" w:space="0" w:color="auto"/>
      </w:divBdr>
    </w:div>
    <w:div w:id="1110585476">
      <w:bodyDiv w:val="1"/>
      <w:marLeft w:val="0"/>
      <w:marRight w:val="0"/>
      <w:marTop w:val="0"/>
      <w:marBottom w:val="0"/>
      <w:divBdr>
        <w:top w:val="none" w:sz="0" w:space="0" w:color="auto"/>
        <w:left w:val="none" w:sz="0" w:space="0" w:color="auto"/>
        <w:bottom w:val="none" w:sz="0" w:space="0" w:color="auto"/>
        <w:right w:val="none" w:sz="0" w:space="0" w:color="auto"/>
      </w:divBdr>
    </w:div>
    <w:div w:id="1113285801">
      <w:bodyDiv w:val="1"/>
      <w:marLeft w:val="0"/>
      <w:marRight w:val="0"/>
      <w:marTop w:val="0"/>
      <w:marBottom w:val="0"/>
      <w:divBdr>
        <w:top w:val="none" w:sz="0" w:space="0" w:color="auto"/>
        <w:left w:val="none" w:sz="0" w:space="0" w:color="auto"/>
        <w:bottom w:val="none" w:sz="0" w:space="0" w:color="auto"/>
        <w:right w:val="none" w:sz="0" w:space="0" w:color="auto"/>
      </w:divBdr>
    </w:div>
    <w:div w:id="1115640653">
      <w:bodyDiv w:val="1"/>
      <w:marLeft w:val="0"/>
      <w:marRight w:val="0"/>
      <w:marTop w:val="0"/>
      <w:marBottom w:val="0"/>
      <w:divBdr>
        <w:top w:val="none" w:sz="0" w:space="0" w:color="auto"/>
        <w:left w:val="none" w:sz="0" w:space="0" w:color="auto"/>
        <w:bottom w:val="none" w:sz="0" w:space="0" w:color="auto"/>
        <w:right w:val="none" w:sz="0" w:space="0" w:color="auto"/>
      </w:divBdr>
    </w:div>
    <w:div w:id="1116753802">
      <w:bodyDiv w:val="1"/>
      <w:marLeft w:val="0"/>
      <w:marRight w:val="0"/>
      <w:marTop w:val="0"/>
      <w:marBottom w:val="0"/>
      <w:divBdr>
        <w:top w:val="none" w:sz="0" w:space="0" w:color="auto"/>
        <w:left w:val="none" w:sz="0" w:space="0" w:color="auto"/>
        <w:bottom w:val="none" w:sz="0" w:space="0" w:color="auto"/>
        <w:right w:val="none" w:sz="0" w:space="0" w:color="auto"/>
      </w:divBdr>
    </w:div>
    <w:div w:id="1116948367">
      <w:bodyDiv w:val="1"/>
      <w:marLeft w:val="0"/>
      <w:marRight w:val="0"/>
      <w:marTop w:val="0"/>
      <w:marBottom w:val="0"/>
      <w:divBdr>
        <w:top w:val="none" w:sz="0" w:space="0" w:color="auto"/>
        <w:left w:val="none" w:sz="0" w:space="0" w:color="auto"/>
        <w:bottom w:val="none" w:sz="0" w:space="0" w:color="auto"/>
        <w:right w:val="none" w:sz="0" w:space="0" w:color="auto"/>
      </w:divBdr>
    </w:div>
    <w:div w:id="1121460966">
      <w:bodyDiv w:val="1"/>
      <w:marLeft w:val="0"/>
      <w:marRight w:val="0"/>
      <w:marTop w:val="0"/>
      <w:marBottom w:val="0"/>
      <w:divBdr>
        <w:top w:val="none" w:sz="0" w:space="0" w:color="auto"/>
        <w:left w:val="none" w:sz="0" w:space="0" w:color="auto"/>
        <w:bottom w:val="none" w:sz="0" w:space="0" w:color="auto"/>
        <w:right w:val="none" w:sz="0" w:space="0" w:color="auto"/>
      </w:divBdr>
    </w:div>
    <w:div w:id="1127040217">
      <w:bodyDiv w:val="1"/>
      <w:marLeft w:val="0"/>
      <w:marRight w:val="0"/>
      <w:marTop w:val="0"/>
      <w:marBottom w:val="0"/>
      <w:divBdr>
        <w:top w:val="none" w:sz="0" w:space="0" w:color="auto"/>
        <w:left w:val="none" w:sz="0" w:space="0" w:color="auto"/>
        <w:bottom w:val="none" w:sz="0" w:space="0" w:color="auto"/>
        <w:right w:val="none" w:sz="0" w:space="0" w:color="auto"/>
      </w:divBdr>
    </w:div>
    <w:div w:id="1130124436">
      <w:bodyDiv w:val="1"/>
      <w:marLeft w:val="0"/>
      <w:marRight w:val="0"/>
      <w:marTop w:val="0"/>
      <w:marBottom w:val="0"/>
      <w:divBdr>
        <w:top w:val="none" w:sz="0" w:space="0" w:color="auto"/>
        <w:left w:val="none" w:sz="0" w:space="0" w:color="auto"/>
        <w:bottom w:val="none" w:sz="0" w:space="0" w:color="auto"/>
        <w:right w:val="none" w:sz="0" w:space="0" w:color="auto"/>
      </w:divBdr>
    </w:div>
    <w:div w:id="1130250560">
      <w:bodyDiv w:val="1"/>
      <w:marLeft w:val="0"/>
      <w:marRight w:val="0"/>
      <w:marTop w:val="0"/>
      <w:marBottom w:val="0"/>
      <w:divBdr>
        <w:top w:val="none" w:sz="0" w:space="0" w:color="auto"/>
        <w:left w:val="none" w:sz="0" w:space="0" w:color="auto"/>
        <w:bottom w:val="none" w:sz="0" w:space="0" w:color="auto"/>
        <w:right w:val="none" w:sz="0" w:space="0" w:color="auto"/>
      </w:divBdr>
    </w:div>
    <w:div w:id="1136487358">
      <w:bodyDiv w:val="1"/>
      <w:marLeft w:val="0"/>
      <w:marRight w:val="0"/>
      <w:marTop w:val="0"/>
      <w:marBottom w:val="0"/>
      <w:divBdr>
        <w:top w:val="none" w:sz="0" w:space="0" w:color="auto"/>
        <w:left w:val="none" w:sz="0" w:space="0" w:color="auto"/>
        <w:bottom w:val="none" w:sz="0" w:space="0" w:color="auto"/>
        <w:right w:val="none" w:sz="0" w:space="0" w:color="auto"/>
      </w:divBdr>
    </w:div>
    <w:div w:id="1138844491">
      <w:bodyDiv w:val="1"/>
      <w:marLeft w:val="0"/>
      <w:marRight w:val="0"/>
      <w:marTop w:val="0"/>
      <w:marBottom w:val="0"/>
      <w:divBdr>
        <w:top w:val="none" w:sz="0" w:space="0" w:color="auto"/>
        <w:left w:val="none" w:sz="0" w:space="0" w:color="auto"/>
        <w:bottom w:val="none" w:sz="0" w:space="0" w:color="auto"/>
        <w:right w:val="none" w:sz="0" w:space="0" w:color="auto"/>
      </w:divBdr>
    </w:div>
    <w:div w:id="1140922659">
      <w:bodyDiv w:val="1"/>
      <w:marLeft w:val="0"/>
      <w:marRight w:val="0"/>
      <w:marTop w:val="0"/>
      <w:marBottom w:val="0"/>
      <w:divBdr>
        <w:top w:val="none" w:sz="0" w:space="0" w:color="auto"/>
        <w:left w:val="none" w:sz="0" w:space="0" w:color="auto"/>
        <w:bottom w:val="none" w:sz="0" w:space="0" w:color="auto"/>
        <w:right w:val="none" w:sz="0" w:space="0" w:color="auto"/>
      </w:divBdr>
    </w:div>
    <w:div w:id="1145858414">
      <w:bodyDiv w:val="1"/>
      <w:marLeft w:val="0"/>
      <w:marRight w:val="0"/>
      <w:marTop w:val="0"/>
      <w:marBottom w:val="0"/>
      <w:divBdr>
        <w:top w:val="none" w:sz="0" w:space="0" w:color="auto"/>
        <w:left w:val="none" w:sz="0" w:space="0" w:color="auto"/>
        <w:bottom w:val="none" w:sz="0" w:space="0" w:color="auto"/>
        <w:right w:val="none" w:sz="0" w:space="0" w:color="auto"/>
      </w:divBdr>
    </w:div>
    <w:div w:id="1148866244">
      <w:bodyDiv w:val="1"/>
      <w:marLeft w:val="0"/>
      <w:marRight w:val="0"/>
      <w:marTop w:val="0"/>
      <w:marBottom w:val="0"/>
      <w:divBdr>
        <w:top w:val="none" w:sz="0" w:space="0" w:color="auto"/>
        <w:left w:val="none" w:sz="0" w:space="0" w:color="auto"/>
        <w:bottom w:val="none" w:sz="0" w:space="0" w:color="auto"/>
        <w:right w:val="none" w:sz="0" w:space="0" w:color="auto"/>
      </w:divBdr>
      <w:divsChild>
        <w:div w:id="1570114512">
          <w:marLeft w:val="0"/>
          <w:marRight w:val="0"/>
          <w:marTop w:val="0"/>
          <w:marBottom w:val="0"/>
          <w:divBdr>
            <w:top w:val="none" w:sz="0" w:space="0" w:color="auto"/>
            <w:left w:val="none" w:sz="0" w:space="0" w:color="auto"/>
            <w:bottom w:val="none" w:sz="0" w:space="0" w:color="auto"/>
            <w:right w:val="none" w:sz="0" w:space="0" w:color="auto"/>
          </w:divBdr>
        </w:div>
        <w:div w:id="2073193076">
          <w:marLeft w:val="0"/>
          <w:marRight w:val="0"/>
          <w:marTop w:val="0"/>
          <w:marBottom w:val="0"/>
          <w:divBdr>
            <w:top w:val="single" w:sz="2" w:space="0" w:color="E3E3E3"/>
            <w:left w:val="single" w:sz="2" w:space="0" w:color="E3E3E3"/>
            <w:bottom w:val="single" w:sz="2" w:space="0" w:color="E3E3E3"/>
            <w:right w:val="single" w:sz="2" w:space="0" w:color="E3E3E3"/>
          </w:divBdr>
          <w:divsChild>
            <w:div w:id="1259168912">
              <w:marLeft w:val="0"/>
              <w:marRight w:val="0"/>
              <w:marTop w:val="0"/>
              <w:marBottom w:val="0"/>
              <w:divBdr>
                <w:top w:val="single" w:sz="2" w:space="0" w:color="E3E3E3"/>
                <w:left w:val="single" w:sz="2" w:space="0" w:color="E3E3E3"/>
                <w:bottom w:val="single" w:sz="2" w:space="0" w:color="E3E3E3"/>
                <w:right w:val="single" w:sz="2" w:space="0" w:color="E3E3E3"/>
              </w:divBdr>
              <w:divsChild>
                <w:div w:id="1577741111">
                  <w:marLeft w:val="0"/>
                  <w:marRight w:val="0"/>
                  <w:marTop w:val="0"/>
                  <w:marBottom w:val="0"/>
                  <w:divBdr>
                    <w:top w:val="single" w:sz="2" w:space="0" w:color="E3E3E3"/>
                    <w:left w:val="single" w:sz="2" w:space="0" w:color="E3E3E3"/>
                    <w:bottom w:val="single" w:sz="2" w:space="0" w:color="E3E3E3"/>
                    <w:right w:val="single" w:sz="2" w:space="0" w:color="E3E3E3"/>
                  </w:divBdr>
                  <w:divsChild>
                    <w:div w:id="1531604191">
                      <w:marLeft w:val="0"/>
                      <w:marRight w:val="0"/>
                      <w:marTop w:val="0"/>
                      <w:marBottom w:val="0"/>
                      <w:divBdr>
                        <w:top w:val="single" w:sz="2" w:space="0" w:color="E3E3E3"/>
                        <w:left w:val="single" w:sz="2" w:space="0" w:color="E3E3E3"/>
                        <w:bottom w:val="single" w:sz="2" w:space="0" w:color="E3E3E3"/>
                        <w:right w:val="single" w:sz="2" w:space="0" w:color="E3E3E3"/>
                      </w:divBdr>
                      <w:divsChild>
                        <w:div w:id="2131391198">
                          <w:marLeft w:val="0"/>
                          <w:marRight w:val="0"/>
                          <w:marTop w:val="0"/>
                          <w:marBottom w:val="0"/>
                          <w:divBdr>
                            <w:top w:val="single" w:sz="2" w:space="0" w:color="E3E3E3"/>
                            <w:left w:val="single" w:sz="2" w:space="0" w:color="E3E3E3"/>
                            <w:bottom w:val="single" w:sz="2" w:space="0" w:color="E3E3E3"/>
                            <w:right w:val="single" w:sz="2" w:space="0" w:color="E3E3E3"/>
                          </w:divBdr>
                          <w:divsChild>
                            <w:div w:id="79549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462041233">
                                  <w:marLeft w:val="0"/>
                                  <w:marRight w:val="0"/>
                                  <w:marTop w:val="0"/>
                                  <w:marBottom w:val="0"/>
                                  <w:divBdr>
                                    <w:top w:val="single" w:sz="2" w:space="0" w:color="E3E3E3"/>
                                    <w:left w:val="single" w:sz="2" w:space="0" w:color="E3E3E3"/>
                                    <w:bottom w:val="single" w:sz="2" w:space="0" w:color="E3E3E3"/>
                                    <w:right w:val="single" w:sz="2" w:space="0" w:color="E3E3E3"/>
                                  </w:divBdr>
                                  <w:divsChild>
                                    <w:div w:id="268440161">
                                      <w:marLeft w:val="0"/>
                                      <w:marRight w:val="0"/>
                                      <w:marTop w:val="0"/>
                                      <w:marBottom w:val="0"/>
                                      <w:divBdr>
                                        <w:top w:val="single" w:sz="2" w:space="0" w:color="E3E3E3"/>
                                        <w:left w:val="single" w:sz="2" w:space="0" w:color="E3E3E3"/>
                                        <w:bottom w:val="single" w:sz="2" w:space="0" w:color="E3E3E3"/>
                                        <w:right w:val="single" w:sz="2" w:space="0" w:color="E3E3E3"/>
                                      </w:divBdr>
                                      <w:divsChild>
                                        <w:div w:id="1494954184">
                                          <w:marLeft w:val="0"/>
                                          <w:marRight w:val="0"/>
                                          <w:marTop w:val="0"/>
                                          <w:marBottom w:val="0"/>
                                          <w:divBdr>
                                            <w:top w:val="single" w:sz="2" w:space="0" w:color="E3E3E3"/>
                                            <w:left w:val="single" w:sz="2" w:space="0" w:color="E3E3E3"/>
                                            <w:bottom w:val="single" w:sz="2" w:space="0" w:color="E3E3E3"/>
                                            <w:right w:val="single" w:sz="2" w:space="0" w:color="E3E3E3"/>
                                          </w:divBdr>
                                          <w:divsChild>
                                            <w:div w:id="993605998">
                                              <w:marLeft w:val="0"/>
                                              <w:marRight w:val="0"/>
                                              <w:marTop w:val="0"/>
                                              <w:marBottom w:val="0"/>
                                              <w:divBdr>
                                                <w:top w:val="single" w:sz="2" w:space="0" w:color="E3E3E3"/>
                                                <w:left w:val="single" w:sz="2" w:space="0" w:color="E3E3E3"/>
                                                <w:bottom w:val="single" w:sz="2" w:space="0" w:color="E3E3E3"/>
                                                <w:right w:val="single" w:sz="2" w:space="0" w:color="E3E3E3"/>
                                              </w:divBdr>
                                              <w:divsChild>
                                                <w:div w:id="268005796">
                                                  <w:marLeft w:val="0"/>
                                                  <w:marRight w:val="0"/>
                                                  <w:marTop w:val="0"/>
                                                  <w:marBottom w:val="0"/>
                                                  <w:divBdr>
                                                    <w:top w:val="single" w:sz="2" w:space="0" w:color="E3E3E3"/>
                                                    <w:left w:val="single" w:sz="2" w:space="0" w:color="E3E3E3"/>
                                                    <w:bottom w:val="single" w:sz="2" w:space="0" w:color="E3E3E3"/>
                                                    <w:right w:val="single" w:sz="2" w:space="0" w:color="E3E3E3"/>
                                                  </w:divBdr>
                                                  <w:divsChild>
                                                    <w:div w:id="1229343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59073493">
      <w:bodyDiv w:val="1"/>
      <w:marLeft w:val="0"/>
      <w:marRight w:val="0"/>
      <w:marTop w:val="0"/>
      <w:marBottom w:val="0"/>
      <w:divBdr>
        <w:top w:val="none" w:sz="0" w:space="0" w:color="auto"/>
        <w:left w:val="none" w:sz="0" w:space="0" w:color="auto"/>
        <w:bottom w:val="none" w:sz="0" w:space="0" w:color="auto"/>
        <w:right w:val="none" w:sz="0" w:space="0" w:color="auto"/>
      </w:divBdr>
    </w:div>
    <w:div w:id="1159614546">
      <w:bodyDiv w:val="1"/>
      <w:marLeft w:val="0"/>
      <w:marRight w:val="0"/>
      <w:marTop w:val="0"/>
      <w:marBottom w:val="0"/>
      <w:divBdr>
        <w:top w:val="none" w:sz="0" w:space="0" w:color="auto"/>
        <w:left w:val="none" w:sz="0" w:space="0" w:color="auto"/>
        <w:bottom w:val="none" w:sz="0" w:space="0" w:color="auto"/>
        <w:right w:val="none" w:sz="0" w:space="0" w:color="auto"/>
      </w:divBdr>
    </w:div>
    <w:div w:id="1161434902">
      <w:bodyDiv w:val="1"/>
      <w:marLeft w:val="0"/>
      <w:marRight w:val="0"/>
      <w:marTop w:val="0"/>
      <w:marBottom w:val="0"/>
      <w:divBdr>
        <w:top w:val="none" w:sz="0" w:space="0" w:color="auto"/>
        <w:left w:val="none" w:sz="0" w:space="0" w:color="auto"/>
        <w:bottom w:val="none" w:sz="0" w:space="0" w:color="auto"/>
        <w:right w:val="none" w:sz="0" w:space="0" w:color="auto"/>
      </w:divBdr>
    </w:div>
    <w:div w:id="1167089809">
      <w:bodyDiv w:val="1"/>
      <w:marLeft w:val="0"/>
      <w:marRight w:val="0"/>
      <w:marTop w:val="0"/>
      <w:marBottom w:val="0"/>
      <w:divBdr>
        <w:top w:val="none" w:sz="0" w:space="0" w:color="auto"/>
        <w:left w:val="none" w:sz="0" w:space="0" w:color="auto"/>
        <w:bottom w:val="none" w:sz="0" w:space="0" w:color="auto"/>
        <w:right w:val="none" w:sz="0" w:space="0" w:color="auto"/>
      </w:divBdr>
    </w:div>
    <w:div w:id="1168331849">
      <w:bodyDiv w:val="1"/>
      <w:marLeft w:val="0"/>
      <w:marRight w:val="0"/>
      <w:marTop w:val="0"/>
      <w:marBottom w:val="0"/>
      <w:divBdr>
        <w:top w:val="none" w:sz="0" w:space="0" w:color="auto"/>
        <w:left w:val="none" w:sz="0" w:space="0" w:color="auto"/>
        <w:bottom w:val="none" w:sz="0" w:space="0" w:color="auto"/>
        <w:right w:val="none" w:sz="0" w:space="0" w:color="auto"/>
      </w:divBdr>
    </w:div>
    <w:div w:id="1173035324">
      <w:bodyDiv w:val="1"/>
      <w:marLeft w:val="0"/>
      <w:marRight w:val="0"/>
      <w:marTop w:val="0"/>
      <w:marBottom w:val="0"/>
      <w:divBdr>
        <w:top w:val="none" w:sz="0" w:space="0" w:color="auto"/>
        <w:left w:val="none" w:sz="0" w:space="0" w:color="auto"/>
        <w:bottom w:val="none" w:sz="0" w:space="0" w:color="auto"/>
        <w:right w:val="none" w:sz="0" w:space="0" w:color="auto"/>
      </w:divBdr>
    </w:div>
    <w:div w:id="1174103243">
      <w:bodyDiv w:val="1"/>
      <w:marLeft w:val="0"/>
      <w:marRight w:val="0"/>
      <w:marTop w:val="0"/>
      <w:marBottom w:val="0"/>
      <w:divBdr>
        <w:top w:val="none" w:sz="0" w:space="0" w:color="auto"/>
        <w:left w:val="none" w:sz="0" w:space="0" w:color="auto"/>
        <w:bottom w:val="none" w:sz="0" w:space="0" w:color="auto"/>
        <w:right w:val="none" w:sz="0" w:space="0" w:color="auto"/>
      </w:divBdr>
    </w:div>
    <w:div w:id="1182280699">
      <w:bodyDiv w:val="1"/>
      <w:marLeft w:val="0"/>
      <w:marRight w:val="0"/>
      <w:marTop w:val="0"/>
      <w:marBottom w:val="0"/>
      <w:divBdr>
        <w:top w:val="none" w:sz="0" w:space="0" w:color="auto"/>
        <w:left w:val="none" w:sz="0" w:space="0" w:color="auto"/>
        <w:bottom w:val="none" w:sz="0" w:space="0" w:color="auto"/>
        <w:right w:val="none" w:sz="0" w:space="0" w:color="auto"/>
      </w:divBdr>
      <w:divsChild>
        <w:div w:id="72510132">
          <w:marLeft w:val="0"/>
          <w:marRight w:val="0"/>
          <w:marTop w:val="0"/>
          <w:marBottom w:val="0"/>
          <w:divBdr>
            <w:top w:val="single" w:sz="2" w:space="0" w:color="E3E3E3"/>
            <w:left w:val="single" w:sz="2" w:space="0" w:color="E3E3E3"/>
            <w:bottom w:val="single" w:sz="2" w:space="0" w:color="E3E3E3"/>
            <w:right w:val="single" w:sz="2" w:space="0" w:color="E3E3E3"/>
          </w:divBdr>
          <w:divsChild>
            <w:div w:id="1916042129">
              <w:marLeft w:val="0"/>
              <w:marRight w:val="0"/>
              <w:marTop w:val="0"/>
              <w:marBottom w:val="0"/>
              <w:divBdr>
                <w:top w:val="single" w:sz="2" w:space="0" w:color="E3E3E3"/>
                <w:left w:val="single" w:sz="2" w:space="0" w:color="E3E3E3"/>
                <w:bottom w:val="single" w:sz="2" w:space="0" w:color="E3E3E3"/>
                <w:right w:val="single" w:sz="2" w:space="0" w:color="E3E3E3"/>
              </w:divBdr>
              <w:divsChild>
                <w:div w:id="1024478149">
                  <w:marLeft w:val="0"/>
                  <w:marRight w:val="0"/>
                  <w:marTop w:val="0"/>
                  <w:marBottom w:val="0"/>
                  <w:divBdr>
                    <w:top w:val="single" w:sz="2" w:space="0" w:color="E3E3E3"/>
                    <w:left w:val="single" w:sz="2" w:space="0" w:color="E3E3E3"/>
                    <w:bottom w:val="single" w:sz="2" w:space="0" w:color="E3E3E3"/>
                    <w:right w:val="single" w:sz="2" w:space="0" w:color="E3E3E3"/>
                  </w:divBdr>
                  <w:divsChild>
                    <w:div w:id="1558130726">
                      <w:marLeft w:val="0"/>
                      <w:marRight w:val="0"/>
                      <w:marTop w:val="0"/>
                      <w:marBottom w:val="0"/>
                      <w:divBdr>
                        <w:top w:val="single" w:sz="2" w:space="0" w:color="E3E3E3"/>
                        <w:left w:val="single" w:sz="2" w:space="0" w:color="E3E3E3"/>
                        <w:bottom w:val="single" w:sz="2" w:space="0" w:color="E3E3E3"/>
                        <w:right w:val="single" w:sz="2" w:space="0" w:color="E3E3E3"/>
                      </w:divBdr>
                      <w:divsChild>
                        <w:div w:id="1772626535">
                          <w:marLeft w:val="0"/>
                          <w:marRight w:val="0"/>
                          <w:marTop w:val="0"/>
                          <w:marBottom w:val="0"/>
                          <w:divBdr>
                            <w:top w:val="single" w:sz="2" w:space="0" w:color="E3E3E3"/>
                            <w:left w:val="single" w:sz="2" w:space="0" w:color="E3E3E3"/>
                            <w:bottom w:val="single" w:sz="2" w:space="0" w:color="E3E3E3"/>
                            <w:right w:val="single" w:sz="2" w:space="0" w:color="E3E3E3"/>
                          </w:divBdr>
                          <w:divsChild>
                            <w:div w:id="178133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250434979">
                                  <w:marLeft w:val="0"/>
                                  <w:marRight w:val="0"/>
                                  <w:marTop w:val="0"/>
                                  <w:marBottom w:val="0"/>
                                  <w:divBdr>
                                    <w:top w:val="single" w:sz="2" w:space="0" w:color="E3E3E3"/>
                                    <w:left w:val="single" w:sz="2" w:space="0" w:color="E3E3E3"/>
                                    <w:bottom w:val="single" w:sz="2" w:space="0" w:color="E3E3E3"/>
                                    <w:right w:val="single" w:sz="2" w:space="0" w:color="E3E3E3"/>
                                  </w:divBdr>
                                  <w:divsChild>
                                    <w:div w:id="780419667">
                                      <w:marLeft w:val="0"/>
                                      <w:marRight w:val="0"/>
                                      <w:marTop w:val="0"/>
                                      <w:marBottom w:val="0"/>
                                      <w:divBdr>
                                        <w:top w:val="single" w:sz="2" w:space="0" w:color="E3E3E3"/>
                                        <w:left w:val="single" w:sz="2" w:space="0" w:color="E3E3E3"/>
                                        <w:bottom w:val="single" w:sz="2" w:space="0" w:color="E3E3E3"/>
                                        <w:right w:val="single" w:sz="2" w:space="0" w:color="E3E3E3"/>
                                      </w:divBdr>
                                      <w:divsChild>
                                        <w:div w:id="623122261">
                                          <w:marLeft w:val="0"/>
                                          <w:marRight w:val="0"/>
                                          <w:marTop w:val="0"/>
                                          <w:marBottom w:val="0"/>
                                          <w:divBdr>
                                            <w:top w:val="single" w:sz="2" w:space="0" w:color="E3E3E3"/>
                                            <w:left w:val="single" w:sz="2" w:space="0" w:color="E3E3E3"/>
                                            <w:bottom w:val="single" w:sz="2" w:space="0" w:color="E3E3E3"/>
                                            <w:right w:val="single" w:sz="2" w:space="0" w:color="E3E3E3"/>
                                          </w:divBdr>
                                          <w:divsChild>
                                            <w:div w:id="1071384904">
                                              <w:marLeft w:val="0"/>
                                              <w:marRight w:val="0"/>
                                              <w:marTop w:val="0"/>
                                              <w:marBottom w:val="0"/>
                                              <w:divBdr>
                                                <w:top w:val="single" w:sz="2" w:space="0" w:color="E3E3E3"/>
                                                <w:left w:val="single" w:sz="2" w:space="0" w:color="E3E3E3"/>
                                                <w:bottom w:val="single" w:sz="2" w:space="0" w:color="E3E3E3"/>
                                                <w:right w:val="single" w:sz="2" w:space="0" w:color="E3E3E3"/>
                                              </w:divBdr>
                                              <w:divsChild>
                                                <w:div w:id="1652715359">
                                                  <w:marLeft w:val="0"/>
                                                  <w:marRight w:val="0"/>
                                                  <w:marTop w:val="0"/>
                                                  <w:marBottom w:val="0"/>
                                                  <w:divBdr>
                                                    <w:top w:val="single" w:sz="2" w:space="0" w:color="E3E3E3"/>
                                                    <w:left w:val="single" w:sz="2" w:space="0" w:color="E3E3E3"/>
                                                    <w:bottom w:val="single" w:sz="2" w:space="0" w:color="E3E3E3"/>
                                                    <w:right w:val="single" w:sz="2" w:space="0" w:color="E3E3E3"/>
                                                  </w:divBdr>
                                                  <w:divsChild>
                                                    <w:div w:id="132088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904396">
          <w:marLeft w:val="0"/>
          <w:marRight w:val="0"/>
          <w:marTop w:val="0"/>
          <w:marBottom w:val="0"/>
          <w:divBdr>
            <w:top w:val="none" w:sz="0" w:space="0" w:color="auto"/>
            <w:left w:val="none" w:sz="0" w:space="0" w:color="auto"/>
            <w:bottom w:val="none" w:sz="0" w:space="0" w:color="auto"/>
            <w:right w:val="none" w:sz="0" w:space="0" w:color="auto"/>
          </w:divBdr>
        </w:div>
      </w:divsChild>
    </w:div>
    <w:div w:id="1184123988">
      <w:bodyDiv w:val="1"/>
      <w:marLeft w:val="0"/>
      <w:marRight w:val="0"/>
      <w:marTop w:val="0"/>
      <w:marBottom w:val="0"/>
      <w:divBdr>
        <w:top w:val="none" w:sz="0" w:space="0" w:color="auto"/>
        <w:left w:val="none" w:sz="0" w:space="0" w:color="auto"/>
        <w:bottom w:val="none" w:sz="0" w:space="0" w:color="auto"/>
        <w:right w:val="none" w:sz="0" w:space="0" w:color="auto"/>
      </w:divBdr>
    </w:div>
    <w:div w:id="1185552984">
      <w:bodyDiv w:val="1"/>
      <w:marLeft w:val="0"/>
      <w:marRight w:val="0"/>
      <w:marTop w:val="0"/>
      <w:marBottom w:val="0"/>
      <w:divBdr>
        <w:top w:val="none" w:sz="0" w:space="0" w:color="auto"/>
        <w:left w:val="none" w:sz="0" w:space="0" w:color="auto"/>
        <w:bottom w:val="none" w:sz="0" w:space="0" w:color="auto"/>
        <w:right w:val="none" w:sz="0" w:space="0" w:color="auto"/>
      </w:divBdr>
    </w:div>
    <w:div w:id="1185558061">
      <w:bodyDiv w:val="1"/>
      <w:marLeft w:val="0"/>
      <w:marRight w:val="0"/>
      <w:marTop w:val="0"/>
      <w:marBottom w:val="0"/>
      <w:divBdr>
        <w:top w:val="none" w:sz="0" w:space="0" w:color="auto"/>
        <w:left w:val="none" w:sz="0" w:space="0" w:color="auto"/>
        <w:bottom w:val="none" w:sz="0" w:space="0" w:color="auto"/>
        <w:right w:val="none" w:sz="0" w:space="0" w:color="auto"/>
      </w:divBdr>
    </w:div>
    <w:div w:id="1186482068">
      <w:bodyDiv w:val="1"/>
      <w:marLeft w:val="0"/>
      <w:marRight w:val="0"/>
      <w:marTop w:val="0"/>
      <w:marBottom w:val="0"/>
      <w:divBdr>
        <w:top w:val="none" w:sz="0" w:space="0" w:color="auto"/>
        <w:left w:val="none" w:sz="0" w:space="0" w:color="auto"/>
        <w:bottom w:val="none" w:sz="0" w:space="0" w:color="auto"/>
        <w:right w:val="none" w:sz="0" w:space="0" w:color="auto"/>
      </w:divBdr>
    </w:div>
    <w:div w:id="1186484168">
      <w:bodyDiv w:val="1"/>
      <w:marLeft w:val="0"/>
      <w:marRight w:val="0"/>
      <w:marTop w:val="0"/>
      <w:marBottom w:val="0"/>
      <w:divBdr>
        <w:top w:val="none" w:sz="0" w:space="0" w:color="auto"/>
        <w:left w:val="none" w:sz="0" w:space="0" w:color="auto"/>
        <w:bottom w:val="none" w:sz="0" w:space="0" w:color="auto"/>
        <w:right w:val="none" w:sz="0" w:space="0" w:color="auto"/>
      </w:divBdr>
    </w:div>
    <w:div w:id="1186863545">
      <w:bodyDiv w:val="1"/>
      <w:marLeft w:val="0"/>
      <w:marRight w:val="0"/>
      <w:marTop w:val="0"/>
      <w:marBottom w:val="0"/>
      <w:divBdr>
        <w:top w:val="none" w:sz="0" w:space="0" w:color="auto"/>
        <w:left w:val="none" w:sz="0" w:space="0" w:color="auto"/>
        <w:bottom w:val="none" w:sz="0" w:space="0" w:color="auto"/>
        <w:right w:val="none" w:sz="0" w:space="0" w:color="auto"/>
      </w:divBdr>
    </w:div>
    <w:div w:id="1189946039">
      <w:bodyDiv w:val="1"/>
      <w:marLeft w:val="0"/>
      <w:marRight w:val="0"/>
      <w:marTop w:val="0"/>
      <w:marBottom w:val="0"/>
      <w:divBdr>
        <w:top w:val="none" w:sz="0" w:space="0" w:color="auto"/>
        <w:left w:val="none" w:sz="0" w:space="0" w:color="auto"/>
        <w:bottom w:val="none" w:sz="0" w:space="0" w:color="auto"/>
        <w:right w:val="none" w:sz="0" w:space="0" w:color="auto"/>
      </w:divBdr>
    </w:div>
    <w:div w:id="1200044857">
      <w:bodyDiv w:val="1"/>
      <w:marLeft w:val="0"/>
      <w:marRight w:val="0"/>
      <w:marTop w:val="0"/>
      <w:marBottom w:val="0"/>
      <w:divBdr>
        <w:top w:val="none" w:sz="0" w:space="0" w:color="auto"/>
        <w:left w:val="none" w:sz="0" w:space="0" w:color="auto"/>
        <w:bottom w:val="none" w:sz="0" w:space="0" w:color="auto"/>
        <w:right w:val="none" w:sz="0" w:space="0" w:color="auto"/>
      </w:divBdr>
    </w:div>
    <w:div w:id="1200774489">
      <w:bodyDiv w:val="1"/>
      <w:marLeft w:val="0"/>
      <w:marRight w:val="0"/>
      <w:marTop w:val="0"/>
      <w:marBottom w:val="0"/>
      <w:divBdr>
        <w:top w:val="none" w:sz="0" w:space="0" w:color="auto"/>
        <w:left w:val="none" w:sz="0" w:space="0" w:color="auto"/>
        <w:bottom w:val="none" w:sz="0" w:space="0" w:color="auto"/>
        <w:right w:val="none" w:sz="0" w:space="0" w:color="auto"/>
      </w:divBdr>
    </w:div>
    <w:div w:id="1202934041">
      <w:bodyDiv w:val="1"/>
      <w:marLeft w:val="0"/>
      <w:marRight w:val="0"/>
      <w:marTop w:val="0"/>
      <w:marBottom w:val="0"/>
      <w:divBdr>
        <w:top w:val="none" w:sz="0" w:space="0" w:color="auto"/>
        <w:left w:val="none" w:sz="0" w:space="0" w:color="auto"/>
        <w:bottom w:val="none" w:sz="0" w:space="0" w:color="auto"/>
        <w:right w:val="none" w:sz="0" w:space="0" w:color="auto"/>
      </w:divBdr>
    </w:div>
    <w:div w:id="1202940801">
      <w:bodyDiv w:val="1"/>
      <w:marLeft w:val="0"/>
      <w:marRight w:val="0"/>
      <w:marTop w:val="0"/>
      <w:marBottom w:val="0"/>
      <w:divBdr>
        <w:top w:val="none" w:sz="0" w:space="0" w:color="auto"/>
        <w:left w:val="none" w:sz="0" w:space="0" w:color="auto"/>
        <w:bottom w:val="none" w:sz="0" w:space="0" w:color="auto"/>
        <w:right w:val="none" w:sz="0" w:space="0" w:color="auto"/>
      </w:divBdr>
    </w:div>
    <w:div w:id="1204558134">
      <w:bodyDiv w:val="1"/>
      <w:marLeft w:val="0"/>
      <w:marRight w:val="0"/>
      <w:marTop w:val="0"/>
      <w:marBottom w:val="0"/>
      <w:divBdr>
        <w:top w:val="none" w:sz="0" w:space="0" w:color="auto"/>
        <w:left w:val="none" w:sz="0" w:space="0" w:color="auto"/>
        <w:bottom w:val="none" w:sz="0" w:space="0" w:color="auto"/>
        <w:right w:val="none" w:sz="0" w:space="0" w:color="auto"/>
      </w:divBdr>
    </w:div>
    <w:div w:id="1205294453">
      <w:bodyDiv w:val="1"/>
      <w:marLeft w:val="0"/>
      <w:marRight w:val="0"/>
      <w:marTop w:val="0"/>
      <w:marBottom w:val="0"/>
      <w:divBdr>
        <w:top w:val="none" w:sz="0" w:space="0" w:color="auto"/>
        <w:left w:val="none" w:sz="0" w:space="0" w:color="auto"/>
        <w:bottom w:val="none" w:sz="0" w:space="0" w:color="auto"/>
        <w:right w:val="none" w:sz="0" w:space="0" w:color="auto"/>
      </w:divBdr>
    </w:div>
    <w:div w:id="1206260308">
      <w:bodyDiv w:val="1"/>
      <w:marLeft w:val="0"/>
      <w:marRight w:val="0"/>
      <w:marTop w:val="0"/>
      <w:marBottom w:val="0"/>
      <w:divBdr>
        <w:top w:val="none" w:sz="0" w:space="0" w:color="auto"/>
        <w:left w:val="none" w:sz="0" w:space="0" w:color="auto"/>
        <w:bottom w:val="none" w:sz="0" w:space="0" w:color="auto"/>
        <w:right w:val="none" w:sz="0" w:space="0" w:color="auto"/>
      </w:divBdr>
    </w:div>
    <w:div w:id="1214804606">
      <w:bodyDiv w:val="1"/>
      <w:marLeft w:val="0"/>
      <w:marRight w:val="0"/>
      <w:marTop w:val="0"/>
      <w:marBottom w:val="0"/>
      <w:divBdr>
        <w:top w:val="none" w:sz="0" w:space="0" w:color="auto"/>
        <w:left w:val="none" w:sz="0" w:space="0" w:color="auto"/>
        <w:bottom w:val="none" w:sz="0" w:space="0" w:color="auto"/>
        <w:right w:val="none" w:sz="0" w:space="0" w:color="auto"/>
      </w:divBdr>
    </w:div>
    <w:div w:id="1221090156">
      <w:bodyDiv w:val="1"/>
      <w:marLeft w:val="0"/>
      <w:marRight w:val="0"/>
      <w:marTop w:val="0"/>
      <w:marBottom w:val="0"/>
      <w:divBdr>
        <w:top w:val="none" w:sz="0" w:space="0" w:color="auto"/>
        <w:left w:val="none" w:sz="0" w:space="0" w:color="auto"/>
        <w:bottom w:val="none" w:sz="0" w:space="0" w:color="auto"/>
        <w:right w:val="none" w:sz="0" w:space="0" w:color="auto"/>
      </w:divBdr>
    </w:div>
    <w:div w:id="1222718766">
      <w:bodyDiv w:val="1"/>
      <w:marLeft w:val="0"/>
      <w:marRight w:val="0"/>
      <w:marTop w:val="0"/>
      <w:marBottom w:val="0"/>
      <w:divBdr>
        <w:top w:val="none" w:sz="0" w:space="0" w:color="auto"/>
        <w:left w:val="none" w:sz="0" w:space="0" w:color="auto"/>
        <w:bottom w:val="none" w:sz="0" w:space="0" w:color="auto"/>
        <w:right w:val="none" w:sz="0" w:space="0" w:color="auto"/>
      </w:divBdr>
    </w:div>
    <w:div w:id="1223566946">
      <w:bodyDiv w:val="1"/>
      <w:marLeft w:val="0"/>
      <w:marRight w:val="0"/>
      <w:marTop w:val="0"/>
      <w:marBottom w:val="0"/>
      <w:divBdr>
        <w:top w:val="none" w:sz="0" w:space="0" w:color="auto"/>
        <w:left w:val="none" w:sz="0" w:space="0" w:color="auto"/>
        <w:bottom w:val="none" w:sz="0" w:space="0" w:color="auto"/>
        <w:right w:val="none" w:sz="0" w:space="0" w:color="auto"/>
      </w:divBdr>
    </w:div>
    <w:div w:id="1223828118">
      <w:bodyDiv w:val="1"/>
      <w:marLeft w:val="0"/>
      <w:marRight w:val="0"/>
      <w:marTop w:val="0"/>
      <w:marBottom w:val="0"/>
      <w:divBdr>
        <w:top w:val="none" w:sz="0" w:space="0" w:color="auto"/>
        <w:left w:val="none" w:sz="0" w:space="0" w:color="auto"/>
        <w:bottom w:val="none" w:sz="0" w:space="0" w:color="auto"/>
        <w:right w:val="none" w:sz="0" w:space="0" w:color="auto"/>
      </w:divBdr>
    </w:div>
    <w:div w:id="1226837334">
      <w:bodyDiv w:val="1"/>
      <w:marLeft w:val="0"/>
      <w:marRight w:val="0"/>
      <w:marTop w:val="0"/>
      <w:marBottom w:val="0"/>
      <w:divBdr>
        <w:top w:val="none" w:sz="0" w:space="0" w:color="auto"/>
        <w:left w:val="none" w:sz="0" w:space="0" w:color="auto"/>
        <w:bottom w:val="none" w:sz="0" w:space="0" w:color="auto"/>
        <w:right w:val="none" w:sz="0" w:space="0" w:color="auto"/>
      </w:divBdr>
    </w:div>
    <w:div w:id="1227883402">
      <w:bodyDiv w:val="1"/>
      <w:marLeft w:val="0"/>
      <w:marRight w:val="0"/>
      <w:marTop w:val="0"/>
      <w:marBottom w:val="0"/>
      <w:divBdr>
        <w:top w:val="none" w:sz="0" w:space="0" w:color="auto"/>
        <w:left w:val="none" w:sz="0" w:space="0" w:color="auto"/>
        <w:bottom w:val="none" w:sz="0" w:space="0" w:color="auto"/>
        <w:right w:val="none" w:sz="0" w:space="0" w:color="auto"/>
      </w:divBdr>
    </w:div>
    <w:div w:id="1229464599">
      <w:bodyDiv w:val="1"/>
      <w:marLeft w:val="0"/>
      <w:marRight w:val="0"/>
      <w:marTop w:val="0"/>
      <w:marBottom w:val="0"/>
      <w:divBdr>
        <w:top w:val="none" w:sz="0" w:space="0" w:color="auto"/>
        <w:left w:val="none" w:sz="0" w:space="0" w:color="auto"/>
        <w:bottom w:val="none" w:sz="0" w:space="0" w:color="auto"/>
        <w:right w:val="none" w:sz="0" w:space="0" w:color="auto"/>
      </w:divBdr>
    </w:div>
    <w:div w:id="1230917090">
      <w:bodyDiv w:val="1"/>
      <w:marLeft w:val="0"/>
      <w:marRight w:val="0"/>
      <w:marTop w:val="0"/>
      <w:marBottom w:val="0"/>
      <w:divBdr>
        <w:top w:val="none" w:sz="0" w:space="0" w:color="auto"/>
        <w:left w:val="none" w:sz="0" w:space="0" w:color="auto"/>
        <w:bottom w:val="none" w:sz="0" w:space="0" w:color="auto"/>
        <w:right w:val="none" w:sz="0" w:space="0" w:color="auto"/>
      </w:divBdr>
    </w:div>
    <w:div w:id="1231425893">
      <w:bodyDiv w:val="1"/>
      <w:marLeft w:val="0"/>
      <w:marRight w:val="0"/>
      <w:marTop w:val="0"/>
      <w:marBottom w:val="0"/>
      <w:divBdr>
        <w:top w:val="none" w:sz="0" w:space="0" w:color="auto"/>
        <w:left w:val="none" w:sz="0" w:space="0" w:color="auto"/>
        <w:bottom w:val="none" w:sz="0" w:space="0" w:color="auto"/>
        <w:right w:val="none" w:sz="0" w:space="0" w:color="auto"/>
      </w:divBdr>
    </w:div>
    <w:div w:id="1232496885">
      <w:bodyDiv w:val="1"/>
      <w:marLeft w:val="0"/>
      <w:marRight w:val="0"/>
      <w:marTop w:val="0"/>
      <w:marBottom w:val="0"/>
      <w:divBdr>
        <w:top w:val="none" w:sz="0" w:space="0" w:color="auto"/>
        <w:left w:val="none" w:sz="0" w:space="0" w:color="auto"/>
        <w:bottom w:val="none" w:sz="0" w:space="0" w:color="auto"/>
        <w:right w:val="none" w:sz="0" w:space="0" w:color="auto"/>
      </w:divBdr>
    </w:div>
    <w:div w:id="1232542336">
      <w:bodyDiv w:val="1"/>
      <w:marLeft w:val="0"/>
      <w:marRight w:val="0"/>
      <w:marTop w:val="0"/>
      <w:marBottom w:val="0"/>
      <w:divBdr>
        <w:top w:val="none" w:sz="0" w:space="0" w:color="auto"/>
        <w:left w:val="none" w:sz="0" w:space="0" w:color="auto"/>
        <w:bottom w:val="none" w:sz="0" w:space="0" w:color="auto"/>
        <w:right w:val="none" w:sz="0" w:space="0" w:color="auto"/>
      </w:divBdr>
    </w:div>
    <w:div w:id="1233469621">
      <w:bodyDiv w:val="1"/>
      <w:marLeft w:val="0"/>
      <w:marRight w:val="0"/>
      <w:marTop w:val="0"/>
      <w:marBottom w:val="0"/>
      <w:divBdr>
        <w:top w:val="none" w:sz="0" w:space="0" w:color="auto"/>
        <w:left w:val="none" w:sz="0" w:space="0" w:color="auto"/>
        <w:bottom w:val="none" w:sz="0" w:space="0" w:color="auto"/>
        <w:right w:val="none" w:sz="0" w:space="0" w:color="auto"/>
      </w:divBdr>
    </w:div>
    <w:div w:id="1239292772">
      <w:bodyDiv w:val="1"/>
      <w:marLeft w:val="0"/>
      <w:marRight w:val="0"/>
      <w:marTop w:val="0"/>
      <w:marBottom w:val="0"/>
      <w:divBdr>
        <w:top w:val="none" w:sz="0" w:space="0" w:color="auto"/>
        <w:left w:val="none" w:sz="0" w:space="0" w:color="auto"/>
        <w:bottom w:val="none" w:sz="0" w:space="0" w:color="auto"/>
        <w:right w:val="none" w:sz="0" w:space="0" w:color="auto"/>
      </w:divBdr>
    </w:div>
    <w:div w:id="1242910260">
      <w:bodyDiv w:val="1"/>
      <w:marLeft w:val="0"/>
      <w:marRight w:val="0"/>
      <w:marTop w:val="0"/>
      <w:marBottom w:val="0"/>
      <w:divBdr>
        <w:top w:val="none" w:sz="0" w:space="0" w:color="auto"/>
        <w:left w:val="none" w:sz="0" w:space="0" w:color="auto"/>
        <w:bottom w:val="none" w:sz="0" w:space="0" w:color="auto"/>
        <w:right w:val="none" w:sz="0" w:space="0" w:color="auto"/>
      </w:divBdr>
    </w:div>
    <w:div w:id="1248920943">
      <w:bodyDiv w:val="1"/>
      <w:marLeft w:val="0"/>
      <w:marRight w:val="0"/>
      <w:marTop w:val="0"/>
      <w:marBottom w:val="0"/>
      <w:divBdr>
        <w:top w:val="none" w:sz="0" w:space="0" w:color="auto"/>
        <w:left w:val="none" w:sz="0" w:space="0" w:color="auto"/>
        <w:bottom w:val="none" w:sz="0" w:space="0" w:color="auto"/>
        <w:right w:val="none" w:sz="0" w:space="0" w:color="auto"/>
      </w:divBdr>
    </w:div>
    <w:div w:id="1250047199">
      <w:bodyDiv w:val="1"/>
      <w:marLeft w:val="0"/>
      <w:marRight w:val="0"/>
      <w:marTop w:val="0"/>
      <w:marBottom w:val="0"/>
      <w:divBdr>
        <w:top w:val="none" w:sz="0" w:space="0" w:color="auto"/>
        <w:left w:val="none" w:sz="0" w:space="0" w:color="auto"/>
        <w:bottom w:val="none" w:sz="0" w:space="0" w:color="auto"/>
        <w:right w:val="none" w:sz="0" w:space="0" w:color="auto"/>
      </w:divBdr>
    </w:div>
    <w:div w:id="1250845104">
      <w:bodyDiv w:val="1"/>
      <w:marLeft w:val="0"/>
      <w:marRight w:val="0"/>
      <w:marTop w:val="0"/>
      <w:marBottom w:val="0"/>
      <w:divBdr>
        <w:top w:val="none" w:sz="0" w:space="0" w:color="auto"/>
        <w:left w:val="none" w:sz="0" w:space="0" w:color="auto"/>
        <w:bottom w:val="none" w:sz="0" w:space="0" w:color="auto"/>
        <w:right w:val="none" w:sz="0" w:space="0" w:color="auto"/>
      </w:divBdr>
    </w:div>
    <w:div w:id="1253970296">
      <w:bodyDiv w:val="1"/>
      <w:marLeft w:val="0"/>
      <w:marRight w:val="0"/>
      <w:marTop w:val="0"/>
      <w:marBottom w:val="0"/>
      <w:divBdr>
        <w:top w:val="none" w:sz="0" w:space="0" w:color="auto"/>
        <w:left w:val="none" w:sz="0" w:space="0" w:color="auto"/>
        <w:bottom w:val="none" w:sz="0" w:space="0" w:color="auto"/>
        <w:right w:val="none" w:sz="0" w:space="0" w:color="auto"/>
      </w:divBdr>
    </w:div>
    <w:div w:id="1258103433">
      <w:bodyDiv w:val="1"/>
      <w:marLeft w:val="0"/>
      <w:marRight w:val="0"/>
      <w:marTop w:val="0"/>
      <w:marBottom w:val="0"/>
      <w:divBdr>
        <w:top w:val="none" w:sz="0" w:space="0" w:color="auto"/>
        <w:left w:val="none" w:sz="0" w:space="0" w:color="auto"/>
        <w:bottom w:val="none" w:sz="0" w:space="0" w:color="auto"/>
        <w:right w:val="none" w:sz="0" w:space="0" w:color="auto"/>
      </w:divBdr>
    </w:div>
    <w:div w:id="1258445817">
      <w:bodyDiv w:val="1"/>
      <w:marLeft w:val="0"/>
      <w:marRight w:val="0"/>
      <w:marTop w:val="0"/>
      <w:marBottom w:val="0"/>
      <w:divBdr>
        <w:top w:val="none" w:sz="0" w:space="0" w:color="auto"/>
        <w:left w:val="none" w:sz="0" w:space="0" w:color="auto"/>
        <w:bottom w:val="none" w:sz="0" w:space="0" w:color="auto"/>
        <w:right w:val="none" w:sz="0" w:space="0" w:color="auto"/>
      </w:divBdr>
    </w:div>
    <w:div w:id="1258634554">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
    <w:div w:id="1266577697">
      <w:bodyDiv w:val="1"/>
      <w:marLeft w:val="0"/>
      <w:marRight w:val="0"/>
      <w:marTop w:val="0"/>
      <w:marBottom w:val="0"/>
      <w:divBdr>
        <w:top w:val="none" w:sz="0" w:space="0" w:color="auto"/>
        <w:left w:val="none" w:sz="0" w:space="0" w:color="auto"/>
        <w:bottom w:val="none" w:sz="0" w:space="0" w:color="auto"/>
        <w:right w:val="none" w:sz="0" w:space="0" w:color="auto"/>
      </w:divBdr>
    </w:div>
    <w:div w:id="1267617413">
      <w:bodyDiv w:val="1"/>
      <w:marLeft w:val="0"/>
      <w:marRight w:val="0"/>
      <w:marTop w:val="0"/>
      <w:marBottom w:val="0"/>
      <w:divBdr>
        <w:top w:val="none" w:sz="0" w:space="0" w:color="auto"/>
        <w:left w:val="none" w:sz="0" w:space="0" w:color="auto"/>
        <w:bottom w:val="none" w:sz="0" w:space="0" w:color="auto"/>
        <w:right w:val="none" w:sz="0" w:space="0" w:color="auto"/>
      </w:divBdr>
    </w:div>
    <w:div w:id="1268191963">
      <w:bodyDiv w:val="1"/>
      <w:marLeft w:val="0"/>
      <w:marRight w:val="0"/>
      <w:marTop w:val="0"/>
      <w:marBottom w:val="0"/>
      <w:divBdr>
        <w:top w:val="none" w:sz="0" w:space="0" w:color="auto"/>
        <w:left w:val="none" w:sz="0" w:space="0" w:color="auto"/>
        <w:bottom w:val="none" w:sz="0" w:space="0" w:color="auto"/>
        <w:right w:val="none" w:sz="0" w:space="0" w:color="auto"/>
      </w:divBdr>
    </w:div>
    <w:div w:id="1273243638">
      <w:bodyDiv w:val="1"/>
      <w:marLeft w:val="0"/>
      <w:marRight w:val="0"/>
      <w:marTop w:val="0"/>
      <w:marBottom w:val="0"/>
      <w:divBdr>
        <w:top w:val="none" w:sz="0" w:space="0" w:color="auto"/>
        <w:left w:val="none" w:sz="0" w:space="0" w:color="auto"/>
        <w:bottom w:val="none" w:sz="0" w:space="0" w:color="auto"/>
        <w:right w:val="none" w:sz="0" w:space="0" w:color="auto"/>
      </w:divBdr>
    </w:div>
    <w:div w:id="1275359666">
      <w:bodyDiv w:val="1"/>
      <w:marLeft w:val="0"/>
      <w:marRight w:val="0"/>
      <w:marTop w:val="0"/>
      <w:marBottom w:val="0"/>
      <w:divBdr>
        <w:top w:val="none" w:sz="0" w:space="0" w:color="auto"/>
        <w:left w:val="none" w:sz="0" w:space="0" w:color="auto"/>
        <w:bottom w:val="none" w:sz="0" w:space="0" w:color="auto"/>
        <w:right w:val="none" w:sz="0" w:space="0" w:color="auto"/>
      </w:divBdr>
    </w:div>
    <w:div w:id="1278413855">
      <w:bodyDiv w:val="1"/>
      <w:marLeft w:val="0"/>
      <w:marRight w:val="0"/>
      <w:marTop w:val="0"/>
      <w:marBottom w:val="0"/>
      <w:divBdr>
        <w:top w:val="none" w:sz="0" w:space="0" w:color="auto"/>
        <w:left w:val="none" w:sz="0" w:space="0" w:color="auto"/>
        <w:bottom w:val="none" w:sz="0" w:space="0" w:color="auto"/>
        <w:right w:val="none" w:sz="0" w:space="0" w:color="auto"/>
      </w:divBdr>
    </w:div>
    <w:div w:id="1279987901">
      <w:bodyDiv w:val="1"/>
      <w:marLeft w:val="0"/>
      <w:marRight w:val="0"/>
      <w:marTop w:val="0"/>
      <w:marBottom w:val="0"/>
      <w:divBdr>
        <w:top w:val="none" w:sz="0" w:space="0" w:color="auto"/>
        <w:left w:val="none" w:sz="0" w:space="0" w:color="auto"/>
        <w:bottom w:val="none" w:sz="0" w:space="0" w:color="auto"/>
        <w:right w:val="none" w:sz="0" w:space="0" w:color="auto"/>
      </w:divBdr>
    </w:div>
    <w:div w:id="1279993710">
      <w:bodyDiv w:val="1"/>
      <w:marLeft w:val="0"/>
      <w:marRight w:val="0"/>
      <w:marTop w:val="0"/>
      <w:marBottom w:val="0"/>
      <w:divBdr>
        <w:top w:val="none" w:sz="0" w:space="0" w:color="auto"/>
        <w:left w:val="none" w:sz="0" w:space="0" w:color="auto"/>
        <w:bottom w:val="none" w:sz="0" w:space="0" w:color="auto"/>
        <w:right w:val="none" w:sz="0" w:space="0" w:color="auto"/>
      </w:divBdr>
    </w:div>
    <w:div w:id="1281575238">
      <w:bodyDiv w:val="1"/>
      <w:marLeft w:val="0"/>
      <w:marRight w:val="0"/>
      <w:marTop w:val="0"/>
      <w:marBottom w:val="0"/>
      <w:divBdr>
        <w:top w:val="none" w:sz="0" w:space="0" w:color="auto"/>
        <w:left w:val="none" w:sz="0" w:space="0" w:color="auto"/>
        <w:bottom w:val="none" w:sz="0" w:space="0" w:color="auto"/>
        <w:right w:val="none" w:sz="0" w:space="0" w:color="auto"/>
      </w:divBdr>
    </w:div>
    <w:div w:id="1283226824">
      <w:bodyDiv w:val="1"/>
      <w:marLeft w:val="0"/>
      <w:marRight w:val="0"/>
      <w:marTop w:val="0"/>
      <w:marBottom w:val="0"/>
      <w:divBdr>
        <w:top w:val="none" w:sz="0" w:space="0" w:color="auto"/>
        <w:left w:val="none" w:sz="0" w:space="0" w:color="auto"/>
        <w:bottom w:val="none" w:sz="0" w:space="0" w:color="auto"/>
        <w:right w:val="none" w:sz="0" w:space="0" w:color="auto"/>
      </w:divBdr>
    </w:div>
    <w:div w:id="1283993566">
      <w:bodyDiv w:val="1"/>
      <w:marLeft w:val="0"/>
      <w:marRight w:val="0"/>
      <w:marTop w:val="0"/>
      <w:marBottom w:val="0"/>
      <w:divBdr>
        <w:top w:val="none" w:sz="0" w:space="0" w:color="auto"/>
        <w:left w:val="none" w:sz="0" w:space="0" w:color="auto"/>
        <w:bottom w:val="none" w:sz="0" w:space="0" w:color="auto"/>
        <w:right w:val="none" w:sz="0" w:space="0" w:color="auto"/>
      </w:divBdr>
    </w:div>
    <w:div w:id="1286232783">
      <w:bodyDiv w:val="1"/>
      <w:marLeft w:val="0"/>
      <w:marRight w:val="0"/>
      <w:marTop w:val="0"/>
      <w:marBottom w:val="0"/>
      <w:divBdr>
        <w:top w:val="none" w:sz="0" w:space="0" w:color="auto"/>
        <w:left w:val="none" w:sz="0" w:space="0" w:color="auto"/>
        <w:bottom w:val="none" w:sz="0" w:space="0" w:color="auto"/>
        <w:right w:val="none" w:sz="0" w:space="0" w:color="auto"/>
      </w:divBdr>
    </w:div>
    <w:div w:id="1289119471">
      <w:bodyDiv w:val="1"/>
      <w:marLeft w:val="0"/>
      <w:marRight w:val="0"/>
      <w:marTop w:val="0"/>
      <w:marBottom w:val="0"/>
      <w:divBdr>
        <w:top w:val="none" w:sz="0" w:space="0" w:color="auto"/>
        <w:left w:val="none" w:sz="0" w:space="0" w:color="auto"/>
        <w:bottom w:val="none" w:sz="0" w:space="0" w:color="auto"/>
        <w:right w:val="none" w:sz="0" w:space="0" w:color="auto"/>
      </w:divBdr>
    </w:div>
    <w:div w:id="1290630359">
      <w:bodyDiv w:val="1"/>
      <w:marLeft w:val="0"/>
      <w:marRight w:val="0"/>
      <w:marTop w:val="0"/>
      <w:marBottom w:val="0"/>
      <w:divBdr>
        <w:top w:val="none" w:sz="0" w:space="0" w:color="auto"/>
        <w:left w:val="none" w:sz="0" w:space="0" w:color="auto"/>
        <w:bottom w:val="none" w:sz="0" w:space="0" w:color="auto"/>
        <w:right w:val="none" w:sz="0" w:space="0" w:color="auto"/>
      </w:divBdr>
    </w:div>
    <w:div w:id="1292445584">
      <w:bodyDiv w:val="1"/>
      <w:marLeft w:val="0"/>
      <w:marRight w:val="0"/>
      <w:marTop w:val="0"/>
      <w:marBottom w:val="0"/>
      <w:divBdr>
        <w:top w:val="none" w:sz="0" w:space="0" w:color="auto"/>
        <w:left w:val="none" w:sz="0" w:space="0" w:color="auto"/>
        <w:bottom w:val="none" w:sz="0" w:space="0" w:color="auto"/>
        <w:right w:val="none" w:sz="0" w:space="0" w:color="auto"/>
      </w:divBdr>
    </w:div>
    <w:div w:id="1292593697">
      <w:bodyDiv w:val="1"/>
      <w:marLeft w:val="0"/>
      <w:marRight w:val="0"/>
      <w:marTop w:val="0"/>
      <w:marBottom w:val="0"/>
      <w:divBdr>
        <w:top w:val="none" w:sz="0" w:space="0" w:color="auto"/>
        <w:left w:val="none" w:sz="0" w:space="0" w:color="auto"/>
        <w:bottom w:val="none" w:sz="0" w:space="0" w:color="auto"/>
        <w:right w:val="none" w:sz="0" w:space="0" w:color="auto"/>
      </w:divBdr>
    </w:div>
    <w:div w:id="1296527415">
      <w:bodyDiv w:val="1"/>
      <w:marLeft w:val="0"/>
      <w:marRight w:val="0"/>
      <w:marTop w:val="0"/>
      <w:marBottom w:val="0"/>
      <w:divBdr>
        <w:top w:val="none" w:sz="0" w:space="0" w:color="auto"/>
        <w:left w:val="none" w:sz="0" w:space="0" w:color="auto"/>
        <w:bottom w:val="none" w:sz="0" w:space="0" w:color="auto"/>
        <w:right w:val="none" w:sz="0" w:space="0" w:color="auto"/>
      </w:divBdr>
    </w:div>
    <w:div w:id="1296594822">
      <w:bodyDiv w:val="1"/>
      <w:marLeft w:val="0"/>
      <w:marRight w:val="0"/>
      <w:marTop w:val="0"/>
      <w:marBottom w:val="0"/>
      <w:divBdr>
        <w:top w:val="none" w:sz="0" w:space="0" w:color="auto"/>
        <w:left w:val="none" w:sz="0" w:space="0" w:color="auto"/>
        <w:bottom w:val="none" w:sz="0" w:space="0" w:color="auto"/>
        <w:right w:val="none" w:sz="0" w:space="0" w:color="auto"/>
      </w:divBdr>
    </w:div>
    <w:div w:id="1296717264">
      <w:bodyDiv w:val="1"/>
      <w:marLeft w:val="0"/>
      <w:marRight w:val="0"/>
      <w:marTop w:val="0"/>
      <w:marBottom w:val="0"/>
      <w:divBdr>
        <w:top w:val="none" w:sz="0" w:space="0" w:color="auto"/>
        <w:left w:val="none" w:sz="0" w:space="0" w:color="auto"/>
        <w:bottom w:val="none" w:sz="0" w:space="0" w:color="auto"/>
        <w:right w:val="none" w:sz="0" w:space="0" w:color="auto"/>
      </w:divBdr>
    </w:div>
    <w:div w:id="1297950054">
      <w:bodyDiv w:val="1"/>
      <w:marLeft w:val="0"/>
      <w:marRight w:val="0"/>
      <w:marTop w:val="0"/>
      <w:marBottom w:val="0"/>
      <w:divBdr>
        <w:top w:val="none" w:sz="0" w:space="0" w:color="auto"/>
        <w:left w:val="none" w:sz="0" w:space="0" w:color="auto"/>
        <w:bottom w:val="none" w:sz="0" w:space="0" w:color="auto"/>
        <w:right w:val="none" w:sz="0" w:space="0" w:color="auto"/>
      </w:divBdr>
    </w:div>
    <w:div w:id="1298415610">
      <w:bodyDiv w:val="1"/>
      <w:marLeft w:val="0"/>
      <w:marRight w:val="0"/>
      <w:marTop w:val="0"/>
      <w:marBottom w:val="0"/>
      <w:divBdr>
        <w:top w:val="none" w:sz="0" w:space="0" w:color="auto"/>
        <w:left w:val="none" w:sz="0" w:space="0" w:color="auto"/>
        <w:bottom w:val="none" w:sz="0" w:space="0" w:color="auto"/>
        <w:right w:val="none" w:sz="0" w:space="0" w:color="auto"/>
      </w:divBdr>
    </w:div>
    <w:div w:id="1301837560">
      <w:bodyDiv w:val="1"/>
      <w:marLeft w:val="0"/>
      <w:marRight w:val="0"/>
      <w:marTop w:val="0"/>
      <w:marBottom w:val="0"/>
      <w:divBdr>
        <w:top w:val="none" w:sz="0" w:space="0" w:color="auto"/>
        <w:left w:val="none" w:sz="0" w:space="0" w:color="auto"/>
        <w:bottom w:val="none" w:sz="0" w:space="0" w:color="auto"/>
        <w:right w:val="none" w:sz="0" w:space="0" w:color="auto"/>
      </w:divBdr>
    </w:div>
    <w:div w:id="1302154547">
      <w:bodyDiv w:val="1"/>
      <w:marLeft w:val="0"/>
      <w:marRight w:val="0"/>
      <w:marTop w:val="0"/>
      <w:marBottom w:val="0"/>
      <w:divBdr>
        <w:top w:val="none" w:sz="0" w:space="0" w:color="auto"/>
        <w:left w:val="none" w:sz="0" w:space="0" w:color="auto"/>
        <w:bottom w:val="none" w:sz="0" w:space="0" w:color="auto"/>
        <w:right w:val="none" w:sz="0" w:space="0" w:color="auto"/>
      </w:divBdr>
    </w:div>
    <w:div w:id="1304122417">
      <w:bodyDiv w:val="1"/>
      <w:marLeft w:val="0"/>
      <w:marRight w:val="0"/>
      <w:marTop w:val="0"/>
      <w:marBottom w:val="0"/>
      <w:divBdr>
        <w:top w:val="none" w:sz="0" w:space="0" w:color="auto"/>
        <w:left w:val="none" w:sz="0" w:space="0" w:color="auto"/>
        <w:bottom w:val="none" w:sz="0" w:space="0" w:color="auto"/>
        <w:right w:val="none" w:sz="0" w:space="0" w:color="auto"/>
      </w:divBdr>
    </w:div>
    <w:div w:id="1305818028">
      <w:bodyDiv w:val="1"/>
      <w:marLeft w:val="0"/>
      <w:marRight w:val="0"/>
      <w:marTop w:val="0"/>
      <w:marBottom w:val="0"/>
      <w:divBdr>
        <w:top w:val="none" w:sz="0" w:space="0" w:color="auto"/>
        <w:left w:val="none" w:sz="0" w:space="0" w:color="auto"/>
        <w:bottom w:val="none" w:sz="0" w:space="0" w:color="auto"/>
        <w:right w:val="none" w:sz="0" w:space="0" w:color="auto"/>
      </w:divBdr>
    </w:div>
    <w:div w:id="1306928330">
      <w:bodyDiv w:val="1"/>
      <w:marLeft w:val="0"/>
      <w:marRight w:val="0"/>
      <w:marTop w:val="0"/>
      <w:marBottom w:val="0"/>
      <w:divBdr>
        <w:top w:val="none" w:sz="0" w:space="0" w:color="auto"/>
        <w:left w:val="none" w:sz="0" w:space="0" w:color="auto"/>
        <w:bottom w:val="none" w:sz="0" w:space="0" w:color="auto"/>
        <w:right w:val="none" w:sz="0" w:space="0" w:color="auto"/>
      </w:divBdr>
    </w:div>
    <w:div w:id="1307276319">
      <w:bodyDiv w:val="1"/>
      <w:marLeft w:val="0"/>
      <w:marRight w:val="0"/>
      <w:marTop w:val="0"/>
      <w:marBottom w:val="0"/>
      <w:divBdr>
        <w:top w:val="none" w:sz="0" w:space="0" w:color="auto"/>
        <w:left w:val="none" w:sz="0" w:space="0" w:color="auto"/>
        <w:bottom w:val="none" w:sz="0" w:space="0" w:color="auto"/>
        <w:right w:val="none" w:sz="0" w:space="0" w:color="auto"/>
      </w:divBdr>
    </w:div>
    <w:div w:id="1307972167">
      <w:bodyDiv w:val="1"/>
      <w:marLeft w:val="0"/>
      <w:marRight w:val="0"/>
      <w:marTop w:val="0"/>
      <w:marBottom w:val="0"/>
      <w:divBdr>
        <w:top w:val="none" w:sz="0" w:space="0" w:color="auto"/>
        <w:left w:val="none" w:sz="0" w:space="0" w:color="auto"/>
        <w:bottom w:val="none" w:sz="0" w:space="0" w:color="auto"/>
        <w:right w:val="none" w:sz="0" w:space="0" w:color="auto"/>
      </w:divBdr>
    </w:div>
    <w:div w:id="1308584327">
      <w:bodyDiv w:val="1"/>
      <w:marLeft w:val="0"/>
      <w:marRight w:val="0"/>
      <w:marTop w:val="0"/>
      <w:marBottom w:val="0"/>
      <w:divBdr>
        <w:top w:val="none" w:sz="0" w:space="0" w:color="auto"/>
        <w:left w:val="none" w:sz="0" w:space="0" w:color="auto"/>
        <w:bottom w:val="none" w:sz="0" w:space="0" w:color="auto"/>
        <w:right w:val="none" w:sz="0" w:space="0" w:color="auto"/>
      </w:divBdr>
    </w:div>
    <w:div w:id="1309745519">
      <w:bodyDiv w:val="1"/>
      <w:marLeft w:val="0"/>
      <w:marRight w:val="0"/>
      <w:marTop w:val="0"/>
      <w:marBottom w:val="0"/>
      <w:divBdr>
        <w:top w:val="none" w:sz="0" w:space="0" w:color="auto"/>
        <w:left w:val="none" w:sz="0" w:space="0" w:color="auto"/>
        <w:bottom w:val="none" w:sz="0" w:space="0" w:color="auto"/>
        <w:right w:val="none" w:sz="0" w:space="0" w:color="auto"/>
      </w:divBdr>
    </w:div>
    <w:div w:id="1311597798">
      <w:bodyDiv w:val="1"/>
      <w:marLeft w:val="0"/>
      <w:marRight w:val="0"/>
      <w:marTop w:val="0"/>
      <w:marBottom w:val="0"/>
      <w:divBdr>
        <w:top w:val="none" w:sz="0" w:space="0" w:color="auto"/>
        <w:left w:val="none" w:sz="0" w:space="0" w:color="auto"/>
        <w:bottom w:val="none" w:sz="0" w:space="0" w:color="auto"/>
        <w:right w:val="none" w:sz="0" w:space="0" w:color="auto"/>
      </w:divBdr>
    </w:div>
    <w:div w:id="1318922431">
      <w:bodyDiv w:val="1"/>
      <w:marLeft w:val="0"/>
      <w:marRight w:val="0"/>
      <w:marTop w:val="0"/>
      <w:marBottom w:val="0"/>
      <w:divBdr>
        <w:top w:val="none" w:sz="0" w:space="0" w:color="auto"/>
        <w:left w:val="none" w:sz="0" w:space="0" w:color="auto"/>
        <w:bottom w:val="none" w:sz="0" w:space="0" w:color="auto"/>
        <w:right w:val="none" w:sz="0" w:space="0" w:color="auto"/>
      </w:divBdr>
    </w:div>
    <w:div w:id="1323463432">
      <w:bodyDiv w:val="1"/>
      <w:marLeft w:val="0"/>
      <w:marRight w:val="0"/>
      <w:marTop w:val="0"/>
      <w:marBottom w:val="0"/>
      <w:divBdr>
        <w:top w:val="none" w:sz="0" w:space="0" w:color="auto"/>
        <w:left w:val="none" w:sz="0" w:space="0" w:color="auto"/>
        <w:bottom w:val="none" w:sz="0" w:space="0" w:color="auto"/>
        <w:right w:val="none" w:sz="0" w:space="0" w:color="auto"/>
      </w:divBdr>
    </w:div>
    <w:div w:id="1328553164">
      <w:bodyDiv w:val="1"/>
      <w:marLeft w:val="0"/>
      <w:marRight w:val="0"/>
      <w:marTop w:val="0"/>
      <w:marBottom w:val="0"/>
      <w:divBdr>
        <w:top w:val="none" w:sz="0" w:space="0" w:color="auto"/>
        <w:left w:val="none" w:sz="0" w:space="0" w:color="auto"/>
        <w:bottom w:val="none" w:sz="0" w:space="0" w:color="auto"/>
        <w:right w:val="none" w:sz="0" w:space="0" w:color="auto"/>
      </w:divBdr>
    </w:div>
    <w:div w:id="1330518323">
      <w:bodyDiv w:val="1"/>
      <w:marLeft w:val="0"/>
      <w:marRight w:val="0"/>
      <w:marTop w:val="0"/>
      <w:marBottom w:val="0"/>
      <w:divBdr>
        <w:top w:val="none" w:sz="0" w:space="0" w:color="auto"/>
        <w:left w:val="none" w:sz="0" w:space="0" w:color="auto"/>
        <w:bottom w:val="none" w:sz="0" w:space="0" w:color="auto"/>
        <w:right w:val="none" w:sz="0" w:space="0" w:color="auto"/>
      </w:divBdr>
    </w:div>
    <w:div w:id="1334576625">
      <w:bodyDiv w:val="1"/>
      <w:marLeft w:val="0"/>
      <w:marRight w:val="0"/>
      <w:marTop w:val="0"/>
      <w:marBottom w:val="0"/>
      <w:divBdr>
        <w:top w:val="none" w:sz="0" w:space="0" w:color="auto"/>
        <w:left w:val="none" w:sz="0" w:space="0" w:color="auto"/>
        <w:bottom w:val="none" w:sz="0" w:space="0" w:color="auto"/>
        <w:right w:val="none" w:sz="0" w:space="0" w:color="auto"/>
      </w:divBdr>
    </w:div>
    <w:div w:id="1335183735">
      <w:bodyDiv w:val="1"/>
      <w:marLeft w:val="0"/>
      <w:marRight w:val="0"/>
      <w:marTop w:val="0"/>
      <w:marBottom w:val="0"/>
      <w:divBdr>
        <w:top w:val="none" w:sz="0" w:space="0" w:color="auto"/>
        <w:left w:val="none" w:sz="0" w:space="0" w:color="auto"/>
        <w:bottom w:val="none" w:sz="0" w:space="0" w:color="auto"/>
        <w:right w:val="none" w:sz="0" w:space="0" w:color="auto"/>
      </w:divBdr>
    </w:div>
    <w:div w:id="1336300160">
      <w:bodyDiv w:val="1"/>
      <w:marLeft w:val="0"/>
      <w:marRight w:val="0"/>
      <w:marTop w:val="0"/>
      <w:marBottom w:val="0"/>
      <w:divBdr>
        <w:top w:val="none" w:sz="0" w:space="0" w:color="auto"/>
        <w:left w:val="none" w:sz="0" w:space="0" w:color="auto"/>
        <w:bottom w:val="none" w:sz="0" w:space="0" w:color="auto"/>
        <w:right w:val="none" w:sz="0" w:space="0" w:color="auto"/>
      </w:divBdr>
    </w:div>
    <w:div w:id="1337881395">
      <w:bodyDiv w:val="1"/>
      <w:marLeft w:val="0"/>
      <w:marRight w:val="0"/>
      <w:marTop w:val="0"/>
      <w:marBottom w:val="0"/>
      <w:divBdr>
        <w:top w:val="none" w:sz="0" w:space="0" w:color="auto"/>
        <w:left w:val="none" w:sz="0" w:space="0" w:color="auto"/>
        <w:bottom w:val="none" w:sz="0" w:space="0" w:color="auto"/>
        <w:right w:val="none" w:sz="0" w:space="0" w:color="auto"/>
      </w:divBdr>
    </w:div>
    <w:div w:id="1342393348">
      <w:bodyDiv w:val="1"/>
      <w:marLeft w:val="0"/>
      <w:marRight w:val="0"/>
      <w:marTop w:val="0"/>
      <w:marBottom w:val="0"/>
      <w:divBdr>
        <w:top w:val="none" w:sz="0" w:space="0" w:color="auto"/>
        <w:left w:val="none" w:sz="0" w:space="0" w:color="auto"/>
        <w:bottom w:val="none" w:sz="0" w:space="0" w:color="auto"/>
        <w:right w:val="none" w:sz="0" w:space="0" w:color="auto"/>
      </w:divBdr>
    </w:div>
    <w:div w:id="1342776504">
      <w:bodyDiv w:val="1"/>
      <w:marLeft w:val="0"/>
      <w:marRight w:val="0"/>
      <w:marTop w:val="0"/>
      <w:marBottom w:val="0"/>
      <w:divBdr>
        <w:top w:val="none" w:sz="0" w:space="0" w:color="auto"/>
        <w:left w:val="none" w:sz="0" w:space="0" w:color="auto"/>
        <w:bottom w:val="none" w:sz="0" w:space="0" w:color="auto"/>
        <w:right w:val="none" w:sz="0" w:space="0" w:color="auto"/>
      </w:divBdr>
    </w:div>
    <w:div w:id="1345211603">
      <w:bodyDiv w:val="1"/>
      <w:marLeft w:val="0"/>
      <w:marRight w:val="0"/>
      <w:marTop w:val="0"/>
      <w:marBottom w:val="0"/>
      <w:divBdr>
        <w:top w:val="none" w:sz="0" w:space="0" w:color="auto"/>
        <w:left w:val="none" w:sz="0" w:space="0" w:color="auto"/>
        <w:bottom w:val="none" w:sz="0" w:space="0" w:color="auto"/>
        <w:right w:val="none" w:sz="0" w:space="0" w:color="auto"/>
      </w:divBdr>
    </w:div>
    <w:div w:id="1346445625">
      <w:bodyDiv w:val="1"/>
      <w:marLeft w:val="0"/>
      <w:marRight w:val="0"/>
      <w:marTop w:val="0"/>
      <w:marBottom w:val="0"/>
      <w:divBdr>
        <w:top w:val="none" w:sz="0" w:space="0" w:color="auto"/>
        <w:left w:val="none" w:sz="0" w:space="0" w:color="auto"/>
        <w:bottom w:val="none" w:sz="0" w:space="0" w:color="auto"/>
        <w:right w:val="none" w:sz="0" w:space="0" w:color="auto"/>
      </w:divBdr>
    </w:div>
    <w:div w:id="1349722814">
      <w:bodyDiv w:val="1"/>
      <w:marLeft w:val="0"/>
      <w:marRight w:val="0"/>
      <w:marTop w:val="0"/>
      <w:marBottom w:val="0"/>
      <w:divBdr>
        <w:top w:val="none" w:sz="0" w:space="0" w:color="auto"/>
        <w:left w:val="none" w:sz="0" w:space="0" w:color="auto"/>
        <w:bottom w:val="none" w:sz="0" w:space="0" w:color="auto"/>
        <w:right w:val="none" w:sz="0" w:space="0" w:color="auto"/>
      </w:divBdr>
    </w:div>
    <w:div w:id="1350763299">
      <w:bodyDiv w:val="1"/>
      <w:marLeft w:val="0"/>
      <w:marRight w:val="0"/>
      <w:marTop w:val="0"/>
      <w:marBottom w:val="0"/>
      <w:divBdr>
        <w:top w:val="none" w:sz="0" w:space="0" w:color="auto"/>
        <w:left w:val="none" w:sz="0" w:space="0" w:color="auto"/>
        <w:bottom w:val="none" w:sz="0" w:space="0" w:color="auto"/>
        <w:right w:val="none" w:sz="0" w:space="0" w:color="auto"/>
      </w:divBdr>
    </w:div>
    <w:div w:id="1354764951">
      <w:bodyDiv w:val="1"/>
      <w:marLeft w:val="0"/>
      <w:marRight w:val="0"/>
      <w:marTop w:val="0"/>
      <w:marBottom w:val="0"/>
      <w:divBdr>
        <w:top w:val="none" w:sz="0" w:space="0" w:color="auto"/>
        <w:left w:val="none" w:sz="0" w:space="0" w:color="auto"/>
        <w:bottom w:val="none" w:sz="0" w:space="0" w:color="auto"/>
        <w:right w:val="none" w:sz="0" w:space="0" w:color="auto"/>
      </w:divBdr>
    </w:div>
    <w:div w:id="1358848689">
      <w:bodyDiv w:val="1"/>
      <w:marLeft w:val="0"/>
      <w:marRight w:val="0"/>
      <w:marTop w:val="0"/>
      <w:marBottom w:val="0"/>
      <w:divBdr>
        <w:top w:val="none" w:sz="0" w:space="0" w:color="auto"/>
        <w:left w:val="none" w:sz="0" w:space="0" w:color="auto"/>
        <w:bottom w:val="none" w:sz="0" w:space="0" w:color="auto"/>
        <w:right w:val="none" w:sz="0" w:space="0" w:color="auto"/>
      </w:divBdr>
    </w:div>
    <w:div w:id="1359160490">
      <w:bodyDiv w:val="1"/>
      <w:marLeft w:val="0"/>
      <w:marRight w:val="0"/>
      <w:marTop w:val="0"/>
      <w:marBottom w:val="0"/>
      <w:divBdr>
        <w:top w:val="none" w:sz="0" w:space="0" w:color="auto"/>
        <w:left w:val="none" w:sz="0" w:space="0" w:color="auto"/>
        <w:bottom w:val="none" w:sz="0" w:space="0" w:color="auto"/>
        <w:right w:val="none" w:sz="0" w:space="0" w:color="auto"/>
      </w:divBdr>
    </w:div>
    <w:div w:id="1359160563">
      <w:bodyDiv w:val="1"/>
      <w:marLeft w:val="0"/>
      <w:marRight w:val="0"/>
      <w:marTop w:val="0"/>
      <w:marBottom w:val="0"/>
      <w:divBdr>
        <w:top w:val="none" w:sz="0" w:space="0" w:color="auto"/>
        <w:left w:val="none" w:sz="0" w:space="0" w:color="auto"/>
        <w:bottom w:val="none" w:sz="0" w:space="0" w:color="auto"/>
        <w:right w:val="none" w:sz="0" w:space="0" w:color="auto"/>
      </w:divBdr>
    </w:div>
    <w:div w:id="1359773602">
      <w:bodyDiv w:val="1"/>
      <w:marLeft w:val="0"/>
      <w:marRight w:val="0"/>
      <w:marTop w:val="0"/>
      <w:marBottom w:val="0"/>
      <w:divBdr>
        <w:top w:val="none" w:sz="0" w:space="0" w:color="auto"/>
        <w:left w:val="none" w:sz="0" w:space="0" w:color="auto"/>
        <w:bottom w:val="none" w:sz="0" w:space="0" w:color="auto"/>
        <w:right w:val="none" w:sz="0" w:space="0" w:color="auto"/>
      </w:divBdr>
    </w:div>
    <w:div w:id="1360622813">
      <w:bodyDiv w:val="1"/>
      <w:marLeft w:val="0"/>
      <w:marRight w:val="0"/>
      <w:marTop w:val="0"/>
      <w:marBottom w:val="0"/>
      <w:divBdr>
        <w:top w:val="none" w:sz="0" w:space="0" w:color="auto"/>
        <w:left w:val="none" w:sz="0" w:space="0" w:color="auto"/>
        <w:bottom w:val="none" w:sz="0" w:space="0" w:color="auto"/>
        <w:right w:val="none" w:sz="0" w:space="0" w:color="auto"/>
      </w:divBdr>
    </w:div>
    <w:div w:id="1361471377">
      <w:bodyDiv w:val="1"/>
      <w:marLeft w:val="0"/>
      <w:marRight w:val="0"/>
      <w:marTop w:val="0"/>
      <w:marBottom w:val="0"/>
      <w:divBdr>
        <w:top w:val="none" w:sz="0" w:space="0" w:color="auto"/>
        <w:left w:val="none" w:sz="0" w:space="0" w:color="auto"/>
        <w:bottom w:val="none" w:sz="0" w:space="0" w:color="auto"/>
        <w:right w:val="none" w:sz="0" w:space="0" w:color="auto"/>
      </w:divBdr>
    </w:div>
    <w:div w:id="1361586969">
      <w:bodyDiv w:val="1"/>
      <w:marLeft w:val="0"/>
      <w:marRight w:val="0"/>
      <w:marTop w:val="0"/>
      <w:marBottom w:val="0"/>
      <w:divBdr>
        <w:top w:val="none" w:sz="0" w:space="0" w:color="auto"/>
        <w:left w:val="none" w:sz="0" w:space="0" w:color="auto"/>
        <w:bottom w:val="none" w:sz="0" w:space="0" w:color="auto"/>
        <w:right w:val="none" w:sz="0" w:space="0" w:color="auto"/>
      </w:divBdr>
    </w:div>
    <w:div w:id="1362127003">
      <w:bodyDiv w:val="1"/>
      <w:marLeft w:val="0"/>
      <w:marRight w:val="0"/>
      <w:marTop w:val="0"/>
      <w:marBottom w:val="0"/>
      <w:divBdr>
        <w:top w:val="none" w:sz="0" w:space="0" w:color="auto"/>
        <w:left w:val="none" w:sz="0" w:space="0" w:color="auto"/>
        <w:bottom w:val="none" w:sz="0" w:space="0" w:color="auto"/>
        <w:right w:val="none" w:sz="0" w:space="0" w:color="auto"/>
      </w:divBdr>
    </w:div>
    <w:div w:id="1364331377">
      <w:bodyDiv w:val="1"/>
      <w:marLeft w:val="0"/>
      <w:marRight w:val="0"/>
      <w:marTop w:val="0"/>
      <w:marBottom w:val="0"/>
      <w:divBdr>
        <w:top w:val="none" w:sz="0" w:space="0" w:color="auto"/>
        <w:left w:val="none" w:sz="0" w:space="0" w:color="auto"/>
        <w:bottom w:val="none" w:sz="0" w:space="0" w:color="auto"/>
        <w:right w:val="none" w:sz="0" w:space="0" w:color="auto"/>
      </w:divBdr>
    </w:div>
    <w:div w:id="1369647182">
      <w:bodyDiv w:val="1"/>
      <w:marLeft w:val="0"/>
      <w:marRight w:val="0"/>
      <w:marTop w:val="0"/>
      <w:marBottom w:val="0"/>
      <w:divBdr>
        <w:top w:val="none" w:sz="0" w:space="0" w:color="auto"/>
        <w:left w:val="none" w:sz="0" w:space="0" w:color="auto"/>
        <w:bottom w:val="none" w:sz="0" w:space="0" w:color="auto"/>
        <w:right w:val="none" w:sz="0" w:space="0" w:color="auto"/>
      </w:divBdr>
    </w:div>
    <w:div w:id="1369724752">
      <w:bodyDiv w:val="1"/>
      <w:marLeft w:val="0"/>
      <w:marRight w:val="0"/>
      <w:marTop w:val="0"/>
      <w:marBottom w:val="0"/>
      <w:divBdr>
        <w:top w:val="none" w:sz="0" w:space="0" w:color="auto"/>
        <w:left w:val="none" w:sz="0" w:space="0" w:color="auto"/>
        <w:bottom w:val="none" w:sz="0" w:space="0" w:color="auto"/>
        <w:right w:val="none" w:sz="0" w:space="0" w:color="auto"/>
      </w:divBdr>
    </w:div>
    <w:div w:id="1372415623">
      <w:bodyDiv w:val="1"/>
      <w:marLeft w:val="0"/>
      <w:marRight w:val="0"/>
      <w:marTop w:val="0"/>
      <w:marBottom w:val="0"/>
      <w:divBdr>
        <w:top w:val="none" w:sz="0" w:space="0" w:color="auto"/>
        <w:left w:val="none" w:sz="0" w:space="0" w:color="auto"/>
        <w:bottom w:val="none" w:sz="0" w:space="0" w:color="auto"/>
        <w:right w:val="none" w:sz="0" w:space="0" w:color="auto"/>
      </w:divBdr>
    </w:div>
    <w:div w:id="1373379072">
      <w:bodyDiv w:val="1"/>
      <w:marLeft w:val="0"/>
      <w:marRight w:val="0"/>
      <w:marTop w:val="0"/>
      <w:marBottom w:val="0"/>
      <w:divBdr>
        <w:top w:val="none" w:sz="0" w:space="0" w:color="auto"/>
        <w:left w:val="none" w:sz="0" w:space="0" w:color="auto"/>
        <w:bottom w:val="none" w:sz="0" w:space="0" w:color="auto"/>
        <w:right w:val="none" w:sz="0" w:space="0" w:color="auto"/>
      </w:divBdr>
    </w:div>
    <w:div w:id="1378624163">
      <w:bodyDiv w:val="1"/>
      <w:marLeft w:val="0"/>
      <w:marRight w:val="0"/>
      <w:marTop w:val="0"/>
      <w:marBottom w:val="0"/>
      <w:divBdr>
        <w:top w:val="none" w:sz="0" w:space="0" w:color="auto"/>
        <w:left w:val="none" w:sz="0" w:space="0" w:color="auto"/>
        <w:bottom w:val="none" w:sz="0" w:space="0" w:color="auto"/>
        <w:right w:val="none" w:sz="0" w:space="0" w:color="auto"/>
      </w:divBdr>
    </w:div>
    <w:div w:id="1380477014">
      <w:bodyDiv w:val="1"/>
      <w:marLeft w:val="0"/>
      <w:marRight w:val="0"/>
      <w:marTop w:val="0"/>
      <w:marBottom w:val="0"/>
      <w:divBdr>
        <w:top w:val="none" w:sz="0" w:space="0" w:color="auto"/>
        <w:left w:val="none" w:sz="0" w:space="0" w:color="auto"/>
        <w:bottom w:val="none" w:sz="0" w:space="0" w:color="auto"/>
        <w:right w:val="none" w:sz="0" w:space="0" w:color="auto"/>
      </w:divBdr>
    </w:div>
    <w:div w:id="1382636808">
      <w:bodyDiv w:val="1"/>
      <w:marLeft w:val="0"/>
      <w:marRight w:val="0"/>
      <w:marTop w:val="0"/>
      <w:marBottom w:val="0"/>
      <w:divBdr>
        <w:top w:val="none" w:sz="0" w:space="0" w:color="auto"/>
        <w:left w:val="none" w:sz="0" w:space="0" w:color="auto"/>
        <w:bottom w:val="none" w:sz="0" w:space="0" w:color="auto"/>
        <w:right w:val="none" w:sz="0" w:space="0" w:color="auto"/>
      </w:divBdr>
    </w:div>
    <w:div w:id="1387332731">
      <w:bodyDiv w:val="1"/>
      <w:marLeft w:val="0"/>
      <w:marRight w:val="0"/>
      <w:marTop w:val="0"/>
      <w:marBottom w:val="0"/>
      <w:divBdr>
        <w:top w:val="none" w:sz="0" w:space="0" w:color="auto"/>
        <w:left w:val="none" w:sz="0" w:space="0" w:color="auto"/>
        <w:bottom w:val="none" w:sz="0" w:space="0" w:color="auto"/>
        <w:right w:val="none" w:sz="0" w:space="0" w:color="auto"/>
      </w:divBdr>
    </w:div>
    <w:div w:id="1389107072">
      <w:bodyDiv w:val="1"/>
      <w:marLeft w:val="0"/>
      <w:marRight w:val="0"/>
      <w:marTop w:val="0"/>
      <w:marBottom w:val="0"/>
      <w:divBdr>
        <w:top w:val="none" w:sz="0" w:space="0" w:color="auto"/>
        <w:left w:val="none" w:sz="0" w:space="0" w:color="auto"/>
        <w:bottom w:val="none" w:sz="0" w:space="0" w:color="auto"/>
        <w:right w:val="none" w:sz="0" w:space="0" w:color="auto"/>
      </w:divBdr>
    </w:div>
    <w:div w:id="1389375313">
      <w:bodyDiv w:val="1"/>
      <w:marLeft w:val="0"/>
      <w:marRight w:val="0"/>
      <w:marTop w:val="0"/>
      <w:marBottom w:val="0"/>
      <w:divBdr>
        <w:top w:val="none" w:sz="0" w:space="0" w:color="auto"/>
        <w:left w:val="none" w:sz="0" w:space="0" w:color="auto"/>
        <w:bottom w:val="none" w:sz="0" w:space="0" w:color="auto"/>
        <w:right w:val="none" w:sz="0" w:space="0" w:color="auto"/>
      </w:divBdr>
    </w:div>
    <w:div w:id="1391076397">
      <w:bodyDiv w:val="1"/>
      <w:marLeft w:val="0"/>
      <w:marRight w:val="0"/>
      <w:marTop w:val="0"/>
      <w:marBottom w:val="0"/>
      <w:divBdr>
        <w:top w:val="none" w:sz="0" w:space="0" w:color="auto"/>
        <w:left w:val="none" w:sz="0" w:space="0" w:color="auto"/>
        <w:bottom w:val="none" w:sz="0" w:space="0" w:color="auto"/>
        <w:right w:val="none" w:sz="0" w:space="0" w:color="auto"/>
      </w:divBdr>
      <w:divsChild>
        <w:div w:id="372193524">
          <w:marLeft w:val="0"/>
          <w:marRight w:val="0"/>
          <w:marTop w:val="0"/>
          <w:marBottom w:val="0"/>
          <w:divBdr>
            <w:top w:val="single" w:sz="2" w:space="0" w:color="E3E3E3"/>
            <w:left w:val="single" w:sz="2" w:space="0" w:color="E3E3E3"/>
            <w:bottom w:val="single" w:sz="2" w:space="0" w:color="E3E3E3"/>
            <w:right w:val="single" w:sz="2" w:space="0" w:color="E3E3E3"/>
          </w:divBdr>
          <w:divsChild>
            <w:div w:id="280037240">
              <w:marLeft w:val="0"/>
              <w:marRight w:val="0"/>
              <w:marTop w:val="0"/>
              <w:marBottom w:val="0"/>
              <w:divBdr>
                <w:top w:val="single" w:sz="2" w:space="0" w:color="E3E3E3"/>
                <w:left w:val="single" w:sz="2" w:space="0" w:color="E3E3E3"/>
                <w:bottom w:val="single" w:sz="2" w:space="0" w:color="E3E3E3"/>
                <w:right w:val="single" w:sz="2" w:space="0" w:color="E3E3E3"/>
              </w:divBdr>
              <w:divsChild>
                <w:div w:id="418916529">
                  <w:marLeft w:val="0"/>
                  <w:marRight w:val="0"/>
                  <w:marTop w:val="0"/>
                  <w:marBottom w:val="0"/>
                  <w:divBdr>
                    <w:top w:val="single" w:sz="2" w:space="0" w:color="E3E3E3"/>
                    <w:left w:val="single" w:sz="2" w:space="0" w:color="E3E3E3"/>
                    <w:bottom w:val="single" w:sz="2" w:space="0" w:color="E3E3E3"/>
                    <w:right w:val="single" w:sz="2" w:space="0" w:color="E3E3E3"/>
                  </w:divBdr>
                  <w:divsChild>
                    <w:div w:id="183986294">
                      <w:marLeft w:val="0"/>
                      <w:marRight w:val="0"/>
                      <w:marTop w:val="0"/>
                      <w:marBottom w:val="0"/>
                      <w:divBdr>
                        <w:top w:val="single" w:sz="2" w:space="0" w:color="E3E3E3"/>
                        <w:left w:val="single" w:sz="2" w:space="0" w:color="E3E3E3"/>
                        <w:bottom w:val="single" w:sz="2" w:space="0" w:color="E3E3E3"/>
                        <w:right w:val="single" w:sz="2" w:space="0" w:color="E3E3E3"/>
                      </w:divBdr>
                      <w:divsChild>
                        <w:div w:id="1122843699">
                          <w:marLeft w:val="0"/>
                          <w:marRight w:val="0"/>
                          <w:marTop w:val="0"/>
                          <w:marBottom w:val="0"/>
                          <w:divBdr>
                            <w:top w:val="single" w:sz="2" w:space="0" w:color="E3E3E3"/>
                            <w:left w:val="single" w:sz="2" w:space="0" w:color="E3E3E3"/>
                            <w:bottom w:val="single" w:sz="2" w:space="0" w:color="E3E3E3"/>
                            <w:right w:val="single" w:sz="2" w:space="0" w:color="E3E3E3"/>
                          </w:divBdr>
                          <w:divsChild>
                            <w:div w:id="1208184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96169426">
                                  <w:marLeft w:val="0"/>
                                  <w:marRight w:val="0"/>
                                  <w:marTop w:val="0"/>
                                  <w:marBottom w:val="0"/>
                                  <w:divBdr>
                                    <w:top w:val="single" w:sz="2" w:space="0" w:color="E3E3E3"/>
                                    <w:left w:val="single" w:sz="2" w:space="0" w:color="E3E3E3"/>
                                    <w:bottom w:val="single" w:sz="2" w:space="0" w:color="E3E3E3"/>
                                    <w:right w:val="single" w:sz="2" w:space="0" w:color="E3E3E3"/>
                                  </w:divBdr>
                                  <w:divsChild>
                                    <w:div w:id="465898564">
                                      <w:marLeft w:val="0"/>
                                      <w:marRight w:val="0"/>
                                      <w:marTop w:val="0"/>
                                      <w:marBottom w:val="0"/>
                                      <w:divBdr>
                                        <w:top w:val="single" w:sz="2" w:space="0" w:color="E3E3E3"/>
                                        <w:left w:val="single" w:sz="2" w:space="0" w:color="E3E3E3"/>
                                        <w:bottom w:val="single" w:sz="2" w:space="0" w:color="E3E3E3"/>
                                        <w:right w:val="single" w:sz="2" w:space="0" w:color="E3E3E3"/>
                                      </w:divBdr>
                                      <w:divsChild>
                                        <w:div w:id="1451893359">
                                          <w:marLeft w:val="0"/>
                                          <w:marRight w:val="0"/>
                                          <w:marTop w:val="0"/>
                                          <w:marBottom w:val="0"/>
                                          <w:divBdr>
                                            <w:top w:val="single" w:sz="2" w:space="0" w:color="E3E3E3"/>
                                            <w:left w:val="single" w:sz="2" w:space="0" w:color="E3E3E3"/>
                                            <w:bottom w:val="single" w:sz="2" w:space="0" w:color="E3E3E3"/>
                                            <w:right w:val="single" w:sz="2" w:space="0" w:color="E3E3E3"/>
                                          </w:divBdr>
                                          <w:divsChild>
                                            <w:div w:id="1281380587">
                                              <w:marLeft w:val="0"/>
                                              <w:marRight w:val="0"/>
                                              <w:marTop w:val="0"/>
                                              <w:marBottom w:val="0"/>
                                              <w:divBdr>
                                                <w:top w:val="single" w:sz="2" w:space="0" w:color="E3E3E3"/>
                                                <w:left w:val="single" w:sz="2" w:space="0" w:color="E3E3E3"/>
                                                <w:bottom w:val="single" w:sz="2" w:space="0" w:color="E3E3E3"/>
                                                <w:right w:val="single" w:sz="2" w:space="0" w:color="E3E3E3"/>
                                              </w:divBdr>
                                              <w:divsChild>
                                                <w:div w:id="936134012">
                                                  <w:marLeft w:val="0"/>
                                                  <w:marRight w:val="0"/>
                                                  <w:marTop w:val="0"/>
                                                  <w:marBottom w:val="0"/>
                                                  <w:divBdr>
                                                    <w:top w:val="single" w:sz="2" w:space="0" w:color="E3E3E3"/>
                                                    <w:left w:val="single" w:sz="2" w:space="0" w:color="E3E3E3"/>
                                                    <w:bottom w:val="single" w:sz="2" w:space="0" w:color="E3E3E3"/>
                                                    <w:right w:val="single" w:sz="2" w:space="0" w:color="E3E3E3"/>
                                                  </w:divBdr>
                                                  <w:divsChild>
                                                    <w:div w:id="179177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0603063">
          <w:marLeft w:val="0"/>
          <w:marRight w:val="0"/>
          <w:marTop w:val="0"/>
          <w:marBottom w:val="0"/>
          <w:divBdr>
            <w:top w:val="none" w:sz="0" w:space="0" w:color="auto"/>
            <w:left w:val="none" w:sz="0" w:space="0" w:color="auto"/>
            <w:bottom w:val="none" w:sz="0" w:space="0" w:color="auto"/>
            <w:right w:val="none" w:sz="0" w:space="0" w:color="auto"/>
          </w:divBdr>
        </w:div>
      </w:divsChild>
    </w:div>
    <w:div w:id="1393890962">
      <w:bodyDiv w:val="1"/>
      <w:marLeft w:val="0"/>
      <w:marRight w:val="0"/>
      <w:marTop w:val="0"/>
      <w:marBottom w:val="0"/>
      <w:divBdr>
        <w:top w:val="none" w:sz="0" w:space="0" w:color="auto"/>
        <w:left w:val="none" w:sz="0" w:space="0" w:color="auto"/>
        <w:bottom w:val="none" w:sz="0" w:space="0" w:color="auto"/>
        <w:right w:val="none" w:sz="0" w:space="0" w:color="auto"/>
      </w:divBdr>
    </w:div>
    <w:div w:id="1396784481">
      <w:bodyDiv w:val="1"/>
      <w:marLeft w:val="0"/>
      <w:marRight w:val="0"/>
      <w:marTop w:val="0"/>
      <w:marBottom w:val="0"/>
      <w:divBdr>
        <w:top w:val="none" w:sz="0" w:space="0" w:color="auto"/>
        <w:left w:val="none" w:sz="0" w:space="0" w:color="auto"/>
        <w:bottom w:val="none" w:sz="0" w:space="0" w:color="auto"/>
        <w:right w:val="none" w:sz="0" w:space="0" w:color="auto"/>
      </w:divBdr>
    </w:div>
    <w:div w:id="1397432971">
      <w:bodyDiv w:val="1"/>
      <w:marLeft w:val="0"/>
      <w:marRight w:val="0"/>
      <w:marTop w:val="0"/>
      <w:marBottom w:val="0"/>
      <w:divBdr>
        <w:top w:val="none" w:sz="0" w:space="0" w:color="auto"/>
        <w:left w:val="none" w:sz="0" w:space="0" w:color="auto"/>
        <w:bottom w:val="none" w:sz="0" w:space="0" w:color="auto"/>
        <w:right w:val="none" w:sz="0" w:space="0" w:color="auto"/>
      </w:divBdr>
    </w:div>
    <w:div w:id="1398279875">
      <w:bodyDiv w:val="1"/>
      <w:marLeft w:val="0"/>
      <w:marRight w:val="0"/>
      <w:marTop w:val="0"/>
      <w:marBottom w:val="0"/>
      <w:divBdr>
        <w:top w:val="none" w:sz="0" w:space="0" w:color="auto"/>
        <w:left w:val="none" w:sz="0" w:space="0" w:color="auto"/>
        <w:bottom w:val="none" w:sz="0" w:space="0" w:color="auto"/>
        <w:right w:val="none" w:sz="0" w:space="0" w:color="auto"/>
      </w:divBdr>
    </w:div>
    <w:div w:id="1399593039">
      <w:bodyDiv w:val="1"/>
      <w:marLeft w:val="0"/>
      <w:marRight w:val="0"/>
      <w:marTop w:val="0"/>
      <w:marBottom w:val="0"/>
      <w:divBdr>
        <w:top w:val="none" w:sz="0" w:space="0" w:color="auto"/>
        <w:left w:val="none" w:sz="0" w:space="0" w:color="auto"/>
        <w:bottom w:val="none" w:sz="0" w:space="0" w:color="auto"/>
        <w:right w:val="none" w:sz="0" w:space="0" w:color="auto"/>
      </w:divBdr>
    </w:div>
    <w:div w:id="1406343372">
      <w:bodyDiv w:val="1"/>
      <w:marLeft w:val="0"/>
      <w:marRight w:val="0"/>
      <w:marTop w:val="0"/>
      <w:marBottom w:val="0"/>
      <w:divBdr>
        <w:top w:val="none" w:sz="0" w:space="0" w:color="auto"/>
        <w:left w:val="none" w:sz="0" w:space="0" w:color="auto"/>
        <w:bottom w:val="none" w:sz="0" w:space="0" w:color="auto"/>
        <w:right w:val="none" w:sz="0" w:space="0" w:color="auto"/>
      </w:divBdr>
    </w:div>
    <w:div w:id="1406955443">
      <w:bodyDiv w:val="1"/>
      <w:marLeft w:val="0"/>
      <w:marRight w:val="0"/>
      <w:marTop w:val="0"/>
      <w:marBottom w:val="0"/>
      <w:divBdr>
        <w:top w:val="none" w:sz="0" w:space="0" w:color="auto"/>
        <w:left w:val="none" w:sz="0" w:space="0" w:color="auto"/>
        <w:bottom w:val="none" w:sz="0" w:space="0" w:color="auto"/>
        <w:right w:val="none" w:sz="0" w:space="0" w:color="auto"/>
      </w:divBdr>
    </w:div>
    <w:div w:id="1411347634">
      <w:bodyDiv w:val="1"/>
      <w:marLeft w:val="0"/>
      <w:marRight w:val="0"/>
      <w:marTop w:val="0"/>
      <w:marBottom w:val="0"/>
      <w:divBdr>
        <w:top w:val="none" w:sz="0" w:space="0" w:color="auto"/>
        <w:left w:val="none" w:sz="0" w:space="0" w:color="auto"/>
        <w:bottom w:val="none" w:sz="0" w:space="0" w:color="auto"/>
        <w:right w:val="none" w:sz="0" w:space="0" w:color="auto"/>
      </w:divBdr>
    </w:div>
    <w:div w:id="1420446287">
      <w:bodyDiv w:val="1"/>
      <w:marLeft w:val="0"/>
      <w:marRight w:val="0"/>
      <w:marTop w:val="0"/>
      <w:marBottom w:val="0"/>
      <w:divBdr>
        <w:top w:val="none" w:sz="0" w:space="0" w:color="auto"/>
        <w:left w:val="none" w:sz="0" w:space="0" w:color="auto"/>
        <w:bottom w:val="none" w:sz="0" w:space="0" w:color="auto"/>
        <w:right w:val="none" w:sz="0" w:space="0" w:color="auto"/>
      </w:divBdr>
    </w:div>
    <w:div w:id="1421951598">
      <w:bodyDiv w:val="1"/>
      <w:marLeft w:val="0"/>
      <w:marRight w:val="0"/>
      <w:marTop w:val="0"/>
      <w:marBottom w:val="0"/>
      <w:divBdr>
        <w:top w:val="none" w:sz="0" w:space="0" w:color="auto"/>
        <w:left w:val="none" w:sz="0" w:space="0" w:color="auto"/>
        <w:bottom w:val="none" w:sz="0" w:space="0" w:color="auto"/>
        <w:right w:val="none" w:sz="0" w:space="0" w:color="auto"/>
      </w:divBdr>
    </w:div>
    <w:div w:id="1435128051">
      <w:bodyDiv w:val="1"/>
      <w:marLeft w:val="0"/>
      <w:marRight w:val="0"/>
      <w:marTop w:val="0"/>
      <w:marBottom w:val="0"/>
      <w:divBdr>
        <w:top w:val="none" w:sz="0" w:space="0" w:color="auto"/>
        <w:left w:val="none" w:sz="0" w:space="0" w:color="auto"/>
        <w:bottom w:val="none" w:sz="0" w:space="0" w:color="auto"/>
        <w:right w:val="none" w:sz="0" w:space="0" w:color="auto"/>
      </w:divBdr>
    </w:div>
    <w:div w:id="1435327222">
      <w:bodyDiv w:val="1"/>
      <w:marLeft w:val="0"/>
      <w:marRight w:val="0"/>
      <w:marTop w:val="0"/>
      <w:marBottom w:val="0"/>
      <w:divBdr>
        <w:top w:val="none" w:sz="0" w:space="0" w:color="auto"/>
        <w:left w:val="none" w:sz="0" w:space="0" w:color="auto"/>
        <w:bottom w:val="none" w:sz="0" w:space="0" w:color="auto"/>
        <w:right w:val="none" w:sz="0" w:space="0" w:color="auto"/>
      </w:divBdr>
    </w:div>
    <w:div w:id="1447122379">
      <w:bodyDiv w:val="1"/>
      <w:marLeft w:val="0"/>
      <w:marRight w:val="0"/>
      <w:marTop w:val="0"/>
      <w:marBottom w:val="0"/>
      <w:divBdr>
        <w:top w:val="none" w:sz="0" w:space="0" w:color="auto"/>
        <w:left w:val="none" w:sz="0" w:space="0" w:color="auto"/>
        <w:bottom w:val="none" w:sz="0" w:space="0" w:color="auto"/>
        <w:right w:val="none" w:sz="0" w:space="0" w:color="auto"/>
      </w:divBdr>
    </w:div>
    <w:div w:id="1451515662">
      <w:bodyDiv w:val="1"/>
      <w:marLeft w:val="0"/>
      <w:marRight w:val="0"/>
      <w:marTop w:val="0"/>
      <w:marBottom w:val="0"/>
      <w:divBdr>
        <w:top w:val="none" w:sz="0" w:space="0" w:color="auto"/>
        <w:left w:val="none" w:sz="0" w:space="0" w:color="auto"/>
        <w:bottom w:val="none" w:sz="0" w:space="0" w:color="auto"/>
        <w:right w:val="none" w:sz="0" w:space="0" w:color="auto"/>
      </w:divBdr>
    </w:div>
    <w:div w:id="1454136196">
      <w:bodyDiv w:val="1"/>
      <w:marLeft w:val="0"/>
      <w:marRight w:val="0"/>
      <w:marTop w:val="0"/>
      <w:marBottom w:val="0"/>
      <w:divBdr>
        <w:top w:val="none" w:sz="0" w:space="0" w:color="auto"/>
        <w:left w:val="none" w:sz="0" w:space="0" w:color="auto"/>
        <w:bottom w:val="none" w:sz="0" w:space="0" w:color="auto"/>
        <w:right w:val="none" w:sz="0" w:space="0" w:color="auto"/>
      </w:divBdr>
    </w:div>
    <w:div w:id="1455557701">
      <w:bodyDiv w:val="1"/>
      <w:marLeft w:val="0"/>
      <w:marRight w:val="0"/>
      <w:marTop w:val="0"/>
      <w:marBottom w:val="0"/>
      <w:divBdr>
        <w:top w:val="none" w:sz="0" w:space="0" w:color="auto"/>
        <w:left w:val="none" w:sz="0" w:space="0" w:color="auto"/>
        <w:bottom w:val="none" w:sz="0" w:space="0" w:color="auto"/>
        <w:right w:val="none" w:sz="0" w:space="0" w:color="auto"/>
      </w:divBdr>
    </w:div>
    <w:div w:id="1456870421">
      <w:bodyDiv w:val="1"/>
      <w:marLeft w:val="0"/>
      <w:marRight w:val="0"/>
      <w:marTop w:val="0"/>
      <w:marBottom w:val="0"/>
      <w:divBdr>
        <w:top w:val="none" w:sz="0" w:space="0" w:color="auto"/>
        <w:left w:val="none" w:sz="0" w:space="0" w:color="auto"/>
        <w:bottom w:val="none" w:sz="0" w:space="0" w:color="auto"/>
        <w:right w:val="none" w:sz="0" w:space="0" w:color="auto"/>
      </w:divBdr>
    </w:div>
    <w:div w:id="1460879230">
      <w:bodyDiv w:val="1"/>
      <w:marLeft w:val="0"/>
      <w:marRight w:val="0"/>
      <w:marTop w:val="0"/>
      <w:marBottom w:val="0"/>
      <w:divBdr>
        <w:top w:val="none" w:sz="0" w:space="0" w:color="auto"/>
        <w:left w:val="none" w:sz="0" w:space="0" w:color="auto"/>
        <w:bottom w:val="none" w:sz="0" w:space="0" w:color="auto"/>
        <w:right w:val="none" w:sz="0" w:space="0" w:color="auto"/>
      </w:divBdr>
    </w:div>
    <w:div w:id="1461000009">
      <w:bodyDiv w:val="1"/>
      <w:marLeft w:val="0"/>
      <w:marRight w:val="0"/>
      <w:marTop w:val="0"/>
      <w:marBottom w:val="0"/>
      <w:divBdr>
        <w:top w:val="none" w:sz="0" w:space="0" w:color="auto"/>
        <w:left w:val="none" w:sz="0" w:space="0" w:color="auto"/>
        <w:bottom w:val="none" w:sz="0" w:space="0" w:color="auto"/>
        <w:right w:val="none" w:sz="0" w:space="0" w:color="auto"/>
      </w:divBdr>
    </w:div>
    <w:div w:id="1463882150">
      <w:bodyDiv w:val="1"/>
      <w:marLeft w:val="0"/>
      <w:marRight w:val="0"/>
      <w:marTop w:val="0"/>
      <w:marBottom w:val="0"/>
      <w:divBdr>
        <w:top w:val="none" w:sz="0" w:space="0" w:color="auto"/>
        <w:left w:val="none" w:sz="0" w:space="0" w:color="auto"/>
        <w:bottom w:val="none" w:sz="0" w:space="0" w:color="auto"/>
        <w:right w:val="none" w:sz="0" w:space="0" w:color="auto"/>
      </w:divBdr>
    </w:div>
    <w:div w:id="1464081496">
      <w:bodyDiv w:val="1"/>
      <w:marLeft w:val="0"/>
      <w:marRight w:val="0"/>
      <w:marTop w:val="0"/>
      <w:marBottom w:val="0"/>
      <w:divBdr>
        <w:top w:val="none" w:sz="0" w:space="0" w:color="auto"/>
        <w:left w:val="none" w:sz="0" w:space="0" w:color="auto"/>
        <w:bottom w:val="none" w:sz="0" w:space="0" w:color="auto"/>
        <w:right w:val="none" w:sz="0" w:space="0" w:color="auto"/>
      </w:divBdr>
    </w:div>
    <w:div w:id="1468742933">
      <w:bodyDiv w:val="1"/>
      <w:marLeft w:val="0"/>
      <w:marRight w:val="0"/>
      <w:marTop w:val="0"/>
      <w:marBottom w:val="0"/>
      <w:divBdr>
        <w:top w:val="none" w:sz="0" w:space="0" w:color="auto"/>
        <w:left w:val="none" w:sz="0" w:space="0" w:color="auto"/>
        <w:bottom w:val="none" w:sz="0" w:space="0" w:color="auto"/>
        <w:right w:val="none" w:sz="0" w:space="0" w:color="auto"/>
      </w:divBdr>
    </w:div>
    <w:div w:id="1469203270">
      <w:bodyDiv w:val="1"/>
      <w:marLeft w:val="0"/>
      <w:marRight w:val="0"/>
      <w:marTop w:val="0"/>
      <w:marBottom w:val="0"/>
      <w:divBdr>
        <w:top w:val="none" w:sz="0" w:space="0" w:color="auto"/>
        <w:left w:val="none" w:sz="0" w:space="0" w:color="auto"/>
        <w:bottom w:val="none" w:sz="0" w:space="0" w:color="auto"/>
        <w:right w:val="none" w:sz="0" w:space="0" w:color="auto"/>
      </w:divBdr>
    </w:div>
    <w:div w:id="1469711645">
      <w:bodyDiv w:val="1"/>
      <w:marLeft w:val="0"/>
      <w:marRight w:val="0"/>
      <w:marTop w:val="0"/>
      <w:marBottom w:val="0"/>
      <w:divBdr>
        <w:top w:val="none" w:sz="0" w:space="0" w:color="auto"/>
        <w:left w:val="none" w:sz="0" w:space="0" w:color="auto"/>
        <w:bottom w:val="none" w:sz="0" w:space="0" w:color="auto"/>
        <w:right w:val="none" w:sz="0" w:space="0" w:color="auto"/>
      </w:divBdr>
    </w:div>
    <w:div w:id="1470201160">
      <w:bodyDiv w:val="1"/>
      <w:marLeft w:val="0"/>
      <w:marRight w:val="0"/>
      <w:marTop w:val="0"/>
      <w:marBottom w:val="0"/>
      <w:divBdr>
        <w:top w:val="none" w:sz="0" w:space="0" w:color="auto"/>
        <w:left w:val="none" w:sz="0" w:space="0" w:color="auto"/>
        <w:bottom w:val="none" w:sz="0" w:space="0" w:color="auto"/>
        <w:right w:val="none" w:sz="0" w:space="0" w:color="auto"/>
      </w:divBdr>
    </w:div>
    <w:div w:id="1473057727">
      <w:bodyDiv w:val="1"/>
      <w:marLeft w:val="0"/>
      <w:marRight w:val="0"/>
      <w:marTop w:val="0"/>
      <w:marBottom w:val="0"/>
      <w:divBdr>
        <w:top w:val="none" w:sz="0" w:space="0" w:color="auto"/>
        <w:left w:val="none" w:sz="0" w:space="0" w:color="auto"/>
        <w:bottom w:val="none" w:sz="0" w:space="0" w:color="auto"/>
        <w:right w:val="none" w:sz="0" w:space="0" w:color="auto"/>
      </w:divBdr>
    </w:div>
    <w:div w:id="1475827300">
      <w:bodyDiv w:val="1"/>
      <w:marLeft w:val="0"/>
      <w:marRight w:val="0"/>
      <w:marTop w:val="0"/>
      <w:marBottom w:val="0"/>
      <w:divBdr>
        <w:top w:val="none" w:sz="0" w:space="0" w:color="auto"/>
        <w:left w:val="none" w:sz="0" w:space="0" w:color="auto"/>
        <w:bottom w:val="none" w:sz="0" w:space="0" w:color="auto"/>
        <w:right w:val="none" w:sz="0" w:space="0" w:color="auto"/>
      </w:divBdr>
    </w:div>
    <w:div w:id="1476221346">
      <w:bodyDiv w:val="1"/>
      <w:marLeft w:val="0"/>
      <w:marRight w:val="0"/>
      <w:marTop w:val="0"/>
      <w:marBottom w:val="0"/>
      <w:divBdr>
        <w:top w:val="none" w:sz="0" w:space="0" w:color="auto"/>
        <w:left w:val="none" w:sz="0" w:space="0" w:color="auto"/>
        <w:bottom w:val="none" w:sz="0" w:space="0" w:color="auto"/>
        <w:right w:val="none" w:sz="0" w:space="0" w:color="auto"/>
      </w:divBdr>
    </w:div>
    <w:div w:id="1476722796">
      <w:bodyDiv w:val="1"/>
      <w:marLeft w:val="0"/>
      <w:marRight w:val="0"/>
      <w:marTop w:val="0"/>
      <w:marBottom w:val="0"/>
      <w:divBdr>
        <w:top w:val="none" w:sz="0" w:space="0" w:color="auto"/>
        <w:left w:val="none" w:sz="0" w:space="0" w:color="auto"/>
        <w:bottom w:val="none" w:sz="0" w:space="0" w:color="auto"/>
        <w:right w:val="none" w:sz="0" w:space="0" w:color="auto"/>
      </w:divBdr>
    </w:div>
    <w:div w:id="1481463833">
      <w:bodyDiv w:val="1"/>
      <w:marLeft w:val="0"/>
      <w:marRight w:val="0"/>
      <w:marTop w:val="0"/>
      <w:marBottom w:val="0"/>
      <w:divBdr>
        <w:top w:val="none" w:sz="0" w:space="0" w:color="auto"/>
        <w:left w:val="none" w:sz="0" w:space="0" w:color="auto"/>
        <w:bottom w:val="none" w:sz="0" w:space="0" w:color="auto"/>
        <w:right w:val="none" w:sz="0" w:space="0" w:color="auto"/>
      </w:divBdr>
    </w:div>
    <w:div w:id="1489055548">
      <w:bodyDiv w:val="1"/>
      <w:marLeft w:val="0"/>
      <w:marRight w:val="0"/>
      <w:marTop w:val="0"/>
      <w:marBottom w:val="0"/>
      <w:divBdr>
        <w:top w:val="none" w:sz="0" w:space="0" w:color="auto"/>
        <w:left w:val="none" w:sz="0" w:space="0" w:color="auto"/>
        <w:bottom w:val="none" w:sz="0" w:space="0" w:color="auto"/>
        <w:right w:val="none" w:sz="0" w:space="0" w:color="auto"/>
      </w:divBdr>
    </w:div>
    <w:div w:id="1489245677">
      <w:bodyDiv w:val="1"/>
      <w:marLeft w:val="0"/>
      <w:marRight w:val="0"/>
      <w:marTop w:val="0"/>
      <w:marBottom w:val="0"/>
      <w:divBdr>
        <w:top w:val="none" w:sz="0" w:space="0" w:color="auto"/>
        <w:left w:val="none" w:sz="0" w:space="0" w:color="auto"/>
        <w:bottom w:val="none" w:sz="0" w:space="0" w:color="auto"/>
        <w:right w:val="none" w:sz="0" w:space="0" w:color="auto"/>
      </w:divBdr>
    </w:div>
    <w:div w:id="1489401762">
      <w:bodyDiv w:val="1"/>
      <w:marLeft w:val="0"/>
      <w:marRight w:val="0"/>
      <w:marTop w:val="0"/>
      <w:marBottom w:val="0"/>
      <w:divBdr>
        <w:top w:val="none" w:sz="0" w:space="0" w:color="auto"/>
        <w:left w:val="none" w:sz="0" w:space="0" w:color="auto"/>
        <w:bottom w:val="none" w:sz="0" w:space="0" w:color="auto"/>
        <w:right w:val="none" w:sz="0" w:space="0" w:color="auto"/>
      </w:divBdr>
    </w:div>
    <w:div w:id="1489714884">
      <w:bodyDiv w:val="1"/>
      <w:marLeft w:val="0"/>
      <w:marRight w:val="0"/>
      <w:marTop w:val="0"/>
      <w:marBottom w:val="0"/>
      <w:divBdr>
        <w:top w:val="none" w:sz="0" w:space="0" w:color="auto"/>
        <w:left w:val="none" w:sz="0" w:space="0" w:color="auto"/>
        <w:bottom w:val="none" w:sz="0" w:space="0" w:color="auto"/>
        <w:right w:val="none" w:sz="0" w:space="0" w:color="auto"/>
      </w:divBdr>
    </w:div>
    <w:div w:id="1490246057">
      <w:bodyDiv w:val="1"/>
      <w:marLeft w:val="0"/>
      <w:marRight w:val="0"/>
      <w:marTop w:val="0"/>
      <w:marBottom w:val="0"/>
      <w:divBdr>
        <w:top w:val="none" w:sz="0" w:space="0" w:color="auto"/>
        <w:left w:val="none" w:sz="0" w:space="0" w:color="auto"/>
        <w:bottom w:val="none" w:sz="0" w:space="0" w:color="auto"/>
        <w:right w:val="none" w:sz="0" w:space="0" w:color="auto"/>
      </w:divBdr>
    </w:div>
    <w:div w:id="1494487819">
      <w:bodyDiv w:val="1"/>
      <w:marLeft w:val="0"/>
      <w:marRight w:val="0"/>
      <w:marTop w:val="0"/>
      <w:marBottom w:val="0"/>
      <w:divBdr>
        <w:top w:val="none" w:sz="0" w:space="0" w:color="auto"/>
        <w:left w:val="none" w:sz="0" w:space="0" w:color="auto"/>
        <w:bottom w:val="none" w:sz="0" w:space="0" w:color="auto"/>
        <w:right w:val="none" w:sz="0" w:space="0" w:color="auto"/>
      </w:divBdr>
    </w:div>
    <w:div w:id="1495299304">
      <w:bodyDiv w:val="1"/>
      <w:marLeft w:val="0"/>
      <w:marRight w:val="0"/>
      <w:marTop w:val="0"/>
      <w:marBottom w:val="0"/>
      <w:divBdr>
        <w:top w:val="none" w:sz="0" w:space="0" w:color="auto"/>
        <w:left w:val="none" w:sz="0" w:space="0" w:color="auto"/>
        <w:bottom w:val="none" w:sz="0" w:space="0" w:color="auto"/>
        <w:right w:val="none" w:sz="0" w:space="0" w:color="auto"/>
      </w:divBdr>
    </w:div>
    <w:div w:id="1497575509">
      <w:bodyDiv w:val="1"/>
      <w:marLeft w:val="0"/>
      <w:marRight w:val="0"/>
      <w:marTop w:val="0"/>
      <w:marBottom w:val="0"/>
      <w:divBdr>
        <w:top w:val="none" w:sz="0" w:space="0" w:color="auto"/>
        <w:left w:val="none" w:sz="0" w:space="0" w:color="auto"/>
        <w:bottom w:val="none" w:sz="0" w:space="0" w:color="auto"/>
        <w:right w:val="none" w:sz="0" w:space="0" w:color="auto"/>
      </w:divBdr>
    </w:div>
    <w:div w:id="1498957008">
      <w:bodyDiv w:val="1"/>
      <w:marLeft w:val="0"/>
      <w:marRight w:val="0"/>
      <w:marTop w:val="0"/>
      <w:marBottom w:val="0"/>
      <w:divBdr>
        <w:top w:val="none" w:sz="0" w:space="0" w:color="auto"/>
        <w:left w:val="none" w:sz="0" w:space="0" w:color="auto"/>
        <w:bottom w:val="none" w:sz="0" w:space="0" w:color="auto"/>
        <w:right w:val="none" w:sz="0" w:space="0" w:color="auto"/>
      </w:divBdr>
    </w:div>
    <w:div w:id="1499268674">
      <w:bodyDiv w:val="1"/>
      <w:marLeft w:val="0"/>
      <w:marRight w:val="0"/>
      <w:marTop w:val="0"/>
      <w:marBottom w:val="0"/>
      <w:divBdr>
        <w:top w:val="none" w:sz="0" w:space="0" w:color="auto"/>
        <w:left w:val="none" w:sz="0" w:space="0" w:color="auto"/>
        <w:bottom w:val="none" w:sz="0" w:space="0" w:color="auto"/>
        <w:right w:val="none" w:sz="0" w:space="0" w:color="auto"/>
      </w:divBdr>
    </w:div>
    <w:div w:id="1499924463">
      <w:bodyDiv w:val="1"/>
      <w:marLeft w:val="0"/>
      <w:marRight w:val="0"/>
      <w:marTop w:val="0"/>
      <w:marBottom w:val="0"/>
      <w:divBdr>
        <w:top w:val="none" w:sz="0" w:space="0" w:color="auto"/>
        <w:left w:val="none" w:sz="0" w:space="0" w:color="auto"/>
        <w:bottom w:val="none" w:sz="0" w:space="0" w:color="auto"/>
        <w:right w:val="none" w:sz="0" w:space="0" w:color="auto"/>
      </w:divBdr>
    </w:div>
    <w:div w:id="1500347893">
      <w:bodyDiv w:val="1"/>
      <w:marLeft w:val="0"/>
      <w:marRight w:val="0"/>
      <w:marTop w:val="0"/>
      <w:marBottom w:val="0"/>
      <w:divBdr>
        <w:top w:val="none" w:sz="0" w:space="0" w:color="auto"/>
        <w:left w:val="none" w:sz="0" w:space="0" w:color="auto"/>
        <w:bottom w:val="none" w:sz="0" w:space="0" w:color="auto"/>
        <w:right w:val="none" w:sz="0" w:space="0" w:color="auto"/>
      </w:divBdr>
    </w:div>
    <w:div w:id="1502507924">
      <w:bodyDiv w:val="1"/>
      <w:marLeft w:val="0"/>
      <w:marRight w:val="0"/>
      <w:marTop w:val="0"/>
      <w:marBottom w:val="0"/>
      <w:divBdr>
        <w:top w:val="none" w:sz="0" w:space="0" w:color="auto"/>
        <w:left w:val="none" w:sz="0" w:space="0" w:color="auto"/>
        <w:bottom w:val="none" w:sz="0" w:space="0" w:color="auto"/>
        <w:right w:val="none" w:sz="0" w:space="0" w:color="auto"/>
      </w:divBdr>
    </w:div>
    <w:div w:id="1506245521">
      <w:bodyDiv w:val="1"/>
      <w:marLeft w:val="0"/>
      <w:marRight w:val="0"/>
      <w:marTop w:val="0"/>
      <w:marBottom w:val="0"/>
      <w:divBdr>
        <w:top w:val="none" w:sz="0" w:space="0" w:color="auto"/>
        <w:left w:val="none" w:sz="0" w:space="0" w:color="auto"/>
        <w:bottom w:val="none" w:sz="0" w:space="0" w:color="auto"/>
        <w:right w:val="none" w:sz="0" w:space="0" w:color="auto"/>
      </w:divBdr>
    </w:div>
    <w:div w:id="1507864548">
      <w:bodyDiv w:val="1"/>
      <w:marLeft w:val="0"/>
      <w:marRight w:val="0"/>
      <w:marTop w:val="0"/>
      <w:marBottom w:val="0"/>
      <w:divBdr>
        <w:top w:val="none" w:sz="0" w:space="0" w:color="auto"/>
        <w:left w:val="none" w:sz="0" w:space="0" w:color="auto"/>
        <w:bottom w:val="none" w:sz="0" w:space="0" w:color="auto"/>
        <w:right w:val="none" w:sz="0" w:space="0" w:color="auto"/>
      </w:divBdr>
    </w:div>
    <w:div w:id="1508129537">
      <w:bodyDiv w:val="1"/>
      <w:marLeft w:val="0"/>
      <w:marRight w:val="0"/>
      <w:marTop w:val="0"/>
      <w:marBottom w:val="0"/>
      <w:divBdr>
        <w:top w:val="none" w:sz="0" w:space="0" w:color="auto"/>
        <w:left w:val="none" w:sz="0" w:space="0" w:color="auto"/>
        <w:bottom w:val="none" w:sz="0" w:space="0" w:color="auto"/>
        <w:right w:val="none" w:sz="0" w:space="0" w:color="auto"/>
      </w:divBdr>
    </w:div>
    <w:div w:id="1508247399">
      <w:bodyDiv w:val="1"/>
      <w:marLeft w:val="0"/>
      <w:marRight w:val="0"/>
      <w:marTop w:val="0"/>
      <w:marBottom w:val="0"/>
      <w:divBdr>
        <w:top w:val="none" w:sz="0" w:space="0" w:color="auto"/>
        <w:left w:val="none" w:sz="0" w:space="0" w:color="auto"/>
        <w:bottom w:val="none" w:sz="0" w:space="0" w:color="auto"/>
        <w:right w:val="none" w:sz="0" w:space="0" w:color="auto"/>
      </w:divBdr>
    </w:div>
    <w:div w:id="1524858431">
      <w:bodyDiv w:val="1"/>
      <w:marLeft w:val="0"/>
      <w:marRight w:val="0"/>
      <w:marTop w:val="0"/>
      <w:marBottom w:val="0"/>
      <w:divBdr>
        <w:top w:val="none" w:sz="0" w:space="0" w:color="auto"/>
        <w:left w:val="none" w:sz="0" w:space="0" w:color="auto"/>
        <w:bottom w:val="none" w:sz="0" w:space="0" w:color="auto"/>
        <w:right w:val="none" w:sz="0" w:space="0" w:color="auto"/>
      </w:divBdr>
    </w:div>
    <w:div w:id="1526409383">
      <w:bodyDiv w:val="1"/>
      <w:marLeft w:val="0"/>
      <w:marRight w:val="0"/>
      <w:marTop w:val="0"/>
      <w:marBottom w:val="0"/>
      <w:divBdr>
        <w:top w:val="none" w:sz="0" w:space="0" w:color="auto"/>
        <w:left w:val="none" w:sz="0" w:space="0" w:color="auto"/>
        <w:bottom w:val="none" w:sz="0" w:space="0" w:color="auto"/>
        <w:right w:val="none" w:sz="0" w:space="0" w:color="auto"/>
      </w:divBdr>
    </w:div>
    <w:div w:id="1533106477">
      <w:bodyDiv w:val="1"/>
      <w:marLeft w:val="0"/>
      <w:marRight w:val="0"/>
      <w:marTop w:val="0"/>
      <w:marBottom w:val="0"/>
      <w:divBdr>
        <w:top w:val="none" w:sz="0" w:space="0" w:color="auto"/>
        <w:left w:val="none" w:sz="0" w:space="0" w:color="auto"/>
        <w:bottom w:val="none" w:sz="0" w:space="0" w:color="auto"/>
        <w:right w:val="none" w:sz="0" w:space="0" w:color="auto"/>
      </w:divBdr>
    </w:div>
    <w:div w:id="1535195101">
      <w:bodyDiv w:val="1"/>
      <w:marLeft w:val="0"/>
      <w:marRight w:val="0"/>
      <w:marTop w:val="0"/>
      <w:marBottom w:val="0"/>
      <w:divBdr>
        <w:top w:val="none" w:sz="0" w:space="0" w:color="auto"/>
        <w:left w:val="none" w:sz="0" w:space="0" w:color="auto"/>
        <w:bottom w:val="none" w:sz="0" w:space="0" w:color="auto"/>
        <w:right w:val="none" w:sz="0" w:space="0" w:color="auto"/>
      </w:divBdr>
    </w:div>
    <w:div w:id="1540045382">
      <w:bodyDiv w:val="1"/>
      <w:marLeft w:val="0"/>
      <w:marRight w:val="0"/>
      <w:marTop w:val="0"/>
      <w:marBottom w:val="0"/>
      <w:divBdr>
        <w:top w:val="none" w:sz="0" w:space="0" w:color="auto"/>
        <w:left w:val="none" w:sz="0" w:space="0" w:color="auto"/>
        <w:bottom w:val="none" w:sz="0" w:space="0" w:color="auto"/>
        <w:right w:val="none" w:sz="0" w:space="0" w:color="auto"/>
      </w:divBdr>
    </w:div>
    <w:div w:id="1540170296">
      <w:bodyDiv w:val="1"/>
      <w:marLeft w:val="0"/>
      <w:marRight w:val="0"/>
      <w:marTop w:val="0"/>
      <w:marBottom w:val="0"/>
      <w:divBdr>
        <w:top w:val="none" w:sz="0" w:space="0" w:color="auto"/>
        <w:left w:val="none" w:sz="0" w:space="0" w:color="auto"/>
        <w:bottom w:val="none" w:sz="0" w:space="0" w:color="auto"/>
        <w:right w:val="none" w:sz="0" w:space="0" w:color="auto"/>
      </w:divBdr>
    </w:div>
    <w:div w:id="1540896466">
      <w:bodyDiv w:val="1"/>
      <w:marLeft w:val="0"/>
      <w:marRight w:val="0"/>
      <w:marTop w:val="0"/>
      <w:marBottom w:val="0"/>
      <w:divBdr>
        <w:top w:val="none" w:sz="0" w:space="0" w:color="auto"/>
        <w:left w:val="none" w:sz="0" w:space="0" w:color="auto"/>
        <w:bottom w:val="none" w:sz="0" w:space="0" w:color="auto"/>
        <w:right w:val="none" w:sz="0" w:space="0" w:color="auto"/>
      </w:divBdr>
    </w:div>
    <w:div w:id="1542281880">
      <w:bodyDiv w:val="1"/>
      <w:marLeft w:val="0"/>
      <w:marRight w:val="0"/>
      <w:marTop w:val="0"/>
      <w:marBottom w:val="0"/>
      <w:divBdr>
        <w:top w:val="none" w:sz="0" w:space="0" w:color="auto"/>
        <w:left w:val="none" w:sz="0" w:space="0" w:color="auto"/>
        <w:bottom w:val="none" w:sz="0" w:space="0" w:color="auto"/>
        <w:right w:val="none" w:sz="0" w:space="0" w:color="auto"/>
      </w:divBdr>
    </w:div>
    <w:div w:id="1546261058">
      <w:bodyDiv w:val="1"/>
      <w:marLeft w:val="0"/>
      <w:marRight w:val="0"/>
      <w:marTop w:val="0"/>
      <w:marBottom w:val="0"/>
      <w:divBdr>
        <w:top w:val="none" w:sz="0" w:space="0" w:color="auto"/>
        <w:left w:val="none" w:sz="0" w:space="0" w:color="auto"/>
        <w:bottom w:val="none" w:sz="0" w:space="0" w:color="auto"/>
        <w:right w:val="none" w:sz="0" w:space="0" w:color="auto"/>
      </w:divBdr>
    </w:div>
    <w:div w:id="1548682197">
      <w:bodyDiv w:val="1"/>
      <w:marLeft w:val="0"/>
      <w:marRight w:val="0"/>
      <w:marTop w:val="0"/>
      <w:marBottom w:val="0"/>
      <w:divBdr>
        <w:top w:val="none" w:sz="0" w:space="0" w:color="auto"/>
        <w:left w:val="none" w:sz="0" w:space="0" w:color="auto"/>
        <w:bottom w:val="none" w:sz="0" w:space="0" w:color="auto"/>
        <w:right w:val="none" w:sz="0" w:space="0" w:color="auto"/>
      </w:divBdr>
    </w:div>
    <w:div w:id="1550067901">
      <w:bodyDiv w:val="1"/>
      <w:marLeft w:val="0"/>
      <w:marRight w:val="0"/>
      <w:marTop w:val="0"/>
      <w:marBottom w:val="0"/>
      <w:divBdr>
        <w:top w:val="none" w:sz="0" w:space="0" w:color="auto"/>
        <w:left w:val="none" w:sz="0" w:space="0" w:color="auto"/>
        <w:bottom w:val="none" w:sz="0" w:space="0" w:color="auto"/>
        <w:right w:val="none" w:sz="0" w:space="0" w:color="auto"/>
      </w:divBdr>
    </w:div>
    <w:div w:id="1550797593">
      <w:bodyDiv w:val="1"/>
      <w:marLeft w:val="0"/>
      <w:marRight w:val="0"/>
      <w:marTop w:val="0"/>
      <w:marBottom w:val="0"/>
      <w:divBdr>
        <w:top w:val="none" w:sz="0" w:space="0" w:color="auto"/>
        <w:left w:val="none" w:sz="0" w:space="0" w:color="auto"/>
        <w:bottom w:val="none" w:sz="0" w:space="0" w:color="auto"/>
        <w:right w:val="none" w:sz="0" w:space="0" w:color="auto"/>
      </w:divBdr>
      <w:divsChild>
        <w:div w:id="446779413">
          <w:marLeft w:val="0"/>
          <w:marRight w:val="0"/>
          <w:marTop w:val="0"/>
          <w:marBottom w:val="0"/>
          <w:divBdr>
            <w:top w:val="single" w:sz="2" w:space="0" w:color="E3E3E3"/>
            <w:left w:val="single" w:sz="2" w:space="0" w:color="E3E3E3"/>
            <w:bottom w:val="single" w:sz="2" w:space="0" w:color="E3E3E3"/>
            <w:right w:val="single" w:sz="2" w:space="0" w:color="E3E3E3"/>
          </w:divBdr>
          <w:divsChild>
            <w:div w:id="1381319325">
              <w:marLeft w:val="0"/>
              <w:marRight w:val="0"/>
              <w:marTop w:val="0"/>
              <w:marBottom w:val="0"/>
              <w:divBdr>
                <w:top w:val="single" w:sz="2" w:space="0" w:color="E3E3E3"/>
                <w:left w:val="single" w:sz="2" w:space="0" w:color="E3E3E3"/>
                <w:bottom w:val="single" w:sz="2" w:space="0" w:color="E3E3E3"/>
                <w:right w:val="single" w:sz="2" w:space="0" w:color="E3E3E3"/>
              </w:divBdr>
              <w:divsChild>
                <w:div w:id="545722064">
                  <w:marLeft w:val="0"/>
                  <w:marRight w:val="0"/>
                  <w:marTop w:val="0"/>
                  <w:marBottom w:val="0"/>
                  <w:divBdr>
                    <w:top w:val="single" w:sz="2" w:space="0" w:color="E3E3E3"/>
                    <w:left w:val="single" w:sz="2" w:space="0" w:color="E3E3E3"/>
                    <w:bottom w:val="single" w:sz="2" w:space="0" w:color="E3E3E3"/>
                    <w:right w:val="single" w:sz="2" w:space="0" w:color="E3E3E3"/>
                  </w:divBdr>
                  <w:divsChild>
                    <w:div w:id="1729836180">
                      <w:marLeft w:val="0"/>
                      <w:marRight w:val="0"/>
                      <w:marTop w:val="0"/>
                      <w:marBottom w:val="0"/>
                      <w:divBdr>
                        <w:top w:val="single" w:sz="2" w:space="0" w:color="E3E3E3"/>
                        <w:left w:val="single" w:sz="2" w:space="0" w:color="E3E3E3"/>
                        <w:bottom w:val="single" w:sz="2" w:space="0" w:color="E3E3E3"/>
                        <w:right w:val="single" w:sz="2" w:space="0" w:color="E3E3E3"/>
                      </w:divBdr>
                      <w:divsChild>
                        <w:div w:id="2085491269">
                          <w:marLeft w:val="0"/>
                          <w:marRight w:val="0"/>
                          <w:marTop w:val="0"/>
                          <w:marBottom w:val="0"/>
                          <w:divBdr>
                            <w:top w:val="single" w:sz="2" w:space="0" w:color="E3E3E3"/>
                            <w:left w:val="single" w:sz="2" w:space="0" w:color="E3E3E3"/>
                            <w:bottom w:val="single" w:sz="2" w:space="0" w:color="E3E3E3"/>
                            <w:right w:val="single" w:sz="2" w:space="0" w:color="E3E3E3"/>
                          </w:divBdr>
                          <w:divsChild>
                            <w:div w:id="517937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579191">
                                  <w:marLeft w:val="0"/>
                                  <w:marRight w:val="0"/>
                                  <w:marTop w:val="0"/>
                                  <w:marBottom w:val="0"/>
                                  <w:divBdr>
                                    <w:top w:val="single" w:sz="2" w:space="0" w:color="E3E3E3"/>
                                    <w:left w:val="single" w:sz="2" w:space="0" w:color="E3E3E3"/>
                                    <w:bottom w:val="single" w:sz="2" w:space="0" w:color="E3E3E3"/>
                                    <w:right w:val="single" w:sz="2" w:space="0" w:color="E3E3E3"/>
                                  </w:divBdr>
                                  <w:divsChild>
                                    <w:div w:id="1877159184">
                                      <w:marLeft w:val="0"/>
                                      <w:marRight w:val="0"/>
                                      <w:marTop w:val="0"/>
                                      <w:marBottom w:val="0"/>
                                      <w:divBdr>
                                        <w:top w:val="single" w:sz="2" w:space="0" w:color="E3E3E3"/>
                                        <w:left w:val="single" w:sz="2" w:space="0" w:color="E3E3E3"/>
                                        <w:bottom w:val="single" w:sz="2" w:space="0" w:color="E3E3E3"/>
                                        <w:right w:val="single" w:sz="2" w:space="0" w:color="E3E3E3"/>
                                      </w:divBdr>
                                      <w:divsChild>
                                        <w:div w:id="1266307220">
                                          <w:marLeft w:val="0"/>
                                          <w:marRight w:val="0"/>
                                          <w:marTop w:val="0"/>
                                          <w:marBottom w:val="0"/>
                                          <w:divBdr>
                                            <w:top w:val="single" w:sz="2" w:space="0" w:color="E3E3E3"/>
                                            <w:left w:val="single" w:sz="2" w:space="0" w:color="E3E3E3"/>
                                            <w:bottom w:val="single" w:sz="2" w:space="0" w:color="E3E3E3"/>
                                            <w:right w:val="single" w:sz="2" w:space="0" w:color="E3E3E3"/>
                                          </w:divBdr>
                                          <w:divsChild>
                                            <w:div w:id="2125690957">
                                              <w:marLeft w:val="0"/>
                                              <w:marRight w:val="0"/>
                                              <w:marTop w:val="0"/>
                                              <w:marBottom w:val="0"/>
                                              <w:divBdr>
                                                <w:top w:val="single" w:sz="2" w:space="0" w:color="E3E3E3"/>
                                                <w:left w:val="single" w:sz="2" w:space="0" w:color="E3E3E3"/>
                                                <w:bottom w:val="single" w:sz="2" w:space="0" w:color="E3E3E3"/>
                                                <w:right w:val="single" w:sz="2" w:space="0" w:color="E3E3E3"/>
                                              </w:divBdr>
                                              <w:divsChild>
                                                <w:div w:id="1594122817">
                                                  <w:marLeft w:val="0"/>
                                                  <w:marRight w:val="0"/>
                                                  <w:marTop w:val="0"/>
                                                  <w:marBottom w:val="0"/>
                                                  <w:divBdr>
                                                    <w:top w:val="single" w:sz="2" w:space="0" w:color="E3E3E3"/>
                                                    <w:left w:val="single" w:sz="2" w:space="0" w:color="E3E3E3"/>
                                                    <w:bottom w:val="single" w:sz="2" w:space="0" w:color="E3E3E3"/>
                                                    <w:right w:val="single" w:sz="2" w:space="0" w:color="E3E3E3"/>
                                                  </w:divBdr>
                                                  <w:divsChild>
                                                    <w:div w:id="1534465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0938373">
          <w:marLeft w:val="0"/>
          <w:marRight w:val="0"/>
          <w:marTop w:val="0"/>
          <w:marBottom w:val="0"/>
          <w:divBdr>
            <w:top w:val="none" w:sz="0" w:space="0" w:color="auto"/>
            <w:left w:val="none" w:sz="0" w:space="0" w:color="auto"/>
            <w:bottom w:val="none" w:sz="0" w:space="0" w:color="auto"/>
            <w:right w:val="none" w:sz="0" w:space="0" w:color="auto"/>
          </w:divBdr>
        </w:div>
      </w:divsChild>
    </w:div>
    <w:div w:id="1550843985">
      <w:bodyDiv w:val="1"/>
      <w:marLeft w:val="0"/>
      <w:marRight w:val="0"/>
      <w:marTop w:val="0"/>
      <w:marBottom w:val="0"/>
      <w:divBdr>
        <w:top w:val="none" w:sz="0" w:space="0" w:color="auto"/>
        <w:left w:val="none" w:sz="0" w:space="0" w:color="auto"/>
        <w:bottom w:val="none" w:sz="0" w:space="0" w:color="auto"/>
        <w:right w:val="none" w:sz="0" w:space="0" w:color="auto"/>
      </w:divBdr>
    </w:div>
    <w:div w:id="1557818413">
      <w:bodyDiv w:val="1"/>
      <w:marLeft w:val="0"/>
      <w:marRight w:val="0"/>
      <w:marTop w:val="0"/>
      <w:marBottom w:val="0"/>
      <w:divBdr>
        <w:top w:val="none" w:sz="0" w:space="0" w:color="auto"/>
        <w:left w:val="none" w:sz="0" w:space="0" w:color="auto"/>
        <w:bottom w:val="none" w:sz="0" w:space="0" w:color="auto"/>
        <w:right w:val="none" w:sz="0" w:space="0" w:color="auto"/>
      </w:divBdr>
    </w:div>
    <w:div w:id="1559319170">
      <w:bodyDiv w:val="1"/>
      <w:marLeft w:val="0"/>
      <w:marRight w:val="0"/>
      <w:marTop w:val="0"/>
      <w:marBottom w:val="0"/>
      <w:divBdr>
        <w:top w:val="none" w:sz="0" w:space="0" w:color="auto"/>
        <w:left w:val="none" w:sz="0" w:space="0" w:color="auto"/>
        <w:bottom w:val="none" w:sz="0" w:space="0" w:color="auto"/>
        <w:right w:val="none" w:sz="0" w:space="0" w:color="auto"/>
      </w:divBdr>
    </w:div>
    <w:div w:id="1559514214">
      <w:bodyDiv w:val="1"/>
      <w:marLeft w:val="0"/>
      <w:marRight w:val="0"/>
      <w:marTop w:val="0"/>
      <w:marBottom w:val="0"/>
      <w:divBdr>
        <w:top w:val="none" w:sz="0" w:space="0" w:color="auto"/>
        <w:left w:val="none" w:sz="0" w:space="0" w:color="auto"/>
        <w:bottom w:val="none" w:sz="0" w:space="0" w:color="auto"/>
        <w:right w:val="none" w:sz="0" w:space="0" w:color="auto"/>
      </w:divBdr>
    </w:div>
    <w:div w:id="1560821698">
      <w:bodyDiv w:val="1"/>
      <w:marLeft w:val="0"/>
      <w:marRight w:val="0"/>
      <w:marTop w:val="0"/>
      <w:marBottom w:val="0"/>
      <w:divBdr>
        <w:top w:val="none" w:sz="0" w:space="0" w:color="auto"/>
        <w:left w:val="none" w:sz="0" w:space="0" w:color="auto"/>
        <w:bottom w:val="none" w:sz="0" w:space="0" w:color="auto"/>
        <w:right w:val="none" w:sz="0" w:space="0" w:color="auto"/>
      </w:divBdr>
    </w:div>
    <w:div w:id="1561407152">
      <w:bodyDiv w:val="1"/>
      <w:marLeft w:val="0"/>
      <w:marRight w:val="0"/>
      <w:marTop w:val="0"/>
      <w:marBottom w:val="0"/>
      <w:divBdr>
        <w:top w:val="none" w:sz="0" w:space="0" w:color="auto"/>
        <w:left w:val="none" w:sz="0" w:space="0" w:color="auto"/>
        <w:bottom w:val="none" w:sz="0" w:space="0" w:color="auto"/>
        <w:right w:val="none" w:sz="0" w:space="0" w:color="auto"/>
      </w:divBdr>
    </w:div>
    <w:div w:id="1562399601">
      <w:bodyDiv w:val="1"/>
      <w:marLeft w:val="0"/>
      <w:marRight w:val="0"/>
      <w:marTop w:val="0"/>
      <w:marBottom w:val="0"/>
      <w:divBdr>
        <w:top w:val="none" w:sz="0" w:space="0" w:color="auto"/>
        <w:left w:val="none" w:sz="0" w:space="0" w:color="auto"/>
        <w:bottom w:val="none" w:sz="0" w:space="0" w:color="auto"/>
        <w:right w:val="none" w:sz="0" w:space="0" w:color="auto"/>
      </w:divBdr>
    </w:div>
    <w:div w:id="1562861482">
      <w:bodyDiv w:val="1"/>
      <w:marLeft w:val="0"/>
      <w:marRight w:val="0"/>
      <w:marTop w:val="0"/>
      <w:marBottom w:val="0"/>
      <w:divBdr>
        <w:top w:val="none" w:sz="0" w:space="0" w:color="auto"/>
        <w:left w:val="none" w:sz="0" w:space="0" w:color="auto"/>
        <w:bottom w:val="none" w:sz="0" w:space="0" w:color="auto"/>
        <w:right w:val="none" w:sz="0" w:space="0" w:color="auto"/>
      </w:divBdr>
    </w:div>
    <w:div w:id="1565141141">
      <w:bodyDiv w:val="1"/>
      <w:marLeft w:val="0"/>
      <w:marRight w:val="0"/>
      <w:marTop w:val="0"/>
      <w:marBottom w:val="0"/>
      <w:divBdr>
        <w:top w:val="none" w:sz="0" w:space="0" w:color="auto"/>
        <w:left w:val="none" w:sz="0" w:space="0" w:color="auto"/>
        <w:bottom w:val="none" w:sz="0" w:space="0" w:color="auto"/>
        <w:right w:val="none" w:sz="0" w:space="0" w:color="auto"/>
      </w:divBdr>
    </w:div>
    <w:div w:id="1567180487">
      <w:bodyDiv w:val="1"/>
      <w:marLeft w:val="0"/>
      <w:marRight w:val="0"/>
      <w:marTop w:val="0"/>
      <w:marBottom w:val="0"/>
      <w:divBdr>
        <w:top w:val="none" w:sz="0" w:space="0" w:color="auto"/>
        <w:left w:val="none" w:sz="0" w:space="0" w:color="auto"/>
        <w:bottom w:val="none" w:sz="0" w:space="0" w:color="auto"/>
        <w:right w:val="none" w:sz="0" w:space="0" w:color="auto"/>
      </w:divBdr>
    </w:div>
    <w:div w:id="1572424610">
      <w:bodyDiv w:val="1"/>
      <w:marLeft w:val="0"/>
      <w:marRight w:val="0"/>
      <w:marTop w:val="0"/>
      <w:marBottom w:val="0"/>
      <w:divBdr>
        <w:top w:val="none" w:sz="0" w:space="0" w:color="auto"/>
        <w:left w:val="none" w:sz="0" w:space="0" w:color="auto"/>
        <w:bottom w:val="none" w:sz="0" w:space="0" w:color="auto"/>
        <w:right w:val="none" w:sz="0" w:space="0" w:color="auto"/>
      </w:divBdr>
    </w:div>
    <w:div w:id="1576814901">
      <w:bodyDiv w:val="1"/>
      <w:marLeft w:val="0"/>
      <w:marRight w:val="0"/>
      <w:marTop w:val="0"/>
      <w:marBottom w:val="0"/>
      <w:divBdr>
        <w:top w:val="none" w:sz="0" w:space="0" w:color="auto"/>
        <w:left w:val="none" w:sz="0" w:space="0" w:color="auto"/>
        <w:bottom w:val="none" w:sz="0" w:space="0" w:color="auto"/>
        <w:right w:val="none" w:sz="0" w:space="0" w:color="auto"/>
      </w:divBdr>
    </w:div>
    <w:div w:id="1579706241">
      <w:bodyDiv w:val="1"/>
      <w:marLeft w:val="0"/>
      <w:marRight w:val="0"/>
      <w:marTop w:val="0"/>
      <w:marBottom w:val="0"/>
      <w:divBdr>
        <w:top w:val="none" w:sz="0" w:space="0" w:color="auto"/>
        <w:left w:val="none" w:sz="0" w:space="0" w:color="auto"/>
        <w:bottom w:val="none" w:sz="0" w:space="0" w:color="auto"/>
        <w:right w:val="none" w:sz="0" w:space="0" w:color="auto"/>
      </w:divBdr>
    </w:div>
    <w:div w:id="1579830301">
      <w:bodyDiv w:val="1"/>
      <w:marLeft w:val="0"/>
      <w:marRight w:val="0"/>
      <w:marTop w:val="0"/>
      <w:marBottom w:val="0"/>
      <w:divBdr>
        <w:top w:val="none" w:sz="0" w:space="0" w:color="auto"/>
        <w:left w:val="none" w:sz="0" w:space="0" w:color="auto"/>
        <w:bottom w:val="none" w:sz="0" w:space="0" w:color="auto"/>
        <w:right w:val="none" w:sz="0" w:space="0" w:color="auto"/>
      </w:divBdr>
    </w:div>
    <w:div w:id="1581714326">
      <w:bodyDiv w:val="1"/>
      <w:marLeft w:val="0"/>
      <w:marRight w:val="0"/>
      <w:marTop w:val="0"/>
      <w:marBottom w:val="0"/>
      <w:divBdr>
        <w:top w:val="none" w:sz="0" w:space="0" w:color="auto"/>
        <w:left w:val="none" w:sz="0" w:space="0" w:color="auto"/>
        <w:bottom w:val="none" w:sz="0" w:space="0" w:color="auto"/>
        <w:right w:val="none" w:sz="0" w:space="0" w:color="auto"/>
      </w:divBdr>
    </w:div>
    <w:div w:id="1594119558">
      <w:bodyDiv w:val="1"/>
      <w:marLeft w:val="0"/>
      <w:marRight w:val="0"/>
      <w:marTop w:val="0"/>
      <w:marBottom w:val="0"/>
      <w:divBdr>
        <w:top w:val="none" w:sz="0" w:space="0" w:color="auto"/>
        <w:left w:val="none" w:sz="0" w:space="0" w:color="auto"/>
        <w:bottom w:val="none" w:sz="0" w:space="0" w:color="auto"/>
        <w:right w:val="none" w:sz="0" w:space="0" w:color="auto"/>
      </w:divBdr>
    </w:div>
    <w:div w:id="1606647756">
      <w:bodyDiv w:val="1"/>
      <w:marLeft w:val="0"/>
      <w:marRight w:val="0"/>
      <w:marTop w:val="0"/>
      <w:marBottom w:val="0"/>
      <w:divBdr>
        <w:top w:val="none" w:sz="0" w:space="0" w:color="auto"/>
        <w:left w:val="none" w:sz="0" w:space="0" w:color="auto"/>
        <w:bottom w:val="none" w:sz="0" w:space="0" w:color="auto"/>
        <w:right w:val="none" w:sz="0" w:space="0" w:color="auto"/>
      </w:divBdr>
    </w:div>
    <w:div w:id="1607227037">
      <w:bodyDiv w:val="1"/>
      <w:marLeft w:val="0"/>
      <w:marRight w:val="0"/>
      <w:marTop w:val="0"/>
      <w:marBottom w:val="0"/>
      <w:divBdr>
        <w:top w:val="none" w:sz="0" w:space="0" w:color="auto"/>
        <w:left w:val="none" w:sz="0" w:space="0" w:color="auto"/>
        <w:bottom w:val="none" w:sz="0" w:space="0" w:color="auto"/>
        <w:right w:val="none" w:sz="0" w:space="0" w:color="auto"/>
      </w:divBdr>
    </w:div>
    <w:div w:id="1608345976">
      <w:bodyDiv w:val="1"/>
      <w:marLeft w:val="0"/>
      <w:marRight w:val="0"/>
      <w:marTop w:val="0"/>
      <w:marBottom w:val="0"/>
      <w:divBdr>
        <w:top w:val="none" w:sz="0" w:space="0" w:color="auto"/>
        <w:left w:val="none" w:sz="0" w:space="0" w:color="auto"/>
        <w:bottom w:val="none" w:sz="0" w:space="0" w:color="auto"/>
        <w:right w:val="none" w:sz="0" w:space="0" w:color="auto"/>
      </w:divBdr>
    </w:div>
    <w:div w:id="1608926407">
      <w:bodyDiv w:val="1"/>
      <w:marLeft w:val="0"/>
      <w:marRight w:val="0"/>
      <w:marTop w:val="0"/>
      <w:marBottom w:val="0"/>
      <w:divBdr>
        <w:top w:val="none" w:sz="0" w:space="0" w:color="auto"/>
        <w:left w:val="none" w:sz="0" w:space="0" w:color="auto"/>
        <w:bottom w:val="none" w:sz="0" w:space="0" w:color="auto"/>
        <w:right w:val="none" w:sz="0" w:space="0" w:color="auto"/>
      </w:divBdr>
    </w:div>
    <w:div w:id="1609971196">
      <w:bodyDiv w:val="1"/>
      <w:marLeft w:val="0"/>
      <w:marRight w:val="0"/>
      <w:marTop w:val="0"/>
      <w:marBottom w:val="0"/>
      <w:divBdr>
        <w:top w:val="none" w:sz="0" w:space="0" w:color="auto"/>
        <w:left w:val="none" w:sz="0" w:space="0" w:color="auto"/>
        <w:bottom w:val="none" w:sz="0" w:space="0" w:color="auto"/>
        <w:right w:val="none" w:sz="0" w:space="0" w:color="auto"/>
      </w:divBdr>
    </w:div>
    <w:div w:id="1611427969">
      <w:bodyDiv w:val="1"/>
      <w:marLeft w:val="0"/>
      <w:marRight w:val="0"/>
      <w:marTop w:val="0"/>
      <w:marBottom w:val="0"/>
      <w:divBdr>
        <w:top w:val="none" w:sz="0" w:space="0" w:color="auto"/>
        <w:left w:val="none" w:sz="0" w:space="0" w:color="auto"/>
        <w:bottom w:val="none" w:sz="0" w:space="0" w:color="auto"/>
        <w:right w:val="none" w:sz="0" w:space="0" w:color="auto"/>
      </w:divBdr>
    </w:div>
    <w:div w:id="1611863510">
      <w:bodyDiv w:val="1"/>
      <w:marLeft w:val="0"/>
      <w:marRight w:val="0"/>
      <w:marTop w:val="0"/>
      <w:marBottom w:val="0"/>
      <w:divBdr>
        <w:top w:val="none" w:sz="0" w:space="0" w:color="auto"/>
        <w:left w:val="none" w:sz="0" w:space="0" w:color="auto"/>
        <w:bottom w:val="none" w:sz="0" w:space="0" w:color="auto"/>
        <w:right w:val="none" w:sz="0" w:space="0" w:color="auto"/>
      </w:divBdr>
    </w:div>
    <w:div w:id="1611931265">
      <w:bodyDiv w:val="1"/>
      <w:marLeft w:val="0"/>
      <w:marRight w:val="0"/>
      <w:marTop w:val="0"/>
      <w:marBottom w:val="0"/>
      <w:divBdr>
        <w:top w:val="none" w:sz="0" w:space="0" w:color="auto"/>
        <w:left w:val="none" w:sz="0" w:space="0" w:color="auto"/>
        <w:bottom w:val="none" w:sz="0" w:space="0" w:color="auto"/>
        <w:right w:val="none" w:sz="0" w:space="0" w:color="auto"/>
      </w:divBdr>
    </w:div>
    <w:div w:id="1613123536">
      <w:bodyDiv w:val="1"/>
      <w:marLeft w:val="0"/>
      <w:marRight w:val="0"/>
      <w:marTop w:val="0"/>
      <w:marBottom w:val="0"/>
      <w:divBdr>
        <w:top w:val="none" w:sz="0" w:space="0" w:color="auto"/>
        <w:left w:val="none" w:sz="0" w:space="0" w:color="auto"/>
        <w:bottom w:val="none" w:sz="0" w:space="0" w:color="auto"/>
        <w:right w:val="none" w:sz="0" w:space="0" w:color="auto"/>
      </w:divBdr>
    </w:div>
    <w:div w:id="1615403757">
      <w:bodyDiv w:val="1"/>
      <w:marLeft w:val="0"/>
      <w:marRight w:val="0"/>
      <w:marTop w:val="0"/>
      <w:marBottom w:val="0"/>
      <w:divBdr>
        <w:top w:val="none" w:sz="0" w:space="0" w:color="auto"/>
        <w:left w:val="none" w:sz="0" w:space="0" w:color="auto"/>
        <w:bottom w:val="none" w:sz="0" w:space="0" w:color="auto"/>
        <w:right w:val="none" w:sz="0" w:space="0" w:color="auto"/>
      </w:divBdr>
    </w:div>
    <w:div w:id="1617173360">
      <w:bodyDiv w:val="1"/>
      <w:marLeft w:val="0"/>
      <w:marRight w:val="0"/>
      <w:marTop w:val="0"/>
      <w:marBottom w:val="0"/>
      <w:divBdr>
        <w:top w:val="none" w:sz="0" w:space="0" w:color="auto"/>
        <w:left w:val="none" w:sz="0" w:space="0" w:color="auto"/>
        <w:bottom w:val="none" w:sz="0" w:space="0" w:color="auto"/>
        <w:right w:val="none" w:sz="0" w:space="0" w:color="auto"/>
      </w:divBdr>
    </w:div>
    <w:div w:id="1619868651">
      <w:bodyDiv w:val="1"/>
      <w:marLeft w:val="0"/>
      <w:marRight w:val="0"/>
      <w:marTop w:val="0"/>
      <w:marBottom w:val="0"/>
      <w:divBdr>
        <w:top w:val="none" w:sz="0" w:space="0" w:color="auto"/>
        <w:left w:val="none" w:sz="0" w:space="0" w:color="auto"/>
        <w:bottom w:val="none" w:sz="0" w:space="0" w:color="auto"/>
        <w:right w:val="none" w:sz="0" w:space="0" w:color="auto"/>
      </w:divBdr>
    </w:div>
    <w:div w:id="1628776004">
      <w:bodyDiv w:val="1"/>
      <w:marLeft w:val="0"/>
      <w:marRight w:val="0"/>
      <w:marTop w:val="0"/>
      <w:marBottom w:val="0"/>
      <w:divBdr>
        <w:top w:val="none" w:sz="0" w:space="0" w:color="auto"/>
        <w:left w:val="none" w:sz="0" w:space="0" w:color="auto"/>
        <w:bottom w:val="none" w:sz="0" w:space="0" w:color="auto"/>
        <w:right w:val="none" w:sz="0" w:space="0" w:color="auto"/>
      </w:divBdr>
    </w:div>
    <w:div w:id="1629242357">
      <w:bodyDiv w:val="1"/>
      <w:marLeft w:val="0"/>
      <w:marRight w:val="0"/>
      <w:marTop w:val="0"/>
      <w:marBottom w:val="0"/>
      <w:divBdr>
        <w:top w:val="none" w:sz="0" w:space="0" w:color="auto"/>
        <w:left w:val="none" w:sz="0" w:space="0" w:color="auto"/>
        <w:bottom w:val="none" w:sz="0" w:space="0" w:color="auto"/>
        <w:right w:val="none" w:sz="0" w:space="0" w:color="auto"/>
      </w:divBdr>
    </w:div>
    <w:div w:id="1629431981">
      <w:bodyDiv w:val="1"/>
      <w:marLeft w:val="0"/>
      <w:marRight w:val="0"/>
      <w:marTop w:val="0"/>
      <w:marBottom w:val="0"/>
      <w:divBdr>
        <w:top w:val="none" w:sz="0" w:space="0" w:color="auto"/>
        <w:left w:val="none" w:sz="0" w:space="0" w:color="auto"/>
        <w:bottom w:val="none" w:sz="0" w:space="0" w:color="auto"/>
        <w:right w:val="none" w:sz="0" w:space="0" w:color="auto"/>
      </w:divBdr>
    </w:div>
    <w:div w:id="1633438446">
      <w:bodyDiv w:val="1"/>
      <w:marLeft w:val="0"/>
      <w:marRight w:val="0"/>
      <w:marTop w:val="0"/>
      <w:marBottom w:val="0"/>
      <w:divBdr>
        <w:top w:val="none" w:sz="0" w:space="0" w:color="auto"/>
        <w:left w:val="none" w:sz="0" w:space="0" w:color="auto"/>
        <w:bottom w:val="none" w:sz="0" w:space="0" w:color="auto"/>
        <w:right w:val="none" w:sz="0" w:space="0" w:color="auto"/>
      </w:divBdr>
    </w:div>
    <w:div w:id="1633826743">
      <w:bodyDiv w:val="1"/>
      <w:marLeft w:val="0"/>
      <w:marRight w:val="0"/>
      <w:marTop w:val="0"/>
      <w:marBottom w:val="0"/>
      <w:divBdr>
        <w:top w:val="none" w:sz="0" w:space="0" w:color="auto"/>
        <w:left w:val="none" w:sz="0" w:space="0" w:color="auto"/>
        <w:bottom w:val="none" w:sz="0" w:space="0" w:color="auto"/>
        <w:right w:val="none" w:sz="0" w:space="0" w:color="auto"/>
      </w:divBdr>
    </w:div>
    <w:div w:id="1633945919">
      <w:bodyDiv w:val="1"/>
      <w:marLeft w:val="0"/>
      <w:marRight w:val="0"/>
      <w:marTop w:val="0"/>
      <w:marBottom w:val="0"/>
      <w:divBdr>
        <w:top w:val="none" w:sz="0" w:space="0" w:color="auto"/>
        <w:left w:val="none" w:sz="0" w:space="0" w:color="auto"/>
        <w:bottom w:val="none" w:sz="0" w:space="0" w:color="auto"/>
        <w:right w:val="none" w:sz="0" w:space="0" w:color="auto"/>
      </w:divBdr>
    </w:div>
    <w:div w:id="1634209709">
      <w:bodyDiv w:val="1"/>
      <w:marLeft w:val="0"/>
      <w:marRight w:val="0"/>
      <w:marTop w:val="0"/>
      <w:marBottom w:val="0"/>
      <w:divBdr>
        <w:top w:val="none" w:sz="0" w:space="0" w:color="auto"/>
        <w:left w:val="none" w:sz="0" w:space="0" w:color="auto"/>
        <w:bottom w:val="none" w:sz="0" w:space="0" w:color="auto"/>
        <w:right w:val="none" w:sz="0" w:space="0" w:color="auto"/>
      </w:divBdr>
    </w:div>
    <w:div w:id="1639798127">
      <w:bodyDiv w:val="1"/>
      <w:marLeft w:val="0"/>
      <w:marRight w:val="0"/>
      <w:marTop w:val="0"/>
      <w:marBottom w:val="0"/>
      <w:divBdr>
        <w:top w:val="none" w:sz="0" w:space="0" w:color="auto"/>
        <w:left w:val="none" w:sz="0" w:space="0" w:color="auto"/>
        <w:bottom w:val="none" w:sz="0" w:space="0" w:color="auto"/>
        <w:right w:val="none" w:sz="0" w:space="0" w:color="auto"/>
      </w:divBdr>
    </w:div>
    <w:div w:id="1642541550">
      <w:bodyDiv w:val="1"/>
      <w:marLeft w:val="0"/>
      <w:marRight w:val="0"/>
      <w:marTop w:val="0"/>
      <w:marBottom w:val="0"/>
      <w:divBdr>
        <w:top w:val="none" w:sz="0" w:space="0" w:color="auto"/>
        <w:left w:val="none" w:sz="0" w:space="0" w:color="auto"/>
        <w:bottom w:val="none" w:sz="0" w:space="0" w:color="auto"/>
        <w:right w:val="none" w:sz="0" w:space="0" w:color="auto"/>
      </w:divBdr>
    </w:div>
    <w:div w:id="1647783725">
      <w:bodyDiv w:val="1"/>
      <w:marLeft w:val="0"/>
      <w:marRight w:val="0"/>
      <w:marTop w:val="0"/>
      <w:marBottom w:val="0"/>
      <w:divBdr>
        <w:top w:val="none" w:sz="0" w:space="0" w:color="auto"/>
        <w:left w:val="none" w:sz="0" w:space="0" w:color="auto"/>
        <w:bottom w:val="none" w:sz="0" w:space="0" w:color="auto"/>
        <w:right w:val="none" w:sz="0" w:space="0" w:color="auto"/>
      </w:divBdr>
    </w:div>
    <w:div w:id="1650556627">
      <w:bodyDiv w:val="1"/>
      <w:marLeft w:val="0"/>
      <w:marRight w:val="0"/>
      <w:marTop w:val="0"/>
      <w:marBottom w:val="0"/>
      <w:divBdr>
        <w:top w:val="none" w:sz="0" w:space="0" w:color="auto"/>
        <w:left w:val="none" w:sz="0" w:space="0" w:color="auto"/>
        <w:bottom w:val="none" w:sz="0" w:space="0" w:color="auto"/>
        <w:right w:val="none" w:sz="0" w:space="0" w:color="auto"/>
      </w:divBdr>
    </w:div>
    <w:div w:id="1651329696">
      <w:bodyDiv w:val="1"/>
      <w:marLeft w:val="0"/>
      <w:marRight w:val="0"/>
      <w:marTop w:val="0"/>
      <w:marBottom w:val="0"/>
      <w:divBdr>
        <w:top w:val="none" w:sz="0" w:space="0" w:color="auto"/>
        <w:left w:val="none" w:sz="0" w:space="0" w:color="auto"/>
        <w:bottom w:val="none" w:sz="0" w:space="0" w:color="auto"/>
        <w:right w:val="none" w:sz="0" w:space="0" w:color="auto"/>
      </w:divBdr>
    </w:div>
    <w:div w:id="1653633548">
      <w:bodyDiv w:val="1"/>
      <w:marLeft w:val="0"/>
      <w:marRight w:val="0"/>
      <w:marTop w:val="0"/>
      <w:marBottom w:val="0"/>
      <w:divBdr>
        <w:top w:val="none" w:sz="0" w:space="0" w:color="auto"/>
        <w:left w:val="none" w:sz="0" w:space="0" w:color="auto"/>
        <w:bottom w:val="none" w:sz="0" w:space="0" w:color="auto"/>
        <w:right w:val="none" w:sz="0" w:space="0" w:color="auto"/>
      </w:divBdr>
    </w:div>
    <w:div w:id="1657995532">
      <w:bodyDiv w:val="1"/>
      <w:marLeft w:val="0"/>
      <w:marRight w:val="0"/>
      <w:marTop w:val="0"/>
      <w:marBottom w:val="0"/>
      <w:divBdr>
        <w:top w:val="none" w:sz="0" w:space="0" w:color="auto"/>
        <w:left w:val="none" w:sz="0" w:space="0" w:color="auto"/>
        <w:bottom w:val="none" w:sz="0" w:space="0" w:color="auto"/>
        <w:right w:val="none" w:sz="0" w:space="0" w:color="auto"/>
      </w:divBdr>
    </w:div>
    <w:div w:id="1662392281">
      <w:bodyDiv w:val="1"/>
      <w:marLeft w:val="0"/>
      <w:marRight w:val="0"/>
      <w:marTop w:val="0"/>
      <w:marBottom w:val="0"/>
      <w:divBdr>
        <w:top w:val="none" w:sz="0" w:space="0" w:color="auto"/>
        <w:left w:val="none" w:sz="0" w:space="0" w:color="auto"/>
        <w:bottom w:val="none" w:sz="0" w:space="0" w:color="auto"/>
        <w:right w:val="none" w:sz="0" w:space="0" w:color="auto"/>
      </w:divBdr>
    </w:div>
    <w:div w:id="1663581368">
      <w:bodyDiv w:val="1"/>
      <w:marLeft w:val="0"/>
      <w:marRight w:val="0"/>
      <w:marTop w:val="0"/>
      <w:marBottom w:val="0"/>
      <w:divBdr>
        <w:top w:val="none" w:sz="0" w:space="0" w:color="auto"/>
        <w:left w:val="none" w:sz="0" w:space="0" w:color="auto"/>
        <w:bottom w:val="none" w:sz="0" w:space="0" w:color="auto"/>
        <w:right w:val="none" w:sz="0" w:space="0" w:color="auto"/>
      </w:divBdr>
      <w:divsChild>
        <w:div w:id="1604074088">
          <w:marLeft w:val="0"/>
          <w:marRight w:val="0"/>
          <w:marTop w:val="0"/>
          <w:marBottom w:val="0"/>
          <w:divBdr>
            <w:top w:val="single" w:sz="2" w:space="0" w:color="D9D9E3"/>
            <w:left w:val="single" w:sz="2" w:space="0" w:color="D9D9E3"/>
            <w:bottom w:val="single" w:sz="2" w:space="0" w:color="D9D9E3"/>
            <w:right w:val="single" w:sz="2" w:space="0" w:color="D9D9E3"/>
          </w:divBdr>
          <w:divsChild>
            <w:div w:id="600991263">
              <w:marLeft w:val="0"/>
              <w:marRight w:val="0"/>
              <w:marTop w:val="0"/>
              <w:marBottom w:val="0"/>
              <w:divBdr>
                <w:top w:val="single" w:sz="2" w:space="0" w:color="D9D9E3"/>
                <w:left w:val="single" w:sz="2" w:space="0" w:color="D9D9E3"/>
                <w:bottom w:val="single" w:sz="2" w:space="0" w:color="D9D9E3"/>
                <w:right w:val="single" w:sz="2" w:space="0" w:color="D9D9E3"/>
              </w:divBdr>
              <w:divsChild>
                <w:div w:id="1973318408">
                  <w:marLeft w:val="0"/>
                  <w:marRight w:val="0"/>
                  <w:marTop w:val="0"/>
                  <w:marBottom w:val="0"/>
                  <w:divBdr>
                    <w:top w:val="single" w:sz="2" w:space="0" w:color="D9D9E3"/>
                    <w:left w:val="single" w:sz="2" w:space="0" w:color="D9D9E3"/>
                    <w:bottom w:val="single" w:sz="2" w:space="0" w:color="D9D9E3"/>
                    <w:right w:val="single" w:sz="2" w:space="0" w:color="D9D9E3"/>
                  </w:divBdr>
                  <w:divsChild>
                    <w:div w:id="355929472">
                      <w:marLeft w:val="0"/>
                      <w:marRight w:val="0"/>
                      <w:marTop w:val="0"/>
                      <w:marBottom w:val="0"/>
                      <w:divBdr>
                        <w:top w:val="single" w:sz="2" w:space="0" w:color="D9D9E3"/>
                        <w:left w:val="single" w:sz="2" w:space="0" w:color="D9D9E3"/>
                        <w:bottom w:val="single" w:sz="2" w:space="0" w:color="D9D9E3"/>
                        <w:right w:val="single" w:sz="2" w:space="0" w:color="D9D9E3"/>
                      </w:divBdr>
                      <w:divsChild>
                        <w:div w:id="1352687773">
                          <w:marLeft w:val="0"/>
                          <w:marRight w:val="0"/>
                          <w:marTop w:val="0"/>
                          <w:marBottom w:val="0"/>
                          <w:divBdr>
                            <w:top w:val="single" w:sz="2" w:space="0" w:color="D9D9E3"/>
                            <w:left w:val="single" w:sz="2" w:space="0" w:color="D9D9E3"/>
                            <w:bottom w:val="single" w:sz="2" w:space="0" w:color="D9D9E3"/>
                            <w:right w:val="single" w:sz="2" w:space="0" w:color="D9D9E3"/>
                          </w:divBdr>
                          <w:divsChild>
                            <w:div w:id="44303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1797519">
                                  <w:marLeft w:val="0"/>
                                  <w:marRight w:val="0"/>
                                  <w:marTop w:val="0"/>
                                  <w:marBottom w:val="0"/>
                                  <w:divBdr>
                                    <w:top w:val="single" w:sz="2" w:space="0" w:color="D9D9E3"/>
                                    <w:left w:val="single" w:sz="2" w:space="0" w:color="D9D9E3"/>
                                    <w:bottom w:val="single" w:sz="2" w:space="0" w:color="D9D9E3"/>
                                    <w:right w:val="single" w:sz="2" w:space="0" w:color="D9D9E3"/>
                                  </w:divBdr>
                                  <w:divsChild>
                                    <w:div w:id="585724730">
                                      <w:marLeft w:val="0"/>
                                      <w:marRight w:val="0"/>
                                      <w:marTop w:val="0"/>
                                      <w:marBottom w:val="0"/>
                                      <w:divBdr>
                                        <w:top w:val="single" w:sz="2" w:space="0" w:color="D9D9E3"/>
                                        <w:left w:val="single" w:sz="2" w:space="0" w:color="D9D9E3"/>
                                        <w:bottom w:val="single" w:sz="2" w:space="0" w:color="D9D9E3"/>
                                        <w:right w:val="single" w:sz="2" w:space="0" w:color="D9D9E3"/>
                                      </w:divBdr>
                                      <w:divsChild>
                                        <w:div w:id="2061590973">
                                          <w:marLeft w:val="0"/>
                                          <w:marRight w:val="0"/>
                                          <w:marTop w:val="0"/>
                                          <w:marBottom w:val="0"/>
                                          <w:divBdr>
                                            <w:top w:val="single" w:sz="2" w:space="0" w:color="D9D9E3"/>
                                            <w:left w:val="single" w:sz="2" w:space="0" w:color="D9D9E3"/>
                                            <w:bottom w:val="single" w:sz="2" w:space="0" w:color="D9D9E3"/>
                                            <w:right w:val="single" w:sz="2" w:space="0" w:color="D9D9E3"/>
                                          </w:divBdr>
                                          <w:divsChild>
                                            <w:div w:id="293296141">
                                              <w:marLeft w:val="0"/>
                                              <w:marRight w:val="0"/>
                                              <w:marTop w:val="0"/>
                                              <w:marBottom w:val="0"/>
                                              <w:divBdr>
                                                <w:top w:val="single" w:sz="2" w:space="0" w:color="D9D9E3"/>
                                                <w:left w:val="single" w:sz="2" w:space="0" w:color="D9D9E3"/>
                                                <w:bottom w:val="single" w:sz="2" w:space="0" w:color="D9D9E3"/>
                                                <w:right w:val="single" w:sz="2" w:space="0" w:color="D9D9E3"/>
                                              </w:divBdr>
                                              <w:divsChild>
                                                <w:div w:id="1512142106">
                                                  <w:marLeft w:val="0"/>
                                                  <w:marRight w:val="0"/>
                                                  <w:marTop w:val="0"/>
                                                  <w:marBottom w:val="0"/>
                                                  <w:divBdr>
                                                    <w:top w:val="single" w:sz="2" w:space="0" w:color="D9D9E3"/>
                                                    <w:left w:val="single" w:sz="2" w:space="0" w:color="D9D9E3"/>
                                                    <w:bottom w:val="single" w:sz="2" w:space="0" w:color="D9D9E3"/>
                                                    <w:right w:val="single" w:sz="2" w:space="0" w:color="D9D9E3"/>
                                                  </w:divBdr>
                                                  <w:divsChild>
                                                    <w:div w:id="162519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3041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179289">
      <w:bodyDiv w:val="1"/>
      <w:marLeft w:val="0"/>
      <w:marRight w:val="0"/>
      <w:marTop w:val="0"/>
      <w:marBottom w:val="0"/>
      <w:divBdr>
        <w:top w:val="none" w:sz="0" w:space="0" w:color="auto"/>
        <w:left w:val="none" w:sz="0" w:space="0" w:color="auto"/>
        <w:bottom w:val="none" w:sz="0" w:space="0" w:color="auto"/>
        <w:right w:val="none" w:sz="0" w:space="0" w:color="auto"/>
      </w:divBdr>
    </w:div>
    <w:div w:id="1677421850">
      <w:bodyDiv w:val="1"/>
      <w:marLeft w:val="0"/>
      <w:marRight w:val="0"/>
      <w:marTop w:val="0"/>
      <w:marBottom w:val="0"/>
      <w:divBdr>
        <w:top w:val="none" w:sz="0" w:space="0" w:color="auto"/>
        <w:left w:val="none" w:sz="0" w:space="0" w:color="auto"/>
        <w:bottom w:val="none" w:sz="0" w:space="0" w:color="auto"/>
        <w:right w:val="none" w:sz="0" w:space="0" w:color="auto"/>
      </w:divBdr>
    </w:div>
    <w:div w:id="1679623051">
      <w:bodyDiv w:val="1"/>
      <w:marLeft w:val="0"/>
      <w:marRight w:val="0"/>
      <w:marTop w:val="0"/>
      <w:marBottom w:val="0"/>
      <w:divBdr>
        <w:top w:val="none" w:sz="0" w:space="0" w:color="auto"/>
        <w:left w:val="none" w:sz="0" w:space="0" w:color="auto"/>
        <w:bottom w:val="none" w:sz="0" w:space="0" w:color="auto"/>
        <w:right w:val="none" w:sz="0" w:space="0" w:color="auto"/>
      </w:divBdr>
    </w:div>
    <w:div w:id="1679841501">
      <w:bodyDiv w:val="1"/>
      <w:marLeft w:val="0"/>
      <w:marRight w:val="0"/>
      <w:marTop w:val="0"/>
      <w:marBottom w:val="0"/>
      <w:divBdr>
        <w:top w:val="none" w:sz="0" w:space="0" w:color="auto"/>
        <w:left w:val="none" w:sz="0" w:space="0" w:color="auto"/>
        <w:bottom w:val="none" w:sz="0" w:space="0" w:color="auto"/>
        <w:right w:val="none" w:sz="0" w:space="0" w:color="auto"/>
      </w:divBdr>
    </w:div>
    <w:div w:id="1680156621">
      <w:bodyDiv w:val="1"/>
      <w:marLeft w:val="0"/>
      <w:marRight w:val="0"/>
      <w:marTop w:val="0"/>
      <w:marBottom w:val="0"/>
      <w:divBdr>
        <w:top w:val="none" w:sz="0" w:space="0" w:color="auto"/>
        <w:left w:val="none" w:sz="0" w:space="0" w:color="auto"/>
        <w:bottom w:val="none" w:sz="0" w:space="0" w:color="auto"/>
        <w:right w:val="none" w:sz="0" w:space="0" w:color="auto"/>
      </w:divBdr>
    </w:div>
    <w:div w:id="1683238952">
      <w:bodyDiv w:val="1"/>
      <w:marLeft w:val="0"/>
      <w:marRight w:val="0"/>
      <w:marTop w:val="0"/>
      <w:marBottom w:val="0"/>
      <w:divBdr>
        <w:top w:val="none" w:sz="0" w:space="0" w:color="auto"/>
        <w:left w:val="none" w:sz="0" w:space="0" w:color="auto"/>
        <w:bottom w:val="none" w:sz="0" w:space="0" w:color="auto"/>
        <w:right w:val="none" w:sz="0" w:space="0" w:color="auto"/>
      </w:divBdr>
    </w:div>
    <w:div w:id="1685861627">
      <w:bodyDiv w:val="1"/>
      <w:marLeft w:val="0"/>
      <w:marRight w:val="0"/>
      <w:marTop w:val="0"/>
      <w:marBottom w:val="0"/>
      <w:divBdr>
        <w:top w:val="none" w:sz="0" w:space="0" w:color="auto"/>
        <w:left w:val="none" w:sz="0" w:space="0" w:color="auto"/>
        <w:bottom w:val="none" w:sz="0" w:space="0" w:color="auto"/>
        <w:right w:val="none" w:sz="0" w:space="0" w:color="auto"/>
      </w:divBdr>
    </w:div>
    <w:div w:id="1686857670">
      <w:bodyDiv w:val="1"/>
      <w:marLeft w:val="0"/>
      <w:marRight w:val="0"/>
      <w:marTop w:val="0"/>
      <w:marBottom w:val="0"/>
      <w:divBdr>
        <w:top w:val="none" w:sz="0" w:space="0" w:color="auto"/>
        <w:left w:val="none" w:sz="0" w:space="0" w:color="auto"/>
        <w:bottom w:val="none" w:sz="0" w:space="0" w:color="auto"/>
        <w:right w:val="none" w:sz="0" w:space="0" w:color="auto"/>
      </w:divBdr>
    </w:div>
    <w:div w:id="1692415104">
      <w:bodyDiv w:val="1"/>
      <w:marLeft w:val="0"/>
      <w:marRight w:val="0"/>
      <w:marTop w:val="0"/>
      <w:marBottom w:val="0"/>
      <w:divBdr>
        <w:top w:val="none" w:sz="0" w:space="0" w:color="auto"/>
        <w:left w:val="none" w:sz="0" w:space="0" w:color="auto"/>
        <w:bottom w:val="none" w:sz="0" w:space="0" w:color="auto"/>
        <w:right w:val="none" w:sz="0" w:space="0" w:color="auto"/>
      </w:divBdr>
    </w:div>
    <w:div w:id="1694842762">
      <w:bodyDiv w:val="1"/>
      <w:marLeft w:val="0"/>
      <w:marRight w:val="0"/>
      <w:marTop w:val="0"/>
      <w:marBottom w:val="0"/>
      <w:divBdr>
        <w:top w:val="none" w:sz="0" w:space="0" w:color="auto"/>
        <w:left w:val="none" w:sz="0" w:space="0" w:color="auto"/>
        <w:bottom w:val="none" w:sz="0" w:space="0" w:color="auto"/>
        <w:right w:val="none" w:sz="0" w:space="0" w:color="auto"/>
      </w:divBdr>
      <w:divsChild>
        <w:div w:id="562565677">
          <w:marLeft w:val="0"/>
          <w:marRight w:val="0"/>
          <w:marTop w:val="0"/>
          <w:marBottom w:val="0"/>
          <w:divBdr>
            <w:top w:val="single" w:sz="2" w:space="0" w:color="E3E3E3"/>
            <w:left w:val="single" w:sz="2" w:space="0" w:color="E3E3E3"/>
            <w:bottom w:val="single" w:sz="2" w:space="0" w:color="E3E3E3"/>
            <w:right w:val="single" w:sz="2" w:space="0" w:color="E3E3E3"/>
          </w:divBdr>
          <w:divsChild>
            <w:div w:id="618219439">
              <w:marLeft w:val="0"/>
              <w:marRight w:val="0"/>
              <w:marTop w:val="0"/>
              <w:marBottom w:val="0"/>
              <w:divBdr>
                <w:top w:val="single" w:sz="2" w:space="0" w:color="E3E3E3"/>
                <w:left w:val="single" w:sz="2" w:space="0" w:color="E3E3E3"/>
                <w:bottom w:val="single" w:sz="2" w:space="0" w:color="E3E3E3"/>
                <w:right w:val="single" w:sz="2" w:space="0" w:color="E3E3E3"/>
              </w:divBdr>
              <w:divsChild>
                <w:div w:id="1088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2674665">
          <w:marLeft w:val="0"/>
          <w:marRight w:val="0"/>
          <w:marTop w:val="0"/>
          <w:marBottom w:val="0"/>
          <w:divBdr>
            <w:top w:val="single" w:sz="2" w:space="0" w:color="E3E3E3"/>
            <w:left w:val="single" w:sz="2" w:space="0" w:color="E3E3E3"/>
            <w:bottom w:val="single" w:sz="2" w:space="0" w:color="E3E3E3"/>
            <w:right w:val="single" w:sz="2" w:space="0" w:color="E3E3E3"/>
          </w:divBdr>
          <w:divsChild>
            <w:div w:id="120278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8388312">
      <w:bodyDiv w:val="1"/>
      <w:marLeft w:val="0"/>
      <w:marRight w:val="0"/>
      <w:marTop w:val="0"/>
      <w:marBottom w:val="0"/>
      <w:divBdr>
        <w:top w:val="none" w:sz="0" w:space="0" w:color="auto"/>
        <w:left w:val="none" w:sz="0" w:space="0" w:color="auto"/>
        <w:bottom w:val="none" w:sz="0" w:space="0" w:color="auto"/>
        <w:right w:val="none" w:sz="0" w:space="0" w:color="auto"/>
      </w:divBdr>
    </w:div>
    <w:div w:id="1700005332">
      <w:bodyDiv w:val="1"/>
      <w:marLeft w:val="0"/>
      <w:marRight w:val="0"/>
      <w:marTop w:val="0"/>
      <w:marBottom w:val="0"/>
      <w:divBdr>
        <w:top w:val="none" w:sz="0" w:space="0" w:color="auto"/>
        <w:left w:val="none" w:sz="0" w:space="0" w:color="auto"/>
        <w:bottom w:val="none" w:sz="0" w:space="0" w:color="auto"/>
        <w:right w:val="none" w:sz="0" w:space="0" w:color="auto"/>
      </w:divBdr>
    </w:div>
    <w:div w:id="1700619859">
      <w:bodyDiv w:val="1"/>
      <w:marLeft w:val="0"/>
      <w:marRight w:val="0"/>
      <w:marTop w:val="0"/>
      <w:marBottom w:val="0"/>
      <w:divBdr>
        <w:top w:val="none" w:sz="0" w:space="0" w:color="auto"/>
        <w:left w:val="none" w:sz="0" w:space="0" w:color="auto"/>
        <w:bottom w:val="none" w:sz="0" w:space="0" w:color="auto"/>
        <w:right w:val="none" w:sz="0" w:space="0" w:color="auto"/>
      </w:divBdr>
    </w:div>
    <w:div w:id="1701667682">
      <w:bodyDiv w:val="1"/>
      <w:marLeft w:val="0"/>
      <w:marRight w:val="0"/>
      <w:marTop w:val="0"/>
      <w:marBottom w:val="0"/>
      <w:divBdr>
        <w:top w:val="none" w:sz="0" w:space="0" w:color="auto"/>
        <w:left w:val="none" w:sz="0" w:space="0" w:color="auto"/>
        <w:bottom w:val="none" w:sz="0" w:space="0" w:color="auto"/>
        <w:right w:val="none" w:sz="0" w:space="0" w:color="auto"/>
      </w:divBdr>
    </w:div>
    <w:div w:id="1702052278">
      <w:bodyDiv w:val="1"/>
      <w:marLeft w:val="0"/>
      <w:marRight w:val="0"/>
      <w:marTop w:val="0"/>
      <w:marBottom w:val="0"/>
      <w:divBdr>
        <w:top w:val="none" w:sz="0" w:space="0" w:color="auto"/>
        <w:left w:val="none" w:sz="0" w:space="0" w:color="auto"/>
        <w:bottom w:val="none" w:sz="0" w:space="0" w:color="auto"/>
        <w:right w:val="none" w:sz="0" w:space="0" w:color="auto"/>
      </w:divBdr>
    </w:div>
    <w:div w:id="1708027008">
      <w:bodyDiv w:val="1"/>
      <w:marLeft w:val="0"/>
      <w:marRight w:val="0"/>
      <w:marTop w:val="0"/>
      <w:marBottom w:val="0"/>
      <w:divBdr>
        <w:top w:val="none" w:sz="0" w:space="0" w:color="auto"/>
        <w:left w:val="none" w:sz="0" w:space="0" w:color="auto"/>
        <w:bottom w:val="none" w:sz="0" w:space="0" w:color="auto"/>
        <w:right w:val="none" w:sz="0" w:space="0" w:color="auto"/>
      </w:divBdr>
    </w:div>
    <w:div w:id="1709597714">
      <w:bodyDiv w:val="1"/>
      <w:marLeft w:val="0"/>
      <w:marRight w:val="0"/>
      <w:marTop w:val="0"/>
      <w:marBottom w:val="0"/>
      <w:divBdr>
        <w:top w:val="none" w:sz="0" w:space="0" w:color="auto"/>
        <w:left w:val="none" w:sz="0" w:space="0" w:color="auto"/>
        <w:bottom w:val="none" w:sz="0" w:space="0" w:color="auto"/>
        <w:right w:val="none" w:sz="0" w:space="0" w:color="auto"/>
      </w:divBdr>
    </w:div>
    <w:div w:id="1712533536">
      <w:bodyDiv w:val="1"/>
      <w:marLeft w:val="0"/>
      <w:marRight w:val="0"/>
      <w:marTop w:val="0"/>
      <w:marBottom w:val="0"/>
      <w:divBdr>
        <w:top w:val="none" w:sz="0" w:space="0" w:color="auto"/>
        <w:left w:val="none" w:sz="0" w:space="0" w:color="auto"/>
        <w:bottom w:val="none" w:sz="0" w:space="0" w:color="auto"/>
        <w:right w:val="none" w:sz="0" w:space="0" w:color="auto"/>
      </w:divBdr>
    </w:div>
    <w:div w:id="1722752620">
      <w:bodyDiv w:val="1"/>
      <w:marLeft w:val="0"/>
      <w:marRight w:val="0"/>
      <w:marTop w:val="0"/>
      <w:marBottom w:val="0"/>
      <w:divBdr>
        <w:top w:val="none" w:sz="0" w:space="0" w:color="auto"/>
        <w:left w:val="none" w:sz="0" w:space="0" w:color="auto"/>
        <w:bottom w:val="none" w:sz="0" w:space="0" w:color="auto"/>
        <w:right w:val="none" w:sz="0" w:space="0" w:color="auto"/>
      </w:divBdr>
    </w:div>
    <w:div w:id="1728407958">
      <w:bodyDiv w:val="1"/>
      <w:marLeft w:val="0"/>
      <w:marRight w:val="0"/>
      <w:marTop w:val="0"/>
      <w:marBottom w:val="0"/>
      <w:divBdr>
        <w:top w:val="none" w:sz="0" w:space="0" w:color="auto"/>
        <w:left w:val="none" w:sz="0" w:space="0" w:color="auto"/>
        <w:bottom w:val="none" w:sz="0" w:space="0" w:color="auto"/>
        <w:right w:val="none" w:sz="0" w:space="0" w:color="auto"/>
      </w:divBdr>
    </w:div>
    <w:div w:id="1732342131">
      <w:bodyDiv w:val="1"/>
      <w:marLeft w:val="0"/>
      <w:marRight w:val="0"/>
      <w:marTop w:val="0"/>
      <w:marBottom w:val="0"/>
      <w:divBdr>
        <w:top w:val="none" w:sz="0" w:space="0" w:color="auto"/>
        <w:left w:val="none" w:sz="0" w:space="0" w:color="auto"/>
        <w:bottom w:val="none" w:sz="0" w:space="0" w:color="auto"/>
        <w:right w:val="none" w:sz="0" w:space="0" w:color="auto"/>
      </w:divBdr>
    </w:div>
    <w:div w:id="1732997220">
      <w:bodyDiv w:val="1"/>
      <w:marLeft w:val="0"/>
      <w:marRight w:val="0"/>
      <w:marTop w:val="0"/>
      <w:marBottom w:val="0"/>
      <w:divBdr>
        <w:top w:val="none" w:sz="0" w:space="0" w:color="auto"/>
        <w:left w:val="none" w:sz="0" w:space="0" w:color="auto"/>
        <w:bottom w:val="none" w:sz="0" w:space="0" w:color="auto"/>
        <w:right w:val="none" w:sz="0" w:space="0" w:color="auto"/>
      </w:divBdr>
    </w:div>
    <w:div w:id="1734890797">
      <w:bodyDiv w:val="1"/>
      <w:marLeft w:val="0"/>
      <w:marRight w:val="0"/>
      <w:marTop w:val="0"/>
      <w:marBottom w:val="0"/>
      <w:divBdr>
        <w:top w:val="none" w:sz="0" w:space="0" w:color="auto"/>
        <w:left w:val="none" w:sz="0" w:space="0" w:color="auto"/>
        <w:bottom w:val="none" w:sz="0" w:space="0" w:color="auto"/>
        <w:right w:val="none" w:sz="0" w:space="0" w:color="auto"/>
      </w:divBdr>
    </w:div>
    <w:div w:id="1735349672">
      <w:bodyDiv w:val="1"/>
      <w:marLeft w:val="0"/>
      <w:marRight w:val="0"/>
      <w:marTop w:val="0"/>
      <w:marBottom w:val="0"/>
      <w:divBdr>
        <w:top w:val="none" w:sz="0" w:space="0" w:color="auto"/>
        <w:left w:val="none" w:sz="0" w:space="0" w:color="auto"/>
        <w:bottom w:val="none" w:sz="0" w:space="0" w:color="auto"/>
        <w:right w:val="none" w:sz="0" w:space="0" w:color="auto"/>
      </w:divBdr>
    </w:div>
    <w:div w:id="1739356851">
      <w:bodyDiv w:val="1"/>
      <w:marLeft w:val="0"/>
      <w:marRight w:val="0"/>
      <w:marTop w:val="0"/>
      <w:marBottom w:val="0"/>
      <w:divBdr>
        <w:top w:val="none" w:sz="0" w:space="0" w:color="auto"/>
        <w:left w:val="none" w:sz="0" w:space="0" w:color="auto"/>
        <w:bottom w:val="none" w:sz="0" w:space="0" w:color="auto"/>
        <w:right w:val="none" w:sz="0" w:space="0" w:color="auto"/>
      </w:divBdr>
    </w:div>
    <w:div w:id="1740782814">
      <w:bodyDiv w:val="1"/>
      <w:marLeft w:val="0"/>
      <w:marRight w:val="0"/>
      <w:marTop w:val="0"/>
      <w:marBottom w:val="0"/>
      <w:divBdr>
        <w:top w:val="none" w:sz="0" w:space="0" w:color="auto"/>
        <w:left w:val="none" w:sz="0" w:space="0" w:color="auto"/>
        <w:bottom w:val="none" w:sz="0" w:space="0" w:color="auto"/>
        <w:right w:val="none" w:sz="0" w:space="0" w:color="auto"/>
      </w:divBdr>
    </w:div>
    <w:div w:id="1743748218">
      <w:bodyDiv w:val="1"/>
      <w:marLeft w:val="0"/>
      <w:marRight w:val="0"/>
      <w:marTop w:val="0"/>
      <w:marBottom w:val="0"/>
      <w:divBdr>
        <w:top w:val="none" w:sz="0" w:space="0" w:color="auto"/>
        <w:left w:val="none" w:sz="0" w:space="0" w:color="auto"/>
        <w:bottom w:val="none" w:sz="0" w:space="0" w:color="auto"/>
        <w:right w:val="none" w:sz="0" w:space="0" w:color="auto"/>
      </w:divBdr>
    </w:div>
    <w:div w:id="1747805097">
      <w:bodyDiv w:val="1"/>
      <w:marLeft w:val="0"/>
      <w:marRight w:val="0"/>
      <w:marTop w:val="0"/>
      <w:marBottom w:val="0"/>
      <w:divBdr>
        <w:top w:val="none" w:sz="0" w:space="0" w:color="auto"/>
        <w:left w:val="none" w:sz="0" w:space="0" w:color="auto"/>
        <w:bottom w:val="none" w:sz="0" w:space="0" w:color="auto"/>
        <w:right w:val="none" w:sz="0" w:space="0" w:color="auto"/>
      </w:divBdr>
    </w:div>
    <w:div w:id="1754399380">
      <w:bodyDiv w:val="1"/>
      <w:marLeft w:val="0"/>
      <w:marRight w:val="0"/>
      <w:marTop w:val="0"/>
      <w:marBottom w:val="0"/>
      <w:divBdr>
        <w:top w:val="none" w:sz="0" w:space="0" w:color="auto"/>
        <w:left w:val="none" w:sz="0" w:space="0" w:color="auto"/>
        <w:bottom w:val="none" w:sz="0" w:space="0" w:color="auto"/>
        <w:right w:val="none" w:sz="0" w:space="0" w:color="auto"/>
      </w:divBdr>
    </w:div>
    <w:div w:id="1754736640">
      <w:bodyDiv w:val="1"/>
      <w:marLeft w:val="0"/>
      <w:marRight w:val="0"/>
      <w:marTop w:val="0"/>
      <w:marBottom w:val="0"/>
      <w:divBdr>
        <w:top w:val="none" w:sz="0" w:space="0" w:color="auto"/>
        <w:left w:val="none" w:sz="0" w:space="0" w:color="auto"/>
        <w:bottom w:val="none" w:sz="0" w:space="0" w:color="auto"/>
        <w:right w:val="none" w:sz="0" w:space="0" w:color="auto"/>
      </w:divBdr>
    </w:div>
    <w:div w:id="1756242624">
      <w:bodyDiv w:val="1"/>
      <w:marLeft w:val="0"/>
      <w:marRight w:val="0"/>
      <w:marTop w:val="0"/>
      <w:marBottom w:val="0"/>
      <w:divBdr>
        <w:top w:val="none" w:sz="0" w:space="0" w:color="auto"/>
        <w:left w:val="none" w:sz="0" w:space="0" w:color="auto"/>
        <w:bottom w:val="none" w:sz="0" w:space="0" w:color="auto"/>
        <w:right w:val="none" w:sz="0" w:space="0" w:color="auto"/>
      </w:divBdr>
    </w:div>
    <w:div w:id="1759403327">
      <w:bodyDiv w:val="1"/>
      <w:marLeft w:val="0"/>
      <w:marRight w:val="0"/>
      <w:marTop w:val="0"/>
      <w:marBottom w:val="0"/>
      <w:divBdr>
        <w:top w:val="none" w:sz="0" w:space="0" w:color="auto"/>
        <w:left w:val="none" w:sz="0" w:space="0" w:color="auto"/>
        <w:bottom w:val="none" w:sz="0" w:space="0" w:color="auto"/>
        <w:right w:val="none" w:sz="0" w:space="0" w:color="auto"/>
      </w:divBdr>
    </w:div>
    <w:div w:id="1763719349">
      <w:bodyDiv w:val="1"/>
      <w:marLeft w:val="0"/>
      <w:marRight w:val="0"/>
      <w:marTop w:val="0"/>
      <w:marBottom w:val="0"/>
      <w:divBdr>
        <w:top w:val="none" w:sz="0" w:space="0" w:color="auto"/>
        <w:left w:val="none" w:sz="0" w:space="0" w:color="auto"/>
        <w:bottom w:val="none" w:sz="0" w:space="0" w:color="auto"/>
        <w:right w:val="none" w:sz="0" w:space="0" w:color="auto"/>
      </w:divBdr>
    </w:div>
    <w:div w:id="1764032990">
      <w:bodyDiv w:val="1"/>
      <w:marLeft w:val="0"/>
      <w:marRight w:val="0"/>
      <w:marTop w:val="0"/>
      <w:marBottom w:val="0"/>
      <w:divBdr>
        <w:top w:val="none" w:sz="0" w:space="0" w:color="auto"/>
        <w:left w:val="none" w:sz="0" w:space="0" w:color="auto"/>
        <w:bottom w:val="none" w:sz="0" w:space="0" w:color="auto"/>
        <w:right w:val="none" w:sz="0" w:space="0" w:color="auto"/>
      </w:divBdr>
    </w:div>
    <w:div w:id="1764763827">
      <w:bodyDiv w:val="1"/>
      <w:marLeft w:val="0"/>
      <w:marRight w:val="0"/>
      <w:marTop w:val="0"/>
      <w:marBottom w:val="0"/>
      <w:divBdr>
        <w:top w:val="none" w:sz="0" w:space="0" w:color="auto"/>
        <w:left w:val="none" w:sz="0" w:space="0" w:color="auto"/>
        <w:bottom w:val="none" w:sz="0" w:space="0" w:color="auto"/>
        <w:right w:val="none" w:sz="0" w:space="0" w:color="auto"/>
      </w:divBdr>
    </w:div>
    <w:div w:id="1769810917">
      <w:bodyDiv w:val="1"/>
      <w:marLeft w:val="0"/>
      <w:marRight w:val="0"/>
      <w:marTop w:val="0"/>
      <w:marBottom w:val="0"/>
      <w:divBdr>
        <w:top w:val="none" w:sz="0" w:space="0" w:color="auto"/>
        <w:left w:val="none" w:sz="0" w:space="0" w:color="auto"/>
        <w:bottom w:val="none" w:sz="0" w:space="0" w:color="auto"/>
        <w:right w:val="none" w:sz="0" w:space="0" w:color="auto"/>
      </w:divBdr>
    </w:div>
    <w:div w:id="1769961699">
      <w:bodyDiv w:val="1"/>
      <w:marLeft w:val="0"/>
      <w:marRight w:val="0"/>
      <w:marTop w:val="0"/>
      <w:marBottom w:val="0"/>
      <w:divBdr>
        <w:top w:val="none" w:sz="0" w:space="0" w:color="auto"/>
        <w:left w:val="none" w:sz="0" w:space="0" w:color="auto"/>
        <w:bottom w:val="none" w:sz="0" w:space="0" w:color="auto"/>
        <w:right w:val="none" w:sz="0" w:space="0" w:color="auto"/>
      </w:divBdr>
    </w:div>
    <w:div w:id="1772162071">
      <w:bodyDiv w:val="1"/>
      <w:marLeft w:val="0"/>
      <w:marRight w:val="0"/>
      <w:marTop w:val="0"/>
      <w:marBottom w:val="0"/>
      <w:divBdr>
        <w:top w:val="none" w:sz="0" w:space="0" w:color="auto"/>
        <w:left w:val="none" w:sz="0" w:space="0" w:color="auto"/>
        <w:bottom w:val="none" w:sz="0" w:space="0" w:color="auto"/>
        <w:right w:val="none" w:sz="0" w:space="0" w:color="auto"/>
      </w:divBdr>
    </w:div>
    <w:div w:id="1775394643">
      <w:bodyDiv w:val="1"/>
      <w:marLeft w:val="0"/>
      <w:marRight w:val="0"/>
      <w:marTop w:val="0"/>
      <w:marBottom w:val="0"/>
      <w:divBdr>
        <w:top w:val="none" w:sz="0" w:space="0" w:color="auto"/>
        <w:left w:val="none" w:sz="0" w:space="0" w:color="auto"/>
        <w:bottom w:val="none" w:sz="0" w:space="0" w:color="auto"/>
        <w:right w:val="none" w:sz="0" w:space="0" w:color="auto"/>
      </w:divBdr>
    </w:div>
    <w:div w:id="1775782227">
      <w:bodyDiv w:val="1"/>
      <w:marLeft w:val="0"/>
      <w:marRight w:val="0"/>
      <w:marTop w:val="0"/>
      <w:marBottom w:val="0"/>
      <w:divBdr>
        <w:top w:val="none" w:sz="0" w:space="0" w:color="auto"/>
        <w:left w:val="none" w:sz="0" w:space="0" w:color="auto"/>
        <w:bottom w:val="none" w:sz="0" w:space="0" w:color="auto"/>
        <w:right w:val="none" w:sz="0" w:space="0" w:color="auto"/>
      </w:divBdr>
    </w:div>
    <w:div w:id="1779988958">
      <w:bodyDiv w:val="1"/>
      <w:marLeft w:val="0"/>
      <w:marRight w:val="0"/>
      <w:marTop w:val="0"/>
      <w:marBottom w:val="0"/>
      <w:divBdr>
        <w:top w:val="none" w:sz="0" w:space="0" w:color="auto"/>
        <w:left w:val="none" w:sz="0" w:space="0" w:color="auto"/>
        <w:bottom w:val="none" w:sz="0" w:space="0" w:color="auto"/>
        <w:right w:val="none" w:sz="0" w:space="0" w:color="auto"/>
      </w:divBdr>
    </w:div>
    <w:div w:id="1781994646">
      <w:bodyDiv w:val="1"/>
      <w:marLeft w:val="0"/>
      <w:marRight w:val="0"/>
      <w:marTop w:val="0"/>
      <w:marBottom w:val="0"/>
      <w:divBdr>
        <w:top w:val="none" w:sz="0" w:space="0" w:color="auto"/>
        <w:left w:val="none" w:sz="0" w:space="0" w:color="auto"/>
        <w:bottom w:val="none" w:sz="0" w:space="0" w:color="auto"/>
        <w:right w:val="none" w:sz="0" w:space="0" w:color="auto"/>
      </w:divBdr>
    </w:div>
    <w:div w:id="1792628619">
      <w:bodyDiv w:val="1"/>
      <w:marLeft w:val="0"/>
      <w:marRight w:val="0"/>
      <w:marTop w:val="0"/>
      <w:marBottom w:val="0"/>
      <w:divBdr>
        <w:top w:val="none" w:sz="0" w:space="0" w:color="auto"/>
        <w:left w:val="none" w:sz="0" w:space="0" w:color="auto"/>
        <w:bottom w:val="none" w:sz="0" w:space="0" w:color="auto"/>
        <w:right w:val="none" w:sz="0" w:space="0" w:color="auto"/>
      </w:divBdr>
    </w:div>
    <w:div w:id="1801341288">
      <w:bodyDiv w:val="1"/>
      <w:marLeft w:val="0"/>
      <w:marRight w:val="0"/>
      <w:marTop w:val="0"/>
      <w:marBottom w:val="0"/>
      <w:divBdr>
        <w:top w:val="none" w:sz="0" w:space="0" w:color="auto"/>
        <w:left w:val="none" w:sz="0" w:space="0" w:color="auto"/>
        <w:bottom w:val="none" w:sz="0" w:space="0" w:color="auto"/>
        <w:right w:val="none" w:sz="0" w:space="0" w:color="auto"/>
      </w:divBdr>
    </w:div>
    <w:div w:id="1805810267">
      <w:bodyDiv w:val="1"/>
      <w:marLeft w:val="0"/>
      <w:marRight w:val="0"/>
      <w:marTop w:val="0"/>
      <w:marBottom w:val="0"/>
      <w:divBdr>
        <w:top w:val="none" w:sz="0" w:space="0" w:color="auto"/>
        <w:left w:val="none" w:sz="0" w:space="0" w:color="auto"/>
        <w:bottom w:val="none" w:sz="0" w:space="0" w:color="auto"/>
        <w:right w:val="none" w:sz="0" w:space="0" w:color="auto"/>
      </w:divBdr>
    </w:div>
    <w:div w:id="1808428994">
      <w:bodyDiv w:val="1"/>
      <w:marLeft w:val="0"/>
      <w:marRight w:val="0"/>
      <w:marTop w:val="0"/>
      <w:marBottom w:val="0"/>
      <w:divBdr>
        <w:top w:val="none" w:sz="0" w:space="0" w:color="auto"/>
        <w:left w:val="none" w:sz="0" w:space="0" w:color="auto"/>
        <w:bottom w:val="none" w:sz="0" w:space="0" w:color="auto"/>
        <w:right w:val="none" w:sz="0" w:space="0" w:color="auto"/>
      </w:divBdr>
    </w:div>
    <w:div w:id="1809399967">
      <w:bodyDiv w:val="1"/>
      <w:marLeft w:val="0"/>
      <w:marRight w:val="0"/>
      <w:marTop w:val="0"/>
      <w:marBottom w:val="0"/>
      <w:divBdr>
        <w:top w:val="none" w:sz="0" w:space="0" w:color="auto"/>
        <w:left w:val="none" w:sz="0" w:space="0" w:color="auto"/>
        <w:bottom w:val="none" w:sz="0" w:space="0" w:color="auto"/>
        <w:right w:val="none" w:sz="0" w:space="0" w:color="auto"/>
      </w:divBdr>
    </w:div>
    <w:div w:id="1810705635">
      <w:bodyDiv w:val="1"/>
      <w:marLeft w:val="0"/>
      <w:marRight w:val="0"/>
      <w:marTop w:val="0"/>
      <w:marBottom w:val="0"/>
      <w:divBdr>
        <w:top w:val="none" w:sz="0" w:space="0" w:color="auto"/>
        <w:left w:val="none" w:sz="0" w:space="0" w:color="auto"/>
        <w:bottom w:val="none" w:sz="0" w:space="0" w:color="auto"/>
        <w:right w:val="none" w:sz="0" w:space="0" w:color="auto"/>
      </w:divBdr>
    </w:div>
    <w:div w:id="1811749515">
      <w:bodyDiv w:val="1"/>
      <w:marLeft w:val="0"/>
      <w:marRight w:val="0"/>
      <w:marTop w:val="0"/>
      <w:marBottom w:val="0"/>
      <w:divBdr>
        <w:top w:val="none" w:sz="0" w:space="0" w:color="auto"/>
        <w:left w:val="none" w:sz="0" w:space="0" w:color="auto"/>
        <w:bottom w:val="none" w:sz="0" w:space="0" w:color="auto"/>
        <w:right w:val="none" w:sz="0" w:space="0" w:color="auto"/>
      </w:divBdr>
    </w:div>
    <w:div w:id="1814983663">
      <w:bodyDiv w:val="1"/>
      <w:marLeft w:val="0"/>
      <w:marRight w:val="0"/>
      <w:marTop w:val="0"/>
      <w:marBottom w:val="0"/>
      <w:divBdr>
        <w:top w:val="none" w:sz="0" w:space="0" w:color="auto"/>
        <w:left w:val="none" w:sz="0" w:space="0" w:color="auto"/>
        <w:bottom w:val="none" w:sz="0" w:space="0" w:color="auto"/>
        <w:right w:val="none" w:sz="0" w:space="0" w:color="auto"/>
      </w:divBdr>
    </w:div>
    <w:div w:id="1815641577">
      <w:bodyDiv w:val="1"/>
      <w:marLeft w:val="0"/>
      <w:marRight w:val="0"/>
      <w:marTop w:val="0"/>
      <w:marBottom w:val="0"/>
      <w:divBdr>
        <w:top w:val="none" w:sz="0" w:space="0" w:color="auto"/>
        <w:left w:val="none" w:sz="0" w:space="0" w:color="auto"/>
        <w:bottom w:val="none" w:sz="0" w:space="0" w:color="auto"/>
        <w:right w:val="none" w:sz="0" w:space="0" w:color="auto"/>
      </w:divBdr>
    </w:div>
    <w:div w:id="1816295239">
      <w:bodyDiv w:val="1"/>
      <w:marLeft w:val="0"/>
      <w:marRight w:val="0"/>
      <w:marTop w:val="0"/>
      <w:marBottom w:val="0"/>
      <w:divBdr>
        <w:top w:val="none" w:sz="0" w:space="0" w:color="auto"/>
        <w:left w:val="none" w:sz="0" w:space="0" w:color="auto"/>
        <w:bottom w:val="none" w:sz="0" w:space="0" w:color="auto"/>
        <w:right w:val="none" w:sz="0" w:space="0" w:color="auto"/>
      </w:divBdr>
    </w:div>
    <w:div w:id="1817839608">
      <w:bodyDiv w:val="1"/>
      <w:marLeft w:val="0"/>
      <w:marRight w:val="0"/>
      <w:marTop w:val="0"/>
      <w:marBottom w:val="0"/>
      <w:divBdr>
        <w:top w:val="none" w:sz="0" w:space="0" w:color="auto"/>
        <w:left w:val="none" w:sz="0" w:space="0" w:color="auto"/>
        <w:bottom w:val="none" w:sz="0" w:space="0" w:color="auto"/>
        <w:right w:val="none" w:sz="0" w:space="0" w:color="auto"/>
      </w:divBdr>
    </w:div>
    <w:div w:id="1822771029">
      <w:bodyDiv w:val="1"/>
      <w:marLeft w:val="0"/>
      <w:marRight w:val="0"/>
      <w:marTop w:val="0"/>
      <w:marBottom w:val="0"/>
      <w:divBdr>
        <w:top w:val="none" w:sz="0" w:space="0" w:color="auto"/>
        <w:left w:val="none" w:sz="0" w:space="0" w:color="auto"/>
        <w:bottom w:val="none" w:sz="0" w:space="0" w:color="auto"/>
        <w:right w:val="none" w:sz="0" w:space="0" w:color="auto"/>
      </w:divBdr>
    </w:div>
    <w:div w:id="1825007467">
      <w:bodyDiv w:val="1"/>
      <w:marLeft w:val="0"/>
      <w:marRight w:val="0"/>
      <w:marTop w:val="0"/>
      <w:marBottom w:val="0"/>
      <w:divBdr>
        <w:top w:val="none" w:sz="0" w:space="0" w:color="auto"/>
        <w:left w:val="none" w:sz="0" w:space="0" w:color="auto"/>
        <w:bottom w:val="none" w:sz="0" w:space="0" w:color="auto"/>
        <w:right w:val="none" w:sz="0" w:space="0" w:color="auto"/>
      </w:divBdr>
    </w:div>
    <w:div w:id="1825900895">
      <w:bodyDiv w:val="1"/>
      <w:marLeft w:val="0"/>
      <w:marRight w:val="0"/>
      <w:marTop w:val="0"/>
      <w:marBottom w:val="0"/>
      <w:divBdr>
        <w:top w:val="none" w:sz="0" w:space="0" w:color="auto"/>
        <w:left w:val="none" w:sz="0" w:space="0" w:color="auto"/>
        <w:bottom w:val="none" w:sz="0" w:space="0" w:color="auto"/>
        <w:right w:val="none" w:sz="0" w:space="0" w:color="auto"/>
      </w:divBdr>
    </w:div>
    <w:div w:id="1831947433">
      <w:bodyDiv w:val="1"/>
      <w:marLeft w:val="0"/>
      <w:marRight w:val="0"/>
      <w:marTop w:val="0"/>
      <w:marBottom w:val="0"/>
      <w:divBdr>
        <w:top w:val="none" w:sz="0" w:space="0" w:color="auto"/>
        <w:left w:val="none" w:sz="0" w:space="0" w:color="auto"/>
        <w:bottom w:val="none" w:sz="0" w:space="0" w:color="auto"/>
        <w:right w:val="none" w:sz="0" w:space="0" w:color="auto"/>
      </w:divBdr>
    </w:div>
    <w:div w:id="1833057245">
      <w:bodyDiv w:val="1"/>
      <w:marLeft w:val="0"/>
      <w:marRight w:val="0"/>
      <w:marTop w:val="0"/>
      <w:marBottom w:val="0"/>
      <w:divBdr>
        <w:top w:val="none" w:sz="0" w:space="0" w:color="auto"/>
        <w:left w:val="none" w:sz="0" w:space="0" w:color="auto"/>
        <w:bottom w:val="none" w:sz="0" w:space="0" w:color="auto"/>
        <w:right w:val="none" w:sz="0" w:space="0" w:color="auto"/>
      </w:divBdr>
    </w:div>
    <w:div w:id="1835875767">
      <w:bodyDiv w:val="1"/>
      <w:marLeft w:val="0"/>
      <w:marRight w:val="0"/>
      <w:marTop w:val="0"/>
      <w:marBottom w:val="0"/>
      <w:divBdr>
        <w:top w:val="none" w:sz="0" w:space="0" w:color="auto"/>
        <w:left w:val="none" w:sz="0" w:space="0" w:color="auto"/>
        <w:bottom w:val="none" w:sz="0" w:space="0" w:color="auto"/>
        <w:right w:val="none" w:sz="0" w:space="0" w:color="auto"/>
      </w:divBdr>
    </w:div>
    <w:div w:id="1836800098">
      <w:bodyDiv w:val="1"/>
      <w:marLeft w:val="0"/>
      <w:marRight w:val="0"/>
      <w:marTop w:val="0"/>
      <w:marBottom w:val="0"/>
      <w:divBdr>
        <w:top w:val="none" w:sz="0" w:space="0" w:color="auto"/>
        <w:left w:val="none" w:sz="0" w:space="0" w:color="auto"/>
        <w:bottom w:val="none" w:sz="0" w:space="0" w:color="auto"/>
        <w:right w:val="none" w:sz="0" w:space="0" w:color="auto"/>
      </w:divBdr>
    </w:div>
    <w:div w:id="1837381402">
      <w:bodyDiv w:val="1"/>
      <w:marLeft w:val="0"/>
      <w:marRight w:val="0"/>
      <w:marTop w:val="0"/>
      <w:marBottom w:val="0"/>
      <w:divBdr>
        <w:top w:val="none" w:sz="0" w:space="0" w:color="auto"/>
        <w:left w:val="none" w:sz="0" w:space="0" w:color="auto"/>
        <w:bottom w:val="none" w:sz="0" w:space="0" w:color="auto"/>
        <w:right w:val="none" w:sz="0" w:space="0" w:color="auto"/>
      </w:divBdr>
    </w:div>
    <w:div w:id="1837836902">
      <w:bodyDiv w:val="1"/>
      <w:marLeft w:val="0"/>
      <w:marRight w:val="0"/>
      <w:marTop w:val="0"/>
      <w:marBottom w:val="0"/>
      <w:divBdr>
        <w:top w:val="none" w:sz="0" w:space="0" w:color="auto"/>
        <w:left w:val="none" w:sz="0" w:space="0" w:color="auto"/>
        <w:bottom w:val="none" w:sz="0" w:space="0" w:color="auto"/>
        <w:right w:val="none" w:sz="0" w:space="0" w:color="auto"/>
      </w:divBdr>
    </w:div>
    <w:div w:id="1838766778">
      <w:bodyDiv w:val="1"/>
      <w:marLeft w:val="0"/>
      <w:marRight w:val="0"/>
      <w:marTop w:val="0"/>
      <w:marBottom w:val="0"/>
      <w:divBdr>
        <w:top w:val="none" w:sz="0" w:space="0" w:color="auto"/>
        <w:left w:val="none" w:sz="0" w:space="0" w:color="auto"/>
        <w:bottom w:val="none" w:sz="0" w:space="0" w:color="auto"/>
        <w:right w:val="none" w:sz="0" w:space="0" w:color="auto"/>
      </w:divBdr>
    </w:div>
    <w:div w:id="1841893591">
      <w:bodyDiv w:val="1"/>
      <w:marLeft w:val="0"/>
      <w:marRight w:val="0"/>
      <w:marTop w:val="0"/>
      <w:marBottom w:val="0"/>
      <w:divBdr>
        <w:top w:val="none" w:sz="0" w:space="0" w:color="auto"/>
        <w:left w:val="none" w:sz="0" w:space="0" w:color="auto"/>
        <w:bottom w:val="none" w:sz="0" w:space="0" w:color="auto"/>
        <w:right w:val="none" w:sz="0" w:space="0" w:color="auto"/>
      </w:divBdr>
    </w:div>
    <w:div w:id="1843541813">
      <w:bodyDiv w:val="1"/>
      <w:marLeft w:val="0"/>
      <w:marRight w:val="0"/>
      <w:marTop w:val="0"/>
      <w:marBottom w:val="0"/>
      <w:divBdr>
        <w:top w:val="none" w:sz="0" w:space="0" w:color="auto"/>
        <w:left w:val="none" w:sz="0" w:space="0" w:color="auto"/>
        <w:bottom w:val="none" w:sz="0" w:space="0" w:color="auto"/>
        <w:right w:val="none" w:sz="0" w:space="0" w:color="auto"/>
      </w:divBdr>
    </w:div>
    <w:div w:id="1844591073">
      <w:bodyDiv w:val="1"/>
      <w:marLeft w:val="0"/>
      <w:marRight w:val="0"/>
      <w:marTop w:val="0"/>
      <w:marBottom w:val="0"/>
      <w:divBdr>
        <w:top w:val="none" w:sz="0" w:space="0" w:color="auto"/>
        <w:left w:val="none" w:sz="0" w:space="0" w:color="auto"/>
        <w:bottom w:val="none" w:sz="0" w:space="0" w:color="auto"/>
        <w:right w:val="none" w:sz="0" w:space="0" w:color="auto"/>
      </w:divBdr>
    </w:div>
    <w:div w:id="1845433456">
      <w:bodyDiv w:val="1"/>
      <w:marLeft w:val="0"/>
      <w:marRight w:val="0"/>
      <w:marTop w:val="0"/>
      <w:marBottom w:val="0"/>
      <w:divBdr>
        <w:top w:val="none" w:sz="0" w:space="0" w:color="auto"/>
        <w:left w:val="none" w:sz="0" w:space="0" w:color="auto"/>
        <w:bottom w:val="none" w:sz="0" w:space="0" w:color="auto"/>
        <w:right w:val="none" w:sz="0" w:space="0" w:color="auto"/>
      </w:divBdr>
    </w:div>
    <w:div w:id="1845900545">
      <w:bodyDiv w:val="1"/>
      <w:marLeft w:val="0"/>
      <w:marRight w:val="0"/>
      <w:marTop w:val="0"/>
      <w:marBottom w:val="0"/>
      <w:divBdr>
        <w:top w:val="none" w:sz="0" w:space="0" w:color="auto"/>
        <w:left w:val="none" w:sz="0" w:space="0" w:color="auto"/>
        <w:bottom w:val="none" w:sz="0" w:space="0" w:color="auto"/>
        <w:right w:val="none" w:sz="0" w:space="0" w:color="auto"/>
      </w:divBdr>
    </w:div>
    <w:div w:id="1847820283">
      <w:bodyDiv w:val="1"/>
      <w:marLeft w:val="0"/>
      <w:marRight w:val="0"/>
      <w:marTop w:val="0"/>
      <w:marBottom w:val="0"/>
      <w:divBdr>
        <w:top w:val="none" w:sz="0" w:space="0" w:color="auto"/>
        <w:left w:val="none" w:sz="0" w:space="0" w:color="auto"/>
        <w:bottom w:val="none" w:sz="0" w:space="0" w:color="auto"/>
        <w:right w:val="none" w:sz="0" w:space="0" w:color="auto"/>
      </w:divBdr>
    </w:div>
    <w:div w:id="1848515982">
      <w:bodyDiv w:val="1"/>
      <w:marLeft w:val="0"/>
      <w:marRight w:val="0"/>
      <w:marTop w:val="0"/>
      <w:marBottom w:val="0"/>
      <w:divBdr>
        <w:top w:val="none" w:sz="0" w:space="0" w:color="auto"/>
        <w:left w:val="none" w:sz="0" w:space="0" w:color="auto"/>
        <w:bottom w:val="none" w:sz="0" w:space="0" w:color="auto"/>
        <w:right w:val="none" w:sz="0" w:space="0" w:color="auto"/>
      </w:divBdr>
    </w:div>
    <w:div w:id="1850175372">
      <w:bodyDiv w:val="1"/>
      <w:marLeft w:val="0"/>
      <w:marRight w:val="0"/>
      <w:marTop w:val="0"/>
      <w:marBottom w:val="0"/>
      <w:divBdr>
        <w:top w:val="none" w:sz="0" w:space="0" w:color="auto"/>
        <w:left w:val="none" w:sz="0" w:space="0" w:color="auto"/>
        <w:bottom w:val="none" w:sz="0" w:space="0" w:color="auto"/>
        <w:right w:val="none" w:sz="0" w:space="0" w:color="auto"/>
      </w:divBdr>
    </w:div>
    <w:div w:id="1850950200">
      <w:bodyDiv w:val="1"/>
      <w:marLeft w:val="0"/>
      <w:marRight w:val="0"/>
      <w:marTop w:val="0"/>
      <w:marBottom w:val="0"/>
      <w:divBdr>
        <w:top w:val="none" w:sz="0" w:space="0" w:color="auto"/>
        <w:left w:val="none" w:sz="0" w:space="0" w:color="auto"/>
        <w:bottom w:val="none" w:sz="0" w:space="0" w:color="auto"/>
        <w:right w:val="none" w:sz="0" w:space="0" w:color="auto"/>
      </w:divBdr>
    </w:div>
    <w:div w:id="1851411796">
      <w:bodyDiv w:val="1"/>
      <w:marLeft w:val="0"/>
      <w:marRight w:val="0"/>
      <w:marTop w:val="0"/>
      <w:marBottom w:val="0"/>
      <w:divBdr>
        <w:top w:val="none" w:sz="0" w:space="0" w:color="auto"/>
        <w:left w:val="none" w:sz="0" w:space="0" w:color="auto"/>
        <w:bottom w:val="none" w:sz="0" w:space="0" w:color="auto"/>
        <w:right w:val="none" w:sz="0" w:space="0" w:color="auto"/>
      </w:divBdr>
    </w:div>
    <w:div w:id="1854300832">
      <w:bodyDiv w:val="1"/>
      <w:marLeft w:val="0"/>
      <w:marRight w:val="0"/>
      <w:marTop w:val="0"/>
      <w:marBottom w:val="0"/>
      <w:divBdr>
        <w:top w:val="none" w:sz="0" w:space="0" w:color="auto"/>
        <w:left w:val="none" w:sz="0" w:space="0" w:color="auto"/>
        <w:bottom w:val="none" w:sz="0" w:space="0" w:color="auto"/>
        <w:right w:val="none" w:sz="0" w:space="0" w:color="auto"/>
      </w:divBdr>
    </w:div>
    <w:div w:id="1862089471">
      <w:bodyDiv w:val="1"/>
      <w:marLeft w:val="0"/>
      <w:marRight w:val="0"/>
      <w:marTop w:val="0"/>
      <w:marBottom w:val="0"/>
      <w:divBdr>
        <w:top w:val="none" w:sz="0" w:space="0" w:color="auto"/>
        <w:left w:val="none" w:sz="0" w:space="0" w:color="auto"/>
        <w:bottom w:val="none" w:sz="0" w:space="0" w:color="auto"/>
        <w:right w:val="none" w:sz="0" w:space="0" w:color="auto"/>
      </w:divBdr>
    </w:div>
    <w:div w:id="1864636175">
      <w:bodyDiv w:val="1"/>
      <w:marLeft w:val="0"/>
      <w:marRight w:val="0"/>
      <w:marTop w:val="0"/>
      <w:marBottom w:val="0"/>
      <w:divBdr>
        <w:top w:val="none" w:sz="0" w:space="0" w:color="auto"/>
        <w:left w:val="none" w:sz="0" w:space="0" w:color="auto"/>
        <w:bottom w:val="none" w:sz="0" w:space="0" w:color="auto"/>
        <w:right w:val="none" w:sz="0" w:space="0" w:color="auto"/>
      </w:divBdr>
    </w:div>
    <w:div w:id="1866362995">
      <w:bodyDiv w:val="1"/>
      <w:marLeft w:val="0"/>
      <w:marRight w:val="0"/>
      <w:marTop w:val="0"/>
      <w:marBottom w:val="0"/>
      <w:divBdr>
        <w:top w:val="none" w:sz="0" w:space="0" w:color="auto"/>
        <w:left w:val="none" w:sz="0" w:space="0" w:color="auto"/>
        <w:bottom w:val="none" w:sz="0" w:space="0" w:color="auto"/>
        <w:right w:val="none" w:sz="0" w:space="0" w:color="auto"/>
      </w:divBdr>
    </w:div>
    <w:div w:id="1868325634">
      <w:bodyDiv w:val="1"/>
      <w:marLeft w:val="0"/>
      <w:marRight w:val="0"/>
      <w:marTop w:val="0"/>
      <w:marBottom w:val="0"/>
      <w:divBdr>
        <w:top w:val="none" w:sz="0" w:space="0" w:color="auto"/>
        <w:left w:val="none" w:sz="0" w:space="0" w:color="auto"/>
        <w:bottom w:val="none" w:sz="0" w:space="0" w:color="auto"/>
        <w:right w:val="none" w:sz="0" w:space="0" w:color="auto"/>
      </w:divBdr>
    </w:div>
    <w:div w:id="1869679953">
      <w:bodyDiv w:val="1"/>
      <w:marLeft w:val="0"/>
      <w:marRight w:val="0"/>
      <w:marTop w:val="0"/>
      <w:marBottom w:val="0"/>
      <w:divBdr>
        <w:top w:val="none" w:sz="0" w:space="0" w:color="auto"/>
        <w:left w:val="none" w:sz="0" w:space="0" w:color="auto"/>
        <w:bottom w:val="none" w:sz="0" w:space="0" w:color="auto"/>
        <w:right w:val="none" w:sz="0" w:space="0" w:color="auto"/>
      </w:divBdr>
    </w:div>
    <w:div w:id="1871189129">
      <w:bodyDiv w:val="1"/>
      <w:marLeft w:val="0"/>
      <w:marRight w:val="0"/>
      <w:marTop w:val="0"/>
      <w:marBottom w:val="0"/>
      <w:divBdr>
        <w:top w:val="none" w:sz="0" w:space="0" w:color="auto"/>
        <w:left w:val="none" w:sz="0" w:space="0" w:color="auto"/>
        <w:bottom w:val="none" w:sz="0" w:space="0" w:color="auto"/>
        <w:right w:val="none" w:sz="0" w:space="0" w:color="auto"/>
      </w:divBdr>
    </w:div>
    <w:div w:id="1871990479">
      <w:bodyDiv w:val="1"/>
      <w:marLeft w:val="0"/>
      <w:marRight w:val="0"/>
      <w:marTop w:val="0"/>
      <w:marBottom w:val="0"/>
      <w:divBdr>
        <w:top w:val="none" w:sz="0" w:space="0" w:color="auto"/>
        <w:left w:val="none" w:sz="0" w:space="0" w:color="auto"/>
        <w:bottom w:val="none" w:sz="0" w:space="0" w:color="auto"/>
        <w:right w:val="none" w:sz="0" w:space="0" w:color="auto"/>
      </w:divBdr>
    </w:div>
    <w:div w:id="1873416028">
      <w:bodyDiv w:val="1"/>
      <w:marLeft w:val="0"/>
      <w:marRight w:val="0"/>
      <w:marTop w:val="0"/>
      <w:marBottom w:val="0"/>
      <w:divBdr>
        <w:top w:val="none" w:sz="0" w:space="0" w:color="auto"/>
        <w:left w:val="none" w:sz="0" w:space="0" w:color="auto"/>
        <w:bottom w:val="none" w:sz="0" w:space="0" w:color="auto"/>
        <w:right w:val="none" w:sz="0" w:space="0" w:color="auto"/>
      </w:divBdr>
    </w:div>
    <w:div w:id="1877808061">
      <w:bodyDiv w:val="1"/>
      <w:marLeft w:val="0"/>
      <w:marRight w:val="0"/>
      <w:marTop w:val="0"/>
      <w:marBottom w:val="0"/>
      <w:divBdr>
        <w:top w:val="none" w:sz="0" w:space="0" w:color="auto"/>
        <w:left w:val="none" w:sz="0" w:space="0" w:color="auto"/>
        <w:bottom w:val="none" w:sz="0" w:space="0" w:color="auto"/>
        <w:right w:val="none" w:sz="0" w:space="0" w:color="auto"/>
      </w:divBdr>
      <w:divsChild>
        <w:div w:id="1807892045">
          <w:marLeft w:val="0"/>
          <w:marRight w:val="0"/>
          <w:marTop w:val="0"/>
          <w:marBottom w:val="0"/>
          <w:divBdr>
            <w:top w:val="single" w:sz="2" w:space="0" w:color="E3E3E3"/>
            <w:left w:val="single" w:sz="2" w:space="0" w:color="E3E3E3"/>
            <w:bottom w:val="single" w:sz="2" w:space="0" w:color="E3E3E3"/>
            <w:right w:val="single" w:sz="2" w:space="0" w:color="E3E3E3"/>
          </w:divBdr>
          <w:divsChild>
            <w:div w:id="1969703323">
              <w:marLeft w:val="0"/>
              <w:marRight w:val="0"/>
              <w:marTop w:val="0"/>
              <w:marBottom w:val="0"/>
              <w:divBdr>
                <w:top w:val="single" w:sz="2" w:space="0" w:color="E3E3E3"/>
                <w:left w:val="single" w:sz="2" w:space="0" w:color="E3E3E3"/>
                <w:bottom w:val="single" w:sz="2" w:space="0" w:color="E3E3E3"/>
                <w:right w:val="single" w:sz="2" w:space="0" w:color="E3E3E3"/>
              </w:divBdr>
              <w:divsChild>
                <w:div w:id="900676909">
                  <w:marLeft w:val="0"/>
                  <w:marRight w:val="0"/>
                  <w:marTop w:val="0"/>
                  <w:marBottom w:val="0"/>
                  <w:divBdr>
                    <w:top w:val="single" w:sz="2" w:space="0" w:color="E3E3E3"/>
                    <w:left w:val="single" w:sz="2" w:space="0" w:color="E3E3E3"/>
                    <w:bottom w:val="single" w:sz="2" w:space="0" w:color="E3E3E3"/>
                    <w:right w:val="single" w:sz="2" w:space="0" w:color="E3E3E3"/>
                  </w:divBdr>
                  <w:divsChild>
                    <w:div w:id="2036423437">
                      <w:marLeft w:val="0"/>
                      <w:marRight w:val="0"/>
                      <w:marTop w:val="0"/>
                      <w:marBottom w:val="0"/>
                      <w:divBdr>
                        <w:top w:val="single" w:sz="2" w:space="0" w:color="E3E3E3"/>
                        <w:left w:val="single" w:sz="2" w:space="0" w:color="E3E3E3"/>
                        <w:bottom w:val="single" w:sz="2" w:space="0" w:color="E3E3E3"/>
                        <w:right w:val="single" w:sz="2" w:space="0" w:color="E3E3E3"/>
                      </w:divBdr>
                      <w:divsChild>
                        <w:div w:id="1397162371">
                          <w:marLeft w:val="0"/>
                          <w:marRight w:val="0"/>
                          <w:marTop w:val="0"/>
                          <w:marBottom w:val="0"/>
                          <w:divBdr>
                            <w:top w:val="single" w:sz="2" w:space="0" w:color="E3E3E3"/>
                            <w:left w:val="single" w:sz="2" w:space="0" w:color="E3E3E3"/>
                            <w:bottom w:val="single" w:sz="2" w:space="0" w:color="E3E3E3"/>
                            <w:right w:val="single" w:sz="2" w:space="0" w:color="E3E3E3"/>
                          </w:divBdr>
                          <w:divsChild>
                            <w:div w:id="2037584209">
                              <w:marLeft w:val="0"/>
                              <w:marRight w:val="0"/>
                              <w:marTop w:val="100"/>
                              <w:marBottom w:val="100"/>
                              <w:divBdr>
                                <w:top w:val="single" w:sz="2" w:space="0" w:color="E3E3E3"/>
                                <w:left w:val="single" w:sz="2" w:space="0" w:color="E3E3E3"/>
                                <w:bottom w:val="single" w:sz="2" w:space="0" w:color="E3E3E3"/>
                                <w:right w:val="single" w:sz="2" w:space="0" w:color="E3E3E3"/>
                              </w:divBdr>
                              <w:divsChild>
                                <w:div w:id="937060142">
                                  <w:marLeft w:val="0"/>
                                  <w:marRight w:val="0"/>
                                  <w:marTop w:val="0"/>
                                  <w:marBottom w:val="0"/>
                                  <w:divBdr>
                                    <w:top w:val="single" w:sz="2" w:space="0" w:color="E3E3E3"/>
                                    <w:left w:val="single" w:sz="2" w:space="0" w:color="E3E3E3"/>
                                    <w:bottom w:val="single" w:sz="2" w:space="0" w:color="E3E3E3"/>
                                    <w:right w:val="single" w:sz="2" w:space="0" w:color="E3E3E3"/>
                                  </w:divBdr>
                                  <w:divsChild>
                                    <w:div w:id="2112778306">
                                      <w:marLeft w:val="0"/>
                                      <w:marRight w:val="0"/>
                                      <w:marTop w:val="0"/>
                                      <w:marBottom w:val="0"/>
                                      <w:divBdr>
                                        <w:top w:val="single" w:sz="2" w:space="0" w:color="E3E3E3"/>
                                        <w:left w:val="single" w:sz="2" w:space="0" w:color="E3E3E3"/>
                                        <w:bottom w:val="single" w:sz="2" w:space="0" w:color="E3E3E3"/>
                                        <w:right w:val="single" w:sz="2" w:space="0" w:color="E3E3E3"/>
                                      </w:divBdr>
                                      <w:divsChild>
                                        <w:div w:id="1709143955">
                                          <w:marLeft w:val="0"/>
                                          <w:marRight w:val="0"/>
                                          <w:marTop w:val="0"/>
                                          <w:marBottom w:val="0"/>
                                          <w:divBdr>
                                            <w:top w:val="single" w:sz="2" w:space="0" w:color="E3E3E3"/>
                                            <w:left w:val="single" w:sz="2" w:space="0" w:color="E3E3E3"/>
                                            <w:bottom w:val="single" w:sz="2" w:space="0" w:color="E3E3E3"/>
                                            <w:right w:val="single" w:sz="2" w:space="0" w:color="E3E3E3"/>
                                          </w:divBdr>
                                          <w:divsChild>
                                            <w:div w:id="750469214">
                                              <w:marLeft w:val="0"/>
                                              <w:marRight w:val="0"/>
                                              <w:marTop w:val="0"/>
                                              <w:marBottom w:val="0"/>
                                              <w:divBdr>
                                                <w:top w:val="single" w:sz="2" w:space="0" w:color="E3E3E3"/>
                                                <w:left w:val="single" w:sz="2" w:space="0" w:color="E3E3E3"/>
                                                <w:bottom w:val="single" w:sz="2" w:space="0" w:color="E3E3E3"/>
                                                <w:right w:val="single" w:sz="2" w:space="0" w:color="E3E3E3"/>
                                              </w:divBdr>
                                              <w:divsChild>
                                                <w:div w:id="1926962192">
                                                  <w:marLeft w:val="0"/>
                                                  <w:marRight w:val="0"/>
                                                  <w:marTop w:val="0"/>
                                                  <w:marBottom w:val="0"/>
                                                  <w:divBdr>
                                                    <w:top w:val="single" w:sz="2" w:space="0" w:color="E3E3E3"/>
                                                    <w:left w:val="single" w:sz="2" w:space="0" w:color="E3E3E3"/>
                                                    <w:bottom w:val="single" w:sz="2" w:space="0" w:color="E3E3E3"/>
                                                    <w:right w:val="single" w:sz="2" w:space="0" w:color="E3E3E3"/>
                                                  </w:divBdr>
                                                  <w:divsChild>
                                                    <w:div w:id="49318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0314029">
          <w:marLeft w:val="0"/>
          <w:marRight w:val="0"/>
          <w:marTop w:val="0"/>
          <w:marBottom w:val="0"/>
          <w:divBdr>
            <w:top w:val="none" w:sz="0" w:space="0" w:color="auto"/>
            <w:left w:val="none" w:sz="0" w:space="0" w:color="auto"/>
            <w:bottom w:val="none" w:sz="0" w:space="0" w:color="auto"/>
            <w:right w:val="none" w:sz="0" w:space="0" w:color="auto"/>
          </w:divBdr>
        </w:div>
      </w:divsChild>
    </w:div>
    <w:div w:id="1879925202">
      <w:bodyDiv w:val="1"/>
      <w:marLeft w:val="0"/>
      <w:marRight w:val="0"/>
      <w:marTop w:val="0"/>
      <w:marBottom w:val="0"/>
      <w:divBdr>
        <w:top w:val="none" w:sz="0" w:space="0" w:color="auto"/>
        <w:left w:val="none" w:sz="0" w:space="0" w:color="auto"/>
        <w:bottom w:val="none" w:sz="0" w:space="0" w:color="auto"/>
        <w:right w:val="none" w:sz="0" w:space="0" w:color="auto"/>
      </w:divBdr>
    </w:div>
    <w:div w:id="1883010630">
      <w:bodyDiv w:val="1"/>
      <w:marLeft w:val="0"/>
      <w:marRight w:val="0"/>
      <w:marTop w:val="0"/>
      <w:marBottom w:val="0"/>
      <w:divBdr>
        <w:top w:val="none" w:sz="0" w:space="0" w:color="auto"/>
        <w:left w:val="none" w:sz="0" w:space="0" w:color="auto"/>
        <w:bottom w:val="none" w:sz="0" w:space="0" w:color="auto"/>
        <w:right w:val="none" w:sz="0" w:space="0" w:color="auto"/>
      </w:divBdr>
    </w:div>
    <w:div w:id="1883594344">
      <w:bodyDiv w:val="1"/>
      <w:marLeft w:val="0"/>
      <w:marRight w:val="0"/>
      <w:marTop w:val="0"/>
      <w:marBottom w:val="0"/>
      <w:divBdr>
        <w:top w:val="none" w:sz="0" w:space="0" w:color="auto"/>
        <w:left w:val="none" w:sz="0" w:space="0" w:color="auto"/>
        <w:bottom w:val="none" w:sz="0" w:space="0" w:color="auto"/>
        <w:right w:val="none" w:sz="0" w:space="0" w:color="auto"/>
      </w:divBdr>
    </w:div>
    <w:div w:id="1885677206">
      <w:bodyDiv w:val="1"/>
      <w:marLeft w:val="0"/>
      <w:marRight w:val="0"/>
      <w:marTop w:val="0"/>
      <w:marBottom w:val="0"/>
      <w:divBdr>
        <w:top w:val="none" w:sz="0" w:space="0" w:color="auto"/>
        <w:left w:val="none" w:sz="0" w:space="0" w:color="auto"/>
        <w:bottom w:val="none" w:sz="0" w:space="0" w:color="auto"/>
        <w:right w:val="none" w:sz="0" w:space="0" w:color="auto"/>
      </w:divBdr>
    </w:div>
    <w:div w:id="1890261438">
      <w:bodyDiv w:val="1"/>
      <w:marLeft w:val="0"/>
      <w:marRight w:val="0"/>
      <w:marTop w:val="0"/>
      <w:marBottom w:val="0"/>
      <w:divBdr>
        <w:top w:val="none" w:sz="0" w:space="0" w:color="auto"/>
        <w:left w:val="none" w:sz="0" w:space="0" w:color="auto"/>
        <w:bottom w:val="none" w:sz="0" w:space="0" w:color="auto"/>
        <w:right w:val="none" w:sz="0" w:space="0" w:color="auto"/>
      </w:divBdr>
    </w:div>
    <w:div w:id="1891072339">
      <w:bodyDiv w:val="1"/>
      <w:marLeft w:val="0"/>
      <w:marRight w:val="0"/>
      <w:marTop w:val="0"/>
      <w:marBottom w:val="0"/>
      <w:divBdr>
        <w:top w:val="none" w:sz="0" w:space="0" w:color="auto"/>
        <w:left w:val="none" w:sz="0" w:space="0" w:color="auto"/>
        <w:bottom w:val="none" w:sz="0" w:space="0" w:color="auto"/>
        <w:right w:val="none" w:sz="0" w:space="0" w:color="auto"/>
      </w:divBdr>
    </w:div>
    <w:div w:id="1893927060">
      <w:bodyDiv w:val="1"/>
      <w:marLeft w:val="0"/>
      <w:marRight w:val="0"/>
      <w:marTop w:val="0"/>
      <w:marBottom w:val="0"/>
      <w:divBdr>
        <w:top w:val="none" w:sz="0" w:space="0" w:color="auto"/>
        <w:left w:val="none" w:sz="0" w:space="0" w:color="auto"/>
        <w:bottom w:val="none" w:sz="0" w:space="0" w:color="auto"/>
        <w:right w:val="none" w:sz="0" w:space="0" w:color="auto"/>
      </w:divBdr>
    </w:div>
    <w:div w:id="1897357147">
      <w:bodyDiv w:val="1"/>
      <w:marLeft w:val="0"/>
      <w:marRight w:val="0"/>
      <w:marTop w:val="0"/>
      <w:marBottom w:val="0"/>
      <w:divBdr>
        <w:top w:val="none" w:sz="0" w:space="0" w:color="auto"/>
        <w:left w:val="none" w:sz="0" w:space="0" w:color="auto"/>
        <w:bottom w:val="none" w:sz="0" w:space="0" w:color="auto"/>
        <w:right w:val="none" w:sz="0" w:space="0" w:color="auto"/>
      </w:divBdr>
    </w:div>
    <w:div w:id="1906334008">
      <w:bodyDiv w:val="1"/>
      <w:marLeft w:val="0"/>
      <w:marRight w:val="0"/>
      <w:marTop w:val="0"/>
      <w:marBottom w:val="0"/>
      <w:divBdr>
        <w:top w:val="none" w:sz="0" w:space="0" w:color="auto"/>
        <w:left w:val="none" w:sz="0" w:space="0" w:color="auto"/>
        <w:bottom w:val="none" w:sz="0" w:space="0" w:color="auto"/>
        <w:right w:val="none" w:sz="0" w:space="0" w:color="auto"/>
      </w:divBdr>
    </w:div>
    <w:div w:id="1906867516">
      <w:bodyDiv w:val="1"/>
      <w:marLeft w:val="0"/>
      <w:marRight w:val="0"/>
      <w:marTop w:val="0"/>
      <w:marBottom w:val="0"/>
      <w:divBdr>
        <w:top w:val="none" w:sz="0" w:space="0" w:color="auto"/>
        <w:left w:val="none" w:sz="0" w:space="0" w:color="auto"/>
        <w:bottom w:val="none" w:sz="0" w:space="0" w:color="auto"/>
        <w:right w:val="none" w:sz="0" w:space="0" w:color="auto"/>
      </w:divBdr>
    </w:div>
    <w:div w:id="1908563325">
      <w:bodyDiv w:val="1"/>
      <w:marLeft w:val="0"/>
      <w:marRight w:val="0"/>
      <w:marTop w:val="0"/>
      <w:marBottom w:val="0"/>
      <w:divBdr>
        <w:top w:val="none" w:sz="0" w:space="0" w:color="auto"/>
        <w:left w:val="none" w:sz="0" w:space="0" w:color="auto"/>
        <w:bottom w:val="none" w:sz="0" w:space="0" w:color="auto"/>
        <w:right w:val="none" w:sz="0" w:space="0" w:color="auto"/>
      </w:divBdr>
    </w:div>
    <w:div w:id="1909068442">
      <w:bodyDiv w:val="1"/>
      <w:marLeft w:val="0"/>
      <w:marRight w:val="0"/>
      <w:marTop w:val="0"/>
      <w:marBottom w:val="0"/>
      <w:divBdr>
        <w:top w:val="none" w:sz="0" w:space="0" w:color="auto"/>
        <w:left w:val="none" w:sz="0" w:space="0" w:color="auto"/>
        <w:bottom w:val="none" w:sz="0" w:space="0" w:color="auto"/>
        <w:right w:val="none" w:sz="0" w:space="0" w:color="auto"/>
      </w:divBdr>
    </w:div>
    <w:div w:id="1911840372">
      <w:bodyDiv w:val="1"/>
      <w:marLeft w:val="0"/>
      <w:marRight w:val="0"/>
      <w:marTop w:val="0"/>
      <w:marBottom w:val="0"/>
      <w:divBdr>
        <w:top w:val="none" w:sz="0" w:space="0" w:color="auto"/>
        <w:left w:val="none" w:sz="0" w:space="0" w:color="auto"/>
        <w:bottom w:val="none" w:sz="0" w:space="0" w:color="auto"/>
        <w:right w:val="none" w:sz="0" w:space="0" w:color="auto"/>
      </w:divBdr>
    </w:div>
    <w:div w:id="1914243130">
      <w:bodyDiv w:val="1"/>
      <w:marLeft w:val="0"/>
      <w:marRight w:val="0"/>
      <w:marTop w:val="0"/>
      <w:marBottom w:val="0"/>
      <w:divBdr>
        <w:top w:val="none" w:sz="0" w:space="0" w:color="auto"/>
        <w:left w:val="none" w:sz="0" w:space="0" w:color="auto"/>
        <w:bottom w:val="none" w:sz="0" w:space="0" w:color="auto"/>
        <w:right w:val="none" w:sz="0" w:space="0" w:color="auto"/>
      </w:divBdr>
    </w:div>
    <w:div w:id="1914658881">
      <w:bodyDiv w:val="1"/>
      <w:marLeft w:val="0"/>
      <w:marRight w:val="0"/>
      <w:marTop w:val="0"/>
      <w:marBottom w:val="0"/>
      <w:divBdr>
        <w:top w:val="none" w:sz="0" w:space="0" w:color="auto"/>
        <w:left w:val="none" w:sz="0" w:space="0" w:color="auto"/>
        <w:bottom w:val="none" w:sz="0" w:space="0" w:color="auto"/>
        <w:right w:val="none" w:sz="0" w:space="0" w:color="auto"/>
      </w:divBdr>
      <w:divsChild>
        <w:div w:id="1216701154">
          <w:marLeft w:val="0"/>
          <w:marRight w:val="0"/>
          <w:marTop w:val="0"/>
          <w:marBottom w:val="0"/>
          <w:divBdr>
            <w:top w:val="single" w:sz="2" w:space="0" w:color="E3E3E3"/>
            <w:left w:val="single" w:sz="2" w:space="0" w:color="E3E3E3"/>
            <w:bottom w:val="single" w:sz="2" w:space="0" w:color="E3E3E3"/>
            <w:right w:val="single" w:sz="2" w:space="0" w:color="E3E3E3"/>
          </w:divBdr>
          <w:divsChild>
            <w:div w:id="906653409">
              <w:marLeft w:val="0"/>
              <w:marRight w:val="0"/>
              <w:marTop w:val="0"/>
              <w:marBottom w:val="0"/>
              <w:divBdr>
                <w:top w:val="single" w:sz="2" w:space="0" w:color="E3E3E3"/>
                <w:left w:val="single" w:sz="2" w:space="0" w:color="E3E3E3"/>
                <w:bottom w:val="single" w:sz="2" w:space="0" w:color="E3E3E3"/>
                <w:right w:val="single" w:sz="2" w:space="0" w:color="E3E3E3"/>
              </w:divBdr>
              <w:divsChild>
                <w:div w:id="1793397646">
                  <w:marLeft w:val="0"/>
                  <w:marRight w:val="0"/>
                  <w:marTop w:val="0"/>
                  <w:marBottom w:val="0"/>
                  <w:divBdr>
                    <w:top w:val="single" w:sz="2" w:space="0" w:color="E3E3E3"/>
                    <w:left w:val="single" w:sz="2" w:space="0" w:color="E3E3E3"/>
                    <w:bottom w:val="single" w:sz="2" w:space="0" w:color="E3E3E3"/>
                    <w:right w:val="single" w:sz="2" w:space="0" w:color="E3E3E3"/>
                  </w:divBdr>
                  <w:divsChild>
                    <w:div w:id="750735448">
                      <w:marLeft w:val="0"/>
                      <w:marRight w:val="0"/>
                      <w:marTop w:val="0"/>
                      <w:marBottom w:val="0"/>
                      <w:divBdr>
                        <w:top w:val="single" w:sz="2" w:space="0" w:color="E3E3E3"/>
                        <w:left w:val="single" w:sz="2" w:space="0" w:color="E3E3E3"/>
                        <w:bottom w:val="single" w:sz="2" w:space="0" w:color="E3E3E3"/>
                        <w:right w:val="single" w:sz="2" w:space="0" w:color="E3E3E3"/>
                      </w:divBdr>
                      <w:divsChild>
                        <w:div w:id="1985306618">
                          <w:marLeft w:val="0"/>
                          <w:marRight w:val="0"/>
                          <w:marTop w:val="0"/>
                          <w:marBottom w:val="0"/>
                          <w:divBdr>
                            <w:top w:val="single" w:sz="2" w:space="0" w:color="E3E3E3"/>
                            <w:left w:val="single" w:sz="2" w:space="0" w:color="E3E3E3"/>
                            <w:bottom w:val="single" w:sz="2" w:space="0" w:color="E3E3E3"/>
                            <w:right w:val="single" w:sz="2" w:space="0" w:color="E3E3E3"/>
                          </w:divBdr>
                          <w:divsChild>
                            <w:div w:id="599991151">
                              <w:marLeft w:val="0"/>
                              <w:marRight w:val="0"/>
                              <w:marTop w:val="100"/>
                              <w:marBottom w:val="100"/>
                              <w:divBdr>
                                <w:top w:val="single" w:sz="2" w:space="0" w:color="E3E3E3"/>
                                <w:left w:val="single" w:sz="2" w:space="0" w:color="E3E3E3"/>
                                <w:bottom w:val="single" w:sz="2" w:space="0" w:color="E3E3E3"/>
                                <w:right w:val="single" w:sz="2" w:space="0" w:color="E3E3E3"/>
                              </w:divBdr>
                              <w:divsChild>
                                <w:div w:id="37628034">
                                  <w:marLeft w:val="0"/>
                                  <w:marRight w:val="0"/>
                                  <w:marTop w:val="0"/>
                                  <w:marBottom w:val="0"/>
                                  <w:divBdr>
                                    <w:top w:val="single" w:sz="2" w:space="0" w:color="E3E3E3"/>
                                    <w:left w:val="single" w:sz="2" w:space="0" w:color="E3E3E3"/>
                                    <w:bottom w:val="single" w:sz="2" w:space="0" w:color="E3E3E3"/>
                                    <w:right w:val="single" w:sz="2" w:space="0" w:color="E3E3E3"/>
                                  </w:divBdr>
                                  <w:divsChild>
                                    <w:div w:id="1982420951">
                                      <w:marLeft w:val="0"/>
                                      <w:marRight w:val="0"/>
                                      <w:marTop w:val="0"/>
                                      <w:marBottom w:val="0"/>
                                      <w:divBdr>
                                        <w:top w:val="single" w:sz="2" w:space="0" w:color="E3E3E3"/>
                                        <w:left w:val="single" w:sz="2" w:space="0" w:color="E3E3E3"/>
                                        <w:bottom w:val="single" w:sz="2" w:space="0" w:color="E3E3E3"/>
                                        <w:right w:val="single" w:sz="2" w:space="0" w:color="E3E3E3"/>
                                      </w:divBdr>
                                      <w:divsChild>
                                        <w:div w:id="958799850">
                                          <w:marLeft w:val="0"/>
                                          <w:marRight w:val="0"/>
                                          <w:marTop w:val="0"/>
                                          <w:marBottom w:val="0"/>
                                          <w:divBdr>
                                            <w:top w:val="single" w:sz="2" w:space="0" w:color="E3E3E3"/>
                                            <w:left w:val="single" w:sz="2" w:space="0" w:color="E3E3E3"/>
                                            <w:bottom w:val="single" w:sz="2" w:space="0" w:color="E3E3E3"/>
                                            <w:right w:val="single" w:sz="2" w:space="0" w:color="E3E3E3"/>
                                          </w:divBdr>
                                          <w:divsChild>
                                            <w:div w:id="149101411">
                                              <w:marLeft w:val="0"/>
                                              <w:marRight w:val="0"/>
                                              <w:marTop w:val="0"/>
                                              <w:marBottom w:val="0"/>
                                              <w:divBdr>
                                                <w:top w:val="single" w:sz="2" w:space="0" w:color="E3E3E3"/>
                                                <w:left w:val="single" w:sz="2" w:space="0" w:color="E3E3E3"/>
                                                <w:bottom w:val="single" w:sz="2" w:space="0" w:color="E3E3E3"/>
                                                <w:right w:val="single" w:sz="2" w:space="0" w:color="E3E3E3"/>
                                              </w:divBdr>
                                              <w:divsChild>
                                                <w:div w:id="549070087">
                                                  <w:marLeft w:val="0"/>
                                                  <w:marRight w:val="0"/>
                                                  <w:marTop w:val="0"/>
                                                  <w:marBottom w:val="0"/>
                                                  <w:divBdr>
                                                    <w:top w:val="single" w:sz="2" w:space="0" w:color="E3E3E3"/>
                                                    <w:left w:val="single" w:sz="2" w:space="0" w:color="E3E3E3"/>
                                                    <w:bottom w:val="single" w:sz="2" w:space="0" w:color="E3E3E3"/>
                                                    <w:right w:val="single" w:sz="2" w:space="0" w:color="E3E3E3"/>
                                                  </w:divBdr>
                                                  <w:divsChild>
                                                    <w:div w:id="48027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114440">
          <w:marLeft w:val="0"/>
          <w:marRight w:val="0"/>
          <w:marTop w:val="0"/>
          <w:marBottom w:val="0"/>
          <w:divBdr>
            <w:top w:val="none" w:sz="0" w:space="0" w:color="auto"/>
            <w:left w:val="none" w:sz="0" w:space="0" w:color="auto"/>
            <w:bottom w:val="none" w:sz="0" w:space="0" w:color="auto"/>
            <w:right w:val="none" w:sz="0" w:space="0" w:color="auto"/>
          </w:divBdr>
        </w:div>
      </w:divsChild>
    </w:div>
    <w:div w:id="1915897252">
      <w:bodyDiv w:val="1"/>
      <w:marLeft w:val="0"/>
      <w:marRight w:val="0"/>
      <w:marTop w:val="0"/>
      <w:marBottom w:val="0"/>
      <w:divBdr>
        <w:top w:val="none" w:sz="0" w:space="0" w:color="auto"/>
        <w:left w:val="none" w:sz="0" w:space="0" w:color="auto"/>
        <w:bottom w:val="none" w:sz="0" w:space="0" w:color="auto"/>
        <w:right w:val="none" w:sz="0" w:space="0" w:color="auto"/>
      </w:divBdr>
    </w:div>
    <w:div w:id="1920210613">
      <w:bodyDiv w:val="1"/>
      <w:marLeft w:val="0"/>
      <w:marRight w:val="0"/>
      <w:marTop w:val="0"/>
      <w:marBottom w:val="0"/>
      <w:divBdr>
        <w:top w:val="none" w:sz="0" w:space="0" w:color="auto"/>
        <w:left w:val="none" w:sz="0" w:space="0" w:color="auto"/>
        <w:bottom w:val="none" w:sz="0" w:space="0" w:color="auto"/>
        <w:right w:val="none" w:sz="0" w:space="0" w:color="auto"/>
      </w:divBdr>
    </w:div>
    <w:div w:id="1920288195">
      <w:bodyDiv w:val="1"/>
      <w:marLeft w:val="0"/>
      <w:marRight w:val="0"/>
      <w:marTop w:val="0"/>
      <w:marBottom w:val="0"/>
      <w:divBdr>
        <w:top w:val="none" w:sz="0" w:space="0" w:color="auto"/>
        <w:left w:val="none" w:sz="0" w:space="0" w:color="auto"/>
        <w:bottom w:val="none" w:sz="0" w:space="0" w:color="auto"/>
        <w:right w:val="none" w:sz="0" w:space="0" w:color="auto"/>
      </w:divBdr>
    </w:div>
    <w:div w:id="1922370406">
      <w:bodyDiv w:val="1"/>
      <w:marLeft w:val="0"/>
      <w:marRight w:val="0"/>
      <w:marTop w:val="0"/>
      <w:marBottom w:val="0"/>
      <w:divBdr>
        <w:top w:val="none" w:sz="0" w:space="0" w:color="auto"/>
        <w:left w:val="none" w:sz="0" w:space="0" w:color="auto"/>
        <w:bottom w:val="none" w:sz="0" w:space="0" w:color="auto"/>
        <w:right w:val="none" w:sz="0" w:space="0" w:color="auto"/>
      </w:divBdr>
    </w:div>
    <w:div w:id="1923104812">
      <w:bodyDiv w:val="1"/>
      <w:marLeft w:val="0"/>
      <w:marRight w:val="0"/>
      <w:marTop w:val="0"/>
      <w:marBottom w:val="0"/>
      <w:divBdr>
        <w:top w:val="none" w:sz="0" w:space="0" w:color="auto"/>
        <w:left w:val="none" w:sz="0" w:space="0" w:color="auto"/>
        <w:bottom w:val="none" w:sz="0" w:space="0" w:color="auto"/>
        <w:right w:val="none" w:sz="0" w:space="0" w:color="auto"/>
      </w:divBdr>
    </w:div>
    <w:div w:id="1928033836">
      <w:bodyDiv w:val="1"/>
      <w:marLeft w:val="0"/>
      <w:marRight w:val="0"/>
      <w:marTop w:val="0"/>
      <w:marBottom w:val="0"/>
      <w:divBdr>
        <w:top w:val="none" w:sz="0" w:space="0" w:color="auto"/>
        <w:left w:val="none" w:sz="0" w:space="0" w:color="auto"/>
        <w:bottom w:val="none" w:sz="0" w:space="0" w:color="auto"/>
        <w:right w:val="none" w:sz="0" w:space="0" w:color="auto"/>
      </w:divBdr>
      <w:divsChild>
        <w:div w:id="1773433764">
          <w:marLeft w:val="0"/>
          <w:marRight w:val="0"/>
          <w:marTop w:val="0"/>
          <w:marBottom w:val="0"/>
          <w:divBdr>
            <w:top w:val="none" w:sz="0" w:space="0" w:color="auto"/>
            <w:left w:val="none" w:sz="0" w:space="0" w:color="auto"/>
            <w:bottom w:val="none" w:sz="0" w:space="0" w:color="auto"/>
            <w:right w:val="none" w:sz="0" w:space="0" w:color="auto"/>
          </w:divBdr>
        </w:div>
      </w:divsChild>
    </w:div>
    <w:div w:id="1930192429">
      <w:bodyDiv w:val="1"/>
      <w:marLeft w:val="0"/>
      <w:marRight w:val="0"/>
      <w:marTop w:val="0"/>
      <w:marBottom w:val="0"/>
      <w:divBdr>
        <w:top w:val="none" w:sz="0" w:space="0" w:color="auto"/>
        <w:left w:val="none" w:sz="0" w:space="0" w:color="auto"/>
        <w:bottom w:val="none" w:sz="0" w:space="0" w:color="auto"/>
        <w:right w:val="none" w:sz="0" w:space="0" w:color="auto"/>
      </w:divBdr>
    </w:div>
    <w:div w:id="1930771859">
      <w:bodyDiv w:val="1"/>
      <w:marLeft w:val="0"/>
      <w:marRight w:val="0"/>
      <w:marTop w:val="0"/>
      <w:marBottom w:val="0"/>
      <w:divBdr>
        <w:top w:val="none" w:sz="0" w:space="0" w:color="auto"/>
        <w:left w:val="none" w:sz="0" w:space="0" w:color="auto"/>
        <w:bottom w:val="none" w:sz="0" w:space="0" w:color="auto"/>
        <w:right w:val="none" w:sz="0" w:space="0" w:color="auto"/>
      </w:divBdr>
    </w:div>
    <w:div w:id="1931162514">
      <w:bodyDiv w:val="1"/>
      <w:marLeft w:val="0"/>
      <w:marRight w:val="0"/>
      <w:marTop w:val="0"/>
      <w:marBottom w:val="0"/>
      <w:divBdr>
        <w:top w:val="none" w:sz="0" w:space="0" w:color="auto"/>
        <w:left w:val="none" w:sz="0" w:space="0" w:color="auto"/>
        <w:bottom w:val="none" w:sz="0" w:space="0" w:color="auto"/>
        <w:right w:val="none" w:sz="0" w:space="0" w:color="auto"/>
      </w:divBdr>
    </w:div>
    <w:div w:id="1933010402">
      <w:bodyDiv w:val="1"/>
      <w:marLeft w:val="0"/>
      <w:marRight w:val="0"/>
      <w:marTop w:val="0"/>
      <w:marBottom w:val="0"/>
      <w:divBdr>
        <w:top w:val="none" w:sz="0" w:space="0" w:color="auto"/>
        <w:left w:val="none" w:sz="0" w:space="0" w:color="auto"/>
        <w:bottom w:val="none" w:sz="0" w:space="0" w:color="auto"/>
        <w:right w:val="none" w:sz="0" w:space="0" w:color="auto"/>
      </w:divBdr>
    </w:div>
    <w:div w:id="1936597463">
      <w:bodyDiv w:val="1"/>
      <w:marLeft w:val="0"/>
      <w:marRight w:val="0"/>
      <w:marTop w:val="0"/>
      <w:marBottom w:val="0"/>
      <w:divBdr>
        <w:top w:val="none" w:sz="0" w:space="0" w:color="auto"/>
        <w:left w:val="none" w:sz="0" w:space="0" w:color="auto"/>
        <w:bottom w:val="none" w:sz="0" w:space="0" w:color="auto"/>
        <w:right w:val="none" w:sz="0" w:space="0" w:color="auto"/>
      </w:divBdr>
    </w:div>
    <w:div w:id="1937904454">
      <w:bodyDiv w:val="1"/>
      <w:marLeft w:val="0"/>
      <w:marRight w:val="0"/>
      <w:marTop w:val="0"/>
      <w:marBottom w:val="0"/>
      <w:divBdr>
        <w:top w:val="none" w:sz="0" w:space="0" w:color="auto"/>
        <w:left w:val="none" w:sz="0" w:space="0" w:color="auto"/>
        <w:bottom w:val="none" w:sz="0" w:space="0" w:color="auto"/>
        <w:right w:val="none" w:sz="0" w:space="0" w:color="auto"/>
      </w:divBdr>
    </w:div>
    <w:div w:id="1940017201">
      <w:bodyDiv w:val="1"/>
      <w:marLeft w:val="0"/>
      <w:marRight w:val="0"/>
      <w:marTop w:val="0"/>
      <w:marBottom w:val="0"/>
      <w:divBdr>
        <w:top w:val="none" w:sz="0" w:space="0" w:color="auto"/>
        <w:left w:val="none" w:sz="0" w:space="0" w:color="auto"/>
        <w:bottom w:val="none" w:sz="0" w:space="0" w:color="auto"/>
        <w:right w:val="none" w:sz="0" w:space="0" w:color="auto"/>
      </w:divBdr>
    </w:div>
    <w:div w:id="1941839124">
      <w:bodyDiv w:val="1"/>
      <w:marLeft w:val="0"/>
      <w:marRight w:val="0"/>
      <w:marTop w:val="0"/>
      <w:marBottom w:val="0"/>
      <w:divBdr>
        <w:top w:val="none" w:sz="0" w:space="0" w:color="auto"/>
        <w:left w:val="none" w:sz="0" w:space="0" w:color="auto"/>
        <w:bottom w:val="none" w:sz="0" w:space="0" w:color="auto"/>
        <w:right w:val="none" w:sz="0" w:space="0" w:color="auto"/>
      </w:divBdr>
    </w:div>
    <w:div w:id="1945184443">
      <w:bodyDiv w:val="1"/>
      <w:marLeft w:val="0"/>
      <w:marRight w:val="0"/>
      <w:marTop w:val="0"/>
      <w:marBottom w:val="0"/>
      <w:divBdr>
        <w:top w:val="none" w:sz="0" w:space="0" w:color="auto"/>
        <w:left w:val="none" w:sz="0" w:space="0" w:color="auto"/>
        <w:bottom w:val="none" w:sz="0" w:space="0" w:color="auto"/>
        <w:right w:val="none" w:sz="0" w:space="0" w:color="auto"/>
      </w:divBdr>
    </w:div>
    <w:div w:id="1946307796">
      <w:bodyDiv w:val="1"/>
      <w:marLeft w:val="0"/>
      <w:marRight w:val="0"/>
      <w:marTop w:val="0"/>
      <w:marBottom w:val="0"/>
      <w:divBdr>
        <w:top w:val="none" w:sz="0" w:space="0" w:color="auto"/>
        <w:left w:val="none" w:sz="0" w:space="0" w:color="auto"/>
        <w:bottom w:val="none" w:sz="0" w:space="0" w:color="auto"/>
        <w:right w:val="none" w:sz="0" w:space="0" w:color="auto"/>
      </w:divBdr>
    </w:div>
    <w:div w:id="1946618490">
      <w:bodyDiv w:val="1"/>
      <w:marLeft w:val="0"/>
      <w:marRight w:val="0"/>
      <w:marTop w:val="0"/>
      <w:marBottom w:val="0"/>
      <w:divBdr>
        <w:top w:val="none" w:sz="0" w:space="0" w:color="auto"/>
        <w:left w:val="none" w:sz="0" w:space="0" w:color="auto"/>
        <w:bottom w:val="none" w:sz="0" w:space="0" w:color="auto"/>
        <w:right w:val="none" w:sz="0" w:space="0" w:color="auto"/>
      </w:divBdr>
    </w:div>
    <w:div w:id="1946768554">
      <w:bodyDiv w:val="1"/>
      <w:marLeft w:val="0"/>
      <w:marRight w:val="0"/>
      <w:marTop w:val="0"/>
      <w:marBottom w:val="0"/>
      <w:divBdr>
        <w:top w:val="none" w:sz="0" w:space="0" w:color="auto"/>
        <w:left w:val="none" w:sz="0" w:space="0" w:color="auto"/>
        <w:bottom w:val="none" w:sz="0" w:space="0" w:color="auto"/>
        <w:right w:val="none" w:sz="0" w:space="0" w:color="auto"/>
      </w:divBdr>
    </w:div>
    <w:div w:id="1948150936">
      <w:bodyDiv w:val="1"/>
      <w:marLeft w:val="0"/>
      <w:marRight w:val="0"/>
      <w:marTop w:val="0"/>
      <w:marBottom w:val="0"/>
      <w:divBdr>
        <w:top w:val="none" w:sz="0" w:space="0" w:color="auto"/>
        <w:left w:val="none" w:sz="0" w:space="0" w:color="auto"/>
        <w:bottom w:val="none" w:sz="0" w:space="0" w:color="auto"/>
        <w:right w:val="none" w:sz="0" w:space="0" w:color="auto"/>
      </w:divBdr>
    </w:div>
    <w:div w:id="1948660522">
      <w:bodyDiv w:val="1"/>
      <w:marLeft w:val="0"/>
      <w:marRight w:val="0"/>
      <w:marTop w:val="0"/>
      <w:marBottom w:val="0"/>
      <w:divBdr>
        <w:top w:val="none" w:sz="0" w:space="0" w:color="auto"/>
        <w:left w:val="none" w:sz="0" w:space="0" w:color="auto"/>
        <w:bottom w:val="none" w:sz="0" w:space="0" w:color="auto"/>
        <w:right w:val="none" w:sz="0" w:space="0" w:color="auto"/>
      </w:divBdr>
    </w:div>
    <w:div w:id="1952079677">
      <w:bodyDiv w:val="1"/>
      <w:marLeft w:val="0"/>
      <w:marRight w:val="0"/>
      <w:marTop w:val="0"/>
      <w:marBottom w:val="0"/>
      <w:divBdr>
        <w:top w:val="none" w:sz="0" w:space="0" w:color="auto"/>
        <w:left w:val="none" w:sz="0" w:space="0" w:color="auto"/>
        <w:bottom w:val="none" w:sz="0" w:space="0" w:color="auto"/>
        <w:right w:val="none" w:sz="0" w:space="0" w:color="auto"/>
      </w:divBdr>
    </w:div>
    <w:div w:id="1958482595">
      <w:bodyDiv w:val="1"/>
      <w:marLeft w:val="0"/>
      <w:marRight w:val="0"/>
      <w:marTop w:val="0"/>
      <w:marBottom w:val="0"/>
      <w:divBdr>
        <w:top w:val="none" w:sz="0" w:space="0" w:color="auto"/>
        <w:left w:val="none" w:sz="0" w:space="0" w:color="auto"/>
        <w:bottom w:val="none" w:sz="0" w:space="0" w:color="auto"/>
        <w:right w:val="none" w:sz="0" w:space="0" w:color="auto"/>
      </w:divBdr>
    </w:div>
    <w:div w:id="1966043119">
      <w:bodyDiv w:val="1"/>
      <w:marLeft w:val="0"/>
      <w:marRight w:val="0"/>
      <w:marTop w:val="0"/>
      <w:marBottom w:val="0"/>
      <w:divBdr>
        <w:top w:val="none" w:sz="0" w:space="0" w:color="auto"/>
        <w:left w:val="none" w:sz="0" w:space="0" w:color="auto"/>
        <w:bottom w:val="none" w:sz="0" w:space="0" w:color="auto"/>
        <w:right w:val="none" w:sz="0" w:space="0" w:color="auto"/>
      </w:divBdr>
    </w:div>
    <w:div w:id="1967196012">
      <w:bodyDiv w:val="1"/>
      <w:marLeft w:val="0"/>
      <w:marRight w:val="0"/>
      <w:marTop w:val="0"/>
      <w:marBottom w:val="0"/>
      <w:divBdr>
        <w:top w:val="none" w:sz="0" w:space="0" w:color="auto"/>
        <w:left w:val="none" w:sz="0" w:space="0" w:color="auto"/>
        <w:bottom w:val="none" w:sz="0" w:space="0" w:color="auto"/>
        <w:right w:val="none" w:sz="0" w:space="0" w:color="auto"/>
      </w:divBdr>
    </w:div>
    <w:div w:id="1967924164">
      <w:bodyDiv w:val="1"/>
      <w:marLeft w:val="0"/>
      <w:marRight w:val="0"/>
      <w:marTop w:val="0"/>
      <w:marBottom w:val="0"/>
      <w:divBdr>
        <w:top w:val="none" w:sz="0" w:space="0" w:color="auto"/>
        <w:left w:val="none" w:sz="0" w:space="0" w:color="auto"/>
        <w:bottom w:val="none" w:sz="0" w:space="0" w:color="auto"/>
        <w:right w:val="none" w:sz="0" w:space="0" w:color="auto"/>
      </w:divBdr>
    </w:div>
    <w:div w:id="1972127397">
      <w:bodyDiv w:val="1"/>
      <w:marLeft w:val="0"/>
      <w:marRight w:val="0"/>
      <w:marTop w:val="0"/>
      <w:marBottom w:val="0"/>
      <w:divBdr>
        <w:top w:val="none" w:sz="0" w:space="0" w:color="auto"/>
        <w:left w:val="none" w:sz="0" w:space="0" w:color="auto"/>
        <w:bottom w:val="none" w:sz="0" w:space="0" w:color="auto"/>
        <w:right w:val="none" w:sz="0" w:space="0" w:color="auto"/>
      </w:divBdr>
    </w:div>
    <w:div w:id="1972511076">
      <w:bodyDiv w:val="1"/>
      <w:marLeft w:val="0"/>
      <w:marRight w:val="0"/>
      <w:marTop w:val="0"/>
      <w:marBottom w:val="0"/>
      <w:divBdr>
        <w:top w:val="none" w:sz="0" w:space="0" w:color="auto"/>
        <w:left w:val="none" w:sz="0" w:space="0" w:color="auto"/>
        <w:bottom w:val="none" w:sz="0" w:space="0" w:color="auto"/>
        <w:right w:val="none" w:sz="0" w:space="0" w:color="auto"/>
      </w:divBdr>
    </w:div>
    <w:div w:id="1976249495">
      <w:bodyDiv w:val="1"/>
      <w:marLeft w:val="0"/>
      <w:marRight w:val="0"/>
      <w:marTop w:val="0"/>
      <w:marBottom w:val="0"/>
      <w:divBdr>
        <w:top w:val="none" w:sz="0" w:space="0" w:color="auto"/>
        <w:left w:val="none" w:sz="0" w:space="0" w:color="auto"/>
        <w:bottom w:val="none" w:sz="0" w:space="0" w:color="auto"/>
        <w:right w:val="none" w:sz="0" w:space="0" w:color="auto"/>
      </w:divBdr>
    </w:div>
    <w:div w:id="1977832306">
      <w:bodyDiv w:val="1"/>
      <w:marLeft w:val="0"/>
      <w:marRight w:val="0"/>
      <w:marTop w:val="0"/>
      <w:marBottom w:val="0"/>
      <w:divBdr>
        <w:top w:val="none" w:sz="0" w:space="0" w:color="auto"/>
        <w:left w:val="none" w:sz="0" w:space="0" w:color="auto"/>
        <w:bottom w:val="none" w:sz="0" w:space="0" w:color="auto"/>
        <w:right w:val="none" w:sz="0" w:space="0" w:color="auto"/>
      </w:divBdr>
    </w:div>
    <w:div w:id="1978073813">
      <w:bodyDiv w:val="1"/>
      <w:marLeft w:val="0"/>
      <w:marRight w:val="0"/>
      <w:marTop w:val="0"/>
      <w:marBottom w:val="0"/>
      <w:divBdr>
        <w:top w:val="none" w:sz="0" w:space="0" w:color="auto"/>
        <w:left w:val="none" w:sz="0" w:space="0" w:color="auto"/>
        <w:bottom w:val="none" w:sz="0" w:space="0" w:color="auto"/>
        <w:right w:val="none" w:sz="0" w:space="0" w:color="auto"/>
      </w:divBdr>
    </w:div>
    <w:div w:id="1981223966">
      <w:bodyDiv w:val="1"/>
      <w:marLeft w:val="0"/>
      <w:marRight w:val="0"/>
      <w:marTop w:val="0"/>
      <w:marBottom w:val="0"/>
      <w:divBdr>
        <w:top w:val="none" w:sz="0" w:space="0" w:color="auto"/>
        <w:left w:val="none" w:sz="0" w:space="0" w:color="auto"/>
        <w:bottom w:val="none" w:sz="0" w:space="0" w:color="auto"/>
        <w:right w:val="none" w:sz="0" w:space="0" w:color="auto"/>
      </w:divBdr>
    </w:div>
    <w:div w:id="1981492768">
      <w:bodyDiv w:val="1"/>
      <w:marLeft w:val="0"/>
      <w:marRight w:val="0"/>
      <w:marTop w:val="0"/>
      <w:marBottom w:val="0"/>
      <w:divBdr>
        <w:top w:val="none" w:sz="0" w:space="0" w:color="auto"/>
        <w:left w:val="none" w:sz="0" w:space="0" w:color="auto"/>
        <w:bottom w:val="none" w:sz="0" w:space="0" w:color="auto"/>
        <w:right w:val="none" w:sz="0" w:space="0" w:color="auto"/>
      </w:divBdr>
    </w:div>
    <w:div w:id="1981763135">
      <w:bodyDiv w:val="1"/>
      <w:marLeft w:val="0"/>
      <w:marRight w:val="0"/>
      <w:marTop w:val="0"/>
      <w:marBottom w:val="0"/>
      <w:divBdr>
        <w:top w:val="none" w:sz="0" w:space="0" w:color="auto"/>
        <w:left w:val="none" w:sz="0" w:space="0" w:color="auto"/>
        <w:bottom w:val="none" w:sz="0" w:space="0" w:color="auto"/>
        <w:right w:val="none" w:sz="0" w:space="0" w:color="auto"/>
      </w:divBdr>
    </w:div>
    <w:div w:id="1983608746">
      <w:bodyDiv w:val="1"/>
      <w:marLeft w:val="0"/>
      <w:marRight w:val="0"/>
      <w:marTop w:val="0"/>
      <w:marBottom w:val="0"/>
      <w:divBdr>
        <w:top w:val="none" w:sz="0" w:space="0" w:color="auto"/>
        <w:left w:val="none" w:sz="0" w:space="0" w:color="auto"/>
        <w:bottom w:val="none" w:sz="0" w:space="0" w:color="auto"/>
        <w:right w:val="none" w:sz="0" w:space="0" w:color="auto"/>
      </w:divBdr>
    </w:div>
    <w:div w:id="1984117209">
      <w:bodyDiv w:val="1"/>
      <w:marLeft w:val="0"/>
      <w:marRight w:val="0"/>
      <w:marTop w:val="0"/>
      <w:marBottom w:val="0"/>
      <w:divBdr>
        <w:top w:val="none" w:sz="0" w:space="0" w:color="auto"/>
        <w:left w:val="none" w:sz="0" w:space="0" w:color="auto"/>
        <w:bottom w:val="none" w:sz="0" w:space="0" w:color="auto"/>
        <w:right w:val="none" w:sz="0" w:space="0" w:color="auto"/>
      </w:divBdr>
    </w:div>
    <w:div w:id="1984851606">
      <w:bodyDiv w:val="1"/>
      <w:marLeft w:val="0"/>
      <w:marRight w:val="0"/>
      <w:marTop w:val="0"/>
      <w:marBottom w:val="0"/>
      <w:divBdr>
        <w:top w:val="none" w:sz="0" w:space="0" w:color="auto"/>
        <w:left w:val="none" w:sz="0" w:space="0" w:color="auto"/>
        <w:bottom w:val="none" w:sz="0" w:space="0" w:color="auto"/>
        <w:right w:val="none" w:sz="0" w:space="0" w:color="auto"/>
      </w:divBdr>
    </w:div>
    <w:div w:id="1984851962">
      <w:bodyDiv w:val="1"/>
      <w:marLeft w:val="0"/>
      <w:marRight w:val="0"/>
      <w:marTop w:val="0"/>
      <w:marBottom w:val="0"/>
      <w:divBdr>
        <w:top w:val="none" w:sz="0" w:space="0" w:color="auto"/>
        <w:left w:val="none" w:sz="0" w:space="0" w:color="auto"/>
        <w:bottom w:val="none" w:sz="0" w:space="0" w:color="auto"/>
        <w:right w:val="none" w:sz="0" w:space="0" w:color="auto"/>
      </w:divBdr>
    </w:div>
    <w:div w:id="1986545033">
      <w:bodyDiv w:val="1"/>
      <w:marLeft w:val="0"/>
      <w:marRight w:val="0"/>
      <w:marTop w:val="0"/>
      <w:marBottom w:val="0"/>
      <w:divBdr>
        <w:top w:val="none" w:sz="0" w:space="0" w:color="auto"/>
        <w:left w:val="none" w:sz="0" w:space="0" w:color="auto"/>
        <w:bottom w:val="none" w:sz="0" w:space="0" w:color="auto"/>
        <w:right w:val="none" w:sz="0" w:space="0" w:color="auto"/>
      </w:divBdr>
    </w:div>
    <w:div w:id="1987393075">
      <w:bodyDiv w:val="1"/>
      <w:marLeft w:val="0"/>
      <w:marRight w:val="0"/>
      <w:marTop w:val="0"/>
      <w:marBottom w:val="0"/>
      <w:divBdr>
        <w:top w:val="none" w:sz="0" w:space="0" w:color="auto"/>
        <w:left w:val="none" w:sz="0" w:space="0" w:color="auto"/>
        <w:bottom w:val="none" w:sz="0" w:space="0" w:color="auto"/>
        <w:right w:val="none" w:sz="0" w:space="0" w:color="auto"/>
      </w:divBdr>
    </w:div>
    <w:div w:id="1987587491">
      <w:bodyDiv w:val="1"/>
      <w:marLeft w:val="0"/>
      <w:marRight w:val="0"/>
      <w:marTop w:val="0"/>
      <w:marBottom w:val="0"/>
      <w:divBdr>
        <w:top w:val="none" w:sz="0" w:space="0" w:color="auto"/>
        <w:left w:val="none" w:sz="0" w:space="0" w:color="auto"/>
        <w:bottom w:val="none" w:sz="0" w:space="0" w:color="auto"/>
        <w:right w:val="none" w:sz="0" w:space="0" w:color="auto"/>
      </w:divBdr>
    </w:div>
    <w:div w:id="1988197945">
      <w:bodyDiv w:val="1"/>
      <w:marLeft w:val="0"/>
      <w:marRight w:val="0"/>
      <w:marTop w:val="0"/>
      <w:marBottom w:val="0"/>
      <w:divBdr>
        <w:top w:val="none" w:sz="0" w:space="0" w:color="auto"/>
        <w:left w:val="none" w:sz="0" w:space="0" w:color="auto"/>
        <w:bottom w:val="none" w:sz="0" w:space="0" w:color="auto"/>
        <w:right w:val="none" w:sz="0" w:space="0" w:color="auto"/>
      </w:divBdr>
    </w:div>
    <w:div w:id="1989286130">
      <w:bodyDiv w:val="1"/>
      <w:marLeft w:val="0"/>
      <w:marRight w:val="0"/>
      <w:marTop w:val="0"/>
      <w:marBottom w:val="0"/>
      <w:divBdr>
        <w:top w:val="none" w:sz="0" w:space="0" w:color="auto"/>
        <w:left w:val="none" w:sz="0" w:space="0" w:color="auto"/>
        <w:bottom w:val="none" w:sz="0" w:space="0" w:color="auto"/>
        <w:right w:val="none" w:sz="0" w:space="0" w:color="auto"/>
      </w:divBdr>
    </w:div>
    <w:div w:id="1990480599">
      <w:bodyDiv w:val="1"/>
      <w:marLeft w:val="0"/>
      <w:marRight w:val="0"/>
      <w:marTop w:val="0"/>
      <w:marBottom w:val="0"/>
      <w:divBdr>
        <w:top w:val="none" w:sz="0" w:space="0" w:color="auto"/>
        <w:left w:val="none" w:sz="0" w:space="0" w:color="auto"/>
        <w:bottom w:val="none" w:sz="0" w:space="0" w:color="auto"/>
        <w:right w:val="none" w:sz="0" w:space="0" w:color="auto"/>
      </w:divBdr>
    </w:div>
    <w:div w:id="1992057849">
      <w:bodyDiv w:val="1"/>
      <w:marLeft w:val="0"/>
      <w:marRight w:val="0"/>
      <w:marTop w:val="0"/>
      <w:marBottom w:val="0"/>
      <w:divBdr>
        <w:top w:val="none" w:sz="0" w:space="0" w:color="auto"/>
        <w:left w:val="none" w:sz="0" w:space="0" w:color="auto"/>
        <w:bottom w:val="none" w:sz="0" w:space="0" w:color="auto"/>
        <w:right w:val="none" w:sz="0" w:space="0" w:color="auto"/>
      </w:divBdr>
    </w:div>
    <w:div w:id="1992437968">
      <w:bodyDiv w:val="1"/>
      <w:marLeft w:val="0"/>
      <w:marRight w:val="0"/>
      <w:marTop w:val="0"/>
      <w:marBottom w:val="0"/>
      <w:divBdr>
        <w:top w:val="none" w:sz="0" w:space="0" w:color="auto"/>
        <w:left w:val="none" w:sz="0" w:space="0" w:color="auto"/>
        <w:bottom w:val="none" w:sz="0" w:space="0" w:color="auto"/>
        <w:right w:val="none" w:sz="0" w:space="0" w:color="auto"/>
      </w:divBdr>
    </w:div>
    <w:div w:id="1993482722">
      <w:bodyDiv w:val="1"/>
      <w:marLeft w:val="0"/>
      <w:marRight w:val="0"/>
      <w:marTop w:val="0"/>
      <w:marBottom w:val="0"/>
      <w:divBdr>
        <w:top w:val="none" w:sz="0" w:space="0" w:color="auto"/>
        <w:left w:val="none" w:sz="0" w:space="0" w:color="auto"/>
        <w:bottom w:val="none" w:sz="0" w:space="0" w:color="auto"/>
        <w:right w:val="none" w:sz="0" w:space="0" w:color="auto"/>
      </w:divBdr>
    </w:div>
    <w:div w:id="1998024189">
      <w:bodyDiv w:val="1"/>
      <w:marLeft w:val="0"/>
      <w:marRight w:val="0"/>
      <w:marTop w:val="0"/>
      <w:marBottom w:val="0"/>
      <w:divBdr>
        <w:top w:val="none" w:sz="0" w:space="0" w:color="auto"/>
        <w:left w:val="none" w:sz="0" w:space="0" w:color="auto"/>
        <w:bottom w:val="none" w:sz="0" w:space="0" w:color="auto"/>
        <w:right w:val="none" w:sz="0" w:space="0" w:color="auto"/>
      </w:divBdr>
    </w:div>
    <w:div w:id="1998609481">
      <w:bodyDiv w:val="1"/>
      <w:marLeft w:val="0"/>
      <w:marRight w:val="0"/>
      <w:marTop w:val="0"/>
      <w:marBottom w:val="0"/>
      <w:divBdr>
        <w:top w:val="none" w:sz="0" w:space="0" w:color="auto"/>
        <w:left w:val="none" w:sz="0" w:space="0" w:color="auto"/>
        <w:bottom w:val="none" w:sz="0" w:space="0" w:color="auto"/>
        <w:right w:val="none" w:sz="0" w:space="0" w:color="auto"/>
      </w:divBdr>
    </w:div>
    <w:div w:id="1999381596">
      <w:bodyDiv w:val="1"/>
      <w:marLeft w:val="0"/>
      <w:marRight w:val="0"/>
      <w:marTop w:val="0"/>
      <w:marBottom w:val="0"/>
      <w:divBdr>
        <w:top w:val="none" w:sz="0" w:space="0" w:color="auto"/>
        <w:left w:val="none" w:sz="0" w:space="0" w:color="auto"/>
        <w:bottom w:val="none" w:sz="0" w:space="0" w:color="auto"/>
        <w:right w:val="none" w:sz="0" w:space="0" w:color="auto"/>
      </w:divBdr>
    </w:div>
    <w:div w:id="2001347531">
      <w:bodyDiv w:val="1"/>
      <w:marLeft w:val="0"/>
      <w:marRight w:val="0"/>
      <w:marTop w:val="0"/>
      <w:marBottom w:val="0"/>
      <w:divBdr>
        <w:top w:val="none" w:sz="0" w:space="0" w:color="auto"/>
        <w:left w:val="none" w:sz="0" w:space="0" w:color="auto"/>
        <w:bottom w:val="none" w:sz="0" w:space="0" w:color="auto"/>
        <w:right w:val="none" w:sz="0" w:space="0" w:color="auto"/>
      </w:divBdr>
    </w:div>
    <w:div w:id="2003269014">
      <w:bodyDiv w:val="1"/>
      <w:marLeft w:val="0"/>
      <w:marRight w:val="0"/>
      <w:marTop w:val="0"/>
      <w:marBottom w:val="0"/>
      <w:divBdr>
        <w:top w:val="none" w:sz="0" w:space="0" w:color="auto"/>
        <w:left w:val="none" w:sz="0" w:space="0" w:color="auto"/>
        <w:bottom w:val="none" w:sz="0" w:space="0" w:color="auto"/>
        <w:right w:val="none" w:sz="0" w:space="0" w:color="auto"/>
      </w:divBdr>
    </w:div>
    <w:div w:id="2004771029">
      <w:bodyDiv w:val="1"/>
      <w:marLeft w:val="0"/>
      <w:marRight w:val="0"/>
      <w:marTop w:val="0"/>
      <w:marBottom w:val="0"/>
      <w:divBdr>
        <w:top w:val="none" w:sz="0" w:space="0" w:color="auto"/>
        <w:left w:val="none" w:sz="0" w:space="0" w:color="auto"/>
        <w:bottom w:val="none" w:sz="0" w:space="0" w:color="auto"/>
        <w:right w:val="none" w:sz="0" w:space="0" w:color="auto"/>
      </w:divBdr>
    </w:div>
    <w:div w:id="2007197497">
      <w:bodyDiv w:val="1"/>
      <w:marLeft w:val="0"/>
      <w:marRight w:val="0"/>
      <w:marTop w:val="0"/>
      <w:marBottom w:val="0"/>
      <w:divBdr>
        <w:top w:val="none" w:sz="0" w:space="0" w:color="auto"/>
        <w:left w:val="none" w:sz="0" w:space="0" w:color="auto"/>
        <w:bottom w:val="none" w:sz="0" w:space="0" w:color="auto"/>
        <w:right w:val="none" w:sz="0" w:space="0" w:color="auto"/>
      </w:divBdr>
    </w:div>
    <w:div w:id="2009865380">
      <w:bodyDiv w:val="1"/>
      <w:marLeft w:val="0"/>
      <w:marRight w:val="0"/>
      <w:marTop w:val="0"/>
      <w:marBottom w:val="0"/>
      <w:divBdr>
        <w:top w:val="none" w:sz="0" w:space="0" w:color="auto"/>
        <w:left w:val="none" w:sz="0" w:space="0" w:color="auto"/>
        <w:bottom w:val="none" w:sz="0" w:space="0" w:color="auto"/>
        <w:right w:val="none" w:sz="0" w:space="0" w:color="auto"/>
      </w:divBdr>
    </w:div>
    <w:div w:id="2011905827">
      <w:bodyDiv w:val="1"/>
      <w:marLeft w:val="0"/>
      <w:marRight w:val="0"/>
      <w:marTop w:val="0"/>
      <w:marBottom w:val="0"/>
      <w:divBdr>
        <w:top w:val="none" w:sz="0" w:space="0" w:color="auto"/>
        <w:left w:val="none" w:sz="0" w:space="0" w:color="auto"/>
        <w:bottom w:val="none" w:sz="0" w:space="0" w:color="auto"/>
        <w:right w:val="none" w:sz="0" w:space="0" w:color="auto"/>
      </w:divBdr>
    </w:div>
    <w:div w:id="2013755189">
      <w:bodyDiv w:val="1"/>
      <w:marLeft w:val="0"/>
      <w:marRight w:val="0"/>
      <w:marTop w:val="0"/>
      <w:marBottom w:val="0"/>
      <w:divBdr>
        <w:top w:val="none" w:sz="0" w:space="0" w:color="auto"/>
        <w:left w:val="none" w:sz="0" w:space="0" w:color="auto"/>
        <w:bottom w:val="none" w:sz="0" w:space="0" w:color="auto"/>
        <w:right w:val="none" w:sz="0" w:space="0" w:color="auto"/>
      </w:divBdr>
    </w:div>
    <w:div w:id="2014453960">
      <w:bodyDiv w:val="1"/>
      <w:marLeft w:val="0"/>
      <w:marRight w:val="0"/>
      <w:marTop w:val="0"/>
      <w:marBottom w:val="0"/>
      <w:divBdr>
        <w:top w:val="none" w:sz="0" w:space="0" w:color="auto"/>
        <w:left w:val="none" w:sz="0" w:space="0" w:color="auto"/>
        <w:bottom w:val="none" w:sz="0" w:space="0" w:color="auto"/>
        <w:right w:val="none" w:sz="0" w:space="0" w:color="auto"/>
      </w:divBdr>
    </w:div>
    <w:div w:id="2015835412">
      <w:bodyDiv w:val="1"/>
      <w:marLeft w:val="0"/>
      <w:marRight w:val="0"/>
      <w:marTop w:val="0"/>
      <w:marBottom w:val="0"/>
      <w:divBdr>
        <w:top w:val="none" w:sz="0" w:space="0" w:color="auto"/>
        <w:left w:val="none" w:sz="0" w:space="0" w:color="auto"/>
        <w:bottom w:val="none" w:sz="0" w:space="0" w:color="auto"/>
        <w:right w:val="none" w:sz="0" w:space="0" w:color="auto"/>
      </w:divBdr>
    </w:div>
    <w:div w:id="2018380601">
      <w:bodyDiv w:val="1"/>
      <w:marLeft w:val="0"/>
      <w:marRight w:val="0"/>
      <w:marTop w:val="0"/>
      <w:marBottom w:val="0"/>
      <w:divBdr>
        <w:top w:val="none" w:sz="0" w:space="0" w:color="auto"/>
        <w:left w:val="none" w:sz="0" w:space="0" w:color="auto"/>
        <w:bottom w:val="none" w:sz="0" w:space="0" w:color="auto"/>
        <w:right w:val="none" w:sz="0" w:space="0" w:color="auto"/>
      </w:divBdr>
    </w:div>
    <w:div w:id="2020233739">
      <w:bodyDiv w:val="1"/>
      <w:marLeft w:val="0"/>
      <w:marRight w:val="0"/>
      <w:marTop w:val="0"/>
      <w:marBottom w:val="0"/>
      <w:divBdr>
        <w:top w:val="none" w:sz="0" w:space="0" w:color="auto"/>
        <w:left w:val="none" w:sz="0" w:space="0" w:color="auto"/>
        <w:bottom w:val="none" w:sz="0" w:space="0" w:color="auto"/>
        <w:right w:val="none" w:sz="0" w:space="0" w:color="auto"/>
      </w:divBdr>
    </w:div>
    <w:div w:id="2021734860">
      <w:bodyDiv w:val="1"/>
      <w:marLeft w:val="0"/>
      <w:marRight w:val="0"/>
      <w:marTop w:val="0"/>
      <w:marBottom w:val="0"/>
      <w:divBdr>
        <w:top w:val="none" w:sz="0" w:space="0" w:color="auto"/>
        <w:left w:val="none" w:sz="0" w:space="0" w:color="auto"/>
        <w:bottom w:val="none" w:sz="0" w:space="0" w:color="auto"/>
        <w:right w:val="none" w:sz="0" w:space="0" w:color="auto"/>
      </w:divBdr>
    </w:div>
    <w:div w:id="2027442739">
      <w:bodyDiv w:val="1"/>
      <w:marLeft w:val="0"/>
      <w:marRight w:val="0"/>
      <w:marTop w:val="0"/>
      <w:marBottom w:val="0"/>
      <w:divBdr>
        <w:top w:val="none" w:sz="0" w:space="0" w:color="auto"/>
        <w:left w:val="none" w:sz="0" w:space="0" w:color="auto"/>
        <w:bottom w:val="none" w:sz="0" w:space="0" w:color="auto"/>
        <w:right w:val="none" w:sz="0" w:space="0" w:color="auto"/>
      </w:divBdr>
    </w:div>
    <w:div w:id="2027634431">
      <w:bodyDiv w:val="1"/>
      <w:marLeft w:val="0"/>
      <w:marRight w:val="0"/>
      <w:marTop w:val="0"/>
      <w:marBottom w:val="0"/>
      <w:divBdr>
        <w:top w:val="none" w:sz="0" w:space="0" w:color="auto"/>
        <w:left w:val="none" w:sz="0" w:space="0" w:color="auto"/>
        <w:bottom w:val="none" w:sz="0" w:space="0" w:color="auto"/>
        <w:right w:val="none" w:sz="0" w:space="0" w:color="auto"/>
      </w:divBdr>
    </w:div>
    <w:div w:id="2027823551">
      <w:bodyDiv w:val="1"/>
      <w:marLeft w:val="0"/>
      <w:marRight w:val="0"/>
      <w:marTop w:val="0"/>
      <w:marBottom w:val="0"/>
      <w:divBdr>
        <w:top w:val="none" w:sz="0" w:space="0" w:color="auto"/>
        <w:left w:val="none" w:sz="0" w:space="0" w:color="auto"/>
        <w:bottom w:val="none" w:sz="0" w:space="0" w:color="auto"/>
        <w:right w:val="none" w:sz="0" w:space="0" w:color="auto"/>
      </w:divBdr>
    </w:div>
    <w:div w:id="2029021963">
      <w:bodyDiv w:val="1"/>
      <w:marLeft w:val="0"/>
      <w:marRight w:val="0"/>
      <w:marTop w:val="0"/>
      <w:marBottom w:val="0"/>
      <w:divBdr>
        <w:top w:val="none" w:sz="0" w:space="0" w:color="auto"/>
        <w:left w:val="none" w:sz="0" w:space="0" w:color="auto"/>
        <w:bottom w:val="none" w:sz="0" w:space="0" w:color="auto"/>
        <w:right w:val="none" w:sz="0" w:space="0" w:color="auto"/>
      </w:divBdr>
    </w:div>
    <w:div w:id="2032875114">
      <w:bodyDiv w:val="1"/>
      <w:marLeft w:val="0"/>
      <w:marRight w:val="0"/>
      <w:marTop w:val="0"/>
      <w:marBottom w:val="0"/>
      <w:divBdr>
        <w:top w:val="none" w:sz="0" w:space="0" w:color="auto"/>
        <w:left w:val="none" w:sz="0" w:space="0" w:color="auto"/>
        <w:bottom w:val="none" w:sz="0" w:space="0" w:color="auto"/>
        <w:right w:val="none" w:sz="0" w:space="0" w:color="auto"/>
      </w:divBdr>
    </w:div>
    <w:div w:id="2036491301">
      <w:bodyDiv w:val="1"/>
      <w:marLeft w:val="0"/>
      <w:marRight w:val="0"/>
      <w:marTop w:val="0"/>
      <w:marBottom w:val="0"/>
      <w:divBdr>
        <w:top w:val="none" w:sz="0" w:space="0" w:color="auto"/>
        <w:left w:val="none" w:sz="0" w:space="0" w:color="auto"/>
        <w:bottom w:val="none" w:sz="0" w:space="0" w:color="auto"/>
        <w:right w:val="none" w:sz="0" w:space="0" w:color="auto"/>
      </w:divBdr>
      <w:divsChild>
        <w:div w:id="624190282">
          <w:marLeft w:val="0"/>
          <w:marRight w:val="0"/>
          <w:marTop w:val="0"/>
          <w:marBottom w:val="0"/>
          <w:divBdr>
            <w:top w:val="single" w:sz="2" w:space="0" w:color="E3E3E3"/>
            <w:left w:val="single" w:sz="2" w:space="0" w:color="E3E3E3"/>
            <w:bottom w:val="single" w:sz="2" w:space="0" w:color="E3E3E3"/>
            <w:right w:val="single" w:sz="2" w:space="0" w:color="E3E3E3"/>
          </w:divBdr>
          <w:divsChild>
            <w:div w:id="1763646323">
              <w:marLeft w:val="0"/>
              <w:marRight w:val="0"/>
              <w:marTop w:val="0"/>
              <w:marBottom w:val="0"/>
              <w:divBdr>
                <w:top w:val="single" w:sz="2" w:space="0" w:color="E3E3E3"/>
                <w:left w:val="single" w:sz="2" w:space="0" w:color="E3E3E3"/>
                <w:bottom w:val="single" w:sz="2" w:space="0" w:color="E3E3E3"/>
                <w:right w:val="single" w:sz="2" w:space="0" w:color="E3E3E3"/>
              </w:divBdr>
              <w:divsChild>
                <w:div w:id="874656551">
                  <w:marLeft w:val="0"/>
                  <w:marRight w:val="0"/>
                  <w:marTop w:val="0"/>
                  <w:marBottom w:val="0"/>
                  <w:divBdr>
                    <w:top w:val="single" w:sz="2" w:space="0" w:color="E3E3E3"/>
                    <w:left w:val="single" w:sz="2" w:space="0" w:color="E3E3E3"/>
                    <w:bottom w:val="single" w:sz="2" w:space="0" w:color="E3E3E3"/>
                    <w:right w:val="single" w:sz="2" w:space="0" w:color="E3E3E3"/>
                  </w:divBdr>
                  <w:divsChild>
                    <w:div w:id="1112045501">
                      <w:marLeft w:val="0"/>
                      <w:marRight w:val="0"/>
                      <w:marTop w:val="0"/>
                      <w:marBottom w:val="0"/>
                      <w:divBdr>
                        <w:top w:val="single" w:sz="2" w:space="0" w:color="E3E3E3"/>
                        <w:left w:val="single" w:sz="2" w:space="0" w:color="E3E3E3"/>
                        <w:bottom w:val="single" w:sz="2" w:space="0" w:color="E3E3E3"/>
                        <w:right w:val="single" w:sz="2" w:space="0" w:color="E3E3E3"/>
                      </w:divBdr>
                      <w:divsChild>
                        <w:div w:id="1965504491">
                          <w:marLeft w:val="0"/>
                          <w:marRight w:val="0"/>
                          <w:marTop w:val="0"/>
                          <w:marBottom w:val="0"/>
                          <w:divBdr>
                            <w:top w:val="single" w:sz="2" w:space="0" w:color="E3E3E3"/>
                            <w:left w:val="single" w:sz="2" w:space="0" w:color="E3E3E3"/>
                            <w:bottom w:val="single" w:sz="2" w:space="0" w:color="E3E3E3"/>
                            <w:right w:val="single" w:sz="2" w:space="0" w:color="E3E3E3"/>
                          </w:divBdr>
                          <w:divsChild>
                            <w:div w:id="534386492">
                              <w:marLeft w:val="0"/>
                              <w:marRight w:val="0"/>
                              <w:marTop w:val="100"/>
                              <w:marBottom w:val="100"/>
                              <w:divBdr>
                                <w:top w:val="single" w:sz="2" w:space="0" w:color="E3E3E3"/>
                                <w:left w:val="single" w:sz="2" w:space="0" w:color="E3E3E3"/>
                                <w:bottom w:val="single" w:sz="2" w:space="0" w:color="E3E3E3"/>
                                <w:right w:val="single" w:sz="2" w:space="0" w:color="E3E3E3"/>
                              </w:divBdr>
                              <w:divsChild>
                                <w:div w:id="694307175">
                                  <w:marLeft w:val="0"/>
                                  <w:marRight w:val="0"/>
                                  <w:marTop w:val="0"/>
                                  <w:marBottom w:val="0"/>
                                  <w:divBdr>
                                    <w:top w:val="single" w:sz="2" w:space="0" w:color="E3E3E3"/>
                                    <w:left w:val="single" w:sz="2" w:space="0" w:color="E3E3E3"/>
                                    <w:bottom w:val="single" w:sz="2" w:space="0" w:color="E3E3E3"/>
                                    <w:right w:val="single" w:sz="2" w:space="0" w:color="E3E3E3"/>
                                  </w:divBdr>
                                  <w:divsChild>
                                    <w:div w:id="2062904362">
                                      <w:marLeft w:val="0"/>
                                      <w:marRight w:val="0"/>
                                      <w:marTop w:val="0"/>
                                      <w:marBottom w:val="0"/>
                                      <w:divBdr>
                                        <w:top w:val="single" w:sz="2" w:space="0" w:color="E3E3E3"/>
                                        <w:left w:val="single" w:sz="2" w:space="0" w:color="E3E3E3"/>
                                        <w:bottom w:val="single" w:sz="2" w:space="0" w:color="E3E3E3"/>
                                        <w:right w:val="single" w:sz="2" w:space="0" w:color="E3E3E3"/>
                                      </w:divBdr>
                                      <w:divsChild>
                                        <w:div w:id="497768320">
                                          <w:marLeft w:val="0"/>
                                          <w:marRight w:val="0"/>
                                          <w:marTop w:val="0"/>
                                          <w:marBottom w:val="0"/>
                                          <w:divBdr>
                                            <w:top w:val="single" w:sz="2" w:space="0" w:color="E3E3E3"/>
                                            <w:left w:val="single" w:sz="2" w:space="0" w:color="E3E3E3"/>
                                            <w:bottom w:val="single" w:sz="2" w:space="0" w:color="E3E3E3"/>
                                            <w:right w:val="single" w:sz="2" w:space="0" w:color="E3E3E3"/>
                                          </w:divBdr>
                                          <w:divsChild>
                                            <w:div w:id="1082337867">
                                              <w:marLeft w:val="0"/>
                                              <w:marRight w:val="0"/>
                                              <w:marTop w:val="0"/>
                                              <w:marBottom w:val="0"/>
                                              <w:divBdr>
                                                <w:top w:val="single" w:sz="2" w:space="0" w:color="E3E3E3"/>
                                                <w:left w:val="single" w:sz="2" w:space="0" w:color="E3E3E3"/>
                                                <w:bottom w:val="single" w:sz="2" w:space="0" w:color="E3E3E3"/>
                                                <w:right w:val="single" w:sz="2" w:space="0" w:color="E3E3E3"/>
                                              </w:divBdr>
                                              <w:divsChild>
                                                <w:div w:id="847136261">
                                                  <w:marLeft w:val="0"/>
                                                  <w:marRight w:val="0"/>
                                                  <w:marTop w:val="0"/>
                                                  <w:marBottom w:val="0"/>
                                                  <w:divBdr>
                                                    <w:top w:val="single" w:sz="2" w:space="0" w:color="E3E3E3"/>
                                                    <w:left w:val="single" w:sz="2" w:space="0" w:color="E3E3E3"/>
                                                    <w:bottom w:val="single" w:sz="2" w:space="0" w:color="E3E3E3"/>
                                                    <w:right w:val="single" w:sz="2" w:space="0" w:color="E3E3E3"/>
                                                  </w:divBdr>
                                                  <w:divsChild>
                                                    <w:div w:id="117187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2175113">
          <w:marLeft w:val="0"/>
          <w:marRight w:val="0"/>
          <w:marTop w:val="0"/>
          <w:marBottom w:val="0"/>
          <w:divBdr>
            <w:top w:val="none" w:sz="0" w:space="0" w:color="auto"/>
            <w:left w:val="none" w:sz="0" w:space="0" w:color="auto"/>
            <w:bottom w:val="none" w:sz="0" w:space="0" w:color="auto"/>
            <w:right w:val="none" w:sz="0" w:space="0" w:color="auto"/>
          </w:divBdr>
        </w:div>
      </w:divsChild>
    </w:div>
    <w:div w:id="2037612010">
      <w:bodyDiv w:val="1"/>
      <w:marLeft w:val="0"/>
      <w:marRight w:val="0"/>
      <w:marTop w:val="0"/>
      <w:marBottom w:val="0"/>
      <w:divBdr>
        <w:top w:val="none" w:sz="0" w:space="0" w:color="auto"/>
        <w:left w:val="none" w:sz="0" w:space="0" w:color="auto"/>
        <w:bottom w:val="none" w:sz="0" w:space="0" w:color="auto"/>
        <w:right w:val="none" w:sz="0" w:space="0" w:color="auto"/>
      </w:divBdr>
    </w:div>
    <w:div w:id="2038970887">
      <w:bodyDiv w:val="1"/>
      <w:marLeft w:val="0"/>
      <w:marRight w:val="0"/>
      <w:marTop w:val="0"/>
      <w:marBottom w:val="0"/>
      <w:divBdr>
        <w:top w:val="none" w:sz="0" w:space="0" w:color="auto"/>
        <w:left w:val="none" w:sz="0" w:space="0" w:color="auto"/>
        <w:bottom w:val="none" w:sz="0" w:space="0" w:color="auto"/>
        <w:right w:val="none" w:sz="0" w:space="0" w:color="auto"/>
      </w:divBdr>
    </w:div>
    <w:div w:id="2040466728">
      <w:bodyDiv w:val="1"/>
      <w:marLeft w:val="0"/>
      <w:marRight w:val="0"/>
      <w:marTop w:val="0"/>
      <w:marBottom w:val="0"/>
      <w:divBdr>
        <w:top w:val="none" w:sz="0" w:space="0" w:color="auto"/>
        <w:left w:val="none" w:sz="0" w:space="0" w:color="auto"/>
        <w:bottom w:val="none" w:sz="0" w:space="0" w:color="auto"/>
        <w:right w:val="none" w:sz="0" w:space="0" w:color="auto"/>
      </w:divBdr>
      <w:divsChild>
        <w:div w:id="854807437">
          <w:marLeft w:val="0"/>
          <w:marRight w:val="0"/>
          <w:marTop w:val="0"/>
          <w:marBottom w:val="0"/>
          <w:divBdr>
            <w:top w:val="none" w:sz="0" w:space="0" w:color="auto"/>
            <w:left w:val="none" w:sz="0" w:space="0" w:color="auto"/>
            <w:bottom w:val="none" w:sz="0" w:space="0" w:color="auto"/>
            <w:right w:val="none" w:sz="0" w:space="0" w:color="auto"/>
          </w:divBdr>
        </w:div>
        <w:div w:id="1986079459">
          <w:marLeft w:val="0"/>
          <w:marRight w:val="0"/>
          <w:marTop w:val="0"/>
          <w:marBottom w:val="0"/>
          <w:divBdr>
            <w:top w:val="single" w:sz="2" w:space="0" w:color="E3E3E3"/>
            <w:left w:val="single" w:sz="2" w:space="0" w:color="E3E3E3"/>
            <w:bottom w:val="single" w:sz="2" w:space="0" w:color="E3E3E3"/>
            <w:right w:val="single" w:sz="2" w:space="0" w:color="E3E3E3"/>
          </w:divBdr>
          <w:divsChild>
            <w:div w:id="1369182742">
              <w:marLeft w:val="0"/>
              <w:marRight w:val="0"/>
              <w:marTop w:val="0"/>
              <w:marBottom w:val="0"/>
              <w:divBdr>
                <w:top w:val="single" w:sz="2" w:space="0" w:color="E3E3E3"/>
                <w:left w:val="single" w:sz="2" w:space="0" w:color="E3E3E3"/>
                <w:bottom w:val="single" w:sz="2" w:space="0" w:color="E3E3E3"/>
                <w:right w:val="single" w:sz="2" w:space="0" w:color="E3E3E3"/>
              </w:divBdr>
              <w:divsChild>
                <w:div w:id="446433936">
                  <w:marLeft w:val="0"/>
                  <w:marRight w:val="0"/>
                  <w:marTop w:val="0"/>
                  <w:marBottom w:val="0"/>
                  <w:divBdr>
                    <w:top w:val="single" w:sz="2" w:space="0" w:color="E3E3E3"/>
                    <w:left w:val="single" w:sz="2" w:space="0" w:color="E3E3E3"/>
                    <w:bottom w:val="single" w:sz="2" w:space="0" w:color="E3E3E3"/>
                    <w:right w:val="single" w:sz="2" w:space="0" w:color="E3E3E3"/>
                  </w:divBdr>
                  <w:divsChild>
                    <w:div w:id="1560825625">
                      <w:marLeft w:val="0"/>
                      <w:marRight w:val="0"/>
                      <w:marTop w:val="0"/>
                      <w:marBottom w:val="0"/>
                      <w:divBdr>
                        <w:top w:val="single" w:sz="2" w:space="0" w:color="E3E3E3"/>
                        <w:left w:val="single" w:sz="2" w:space="0" w:color="E3E3E3"/>
                        <w:bottom w:val="single" w:sz="2" w:space="0" w:color="E3E3E3"/>
                        <w:right w:val="single" w:sz="2" w:space="0" w:color="E3E3E3"/>
                      </w:divBdr>
                      <w:divsChild>
                        <w:div w:id="153231344">
                          <w:marLeft w:val="0"/>
                          <w:marRight w:val="0"/>
                          <w:marTop w:val="0"/>
                          <w:marBottom w:val="0"/>
                          <w:divBdr>
                            <w:top w:val="single" w:sz="2" w:space="0" w:color="E3E3E3"/>
                            <w:left w:val="single" w:sz="2" w:space="0" w:color="E3E3E3"/>
                            <w:bottom w:val="single" w:sz="2" w:space="0" w:color="E3E3E3"/>
                            <w:right w:val="single" w:sz="2" w:space="0" w:color="E3E3E3"/>
                          </w:divBdr>
                          <w:divsChild>
                            <w:div w:id="166084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191263">
                                  <w:marLeft w:val="0"/>
                                  <w:marRight w:val="0"/>
                                  <w:marTop w:val="0"/>
                                  <w:marBottom w:val="0"/>
                                  <w:divBdr>
                                    <w:top w:val="single" w:sz="2" w:space="0" w:color="E3E3E3"/>
                                    <w:left w:val="single" w:sz="2" w:space="0" w:color="E3E3E3"/>
                                    <w:bottom w:val="single" w:sz="2" w:space="0" w:color="E3E3E3"/>
                                    <w:right w:val="single" w:sz="2" w:space="0" w:color="E3E3E3"/>
                                  </w:divBdr>
                                  <w:divsChild>
                                    <w:div w:id="38283256">
                                      <w:marLeft w:val="0"/>
                                      <w:marRight w:val="0"/>
                                      <w:marTop w:val="0"/>
                                      <w:marBottom w:val="0"/>
                                      <w:divBdr>
                                        <w:top w:val="single" w:sz="2" w:space="0" w:color="E3E3E3"/>
                                        <w:left w:val="single" w:sz="2" w:space="0" w:color="E3E3E3"/>
                                        <w:bottom w:val="single" w:sz="2" w:space="0" w:color="E3E3E3"/>
                                        <w:right w:val="single" w:sz="2" w:space="0" w:color="E3E3E3"/>
                                      </w:divBdr>
                                      <w:divsChild>
                                        <w:div w:id="1202085661">
                                          <w:marLeft w:val="0"/>
                                          <w:marRight w:val="0"/>
                                          <w:marTop w:val="0"/>
                                          <w:marBottom w:val="0"/>
                                          <w:divBdr>
                                            <w:top w:val="single" w:sz="2" w:space="0" w:color="E3E3E3"/>
                                            <w:left w:val="single" w:sz="2" w:space="0" w:color="E3E3E3"/>
                                            <w:bottom w:val="single" w:sz="2" w:space="0" w:color="E3E3E3"/>
                                            <w:right w:val="single" w:sz="2" w:space="0" w:color="E3E3E3"/>
                                          </w:divBdr>
                                          <w:divsChild>
                                            <w:div w:id="795177226">
                                              <w:marLeft w:val="0"/>
                                              <w:marRight w:val="0"/>
                                              <w:marTop w:val="0"/>
                                              <w:marBottom w:val="0"/>
                                              <w:divBdr>
                                                <w:top w:val="single" w:sz="2" w:space="0" w:color="E3E3E3"/>
                                                <w:left w:val="single" w:sz="2" w:space="0" w:color="E3E3E3"/>
                                                <w:bottom w:val="single" w:sz="2" w:space="0" w:color="E3E3E3"/>
                                                <w:right w:val="single" w:sz="2" w:space="0" w:color="E3E3E3"/>
                                              </w:divBdr>
                                              <w:divsChild>
                                                <w:div w:id="855339851">
                                                  <w:marLeft w:val="0"/>
                                                  <w:marRight w:val="0"/>
                                                  <w:marTop w:val="0"/>
                                                  <w:marBottom w:val="0"/>
                                                  <w:divBdr>
                                                    <w:top w:val="single" w:sz="2" w:space="0" w:color="E3E3E3"/>
                                                    <w:left w:val="single" w:sz="2" w:space="0" w:color="E3E3E3"/>
                                                    <w:bottom w:val="single" w:sz="2" w:space="0" w:color="E3E3E3"/>
                                                    <w:right w:val="single" w:sz="2" w:space="0" w:color="E3E3E3"/>
                                                  </w:divBdr>
                                                  <w:divsChild>
                                                    <w:div w:id="76947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2365074">
      <w:bodyDiv w:val="1"/>
      <w:marLeft w:val="0"/>
      <w:marRight w:val="0"/>
      <w:marTop w:val="0"/>
      <w:marBottom w:val="0"/>
      <w:divBdr>
        <w:top w:val="none" w:sz="0" w:space="0" w:color="auto"/>
        <w:left w:val="none" w:sz="0" w:space="0" w:color="auto"/>
        <w:bottom w:val="none" w:sz="0" w:space="0" w:color="auto"/>
        <w:right w:val="none" w:sz="0" w:space="0" w:color="auto"/>
      </w:divBdr>
    </w:div>
    <w:div w:id="2042389850">
      <w:bodyDiv w:val="1"/>
      <w:marLeft w:val="0"/>
      <w:marRight w:val="0"/>
      <w:marTop w:val="0"/>
      <w:marBottom w:val="0"/>
      <w:divBdr>
        <w:top w:val="none" w:sz="0" w:space="0" w:color="auto"/>
        <w:left w:val="none" w:sz="0" w:space="0" w:color="auto"/>
        <w:bottom w:val="none" w:sz="0" w:space="0" w:color="auto"/>
        <w:right w:val="none" w:sz="0" w:space="0" w:color="auto"/>
      </w:divBdr>
    </w:div>
    <w:div w:id="2047607237">
      <w:bodyDiv w:val="1"/>
      <w:marLeft w:val="0"/>
      <w:marRight w:val="0"/>
      <w:marTop w:val="0"/>
      <w:marBottom w:val="0"/>
      <w:divBdr>
        <w:top w:val="none" w:sz="0" w:space="0" w:color="auto"/>
        <w:left w:val="none" w:sz="0" w:space="0" w:color="auto"/>
        <w:bottom w:val="none" w:sz="0" w:space="0" w:color="auto"/>
        <w:right w:val="none" w:sz="0" w:space="0" w:color="auto"/>
      </w:divBdr>
    </w:div>
    <w:div w:id="2048945573">
      <w:bodyDiv w:val="1"/>
      <w:marLeft w:val="0"/>
      <w:marRight w:val="0"/>
      <w:marTop w:val="0"/>
      <w:marBottom w:val="0"/>
      <w:divBdr>
        <w:top w:val="none" w:sz="0" w:space="0" w:color="auto"/>
        <w:left w:val="none" w:sz="0" w:space="0" w:color="auto"/>
        <w:bottom w:val="none" w:sz="0" w:space="0" w:color="auto"/>
        <w:right w:val="none" w:sz="0" w:space="0" w:color="auto"/>
      </w:divBdr>
    </w:div>
    <w:div w:id="2049605403">
      <w:bodyDiv w:val="1"/>
      <w:marLeft w:val="0"/>
      <w:marRight w:val="0"/>
      <w:marTop w:val="0"/>
      <w:marBottom w:val="0"/>
      <w:divBdr>
        <w:top w:val="none" w:sz="0" w:space="0" w:color="auto"/>
        <w:left w:val="none" w:sz="0" w:space="0" w:color="auto"/>
        <w:bottom w:val="none" w:sz="0" w:space="0" w:color="auto"/>
        <w:right w:val="none" w:sz="0" w:space="0" w:color="auto"/>
      </w:divBdr>
    </w:div>
    <w:div w:id="2058774034">
      <w:bodyDiv w:val="1"/>
      <w:marLeft w:val="0"/>
      <w:marRight w:val="0"/>
      <w:marTop w:val="0"/>
      <w:marBottom w:val="0"/>
      <w:divBdr>
        <w:top w:val="none" w:sz="0" w:space="0" w:color="auto"/>
        <w:left w:val="none" w:sz="0" w:space="0" w:color="auto"/>
        <w:bottom w:val="none" w:sz="0" w:space="0" w:color="auto"/>
        <w:right w:val="none" w:sz="0" w:space="0" w:color="auto"/>
      </w:divBdr>
    </w:div>
    <w:div w:id="2059549510">
      <w:bodyDiv w:val="1"/>
      <w:marLeft w:val="0"/>
      <w:marRight w:val="0"/>
      <w:marTop w:val="0"/>
      <w:marBottom w:val="0"/>
      <w:divBdr>
        <w:top w:val="none" w:sz="0" w:space="0" w:color="auto"/>
        <w:left w:val="none" w:sz="0" w:space="0" w:color="auto"/>
        <w:bottom w:val="none" w:sz="0" w:space="0" w:color="auto"/>
        <w:right w:val="none" w:sz="0" w:space="0" w:color="auto"/>
      </w:divBdr>
    </w:div>
    <w:div w:id="2062366519">
      <w:bodyDiv w:val="1"/>
      <w:marLeft w:val="0"/>
      <w:marRight w:val="0"/>
      <w:marTop w:val="0"/>
      <w:marBottom w:val="0"/>
      <w:divBdr>
        <w:top w:val="none" w:sz="0" w:space="0" w:color="auto"/>
        <w:left w:val="none" w:sz="0" w:space="0" w:color="auto"/>
        <w:bottom w:val="none" w:sz="0" w:space="0" w:color="auto"/>
        <w:right w:val="none" w:sz="0" w:space="0" w:color="auto"/>
      </w:divBdr>
    </w:div>
    <w:div w:id="2063869993">
      <w:bodyDiv w:val="1"/>
      <w:marLeft w:val="0"/>
      <w:marRight w:val="0"/>
      <w:marTop w:val="0"/>
      <w:marBottom w:val="0"/>
      <w:divBdr>
        <w:top w:val="none" w:sz="0" w:space="0" w:color="auto"/>
        <w:left w:val="none" w:sz="0" w:space="0" w:color="auto"/>
        <w:bottom w:val="none" w:sz="0" w:space="0" w:color="auto"/>
        <w:right w:val="none" w:sz="0" w:space="0" w:color="auto"/>
      </w:divBdr>
    </w:div>
    <w:div w:id="2066828099">
      <w:bodyDiv w:val="1"/>
      <w:marLeft w:val="0"/>
      <w:marRight w:val="0"/>
      <w:marTop w:val="0"/>
      <w:marBottom w:val="0"/>
      <w:divBdr>
        <w:top w:val="none" w:sz="0" w:space="0" w:color="auto"/>
        <w:left w:val="none" w:sz="0" w:space="0" w:color="auto"/>
        <w:bottom w:val="none" w:sz="0" w:space="0" w:color="auto"/>
        <w:right w:val="none" w:sz="0" w:space="0" w:color="auto"/>
      </w:divBdr>
    </w:div>
    <w:div w:id="2069111023">
      <w:bodyDiv w:val="1"/>
      <w:marLeft w:val="0"/>
      <w:marRight w:val="0"/>
      <w:marTop w:val="0"/>
      <w:marBottom w:val="0"/>
      <w:divBdr>
        <w:top w:val="none" w:sz="0" w:space="0" w:color="auto"/>
        <w:left w:val="none" w:sz="0" w:space="0" w:color="auto"/>
        <w:bottom w:val="none" w:sz="0" w:space="0" w:color="auto"/>
        <w:right w:val="none" w:sz="0" w:space="0" w:color="auto"/>
      </w:divBdr>
    </w:div>
    <w:div w:id="2072188140">
      <w:bodyDiv w:val="1"/>
      <w:marLeft w:val="0"/>
      <w:marRight w:val="0"/>
      <w:marTop w:val="0"/>
      <w:marBottom w:val="0"/>
      <w:divBdr>
        <w:top w:val="none" w:sz="0" w:space="0" w:color="auto"/>
        <w:left w:val="none" w:sz="0" w:space="0" w:color="auto"/>
        <w:bottom w:val="none" w:sz="0" w:space="0" w:color="auto"/>
        <w:right w:val="none" w:sz="0" w:space="0" w:color="auto"/>
      </w:divBdr>
    </w:div>
    <w:div w:id="2075622110">
      <w:bodyDiv w:val="1"/>
      <w:marLeft w:val="0"/>
      <w:marRight w:val="0"/>
      <w:marTop w:val="0"/>
      <w:marBottom w:val="0"/>
      <w:divBdr>
        <w:top w:val="none" w:sz="0" w:space="0" w:color="auto"/>
        <w:left w:val="none" w:sz="0" w:space="0" w:color="auto"/>
        <w:bottom w:val="none" w:sz="0" w:space="0" w:color="auto"/>
        <w:right w:val="none" w:sz="0" w:space="0" w:color="auto"/>
      </w:divBdr>
    </w:div>
    <w:div w:id="2076661919">
      <w:bodyDiv w:val="1"/>
      <w:marLeft w:val="0"/>
      <w:marRight w:val="0"/>
      <w:marTop w:val="0"/>
      <w:marBottom w:val="0"/>
      <w:divBdr>
        <w:top w:val="none" w:sz="0" w:space="0" w:color="auto"/>
        <w:left w:val="none" w:sz="0" w:space="0" w:color="auto"/>
        <w:bottom w:val="none" w:sz="0" w:space="0" w:color="auto"/>
        <w:right w:val="none" w:sz="0" w:space="0" w:color="auto"/>
      </w:divBdr>
    </w:div>
    <w:div w:id="2084402265">
      <w:bodyDiv w:val="1"/>
      <w:marLeft w:val="0"/>
      <w:marRight w:val="0"/>
      <w:marTop w:val="0"/>
      <w:marBottom w:val="0"/>
      <w:divBdr>
        <w:top w:val="none" w:sz="0" w:space="0" w:color="auto"/>
        <w:left w:val="none" w:sz="0" w:space="0" w:color="auto"/>
        <w:bottom w:val="none" w:sz="0" w:space="0" w:color="auto"/>
        <w:right w:val="none" w:sz="0" w:space="0" w:color="auto"/>
      </w:divBdr>
    </w:div>
    <w:div w:id="2085951937">
      <w:bodyDiv w:val="1"/>
      <w:marLeft w:val="0"/>
      <w:marRight w:val="0"/>
      <w:marTop w:val="0"/>
      <w:marBottom w:val="0"/>
      <w:divBdr>
        <w:top w:val="none" w:sz="0" w:space="0" w:color="auto"/>
        <w:left w:val="none" w:sz="0" w:space="0" w:color="auto"/>
        <w:bottom w:val="none" w:sz="0" w:space="0" w:color="auto"/>
        <w:right w:val="none" w:sz="0" w:space="0" w:color="auto"/>
      </w:divBdr>
    </w:div>
    <w:div w:id="2086029345">
      <w:bodyDiv w:val="1"/>
      <w:marLeft w:val="0"/>
      <w:marRight w:val="0"/>
      <w:marTop w:val="0"/>
      <w:marBottom w:val="0"/>
      <w:divBdr>
        <w:top w:val="none" w:sz="0" w:space="0" w:color="auto"/>
        <w:left w:val="none" w:sz="0" w:space="0" w:color="auto"/>
        <w:bottom w:val="none" w:sz="0" w:space="0" w:color="auto"/>
        <w:right w:val="none" w:sz="0" w:space="0" w:color="auto"/>
      </w:divBdr>
    </w:div>
    <w:div w:id="2086805159">
      <w:bodyDiv w:val="1"/>
      <w:marLeft w:val="0"/>
      <w:marRight w:val="0"/>
      <w:marTop w:val="0"/>
      <w:marBottom w:val="0"/>
      <w:divBdr>
        <w:top w:val="none" w:sz="0" w:space="0" w:color="auto"/>
        <w:left w:val="none" w:sz="0" w:space="0" w:color="auto"/>
        <w:bottom w:val="none" w:sz="0" w:space="0" w:color="auto"/>
        <w:right w:val="none" w:sz="0" w:space="0" w:color="auto"/>
      </w:divBdr>
    </w:div>
    <w:div w:id="2088307832">
      <w:bodyDiv w:val="1"/>
      <w:marLeft w:val="0"/>
      <w:marRight w:val="0"/>
      <w:marTop w:val="0"/>
      <w:marBottom w:val="0"/>
      <w:divBdr>
        <w:top w:val="none" w:sz="0" w:space="0" w:color="auto"/>
        <w:left w:val="none" w:sz="0" w:space="0" w:color="auto"/>
        <w:bottom w:val="none" w:sz="0" w:space="0" w:color="auto"/>
        <w:right w:val="none" w:sz="0" w:space="0" w:color="auto"/>
      </w:divBdr>
    </w:div>
    <w:div w:id="2088454036">
      <w:bodyDiv w:val="1"/>
      <w:marLeft w:val="0"/>
      <w:marRight w:val="0"/>
      <w:marTop w:val="0"/>
      <w:marBottom w:val="0"/>
      <w:divBdr>
        <w:top w:val="none" w:sz="0" w:space="0" w:color="auto"/>
        <w:left w:val="none" w:sz="0" w:space="0" w:color="auto"/>
        <w:bottom w:val="none" w:sz="0" w:space="0" w:color="auto"/>
        <w:right w:val="none" w:sz="0" w:space="0" w:color="auto"/>
      </w:divBdr>
    </w:div>
    <w:div w:id="2088577030">
      <w:bodyDiv w:val="1"/>
      <w:marLeft w:val="0"/>
      <w:marRight w:val="0"/>
      <w:marTop w:val="0"/>
      <w:marBottom w:val="0"/>
      <w:divBdr>
        <w:top w:val="none" w:sz="0" w:space="0" w:color="auto"/>
        <w:left w:val="none" w:sz="0" w:space="0" w:color="auto"/>
        <w:bottom w:val="none" w:sz="0" w:space="0" w:color="auto"/>
        <w:right w:val="none" w:sz="0" w:space="0" w:color="auto"/>
      </w:divBdr>
    </w:div>
    <w:div w:id="2090152752">
      <w:bodyDiv w:val="1"/>
      <w:marLeft w:val="0"/>
      <w:marRight w:val="0"/>
      <w:marTop w:val="0"/>
      <w:marBottom w:val="0"/>
      <w:divBdr>
        <w:top w:val="none" w:sz="0" w:space="0" w:color="auto"/>
        <w:left w:val="none" w:sz="0" w:space="0" w:color="auto"/>
        <w:bottom w:val="none" w:sz="0" w:space="0" w:color="auto"/>
        <w:right w:val="none" w:sz="0" w:space="0" w:color="auto"/>
      </w:divBdr>
    </w:div>
    <w:div w:id="2090958011">
      <w:bodyDiv w:val="1"/>
      <w:marLeft w:val="0"/>
      <w:marRight w:val="0"/>
      <w:marTop w:val="0"/>
      <w:marBottom w:val="0"/>
      <w:divBdr>
        <w:top w:val="none" w:sz="0" w:space="0" w:color="auto"/>
        <w:left w:val="none" w:sz="0" w:space="0" w:color="auto"/>
        <w:bottom w:val="none" w:sz="0" w:space="0" w:color="auto"/>
        <w:right w:val="none" w:sz="0" w:space="0" w:color="auto"/>
      </w:divBdr>
    </w:div>
    <w:div w:id="2094011187">
      <w:bodyDiv w:val="1"/>
      <w:marLeft w:val="0"/>
      <w:marRight w:val="0"/>
      <w:marTop w:val="0"/>
      <w:marBottom w:val="0"/>
      <w:divBdr>
        <w:top w:val="none" w:sz="0" w:space="0" w:color="auto"/>
        <w:left w:val="none" w:sz="0" w:space="0" w:color="auto"/>
        <w:bottom w:val="none" w:sz="0" w:space="0" w:color="auto"/>
        <w:right w:val="none" w:sz="0" w:space="0" w:color="auto"/>
      </w:divBdr>
    </w:div>
    <w:div w:id="2095781001">
      <w:bodyDiv w:val="1"/>
      <w:marLeft w:val="0"/>
      <w:marRight w:val="0"/>
      <w:marTop w:val="0"/>
      <w:marBottom w:val="0"/>
      <w:divBdr>
        <w:top w:val="none" w:sz="0" w:space="0" w:color="auto"/>
        <w:left w:val="none" w:sz="0" w:space="0" w:color="auto"/>
        <w:bottom w:val="none" w:sz="0" w:space="0" w:color="auto"/>
        <w:right w:val="none" w:sz="0" w:space="0" w:color="auto"/>
      </w:divBdr>
    </w:div>
    <w:div w:id="2098090427">
      <w:bodyDiv w:val="1"/>
      <w:marLeft w:val="0"/>
      <w:marRight w:val="0"/>
      <w:marTop w:val="0"/>
      <w:marBottom w:val="0"/>
      <w:divBdr>
        <w:top w:val="none" w:sz="0" w:space="0" w:color="auto"/>
        <w:left w:val="none" w:sz="0" w:space="0" w:color="auto"/>
        <w:bottom w:val="none" w:sz="0" w:space="0" w:color="auto"/>
        <w:right w:val="none" w:sz="0" w:space="0" w:color="auto"/>
      </w:divBdr>
    </w:div>
    <w:div w:id="2098283222">
      <w:bodyDiv w:val="1"/>
      <w:marLeft w:val="0"/>
      <w:marRight w:val="0"/>
      <w:marTop w:val="0"/>
      <w:marBottom w:val="0"/>
      <w:divBdr>
        <w:top w:val="none" w:sz="0" w:space="0" w:color="auto"/>
        <w:left w:val="none" w:sz="0" w:space="0" w:color="auto"/>
        <w:bottom w:val="none" w:sz="0" w:space="0" w:color="auto"/>
        <w:right w:val="none" w:sz="0" w:space="0" w:color="auto"/>
      </w:divBdr>
    </w:div>
    <w:div w:id="2098355780">
      <w:bodyDiv w:val="1"/>
      <w:marLeft w:val="0"/>
      <w:marRight w:val="0"/>
      <w:marTop w:val="0"/>
      <w:marBottom w:val="0"/>
      <w:divBdr>
        <w:top w:val="none" w:sz="0" w:space="0" w:color="auto"/>
        <w:left w:val="none" w:sz="0" w:space="0" w:color="auto"/>
        <w:bottom w:val="none" w:sz="0" w:space="0" w:color="auto"/>
        <w:right w:val="none" w:sz="0" w:space="0" w:color="auto"/>
      </w:divBdr>
    </w:div>
    <w:div w:id="2099668737">
      <w:bodyDiv w:val="1"/>
      <w:marLeft w:val="0"/>
      <w:marRight w:val="0"/>
      <w:marTop w:val="0"/>
      <w:marBottom w:val="0"/>
      <w:divBdr>
        <w:top w:val="none" w:sz="0" w:space="0" w:color="auto"/>
        <w:left w:val="none" w:sz="0" w:space="0" w:color="auto"/>
        <w:bottom w:val="none" w:sz="0" w:space="0" w:color="auto"/>
        <w:right w:val="none" w:sz="0" w:space="0" w:color="auto"/>
      </w:divBdr>
    </w:div>
    <w:div w:id="2102406082">
      <w:bodyDiv w:val="1"/>
      <w:marLeft w:val="0"/>
      <w:marRight w:val="0"/>
      <w:marTop w:val="0"/>
      <w:marBottom w:val="0"/>
      <w:divBdr>
        <w:top w:val="none" w:sz="0" w:space="0" w:color="auto"/>
        <w:left w:val="none" w:sz="0" w:space="0" w:color="auto"/>
        <w:bottom w:val="none" w:sz="0" w:space="0" w:color="auto"/>
        <w:right w:val="none" w:sz="0" w:space="0" w:color="auto"/>
      </w:divBdr>
    </w:div>
    <w:div w:id="2102994221">
      <w:bodyDiv w:val="1"/>
      <w:marLeft w:val="0"/>
      <w:marRight w:val="0"/>
      <w:marTop w:val="0"/>
      <w:marBottom w:val="0"/>
      <w:divBdr>
        <w:top w:val="none" w:sz="0" w:space="0" w:color="auto"/>
        <w:left w:val="none" w:sz="0" w:space="0" w:color="auto"/>
        <w:bottom w:val="none" w:sz="0" w:space="0" w:color="auto"/>
        <w:right w:val="none" w:sz="0" w:space="0" w:color="auto"/>
      </w:divBdr>
    </w:div>
    <w:div w:id="2103330926">
      <w:bodyDiv w:val="1"/>
      <w:marLeft w:val="0"/>
      <w:marRight w:val="0"/>
      <w:marTop w:val="0"/>
      <w:marBottom w:val="0"/>
      <w:divBdr>
        <w:top w:val="none" w:sz="0" w:space="0" w:color="auto"/>
        <w:left w:val="none" w:sz="0" w:space="0" w:color="auto"/>
        <w:bottom w:val="none" w:sz="0" w:space="0" w:color="auto"/>
        <w:right w:val="none" w:sz="0" w:space="0" w:color="auto"/>
      </w:divBdr>
    </w:div>
    <w:div w:id="2104837825">
      <w:bodyDiv w:val="1"/>
      <w:marLeft w:val="0"/>
      <w:marRight w:val="0"/>
      <w:marTop w:val="0"/>
      <w:marBottom w:val="0"/>
      <w:divBdr>
        <w:top w:val="none" w:sz="0" w:space="0" w:color="auto"/>
        <w:left w:val="none" w:sz="0" w:space="0" w:color="auto"/>
        <w:bottom w:val="none" w:sz="0" w:space="0" w:color="auto"/>
        <w:right w:val="none" w:sz="0" w:space="0" w:color="auto"/>
      </w:divBdr>
    </w:div>
    <w:div w:id="2105299277">
      <w:bodyDiv w:val="1"/>
      <w:marLeft w:val="0"/>
      <w:marRight w:val="0"/>
      <w:marTop w:val="0"/>
      <w:marBottom w:val="0"/>
      <w:divBdr>
        <w:top w:val="none" w:sz="0" w:space="0" w:color="auto"/>
        <w:left w:val="none" w:sz="0" w:space="0" w:color="auto"/>
        <w:bottom w:val="none" w:sz="0" w:space="0" w:color="auto"/>
        <w:right w:val="none" w:sz="0" w:space="0" w:color="auto"/>
      </w:divBdr>
    </w:div>
    <w:div w:id="2105371063">
      <w:bodyDiv w:val="1"/>
      <w:marLeft w:val="0"/>
      <w:marRight w:val="0"/>
      <w:marTop w:val="0"/>
      <w:marBottom w:val="0"/>
      <w:divBdr>
        <w:top w:val="none" w:sz="0" w:space="0" w:color="auto"/>
        <w:left w:val="none" w:sz="0" w:space="0" w:color="auto"/>
        <w:bottom w:val="none" w:sz="0" w:space="0" w:color="auto"/>
        <w:right w:val="none" w:sz="0" w:space="0" w:color="auto"/>
      </w:divBdr>
    </w:div>
    <w:div w:id="2107727792">
      <w:bodyDiv w:val="1"/>
      <w:marLeft w:val="0"/>
      <w:marRight w:val="0"/>
      <w:marTop w:val="0"/>
      <w:marBottom w:val="0"/>
      <w:divBdr>
        <w:top w:val="none" w:sz="0" w:space="0" w:color="auto"/>
        <w:left w:val="none" w:sz="0" w:space="0" w:color="auto"/>
        <w:bottom w:val="none" w:sz="0" w:space="0" w:color="auto"/>
        <w:right w:val="none" w:sz="0" w:space="0" w:color="auto"/>
      </w:divBdr>
    </w:div>
    <w:div w:id="2110813729">
      <w:bodyDiv w:val="1"/>
      <w:marLeft w:val="0"/>
      <w:marRight w:val="0"/>
      <w:marTop w:val="0"/>
      <w:marBottom w:val="0"/>
      <w:divBdr>
        <w:top w:val="none" w:sz="0" w:space="0" w:color="auto"/>
        <w:left w:val="none" w:sz="0" w:space="0" w:color="auto"/>
        <w:bottom w:val="none" w:sz="0" w:space="0" w:color="auto"/>
        <w:right w:val="none" w:sz="0" w:space="0" w:color="auto"/>
      </w:divBdr>
    </w:div>
    <w:div w:id="2113545098">
      <w:bodyDiv w:val="1"/>
      <w:marLeft w:val="0"/>
      <w:marRight w:val="0"/>
      <w:marTop w:val="0"/>
      <w:marBottom w:val="0"/>
      <w:divBdr>
        <w:top w:val="none" w:sz="0" w:space="0" w:color="auto"/>
        <w:left w:val="none" w:sz="0" w:space="0" w:color="auto"/>
        <w:bottom w:val="none" w:sz="0" w:space="0" w:color="auto"/>
        <w:right w:val="none" w:sz="0" w:space="0" w:color="auto"/>
      </w:divBdr>
    </w:div>
    <w:div w:id="2117671035">
      <w:bodyDiv w:val="1"/>
      <w:marLeft w:val="0"/>
      <w:marRight w:val="0"/>
      <w:marTop w:val="0"/>
      <w:marBottom w:val="0"/>
      <w:divBdr>
        <w:top w:val="none" w:sz="0" w:space="0" w:color="auto"/>
        <w:left w:val="none" w:sz="0" w:space="0" w:color="auto"/>
        <w:bottom w:val="none" w:sz="0" w:space="0" w:color="auto"/>
        <w:right w:val="none" w:sz="0" w:space="0" w:color="auto"/>
      </w:divBdr>
    </w:div>
    <w:div w:id="2118668941">
      <w:bodyDiv w:val="1"/>
      <w:marLeft w:val="0"/>
      <w:marRight w:val="0"/>
      <w:marTop w:val="0"/>
      <w:marBottom w:val="0"/>
      <w:divBdr>
        <w:top w:val="none" w:sz="0" w:space="0" w:color="auto"/>
        <w:left w:val="none" w:sz="0" w:space="0" w:color="auto"/>
        <w:bottom w:val="none" w:sz="0" w:space="0" w:color="auto"/>
        <w:right w:val="none" w:sz="0" w:space="0" w:color="auto"/>
      </w:divBdr>
    </w:div>
    <w:div w:id="2119138495">
      <w:bodyDiv w:val="1"/>
      <w:marLeft w:val="0"/>
      <w:marRight w:val="0"/>
      <w:marTop w:val="0"/>
      <w:marBottom w:val="0"/>
      <w:divBdr>
        <w:top w:val="none" w:sz="0" w:space="0" w:color="auto"/>
        <w:left w:val="none" w:sz="0" w:space="0" w:color="auto"/>
        <w:bottom w:val="none" w:sz="0" w:space="0" w:color="auto"/>
        <w:right w:val="none" w:sz="0" w:space="0" w:color="auto"/>
      </w:divBdr>
    </w:div>
    <w:div w:id="2119180366">
      <w:bodyDiv w:val="1"/>
      <w:marLeft w:val="0"/>
      <w:marRight w:val="0"/>
      <w:marTop w:val="0"/>
      <w:marBottom w:val="0"/>
      <w:divBdr>
        <w:top w:val="none" w:sz="0" w:space="0" w:color="auto"/>
        <w:left w:val="none" w:sz="0" w:space="0" w:color="auto"/>
        <w:bottom w:val="none" w:sz="0" w:space="0" w:color="auto"/>
        <w:right w:val="none" w:sz="0" w:space="0" w:color="auto"/>
      </w:divBdr>
    </w:div>
    <w:div w:id="2120025637">
      <w:bodyDiv w:val="1"/>
      <w:marLeft w:val="0"/>
      <w:marRight w:val="0"/>
      <w:marTop w:val="0"/>
      <w:marBottom w:val="0"/>
      <w:divBdr>
        <w:top w:val="none" w:sz="0" w:space="0" w:color="auto"/>
        <w:left w:val="none" w:sz="0" w:space="0" w:color="auto"/>
        <w:bottom w:val="none" w:sz="0" w:space="0" w:color="auto"/>
        <w:right w:val="none" w:sz="0" w:space="0" w:color="auto"/>
      </w:divBdr>
    </w:div>
    <w:div w:id="2125417484">
      <w:bodyDiv w:val="1"/>
      <w:marLeft w:val="0"/>
      <w:marRight w:val="0"/>
      <w:marTop w:val="0"/>
      <w:marBottom w:val="0"/>
      <w:divBdr>
        <w:top w:val="none" w:sz="0" w:space="0" w:color="auto"/>
        <w:left w:val="none" w:sz="0" w:space="0" w:color="auto"/>
        <w:bottom w:val="none" w:sz="0" w:space="0" w:color="auto"/>
        <w:right w:val="none" w:sz="0" w:space="0" w:color="auto"/>
      </w:divBdr>
    </w:div>
    <w:div w:id="2130470992">
      <w:bodyDiv w:val="1"/>
      <w:marLeft w:val="0"/>
      <w:marRight w:val="0"/>
      <w:marTop w:val="0"/>
      <w:marBottom w:val="0"/>
      <w:divBdr>
        <w:top w:val="none" w:sz="0" w:space="0" w:color="auto"/>
        <w:left w:val="none" w:sz="0" w:space="0" w:color="auto"/>
        <w:bottom w:val="none" w:sz="0" w:space="0" w:color="auto"/>
        <w:right w:val="none" w:sz="0" w:space="0" w:color="auto"/>
      </w:divBdr>
    </w:div>
    <w:div w:id="2130854820">
      <w:bodyDiv w:val="1"/>
      <w:marLeft w:val="0"/>
      <w:marRight w:val="0"/>
      <w:marTop w:val="0"/>
      <w:marBottom w:val="0"/>
      <w:divBdr>
        <w:top w:val="none" w:sz="0" w:space="0" w:color="auto"/>
        <w:left w:val="none" w:sz="0" w:space="0" w:color="auto"/>
        <w:bottom w:val="none" w:sz="0" w:space="0" w:color="auto"/>
        <w:right w:val="none" w:sz="0" w:space="0" w:color="auto"/>
      </w:divBdr>
    </w:div>
    <w:div w:id="2133013603">
      <w:bodyDiv w:val="1"/>
      <w:marLeft w:val="0"/>
      <w:marRight w:val="0"/>
      <w:marTop w:val="0"/>
      <w:marBottom w:val="0"/>
      <w:divBdr>
        <w:top w:val="none" w:sz="0" w:space="0" w:color="auto"/>
        <w:left w:val="none" w:sz="0" w:space="0" w:color="auto"/>
        <w:bottom w:val="none" w:sz="0" w:space="0" w:color="auto"/>
        <w:right w:val="none" w:sz="0" w:space="0" w:color="auto"/>
      </w:divBdr>
    </w:div>
    <w:div w:id="2134056860">
      <w:bodyDiv w:val="1"/>
      <w:marLeft w:val="0"/>
      <w:marRight w:val="0"/>
      <w:marTop w:val="0"/>
      <w:marBottom w:val="0"/>
      <w:divBdr>
        <w:top w:val="none" w:sz="0" w:space="0" w:color="auto"/>
        <w:left w:val="none" w:sz="0" w:space="0" w:color="auto"/>
        <w:bottom w:val="none" w:sz="0" w:space="0" w:color="auto"/>
        <w:right w:val="none" w:sz="0" w:space="0" w:color="auto"/>
      </w:divBdr>
    </w:div>
    <w:div w:id="2138137836">
      <w:bodyDiv w:val="1"/>
      <w:marLeft w:val="0"/>
      <w:marRight w:val="0"/>
      <w:marTop w:val="0"/>
      <w:marBottom w:val="0"/>
      <w:divBdr>
        <w:top w:val="none" w:sz="0" w:space="0" w:color="auto"/>
        <w:left w:val="none" w:sz="0" w:space="0" w:color="auto"/>
        <w:bottom w:val="none" w:sz="0" w:space="0" w:color="auto"/>
        <w:right w:val="none" w:sz="0" w:space="0" w:color="auto"/>
      </w:divBdr>
    </w:div>
    <w:div w:id="2139452307">
      <w:bodyDiv w:val="1"/>
      <w:marLeft w:val="0"/>
      <w:marRight w:val="0"/>
      <w:marTop w:val="0"/>
      <w:marBottom w:val="0"/>
      <w:divBdr>
        <w:top w:val="none" w:sz="0" w:space="0" w:color="auto"/>
        <w:left w:val="none" w:sz="0" w:space="0" w:color="auto"/>
        <w:bottom w:val="none" w:sz="0" w:space="0" w:color="auto"/>
        <w:right w:val="none" w:sz="0" w:space="0" w:color="auto"/>
      </w:divBdr>
    </w:div>
    <w:div w:id="2140685112">
      <w:bodyDiv w:val="1"/>
      <w:marLeft w:val="0"/>
      <w:marRight w:val="0"/>
      <w:marTop w:val="0"/>
      <w:marBottom w:val="0"/>
      <w:divBdr>
        <w:top w:val="none" w:sz="0" w:space="0" w:color="auto"/>
        <w:left w:val="none" w:sz="0" w:space="0" w:color="auto"/>
        <w:bottom w:val="none" w:sz="0" w:space="0" w:color="auto"/>
        <w:right w:val="none" w:sz="0" w:space="0" w:color="auto"/>
      </w:divBdr>
    </w:div>
    <w:div w:id="21450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raining.gov.au"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http://www.traxiontrain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a0b68c-f297-43d8-b3a1-93ec15a0f990">
      <Terms xmlns="http://schemas.microsoft.com/office/infopath/2007/PartnerControls"/>
    </lcf76f155ced4ddcb4097134ff3c332f>
    <TaxCatchAll xmlns="e00fd315-842b-42b8-97a5-08c730d1a683" xsi:nil="true"/>
    <SharedWithUsers xmlns="e00fd315-842b-42b8-97a5-08c730d1a683">
      <UserInfo>
        <DisplayName/>
        <AccountId xsi:nil="true"/>
        <AccountType/>
      </UserInfo>
    </SharedWithUsers>
    <_Flow_SignoffStatus xmlns="c2a0b68c-f297-43d8-b3a1-93ec15a0f99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82144DC7FC06E48B4F60B7A93B8C6F1" ma:contentTypeVersion="21" ma:contentTypeDescription="Create a new document." ma:contentTypeScope="" ma:versionID="f84b21d45add56e69a169d8829f08dba">
  <xsd:schema xmlns:xsd="http://www.w3.org/2001/XMLSchema" xmlns:xs="http://www.w3.org/2001/XMLSchema" xmlns:p="http://schemas.microsoft.com/office/2006/metadata/properties" xmlns:ns2="c2a0b68c-f297-43d8-b3a1-93ec15a0f990" xmlns:ns3="e00fd315-842b-42b8-97a5-08c730d1a683" targetNamespace="http://schemas.microsoft.com/office/2006/metadata/properties" ma:root="true" ma:fieldsID="750cae0cdbf02541e41e3234dda2f8ea" ns2:_="" ns3:_="">
    <xsd:import namespace="c2a0b68c-f297-43d8-b3a1-93ec15a0f990"/>
    <xsd:import namespace="e00fd315-842b-42b8-97a5-08c730d1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0b68c-f297-43d8-b3a1-93ec15a0f9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_Flow_SignoffStatus" ma:index="14" nillable="true" ma:displayName="Sign-off 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bcd1e01-5422-4876-9699-6261ec8319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0fd315-842b-42b8-97a5-08c730d1a68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a9f39a-aa22-40a8-89c9-877c30e0317a}" ma:internalName="TaxCatchAll" ma:showField="CatchAllData" ma:web="e00fd315-842b-42b8-97a5-08c730d1a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7C4238-73E6-4AF0-9D1C-CCAFF7604456}">
  <ds:schemaRefs>
    <ds:schemaRef ds:uri="http://schemas.microsoft.com/office/2006/metadata/properties"/>
    <ds:schemaRef ds:uri="http://schemas.microsoft.com/office/infopath/2007/PartnerControls"/>
    <ds:schemaRef ds:uri="c2a0b68c-f297-43d8-b3a1-93ec15a0f990"/>
    <ds:schemaRef ds:uri="e00fd315-842b-42b8-97a5-08c730d1a683"/>
  </ds:schemaRefs>
</ds:datastoreItem>
</file>

<file path=customXml/itemProps2.xml><?xml version="1.0" encoding="utf-8"?>
<ds:datastoreItem xmlns:ds="http://schemas.openxmlformats.org/officeDocument/2006/customXml" ds:itemID="{533DFBF8-9767-492D-97FA-C5F4F094DA6E}">
  <ds:schemaRefs>
    <ds:schemaRef ds:uri="http://schemas.openxmlformats.org/officeDocument/2006/bibliography"/>
  </ds:schemaRefs>
</ds:datastoreItem>
</file>

<file path=customXml/itemProps3.xml><?xml version="1.0" encoding="utf-8"?>
<ds:datastoreItem xmlns:ds="http://schemas.openxmlformats.org/officeDocument/2006/customXml" ds:itemID="{7504486E-D309-444A-B742-949BF24AF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0b68c-f297-43d8-b3a1-93ec15a0f990"/>
    <ds:schemaRef ds:uri="e00fd315-842b-42b8-97a5-08c730d1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AE234-0CC6-4FFD-BEB5-38FBC7F324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110</Pages>
  <Words>42795</Words>
  <Characters>243933</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Sweetheart Claire</cp:lastModifiedBy>
  <cp:revision>50</cp:revision>
  <cp:lastPrinted>2020-02-07T23:20:00Z</cp:lastPrinted>
  <dcterms:created xsi:type="dcterms:W3CDTF">2025-06-24T00:01:00Z</dcterms:created>
  <dcterms:modified xsi:type="dcterms:W3CDTF">2025-07-29T03:23:00Z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0x010100382144DC7FC06E48B4F60B7A93B8C6F1</vt:lpwstr>
  </property>
  <property fmtid="{D5CDD505-2E9C-101B-9397-08002B2CF9AE}" pid="3" name="Order">
    <vt:r8>79848600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TriggerFlowInfo">
    <vt:lpwstr/>
  </property>
  <property fmtid="{D5CDD505-2E9C-101B-9397-08002B2CF9AE}" pid="11" name="GrammarlyDocumentId">
    <vt:lpwstr>a9260f33-cec7-4b29-8f39-e3247dc18fa0</vt:lpwstr>
  </property>
</Properties>
</file>